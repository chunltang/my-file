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D5F0" w14:textId="77777777" w:rsidR="00190278" w:rsidRDefault="00FC3595">
      <w:pPr>
        <w:pStyle w:val="ad"/>
        <w:spacing w:line="60" w:lineRule="auto"/>
        <w:ind w:left="567" w:firstLineChars="900" w:firstLine="2160"/>
        <w:rPr>
          <w:rFonts w:ascii="微软雅黑" w:eastAsia="微软雅黑" w:hAnsi="微软雅黑"/>
          <w:b/>
          <w:bCs/>
          <w:sz w:val="24"/>
          <w:szCs w:val="28"/>
        </w:rPr>
      </w:pPr>
      <w:r>
        <w:rPr>
          <w:rFonts w:ascii="微软雅黑" w:eastAsia="微软雅黑" w:hAnsi="微软雅黑" w:hint="eastAsia"/>
          <w:b/>
          <w:bCs/>
          <w:sz w:val="24"/>
          <w:szCs w:val="28"/>
        </w:rPr>
        <w:t>业务</w:t>
      </w:r>
      <w:proofErr w:type="gramStart"/>
      <w:r>
        <w:rPr>
          <w:rFonts w:ascii="微软雅黑" w:eastAsia="微软雅黑" w:hAnsi="微软雅黑" w:hint="eastAsia"/>
          <w:b/>
          <w:bCs/>
          <w:sz w:val="24"/>
          <w:szCs w:val="28"/>
        </w:rPr>
        <w:t>层微服务</w:t>
      </w:r>
      <w:proofErr w:type="gramEnd"/>
      <w:r>
        <w:rPr>
          <w:rFonts w:ascii="微软雅黑" w:eastAsia="微软雅黑" w:hAnsi="微软雅黑" w:hint="eastAsia"/>
          <w:b/>
          <w:bCs/>
          <w:sz w:val="24"/>
          <w:szCs w:val="28"/>
        </w:rPr>
        <w:t>概要设计</w:t>
      </w:r>
    </w:p>
    <w:p w14:paraId="23DF2537" w14:textId="77777777" w:rsidR="00190278" w:rsidRDefault="00FC3595">
      <w:pPr>
        <w:pStyle w:val="1"/>
        <w:numPr>
          <w:ilvl w:val="0"/>
          <w:numId w:val="1"/>
        </w:numPr>
        <w:ind w:leftChars="0" w:right="210"/>
      </w:pPr>
      <w:r>
        <w:t>引言</w:t>
      </w:r>
    </w:p>
    <w:p w14:paraId="42A37E54" w14:textId="77777777" w:rsidR="00190278" w:rsidRDefault="00FC3595">
      <w:pPr>
        <w:pStyle w:val="2"/>
        <w:numPr>
          <w:ilvl w:val="1"/>
          <w:numId w:val="1"/>
        </w:numPr>
        <w:ind w:firstLineChars="0"/>
      </w:pPr>
      <w:r>
        <w:rPr>
          <w:rFonts w:hint="eastAsia"/>
        </w:rPr>
        <w:t>目的</w:t>
      </w:r>
    </w:p>
    <w:p w14:paraId="15324412" w14:textId="77777777" w:rsidR="00190278" w:rsidRDefault="00FC3595">
      <w:pPr>
        <w:pStyle w:val="ad"/>
        <w:ind w:left="567" w:firstLineChars="0" w:firstLine="0"/>
      </w:pPr>
      <w:r>
        <w:rPr>
          <w:rFonts w:hint="eastAsia"/>
        </w:rPr>
        <w:t>该文档的目的是描述</w:t>
      </w:r>
      <w:proofErr w:type="gramStart"/>
      <w:r>
        <w:rPr>
          <w:rFonts w:hint="eastAsia"/>
        </w:rPr>
        <w:t>矿卡无人</w:t>
      </w:r>
      <w:proofErr w:type="gramEnd"/>
      <w:r>
        <w:rPr>
          <w:rFonts w:hint="eastAsia"/>
        </w:rPr>
        <w:t>驾驶地面管理系统中面向用户</w:t>
      </w:r>
      <w:proofErr w:type="gramStart"/>
      <w:r>
        <w:rPr>
          <w:rFonts w:hint="eastAsia"/>
        </w:rPr>
        <w:t>层微服务</w:t>
      </w:r>
      <w:proofErr w:type="gramEnd"/>
      <w:r>
        <w:rPr>
          <w:rFonts w:hint="eastAsia"/>
        </w:rPr>
        <w:t>的概要设计，主要内容包括系统功能简介、系统结构设计、模块设计、数据结构设计和系统接口设计等。</w:t>
      </w:r>
    </w:p>
    <w:p w14:paraId="446A1B10" w14:textId="77777777" w:rsidR="00190278" w:rsidRDefault="00FC3595">
      <w:pPr>
        <w:pStyle w:val="ad"/>
        <w:ind w:left="567" w:firstLineChars="0" w:firstLine="0"/>
      </w:pPr>
      <w:r>
        <w:t>本文档预期的读者包括设计人员、开发人员、项目管理人员、测试人员。</w:t>
      </w:r>
    </w:p>
    <w:p w14:paraId="359D1B51" w14:textId="77777777" w:rsidR="00190278" w:rsidRDefault="00FC3595">
      <w:pPr>
        <w:pStyle w:val="2"/>
        <w:numPr>
          <w:ilvl w:val="1"/>
          <w:numId w:val="1"/>
        </w:numPr>
        <w:ind w:firstLineChars="0"/>
      </w:pPr>
      <w:r>
        <w:rPr>
          <w:rFonts w:hint="eastAsia"/>
        </w:rPr>
        <w:t>参考资料</w:t>
      </w:r>
    </w:p>
    <w:p w14:paraId="672DB87B" w14:textId="77777777" w:rsidR="00190278" w:rsidRDefault="00FC3595">
      <w:pPr>
        <w:pStyle w:val="ad"/>
        <w:ind w:left="567" w:firstLineChars="0" w:firstLine="0"/>
      </w:pPr>
      <w:r>
        <w:rPr>
          <w:rFonts w:hint="eastAsia"/>
        </w:rPr>
        <w:t>露天矿山运输无人驾驶地面管理系统</w:t>
      </w:r>
      <w:r>
        <w:t>GMS架构设计V1-20190712</w:t>
      </w:r>
    </w:p>
    <w:p w14:paraId="600B4084" w14:textId="77777777" w:rsidR="00190278" w:rsidRDefault="00FC3595">
      <w:pPr>
        <w:pStyle w:val="ad"/>
        <w:ind w:left="567" w:firstLineChars="0" w:firstLine="0"/>
      </w:pPr>
      <w:r>
        <w:rPr>
          <w:rFonts w:hint="eastAsia"/>
        </w:rPr>
        <w:t>露天矿山运输无人驾驶系统需求说明书—</w:t>
      </w:r>
      <w:r>
        <w:t>20190612</w:t>
      </w:r>
    </w:p>
    <w:p w14:paraId="2AB6EF22" w14:textId="77777777" w:rsidR="00190278" w:rsidRDefault="00FC3595">
      <w:pPr>
        <w:pStyle w:val="ad"/>
        <w:ind w:left="567" w:firstLineChars="0" w:firstLine="0"/>
      </w:pPr>
      <w:r>
        <w:t>GMS功能需求表</w:t>
      </w:r>
    </w:p>
    <w:p w14:paraId="4700A366" w14:textId="77777777" w:rsidR="00190278" w:rsidRDefault="00FC3595">
      <w:pPr>
        <w:pStyle w:val="1"/>
        <w:numPr>
          <w:ilvl w:val="0"/>
          <w:numId w:val="1"/>
        </w:numPr>
        <w:ind w:leftChars="0" w:right="210"/>
      </w:pPr>
      <w:r>
        <w:rPr>
          <w:rFonts w:hint="eastAsia"/>
        </w:rPr>
        <w:t>系统结构</w:t>
      </w:r>
    </w:p>
    <w:p w14:paraId="7E8954CC" w14:textId="77777777" w:rsidR="00190278" w:rsidRDefault="00FC3595">
      <w:pPr>
        <w:pStyle w:val="2"/>
        <w:numPr>
          <w:ilvl w:val="1"/>
          <w:numId w:val="1"/>
        </w:numPr>
        <w:ind w:firstLineChars="0"/>
      </w:pPr>
      <w:r>
        <w:rPr>
          <w:rFonts w:hint="eastAsia"/>
        </w:rPr>
        <w:t>系统介绍</w:t>
      </w:r>
    </w:p>
    <w:p w14:paraId="758700A8" w14:textId="77777777" w:rsidR="00190278" w:rsidRDefault="00FC3595">
      <w:pPr>
        <w:pStyle w:val="ad"/>
        <w:ind w:left="567" w:firstLineChars="0" w:firstLine="0"/>
      </w:pPr>
      <w:r>
        <w:rPr>
          <w:rFonts w:hint="eastAsia"/>
        </w:rPr>
        <w:t>根据系统需求说明书和架构设计文档，最终将露天矿山运输无人驾驶地面管理系统初步分为数据收发微服务、地图路径管理微服务、运营调度微服务、面向人际交互的业务</w:t>
      </w:r>
      <w:proofErr w:type="gramStart"/>
      <w:r>
        <w:rPr>
          <w:rFonts w:hint="eastAsia"/>
        </w:rPr>
        <w:t>层微服务</w:t>
      </w:r>
      <w:proofErr w:type="gramEnd"/>
      <w:r>
        <w:rPr>
          <w:rFonts w:hint="eastAsia"/>
        </w:rPr>
        <w:t>和故障处理、数据分析微服务，本文主要描述业务</w:t>
      </w:r>
      <w:proofErr w:type="gramStart"/>
      <w:r>
        <w:rPr>
          <w:rFonts w:hint="eastAsia"/>
        </w:rPr>
        <w:t>层微服务</w:t>
      </w:r>
      <w:proofErr w:type="gramEnd"/>
      <w:r>
        <w:rPr>
          <w:rFonts w:hint="eastAsia"/>
        </w:rPr>
        <w:t>的相关概要设计内容。</w:t>
      </w:r>
    </w:p>
    <w:p w14:paraId="57311242" w14:textId="77777777" w:rsidR="00190278" w:rsidRDefault="00FC3595">
      <w:pPr>
        <w:pStyle w:val="2"/>
        <w:numPr>
          <w:ilvl w:val="1"/>
          <w:numId w:val="1"/>
        </w:numPr>
        <w:ind w:firstLineChars="0"/>
      </w:pPr>
      <w:r>
        <w:rPr>
          <w:rFonts w:hint="eastAsia"/>
        </w:rPr>
        <w:t>功能介绍</w:t>
      </w:r>
    </w:p>
    <w:p w14:paraId="1096571B" w14:textId="77777777" w:rsidR="00190278" w:rsidRDefault="00FC3595">
      <w:pPr>
        <w:pStyle w:val="ad"/>
        <w:ind w:left="567" w:firstLineChars="0" w:firstLine="0"/>
      </w:pPr>
      <w:r>
        <w:rPr>
          <w:rFonts w:hint="eastAsia"/>
        </w:rPr>
        <w:t>业务</w:t>
      </w:r>
      <w:proofErr w:type="gramStart"/>
      <w:r>
        <w:rPr>
          <w:rFonts w:hint="eastAsia"/>
        </w:rPr>
        <w:t>层微服务</w:t>
      </w:r>
      <w:proofErr w:type="gramEnd"/>
      <w:r>
        <w:rPr>
          <w:rFonts w:hint="eastAsia"/>
        </w:rPr>
        <w:t>的功能主要体现在提供友好的人机交互界面，完成用户管理、车辆管理、地图管理、运营监控、数据统计、控制台服务及故障检测等模块的统一协作。</w:t>
      </w:r>
    </w:p>
    <w:p w14:paraId="58E39EAA" w14:textId="4C4C6911" w:rsidR="00190278" w:rsidRDefault="00FC3595" w:rsidP="00441968">
      <w:pPr>
        <w:pStyle w:val="3"/>
        <w:numPr>
          <w:ilvl w:val="2"/>
          <w:numId w:val="1"/>
        </w:numPr>
        <w:ind w:firstLineChars="0"/>
      </w:pPr>
      <w:r>
        <w:rPr>
          <w:rFonts w:hint="eastAsia"/>
        </w:rPr>
        <w:t>用户管理模块</w:t>
      </w:r>
    </w:p>
    <w:p w14:paraId="2CA51F15" w14:textId="6343F37E" w:rsidR="00441968" w:rsidRPr="00441968" w:rsidRDefault="00441968" w:rsidP="00441968">
      <w:pPr>
        <w:ind w:firstLineChars="0" w:firstLine="0"/>
      </w:pPr>
      <w:r>
        <w:rPr>
          <w:rFonts w:hint="eastAsia"/>
        </w:rPr>
        <w:t>用户管理模块主要完成用户登录注册，角色分配，权限验证</w:t>
      </w:r>
    </w:p>
    <w:p w14:paraId="2F4AD41F" w14:textId="77777777" w:rsidR="00190278" w:rsidRDefault="00FC3595">
      <w:pPr>
        <w:pStyle w:val="4"/>
        <w:numPr>
          <w:ilvl w:val="3"/>
          <w:numId w:val="1"/>
        </w:numPr>
        <w:ind w:firstLineChars="0"/>
      </w:pPr>
      <w:r>
        <w:rPr>
          <w:rFonts w:hint="eastAsia"/>
        </w:rPr>
        <w:t>功能列表</w:t>
      </w:r>
    </w:p>
    <w:tbl>
      <w:tblPr>
        <w:tblStyle w:val="aa"/>
        <w:tblW w:w="8296" w:type="dxa"/>
        <w:tblLayout w:type="fixed"/>
        <w:tblLook w:val="04A0" w:firstRow="1" w:lastRow="0" w:firstColumn="1" w:lastColumn="0" w:noHBand="0" w:noVBand="1"/>
      </w:tblPr>
      <w:tblGrid>
        <w:gridCol w:w="2405"/>
        <w:gridCol w:w="5891"/>
      </w:tblGrid>
      <w:tr w:rsidR="00190278" w14:paraId="58444B5E" w14:textId="77777777">
        <w:tc>
          <w:tcPr>
            <w:tcW w:w="2405" w:type="dxa"/>
            <w:shd w:val="clear" w:color="auto" w:fill="BFBFBF" w:themeFill="background1" w:themeFillShade="BF"/>
          </w:tcPr>
          <w:p w14:paraId="64B88678" w14:textId="77777777" w:rsidR="00190278" w:rsidRDefault="00FC3595">
            <w:pPr>
              <w:pStyle w:val="ad"/>
              <w:ind w:left="567" w:firstLineChars="0" w:firstLine="0"/>
            </w:pPr>
            <w:r>
              <w:rPr>
                <w:rFonts w:hint="eastAsia"/>
              </w:rPr>
              <w:t>功能名称</w:t>
            </w:r>
          </w:p>
        </w:tc>
        <w:tc>
          <w:tcPr>
            <w:tcW w:w="5891" w:type="dxa"/>
            <w:shd w:val="clear" w:color="auto" w:fill="BFBFBF" w:themeFill="background1" w:themeFillShade="BF"/>
          </w:tcPr>
          <w:p w14:paraId="160BA84D" w14:textId="77777777" w:rsidR="00190278" w:rsidRDefault="00FC3595">
            <w:pPr>
              <w:ind w:firstLineChars="0" w:firstLine="420"/>
              <w:jc w:val="both"/>
            </w:pPr>
            <w:r>
              <w:rPr>
                <w:rFonts w:hint="eastAsia"/>
              </w:rPr>
              <w:t>功能描述</w:t>
            </w:r>
          </w:p>
        </w:tc>
      </w:tr>
      <w:tr w:rsidR="00190278" w14:paraId="0C1A2EDE" w14:textId="77777777">
        <w:tc>
          <w:tcPr>
            <w:tcW w:w="2405" w:type="dxa"/>
          </w:tcPr>
          <w:p w14:paraId="4F0C343B" w14:textId="77777777" w:rsidR="00190278" w:rsidRDefault="00FC3595">
            <w:pPr>
              <w:pStyle w:val="ad"/>
              <w:ind w:left="567" w:firstLineChars="0" w:firstLine="0"/>
            </w:pPr>
            <w:r>
              <w:rPr>
                <w:rFonts w:hint="eastAsia"/>
              </w:rPr>
              <w:t>用户注册</w:t>
            </w:r>
          </w:p>
        </w:tc>
        <w:tc>
          <w:tcPr>
            <w:tcW w:w="5891" w:type="dxa"/>
          </w:tcPr>
          <w:p w14:paraId="223CA888" w14:textId="77777777" w:rsidR="00190278" w:rsidRDefault="00FC3595">
            <w:pPr>
              <w:ind w:firstLineChars="0" w:firstLine="0"/>
              <w:jc w:val="both"/>
            </w:pPr>
            <w:r>
              <w:rPr>
                <w:rFonts w:hint="eastAsia"/>
              </w:rPr>
              <w:t>数据校验，判断是否已注册、已登录，多台服务器之间做session共享</w:t>
            </w:r>
          </w:p>
        </w:tc>
      </w:tr>
      <w:tr w:rsidR="00190278" w14:paraId="77118CAD" w14:textId="77777777">
        <w:tc>
          <w:tcPr>
            <w:tcW w:w="2405" w:type="dxa"/>
            <w:shd w:val="clear" w:color="auto" w:fill="auto"/>
          </w:tcPr>
          <w:p w14:paraId="6384BCBC" w14:textId="77777777" w:rsidR="00190278" w:rsidRDefault="00FC3595">
            <w:pPr>
              <w:pStyle w:val="ad"/>
              <w:ind w:left="567" w:firstLineChars="0" w:firstLine="0"/>
            </w:pPr>
            <w:r>
              <w:rPr>
                <w:rFonts w:hint="eastAsia"/>
              </w:rPr>
              <w:t>用户登录</w:t>
            </w:r>
          </w:p>
        </w:tc>
        <w:tc>
          <w:tcPr>
            <w:tcW w:w="5891" w:type="dxa"/>
          </w:tcPr>
          <w:p w14:paraId="76495A13" w14:textId="77777777" w:rsidR="00190278" w:rsidRDefault="00FC3595">
            <w:pPr>
              <w:ind w:firstLineChars="0" w:firstLine="0"/>
              <w:jc w:val="both"/>
            </w:pPr>
            <w:r>
              <w:rPr>
                <w:rFonts w:hint="eastAsia"/>
              </w:rPr>
              <w:t>数据校验，字段校验、判断是否已注册，session过期设置</w:t>
            </w:r>
          </w:p>
        </w:tc>
      </w:tr>
      <w:tr w:rsidR="00190278" w14:paraId="0EB87F56" w14:textId="77777777">
        <w:tc>
          <w:tcPr>
            <w:tcW w:w="2405" w:type="dxa"/>
          </w:tcPr>
          <w:p w14:paraId="774EB9C3" w14:textId="77777777" w:rsidR="00190278" w:rsidRDefault="00FC3595">
            <w:pPr>
              <w:pStyle w:val="ad"/>
              <w:ind w:left="567" w:firstLineChars="0" w:firstLine="0"/>
            </w:pPr>
            <w:r>
              <w:rPr>
                <w:rFonts w:hint="eastAsia"/>
              </w:rPr>
              <w:t>用户系统设置</w:t>
            </w:r>
          </w:p>
        </w:tc>
        <w:tc>
          <w:tcPr>
            <w:tcW w:w="5891" w:type="dxa"/>
          </w:tcPr>
          <w:p w14:paraId="223963DB" w14:textId="77777777" w:rsidR="00190278" w:rsidRDefault="00FC3595">
            <w:pPr>
              <w:ind w:firstLineChars="0" w:firstLine="0"/>
              <w:jc w:val="both"/>
            </w:pPr>
            <w:r>
              <w:rPr>
                <w:rFonts w:hint="eastAsia"/>
              </w:rPr>
              <w:t>用户界面个性化设置，全局字体设置等</w:t>
            </w:r>
          </w:p>
        </w:tc>
      </w:tr>
      <w:tr w:rsidR="00190278" w14:paraId="793778B2" w14:textId="77777777">
        <w:tc>
          <w:tcPr>
            <w:tcW w:w="2405" w:type="dxa"/>
          </w:tcPr>
          <w:p w14:paraId="56F9B140" w14:textId="77777777" w:rsidR="00190278" w:rsidRDefault="00FC3595">
            <w:pPr>
              <w:pStyle w:val="ad"/>
              <w:ind w:left="567" w:firstLineChars="0" w:firstLine="0"/>
            </w:pPr>
            <w:r>
              <w:rPr>
                <w:rFonts w:hint="eastAsia"/>
              </w:rPr>
              <w:t>用户列表展示</w:t>
            </w:r>
          </w:p>
        </w:tc>
        <w:tc>
          <w:tcPr>
            <w:tcW w:w="5891" w:type="dxa"/>
          </w:tcPr>
          <w:p w14:paraId="4411C821" w14:textId="77777777" w:rsidR="00190278" w:rsidRDefault="00FC3595">
            <w:pPr>
              <w:ind w:firstLineChars="0" w:firstLine="0"/>
              <w:jc w:val="both"/>
            </w:pPr>
            <w:r>
              <w:rPr>
                <w:rFonts w:hint="eastAsia"/>
              </w:rPr>
              <w:t>查看所有已注册人员信息，对账号进行启用/停用设置，对人员进行角色分配</w:t>
            </w:r>
          </w:p>
        </w:tc>
      </w:tr>
      <w:tr w:rsidR="00190278" w14:paraId="44DF5BCB" w14:textId="77777777">
        <w:tc>
          <w:tcPr>
            <w:tcW w:w="2405" w:type="dxa"/>
          </w:tcPr>
          <w:p w14:paraId="601E3548" w14:textId="77777777" w:rsidR="00190278" w:rsidRDefault="00FC3595">
            <w:pPr>
              <w:pStyle w:val="ad"/>
              <w:ind w:left="567" w:firstLineChars="0" w:firstLine="0"/>
            </w:pPr>
            <w:r>
              <w:rPr>
                <w:rFonts w:hint="eastAsia"/>
              </w:rPr>
              <w:t>权限编辑</w:t>
            </w:r>
          </w:p>
        </w:tc>
        <w:tc>
          <w:tcPr>
            <w:tcW w:w="5891" w:type="dxa"/>
          </w:tcPr>
          <w:p w14:paraId="01EEE54D" w14:textId="77777777" w:rsidR="00190278" w:rsidRDefault="00FC3595">
            <w:pPr>
              <w:ind w:firstLineChars="0" w:firstLine="0"/>
              <w:jc w:val="both"/>
            </w:pPr>
            <w:r>
              <w:rPr>
                <w:rFonts w:hint="eastAsia"/>
              </w:rPr>
              <w:t>设置角色权限信息，包括拥有该权限的人员可以进行哪些操作和查看哪些模块</w:t>
            </w:r>
          </w:p>
        </w:tc>
      </w:tr>
      <w:tr w:rsidR="00190278" w14:paraId="77D5B1A7" w14:textId="77777777">
        <w:tc>
          <w:tcPr>
            <w:tcW w:w="2405" w:type="dxa"/>
          </w:tcPr>
          <w:p w14:paraId="47D143A7" w14:textId="77777777" w:rsidR="00190278" w:rsidRDefault="00FC3595">
            <w:pPr>
              <w:pStyle w:val="ad"/>
              <w:ind w:left="567" w:firstLineChars="0" w:firstLine="0"/>
            </w:pPr>
            <w:r>
              <w:rPr>
                <w:rFonts w:hint="eastAsia"/>
              </w:rPr>
              <w:t>用于权限分配的功能配置(开发人员</w:t>
            </w:r>
            <w:r>
              <w:t>)</w:t>
            </w:r>
          </w:p>
        </w:tc>
        <w:tc>
          <w:tcPr>
            <w:tcW w:w="5891" w:type="dxa"/>
          </w:tcPr>
          <w:p w14:paraId="421D4465" w14:textId="77777777" w:rsidR="00190278" w:rsidRDefault="00FC3595">
            <w:pPr>
              <w:ind w:firstLineChars="0" w:firstLine="0"/>
              <w:jc w:val="both"/>
            </w:pPr>
            <w:r>
              <w:rPr>
                <w:rFonts w:hint="eastAsia"/>
              </w:rPr>
              <w:t>实现功能模块的可配置化，配置每个模块的信息，在权限编辑中，可以给角色添加相关功能模块权限</w:t>
            </w:r>
          </w:p>
        </w:tc>
      </w:tr>
    </w:tbl>
    <w:p w14:paraId="5C0D4123" w14:textId="77777777" w:rsidR="00190278" w:rsidRDefault="00190278">
      <w:pPr>
        <w:spacing w:line="60" w:lineRule="auto"/>
        <w:ind w:firstLineChars="0" w:firstLine="0"/>
        <w:rPr>
          <w:rFonts w:ascii="微软雅黑" w:eastAsia="微软雅黑" w:hAnsi="微软雅黑"/>
        </w:rPr>
      </w:pPr>
    </w:p>
    <w:p w14:paraId="0388C418" w14:textId="77777777" w:rsidR="00190278" w:rsidRDefault="00FC3595">
      <w:pPr>
        <w:pStyle w:val="4"/>
        <w:numPr>
          <w:ilvl w:val="3"/>
          <w:numId w:val="1"/>
        </w:numPr>
        <w:ind w:firstLineChars="0"/>
      </w:pPr>
      <w:r>
        <w:rPr>
          <w:rFonts w:hint="eastAsia"/>
        </w:rPr>
        <w:t>处理流程</w:t>
      </w:r>
    </w:p>
    <w:p w14:paraId="30D7812B" w14:textId="77777777" w:rsidR="00190278" w:rsidRDefault="00190278">
      <w:pPr>
        <w:ind w:firstLine="420"/>
      </w:pPr>
    </w:p>
    <w:p w14:paraId="56832E27" w14:textId="77777777" w:rsidR="00190278" w:rsidRDefault="00FC3595">
      <w:pPr>
        <w:spacing w:line="60" w:lineRule="auto"/>
        <w:ind w:firstLineChars="0" w:firstLine="0"/>
        <w:rPr>
          <w:rFonts w:ascii="微软雅黑" w:eastAsia="微软雅黑" w:hAnsi="微软雅黑"/>
        </w:rPr>
      </w:pPr>
      <w:r>
        <w:rPr>
          <w:noProof/>
        </w:rPr>
        <w:drawing>
          <wp:inline distT="0" distB="0" distL="0" distR="0" wp14:anchorId="67E9C1BF" wp14:editId="0DBAB64C">
            <wp:extent cx="4928870" cy="2340610"/>
            <wp:effectExtent l="0" t="0" r="508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40523" cy="2346206"/>
                    </a:xfrm>
                    <a:prstGeom prst="rect">
                      <a:avLst/>
                    </a:prstGeom>
                  </pic:spPr>
                </pic:pic>
              </a:graphicData>
            </a:graphic>
          </wp:inline>
        </w:drawing>
      </w:r>
    </w:p>
    <w:p w14:paraId="018E7EB7" w14:textId="77777777" w:rsidR="00190278" w:rsidRDefault="00FC3595">
      <w:pPr>
        <w:pStyle w:val="3"/>
        <w:numPr>
          <w:ilvl w:val="2"/>
          <w:numId w:val="1"/>
        </w:numPr>
        <w:ind w:firstLineChars="0"/>
      </w:pPr>
      <w:r>
        <w:rPr>
          <w:rFonts w:hint="eastAsia"/>
        </w:rPr>
        <w:t>车辆管理模块</w:t>
      </w:r>
    </w:p>
    <w:p w14:paraId="529FDF36" w14:textId="77777777" w:rsidR="00190278" w:rsidRDefault="00FC3595">
      <w:pPr>
        <w:ind w:firstLineChars="0" w:firstLine="420"/>
      </w:pPr>
      <w:r>
        <w:rPr>
          <w:rFonts w:hint="eastAsia"/>
        </w:rPr>
        <w:t>车辆管理模块主要完成车辆参数设置，设备安装位置设置，车辆管理，车辆分配等功能。</w:t>
      </w:r>
    </w:p>
    <w:p w14:paraId="5A430551" w14:textId="77777777" w:rsidR="00190278" w:rsidRDefault="00FC3595">
      <w:pPr>
        <w:pStyle w:val="4"/>
        <w:numPr>
          <w:ilvl w:val="3"/>
          <w:numId w:val="1"/>
        </w:numPr>
        <w:ind w:firstLineChars="0"/>
      </w:pPr>
      <w:r>
        <w:rPr>
          <w:rFonts w:hint="eastAsia"/>
        </w:rPr>
        <w:t>功能列表</w:t>
      </w:r>
    </w:p>
    <w:p w14:paraId="582FCC8A" w14:textId="77777777" w:rsidR="00190278" w:rsidRDefault="00190278">
      <w:pPr>
        <w:ind w:firstLine="420"/>
      </w:pPr>
    </w:p>
    <w:tbl>
      <w:tblPr>
        <w:tblStyle w:val="aa"/>
        <w:tblW w:w="8296" w:type="dxa"/>
        <w:tblLayout w:type="fixed"/>
        <w:tblLook w:val="04A0" w:firstRow="1" w:lastRow="0" w:firstColumn="1" w:lastColumn="0" w:noHBand="0" w:noVBand="1"/>
      </w:tblPr>
      <w:tblGrid>
        <w:gridCol w:w="2830"/>
        <w:gridCol w:w="5466"/>
      </w:tblGrid>
      <w:tr w:rsidR="00190278" w14:paraId="4E722E44" w14:textId="77777777">
        <w:tc>
          <w:tcPr>
            <w:tcW w:w="2830" w:type="dxa"/>
            <w:shd w:val="clear" w:color="auto" w:fill="BFBFBF" w:themeFill="background1" w:themeFillShade="BF"/>
          </w:tcPr>
          <w:p w14:paraId="3CC6BB5A" w14:textId="77777777" w:rsidR="00190278" w:rsidRDefault="00FC3595">
            <w:pPr>
              <w:pStyle w:val="ad"/>
              <w:ind w:left="567" w:firstLineChars="0" w:firstLine="0"/>
            </w:pPr>
            <w:r>
              <w:rPr>
                <w:rFonts w:hint="eastAsia"/>
              </w:rPr>
              <w:t>功能名称</w:t>
            </w:r>
          </w:p>
        </w:tc>
        <w:tc>
          <w:tcPr>
            <w:tcW w:w="5466" w:type="dxa"/>
            <w:shd w:val="clear" w:color="auto" w:fill="BFBFBF" w:themeFill="background1" w:themeFillShade="BF"/>
          </w:tcPr>
          <w:p w14:paraId="2F0E30C8" w14:textId="77777777" w:rsidR="00190278" w:rsidRDefault="00FC3595">
            <w:pPr>
              <w:ind w:firstLineChars="0" w:firstLine="420"/>
            </w:pPr>
            <w:r>
              <w:rPr>
                <w:rFonts w:hint="eastAsia"/>
              </w:rPr>
              <w:t>功能描述</w:t>
            </w:r>
          </w:p>
        </w:tc>
      </w:tr>
      <w:tr w:rsidR="00190278" w14:paraId="6A8C2955" w14:textId="77777777">
        <w:tc>
          <w:tcPr>
            <w:tcW w:w="2830" w:type="dxa"/>
          </w:tcPr>
          <w:p w14:paraId="0D65B6BB" w14:textId="77777777" w:rsidR="00190278" w:rsidRDefault="00FC3595">
            <w:pPr>
              <w:pStyle w:val="ad"/>
              <w:ind w:left="567" w:firstLineChars="0" w:firstLine="0"/>
            </w:pPr>
            <w:r>
              <w:rPr>
                <w:rFonts w:hint="eastAsia"/>
              </w:rPr>
              <w:t>配置车辆类型信息参数</w:t>
            </w:r>
          </w:p>
        </w:tc>
        <w:tc>
          <w:tcPr>
            <w:tcW w:w="5466" w:type="dxa"/>
          </w:tcPr>
          <w:p w14:paraId="121FD71D" w14:textId="77777777" w:rsidR="00190278" w:rsidRDefault="00FC3595">
            <w:pPr>
              <w:pStyle w:val="ad"/>
              <w:ind w:left="425" w:firstLineChars="0" w:firstLine="0"/>
            </w:pPr>
            <w:r>
              <w:rPr>
                <w:rFonts w:hint="eastAsia"/>
              </w:rPr>
              <w:t>配置不同类型、型号车辆的参数信息,包括加水加油的阈值</w:t>
            </w:r>
          </w:p>
        </w:tc>
      </w:tr>
      <w:tr w:rsidR="00190278" w14:paraId="1B1B0CF2" w14:textId="77777777">
        <w:tc>
          <w:tcPr>
            <w:tcW w:w="2830" w:type="dxa"/>
          </w:tcPr>
          <w:p w14:paraId="1E1A8BC1" w14:textId="77777777" w:rsidR="00190278" w:rsidRDefault="00FC3595">
            <w:pPr>
              <w:pStyle w:val="ad"/>
              <w:ind w:left="567" w:firstLineChars="0" w:firstLine="0"/>
            </w:pPr>
            <w:r>
              <w:rPr>
                <w:rFonts w:hint="eastAsia"/>
              </w:rPr>
              <w:t>车辆类型列表</w:t>
            </w:r>
          </w:p>
        </w:tc>
        <w:tc>
          <w:tcPr>
            <w:tcW w:w="5466" w:type="dxa"/>
          </w:tcPr>
          <w:p w14:paraId="7B7037D6" w14:textId="77777777" w:rsidR="00190278" w:rsidRDefault="00FC3595">
            <w:pPr>
              <w:pStyle w:val="ad"/>
              <w:ind w:left="425" w:firstLineChars="0" w:firstLine="0"/>
            </w:pPr>
            <w:r>
              <w:rPr>
                <w:rFonts w:hint="eastAsia"/>
              </w:rPr>
              <w:t>展示不同类型车辆的参数信息，添加车辆操作</w:t>
            </w:r>
          </w:p>
        </w:tc>
      </w:tr>
      <w:tr w:rsidR="00190278" w14:paraId="718DF65D" w14:textId="77777777">
        <w:tc>
          <w:tcPr>
            <w:tcW w:w="2830" w:type="dxa"/>
          </w:tcPr>
          <w:p w14:paraId="77CC71A8" w14:textId="77777777" w:rsidR="00190278" w:rsidRDefault="00FC3595">
            <w:pPr>
              <w:pStyle w:val="ad"/>
              <w:ind w:left="567" w:firstLineChars="0" w:firstLine="0"/>
            </w:pPr>
            <w:r>
              <w:rPr>
                <w:rFonts w:hint="eastAsia"/>
              </w:rPr>
              <w:t>设备安装位置设置</w:t>
            </w:r>
          </w:p>
        </w:tc>
        <w:tc>
          <w:tcPr>
            <w:tcW w:w="5466" w:type="dxa"/>
          </w:tcPr>
          <w:p w14:paraId="793140C0" w14:textId="77777777" w:rsidR="00190278" w:rsidRDefault="00FC3595">
            <w:pPr>
              <w:pStyle w:val="ad"/>
              <w:ind w:left="425" w:firstLineChars="0" w:firstLine="0"/>
            </w:pPr>
            <w:r>
              <w:rPr>
                <w:rFonts w:hint="eastAsia"/>
              </w:rPr>
              <w:t>配置不同类型、型号车辆的设备安装位置</w:t>
            </w:r>
          </w:p>
        </w:tc>
      </w:tr>
      <w:tr w:rsidR="00190278" w14:paraId="1AFE1907" w14:textId="77777777">
        <w:tc>
          <w:tcPr>
            <w:tcW w:w="2830" w:type="dxa"/>
          </w:tcPr>
          <w:p w14:paraId="6E314E49" w14:textId="77777777" w:rsidR="00190278" w:rsidRDefault="00FC3595">
            <w:pPr>
              <w:pStyle w:val="ad"/>
              <w:ind w:left="567" w:firstLineChars="0" w:firstLine="0"/>
            </w:pPr>
            <w:r>
              <w:rPr>
                <w:rFonts w:hint="eastAsia"/>
              </w:rPr>
              <w:t>添加车辆</w:t>
            </w:r>
          </w:p>
        </w:tc>
        <w:tc>
          <w:tcPr>
            <w:tcW w:w="5466" w:type="dxa"/>
          </w:tcPr>
          <w:p w14:paraId="74953423" w14:textId="77777777" w:rsidR="00190278" w:rsidRDefault="00FC3595">
            <w:pPr>
              <w:pStyle w:val="ad"/>
              <w:ind w:left="425" w:firstLineChars="0" w:firstLine="0"/>
            </w:pPr>
            <w:r>
              <w:rPr>
                <w:rFonts w:hint="eastAsia"/>
              </w:rPr>
              <w:t>将矿场内所有运行车辆信息加入系统中，可以批量添加，车辆多个唯一标识使用逗号分开</w:t>
            </w:r>
          </w:p>
        </w:tc>
      </w:tr>
      <w:tr w:rsidR="00190278" w14:paraId="6F099150" w14:textId="77777777">
        <w:tc>
          <w:tcPr>
            <w:tcW w:w="2830" w:type="dxa"/>
          </w:tcPr>
          <w:p w14:paraId="2112F431" w14:textId="77777777" w:rsidR="00190278" w:rsidRDefault="00FC3595">
            <w:pPr>
              <w:pStyle w:val="ad"/>
              <w:ind w:left="567" w:firstLineChars="0" w:firstLine="0"/>
            </w:pPr>
            <w:r>
              <w:rPr>
                <w:rFonts w:hint="eastAsia"/>
              </w:rPr>
              <w:t>车辆管理(调度长</w:t>
            </w:r>
            <w:r>
              <w:t>)</w:t>
            </w:r>
          </w:p>
        </w:tc>
        <w:tc>
          <w:tcPr>
            <w:tcW w:w="5466" w:type="dxa"/>
          </w:tcPr>
          <w:p w14:paraId="6F2EBCB0" w14:textId="77777777" w:rsidR="00190278" w:rsidRDefault="00FC3595">
            <w:pPr>
              <w:pStyle w:val="ad"/>
              <w:ind w:left="425" w:firstLineChars="0" w:firstLine="0"/>
            </w:pPr>
            <w:r>
              <w:rPr>
                <w:rFonts w:hint="eastAsia"/>
              </w:rPr>
              <w:t>展示所有车辆信息，及所包含的操作，操作包含车辆添加、车辆修改、删除、查看实时运行信息，车辆单个/批量分配，包括电铲，车辆运行日志，信息过滤等操作</w:t>
            </w:r>
          </w:p>
        </w:tc>
      </w:tr>
      <w:tr w:rsidR="00190278" w14:paraId="7316D979" w14:textId="77777777">
        <w:tc>
          <w:tcPr>
            <w:tcW w:w="2830" w:type="dxa"/>
          </w:tcPr>
          <w:p w14:paraId="5D18A11F" w14:textId="77777777" w:rsidR="00190278" w:rsidRDefault="00FC3595">
            <w:pPr>
              <w:pStyle w:val="ad"/>
              <w:ind w:left="567" w:firstLineChars="0" w:firstLine="0"/>
            </w:pPr>
            <w:r>
              <w:rPr>
                <w:rFonts w:hint="eastAsia"/>
              </w:rPr>
              <w:t>车辆管理(调度员</w:t>
            </w:r>
            <w:r>
              <w:t>)</w:t>
            </w:r>
          </w:p>
        </w:tc>
        <w:tc>
          <w:tcPr>
            <w:tcW w:w="5466" w:type="dxa"/>
          </w:tcPr>
          <w:p w14:paraId="14EA143B" w14:textId="77777777" w:rsidR="00190278" w:rsidRDefault="00FC3595">
            <w:pPr>
              <w:pStyle w:val="ad"/>
              <w:ind w:left="425" w:firstLineChars="0" w:firstLine="0"/>
            </w:pPr>
            <w:r>
              <w:rPr>
                <w:rFonts w:hint="eastAsia"/>
              </w:rPr>
              <w:t>展示自身分配到的车辆信息和可用操作</w:t>
            </w:r>
          </w:p>
        </w:tc>
      </w:tr>
      <w:tr w:rsidR="00190278" w14:paraId="2E5B5A9D" w14:textId="77777777">
        <w:tc>
          <w:tcPr>
            <w:tcW w:w="2830" w:type="dxa"/>
          </w:tcPr>
          <w:p w14:paraId="4EA1E015" w14:textId="77777777" w:rsidR="00190278" w:rsidRDefault="00FC3595">
            <w:pPr>
              <w:pStyle w:val="ad"/>
              <w:ind w:left="567" w:firstLineChars="0" w:firstLine="0"/>
            </w:pPr>
            <w:r>
              <w:rPr>
                <w:rFonts w:hint="eastAsia"/>
              </w:rPr>
              <w:t>查看车辆运行状态</w:t>
            </w:r>
          </w:p>
        </w:tc>
        <w:tc>
          <w:tcPr>
            <w:tcW w:w="5466" w:type="dxa"/>
          </w:tcPr>
          <w:p w14:paraId="331E597A" w14:textId="77777777" w:rsidR="00190278" w:rsidRDefault="00FC3595">
            <w:pPr>
              <w:pStyle w:val="ad"/>
              <w:ind w:left="425" w:firstLineChars="0" w:firstLine="0"/>
            </w:pPr>
            <w:r>
              <w:rPr>
                <w:rFonts w:hint="eastAsia"/>
              </w:rPr>
              <w:t>展示车辆实时运行状态信息，在地图中的实时位置，视频信息，或进入远程遥控模式</w:t>
            </w:r>
          </w:p>
        </w:tc>
      </w:tr>
      <w:tr w:rsidR="00190278" w14:paraId="6D463A26" w14:textId="77777777">
        <w:tc>
          <w:tcPr>
            <w:tcW w:w="2830" w:type="dxa"/>
          </w:tcPr>
          <w:p w14:paraId="01B002D8" w14:textId="77777777" w:rsidR="00190278" w:rsidRDefault="00FC3595">
            <w:pPr>
              <w:pStyle w:val="ad"/>
              <w:ind w:left="567" w:firstLineChars="0" w:firstLine="0"/>
            </w:pPr>
            <w:r>
              <w:rPr>
                <w:rFonts w:hint="eastAsia"/>
              </w:rPr>
              <w:t>控制台指令</w:t>
            </w:r>
          </w:p>
        </w:tc>
        <w:tc>
          <w:tcPr>
            <w:tcW w:w="5466" w:type="dxa"/>
          </w:tcPr>
          <w:p w14:paraId="5869C8B9" w14:textId="77777777" w:rsidR="00190278" w:rsidRDefault="00FC3595">
            <w:pPr>
              <w:pStyle w:val="ad"/>
              <w:ind w:left="425" w:firstLineChars="0" w:firstLine="0"/>
            </w:pPr>
            <w:r>
              <w:rPr>
                <w:rFonts w:hint="eastAsia"/>
              </w:rPr>
              <w:t>配置/查看车辆的人工指令信息，用户可查看相关控制台指令描述</w:t>
            </w:r>
          </w:p>
        </w:tc>
      </w:tr>
      <w:tr w:rsidR="00190278" w14:paraId="2871DCB5" w14:textId="77777777">
        <w:tc>
          <w:tcPr>
            <w:tcW w:w="2830" w:type="dxa"/>
          </w:tcPr>
          <w:p w14:paraId="3A31A596" w14:textId="77777777" w:rsidR="00190278" w:rsidRDefault="00FC3595">
            <w:pPr>
              <w:pStyle w:val="ad"/>
              <w:ind w:left="567" w:firstLineChars="0" w:firstLine="0"/>
            </w:pPr>
            <w:r>
              <w:rPr>
                <w:rFonts w:hint="eastAsia"/>
              </w:rPr>
              <w:t>配置累计运行时间</w:t>
            </w:r>
          </w:p>
        </w:tc>
        <w:tc>
          <w:tcPr>
            <w:tcW w:w="5466" w:type="dxa"/>
          </w:tcPr>
          <w:p w14:paraId="1DAA46FB" w14:textId="77777777" w:rsidR="00190278" w:rsidRDefault="00FC3595">
            <w:pPr>
              <w:pStyle w:val="ad"/>
              <w:ind w:left="425" w:firstLineChars="0" w:firstLine="0"/>
            </w:pPr>
            <w:r>
              <w:rPr>
                <w:rFonts w:hint="eastAsia"/>
              </w:rPr>
              <w:t>不同类型的车辆对应不同种类的维修保养，每种维修保养的周期不一样，需要为每种维修保养配置累计时间。每次维修保养完成后自动刷新，重新计时，并保存本次维修保养记录。</w:t>
            </w:r>
          </w:p>
        </w:tc>
      </w:tr>
      <w:tr w:rsidR="00190278" w14:paraId="392E9E36" w14:textId="77777777">
        <w:tc>
          <w:tcPr>
            <w:tcW w:w="2830" w:type="dxa"/>
          </w:tcPr>
          <w:p w14:paraId="332CD735" w14:textId="77777777" w:rsidR="00190278" w:rsidRDefault="00FC3595">
            <w:pPr>
              <w:pStyle w:val="ad"/>
              <w:ind w:left="567" w:firstLineChars="0" w:firstLine="0"/>
            </w:pPr>
            <w:r>
              <w:rPr>
                <w:rFonts w:hint="eastAsia"/>
              </w:rPr>
              <w:t>停车场车辆管理(停车场操作员</w:t>
            </w:r>
            <w:r>
              <w:t>)</w:t>
            </w:r>
          </w:p>
        </w:tc>
        <w:tc>
          <w:tcPr>
            <w:tcW w:w="5466" w:type="dxa"/>
          </w:tcPr>
          <w:p w14:paraId="5A48E2B8" w14:textId="77777777" w:rsidR="00190278" w:rsidRDefault="00FC3595">
            <w:pPr>
              <w:pStyle w:val="ad"/>
              <w:ind w:left="425" w:firstLineChars="0" w:firstLine="0"/>
            </w:pPr>
            <w:r>
              <w:rPr>
                <w:rFonts w:hint="eastAsia"/>
                <w:color w:val="303030"/>
                <w:sz w:val="20"/>
                <w:szCs w:val="20"/>
              </w:rPr>
              <w:t>上电</w:t>
            </w:r>
            <w:r>
              <w:rPr>
                <w:color w:val="303030"/>
                <w:sz w:val="20"/>
                <w:szCs w:val="20"/>
              </w:rPr>
              <w:t>/断电操作（状态）</w:t>
            </w:r>
            <w:r>
              <w:rPr>
                <w:rFonts w:hint="eastAsia"/>
                <w:color w:val="303030"/>
                <w:sz w:val="20"/>
                <w:szCs w:val="20"/>
              </w:rPr>
              <w:t>；紧急停车控制；查看停车场周边的地图及车辆状态</w:t>
            </w:r>
          </w:p>
        </w:tc>
      </w:tr>
    </w:tbl>
    <w:p w14:paraId="4C7850A3" w14:textId="77777777" w:rsidR="00190278" w:rsidRDefault="00FC3595">
      <w:pPr>
        <w:pStyle w:val="4"/>
        <w:numPr>
          <w:ilvl w:val="3"/>
          <w:numId w:val="1"/>
        </w:numPr>
        <w:ind w:firstLineChars="0"/>
      </w:pPr>
      <w:r>
        <w:rPr>
          <w:rFonts w:hint="eastAsia"/>
        </w:rPr>
        <w:lastRenderedPageBreak/>
        <w:t>处理流程</w:t>
      </w:r>
    </w:p>
    <w:p w14:paraId="3EBA60F2" w14:textId="77777777" w:rsidR="00190278" w:rsidRDefault="00FC3595">
      <w:pPr>
        <w:pStyle w:val="ad"/>
        <w:ind w:left="425" w:firstLineChars="0" w:firstLine="0"/>
      </w:pPr>
      <w:r>
        <w:rPr>
          <w:noProof/>
        </w:rPr>
        <w:drawing>
          <wp:inline distT="0" distB="0" distL="0" distR="0" wp14:anchorId="4EF04964" wp14:editId="733C5B9D">
            <wp:extent cx="5274310" cy="35242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4250"/>
                    </a:xfrm>
                    <a:prstGeom prst="rect">
                      <a:avLst/>
                    </a:prstGeom>
                  </pic:spPr>
                </pic:pic>
              </a:graphicData>
            </a:graphic>
          </wp:inline>
        </w:drawing>
      </w:r>
    </w:p>
    <w:p w14:paraId="0F25F4B1" w14:textId="77777777" w:rsidR="00190278" w:rsidRDefault="00FC3595">
      <w:pPr>
        <w:pStyle w:val="3"/>
        <w:numPr>
          <w:ilvl w:val="2"/>
          <w:numId w:val="1"/>
        </w:numPr>
        <w:ind w:firstLineChars="0"/>
      </w:pPr>
      <w:r>
        <w:rPr>
          <w:rFonts w:hint="eastAsia"/>
        </w:rPr>
        <w:t xml:space="preserve">地图管理模块 </w:t>
      </w:r>
      <w:r>
        <w:t xml:space="preserve">  </w:t>
      </w:r>
    </w:p>
    <w:p w14:paraId="3E28D66F" w14:textId="77777777" w:rsidR="00190278" w:rsidRDefault="00FC3595">
      <w:pPr>
        <w:ind w:firstLineChars="0" w:firstLine="420"/>
      </w:pPr>
      <w:r>
        <w:rPr>
          <w:rFonts w:hint="eastAsia"/>
        </w:rPr>
        <w:t>地图管理模块主要完成矿区创建，地图创建，地图编辑，地图删除，地图发布地图预览，地图历史版本信息，地图导入导出等功能。</w:t>
      </w:r>
    </w:p>
    <w:p w14:paraId="3FB739A4" w14:textId="77777777" w:rsidR="00190278" w:rsidRDefault="00FC3595">
      <w:pPr>
        <w:pStyle w:val="4"/>
        <w:numPr>
          <w:ilvl w:val="3"/>
          <w:numId w:val="1"/>
        </w:numPr>
        <w:ind w:firstLineChars="0"/>
      </w:pPr>
      <w:r>
        <w:rPr>
          <w:rFonts w:hint="eastAsia"/>
        </w:rPr>
        <w:t>功能列表</w:t>
      </w:r>
    </w:p>
    <w:tbl>
      <w:tblPr>
        <w:tblStyle w:val="aa"/>
        <w:tblW w:w="8296" w:type="dxa"/>
        <w:tblLayout w:type="fixed"/>
        <w:tblLook w:val="04A0" w:firstRow="1" w:lastRow="0" w:firstColumn="1" w:lastColumn="0" w:noHBand="0" w:noVBand="1"/>
      </w:tblPr>
      <w:tblGrid>
        <w:gridCol w:w="2405"/>
        <w:gridCol w:w="5891"/>
      </w:tblGrid>
      <w:tr w:rsidR="00190278" w14:paraId="0BB9FD28" w14:textId="77777777">
        <w:tc>
          <w:tcPr>
            <w:tcW w:w="2405" w:type="dxa"/>
            <w:shd w:val="clear" w:color="auto" w:fill="BFBFBF" w:themeFill="background1" w:themeFillShade="BF"/>
          </w:tcPr>
          <w:p w14:paraId="732B0FD5" w14:textId="77777777" w:rsidR="00190278" w:rsidRDefault="00FC3595">
            <w:pPr>
              <w:pStyle w:val="ad"/>
              <w:ind w:left="567" w:firstLineChars="0" w:firstLine="0"/>
            </w:pPr>
            <w:r>
              <w:rPr>
                <w:rFonts w:hint="eastAsia"/>
              </w:rPr>
              <w:t>功能名称</w:t>
            </w:r>
          </w:p>
        </w:tc>
        <w:tc>
          <w:tcPr>
            <w:tcW w:w="5891" w:type="dxa"/>
            <w:shd w:val="clear" w:color="auto" w:fill="BFBFBF" w:themeFill="background1" w:themeFillShade="BF"/>
          </w:tcPr>
          <w:p w14:paraId="560B549D" w14:textId="77777777" w:rsidR="00190278" w:rsidRDefault="00FC3595">
            <w:pPr>
              <w:ind w:firstLineChars="0" w:firstLine="420"/>
            </w:pPr>
            <w:r>
              <w:rPr>
                <w:rFonts w:hint="eastAsia"/>
              </w:rPr>
              <w:t>功能描述</w:t>
            </w:r>
          </w:p>
        </w:tc>
      </w:tr>
      <w:tr w:rsidR="00190278" w14:paraId="1CD335C0" w14:textId="77777777">
        <w:tc>
          <w:tcPr>
            <w:tcW w:w="2405" w:type="dxa"/>
            <w:shd w:val="clear" w:color="auto" w:fill="FFFFFF" w:themeFill="background1"/>
          </w:tcPr>
          <w:p w14:paraId="79318D24" w14:textId="77777777" w:rsidR="00190278" w:rsidRDefault="00FC3595">
            <w:pPr>
              <w:pStyle w:val="ad"/>
              <w:ind w:left="567" w:firstLineChars="0" w:firstLine="0"/>
            </w:pPr>
            <w:r>
              <w:rPr>
                <w:rFonts w:hint="eastAsia"/>
              </w:rPr>
              <w:t>创建矿区</w:t>
            </w:r>
          </w:p>
        </w:tc>
        <w:tc>
          <w:tcPr>
            <w:tcW w:w="5891" w:type="dxa"/>
            <w:shd w:val="clear" w:color="auto" w:fill="FFFFFF" w:themeFill="background1"/>
          </w:tcPr>
          <w:p w14:paraId="7D00A552" w14:textId="77777777" w:rsidR="00190278" w:rsidRDefault="00FC3595">
            <w:pPr>
              <w:pStyle w:val="ad"/>
              <w:ind w:left="425" w:firstLineChars="0" w:firstLine="0"/>
            </w:pPr>
            <w:r>
              <w:rPr>
                <w:rFonts w:hint="eastAsia"/>
              </w:rPr>
              <w:t>每个矿区代表一个矿坑，可以创建一张地图</w:t>
            </w:r>
          </w:p>
        </w:tc>
      </w:tr>
      <w:tr w:rsidR="00190278" w14:paraId="7B264E41" w14:textId="77777777">
        <w:tc>
          <w:tcPr>
            <w:tcW w:w="2405" w:type="dxa"/>
          </w:tcPr>
          <w:p w14:paraId="6DC1BD12" w14:textId="77777777" w:rsidR="00190278" w:rsidRDefault="00FC3595">
            <w:pPr>
              <w:pStyle w:val="ad"/>
              <w:ind w:left="567" w:firstLineChars="0" w:firstLine="0"/>
            </w:pPr>
            <w:r>
              <w:rPr>
                <w:rFonts w:hint="eastAsia"/>
              </w:rPr>
              <w:t>地图创建</w:t>
            </w:r>
          </w:p>
        </w:tc>
        <w:tc>
          <w:tcPr>
            <w:tcW w:w="5891" w:type="dxa"/>
          </w:tcPr>
          <w:p w14:paraId="3C7F4FD4" w14:textId="77777777" w:rsidR="00190278" w:rsidRDefault="00FC3595">
            <w:pPr>
              <w:pStyle w:val="ad"/>
              <w:ind w:left="425" w:firstLineChars="0" w:firstLine="0"/>
            </w:pPr>
            <w:r>
              <w:rPr>
                <w:rFonts w:hint="eastAsia"/>
              </w:rPr>
              <w:t>根据采集的数据文件，上传文件，并展示初始地图；</w:t>
            </w:r>
            <w:r>
              <w:rPr>
                <w:rFonts w:ascii="Times New Roman" w:hint="eastAsia"/>
              </w:rPr>
              <w:t>手动修改地图单元；调整地图单元显示层次；设置地图单元属性；保存地图</w:t>
            </w:r>
          </w:p>
        </w:tc>
      </w:tr>
      <w:tr w:rsidR="00190278" w14:paraId="4B17A2E3" w14:textId="77777777">
        <w:tc>
          <w:tcPr>
            <w:tcW w:w="2405" w:type="dxa"/>
          </w:tcPr>
          <w:p w14:paraId="07951671" w14:textId="77777777" w:rsidR="00190278" w:rsidRDefault="00FC3595">
            <w:pPr>
              <w:pStyle w:val="ad"/>
              <w:ind w:left="567" w:firstLineChars="0" w:firstLine="0"/>
            </w:pPr>
            <w:r>
              <w:rPr>
                <w:rFonts w:hint="eastAsia"/>
              </w:rPr>
              <w:t>设置行车方向</w:t>
            </w:r>
          </w:p>
        </w:tc>
        <w:tc>
          <w:tcPr>
            <w:tcW w:w="5891" w:type="dxa"/>
          </w:tcPr>
          <w:p w14:paraId="7D8AA638" w14:textId="77777777" w:rsidR="00190278" w:rsidRDefault="00FC3595">
            <w:pPr>
              <w:pStyle w:val="ad"/>
              <w:ind w:left="425" w:firstLineChars="0" w:firstLine="0"/>
            </w:pPr>
            <w:r>
              <w:rPr>
                <w:rFonts w:hint="eastAsia"/>
              </w:rPr>
              <w:t>地图路径规划需要设置车辆靠左、靠右行驶</w:t>
            </w:r>
          </w:p>
        </w:tc>
      </w:tr>
      <w:tr w:rsidR="00190278" w14:paraId="4C4C3348" w14:textId="77777777">
        <w:tc>
          <w:tcPr>
            <w:tcW w:w="2405" w:type="dxa"/>
          </w:tcPr>
          <w:p w14:paraId="64D0B1B5" w14:textId="77777777" w:rsidR="00190278" w:rsidRDefault="00FC3595">
            <w:pPr>
              <w:pStyle w:val="ad"/>
              <w:ind w:left="567" w:firstLineChars="0" w:firstLine="0"/>
            </w:pPr>
            <w:r>
              <w:rPr>
                <w:rFonts w:hint="eastAsia"/>
              </w:rPr>
              <w:t>地图管理</w:t>
            </w:r>
          </w:p>
        </w:tc>
        <w:tc>
          <w:tcPr>
            <w:tcW w:w="5891" w:type="dxa"/>
          </w:tcPr>
          <w:p w14:paraId="353E6564" w14:textId="77777777" w:rsidR="00190278" w:rsidRDefault="00FC3595">
            <w:pPr>
              <w:pStyle w:val="ad"/>
              <w:ind w:left="425" w:firstLineChars="0" w:firstLine="0"/>
            </w:pPr>
            <w:r>
              <w:rPr>
                <w:rFonts w:hint="eastAsia"/>
              </w:rPr>
              <w:t>包括地图相关信息，版本信息，包括地图创建、地图预览、地图编辑、删除、发布地图(需要调度长确认</w:t>
            </w:r>
            <w:r>
              <w:t>)</w:t>
            </w:r>
            <w:r>
              <w:rPr>
                <w:rFonts w:hint="eastAsia"/>
              </w:rPr>
              <w:t>、调整地图显示层次等操作选项</w:t>
            </w:r>
          </w:p>
          <w:p w14:paraId="35C471BD" w14:textId="77777777" w:rsidR="00190278" w:rsidRDefault="00190278">
            <w:pPr>
              <w:ind w:firstLine="420"/>
            </w:pPr>
          </w:p>
        </w:tc>
      </w:tr>
      <w:tr w:rsidR="00190278" w14:paraId="33585A46" w14:textId="77777777">
        <w:tc>
          <w:tcPr>
            <w:tcW w:w="2405" w:type="dxa"/>
          </w:tcPr>
          <w:p w14:paraId="22581FE8" w14:textId="77777777" w:rsidR="00190278" w:rsidRDefault="00FC3595">
            <w:pPr>
              <w:pStyle w:val="ad"/>
              <w:ind w:left="567" w:firstLineChars="0" w:firstLine="0"/>
            </w:pPr>
            <w:r>
              <w:rPr>
                <w:rFonts w:hint="eastAsia"/>
              </w:rPr>
              <w:t>地图历史版本信息</w:t>
            </w:r>
          </w:p>
        </w:tc>
        <w:tc>
          <w:tcPr>
            <w:tcW w:w="5891" w:type="dxa"/>
          </w:tcPr>
          <w:p w14:paraId="29CCDD73" w14:textId="77777777" w:rsidR="00190278" w:rsidRDefault="00FC3595">
            <w:pPr>
              <w:pStyle w:val="ad"/>
              <w:ind w:left="425" w:firstLineChars="0" w:firstLine="0"/>
            </w:pPr>
            <w:r>
              <w:rPr>
                <w:rFonts w:hint="eastAsia"/>
              </w:rPr>
              <w:t>地图历史版本信息，设置当前使用的版本、地图预览、对比</w:t>
            </w:r>
          </w:p>
        </w:tc>
      </w:tr>
      <w:tr w:rsidR="00190278" w14:paraId="05C258EE" w14:textId="77777777">
        <w:tc>
          <w:tcPr>
            <w:tcW w:w="2405" w:type="dxa"/>
          </w:tcPr>
          <w:p w14:paraId="5F8BEC92" w14:textId="77777777" w:rsidR="00190278" w:rsidRDefault="00FC3595">
            <w:pPr>
              <w:pStyle w:val="ad"/>
              <w:ind w:left="567" w:firstLineChars="0" w:firstLine="0"/>
            </w:pPr>
            <w:r>
              <w:rPr>
                <w:rFonts w:hint="eastAsia"/>
              </w:rPr>
              <w:t>地图维护</w:t>
            </w:r>
          </w:p>
        </w:tc>
        <w:tc>
          <w:tcPr>
            <w:tcW w:w="5891" w:type="dxa"/>
          </w:tcPr>
          <w:p w14:paraId="15FF7F46" w14:textId="77777777" w:rsidR="00190278" w:rsidRDefault="00FC3595">
            <w:pPr>
              <w:pStyle w:val="ad"/>
              <w:ind w:left="425" w:firstLineChars="0" w:firstLine="0"/>
            </w:pPr>
            <w:r>
              <w:rPr>
                <w:rFonts w:hint="eastAsia"/>
              </w:rPr>
              <w:t>可通行区域改变时需调整地图，部分数据通过采集车重新采集获取</w:t>
            </w:r>
          </w:p>
        </w:tc>
      </w:tr>
      <w:tr w:rsidR="00190278" w14:paraId="29B71CB8" w14:textId="77777777">
        <w:tc>
          <w:tcPr>
            <w:tcW w:w="2405" w:type="dxa"/>
          </w:tcPr>
          <w:p w14:paraId="0BDA544B" w14:textId="77777777" w:rsidR="00190278" w:rsidRDefault="00FC3595">
            <w:pPr>
              <w:pStyle w:val="ad"/>
              <w:ind w:left="567" w:firstLineChars="0" w:firstLine="0"/>
            </w:pPr>
            <w:r>
              <w:rPr>
                <w:rFonts w:hint="eastAsia"/>
              </w:rPr>
              <w:t>地图发布</w:t>
            </w:r>
          </w:p>
        </w:tc>
        <w:tc>
          <w:tcPr>
            <w:tcW w:w="5891" w:type="dxa"/>
          </w:tcPr>
          <w:p w14:paraId="51E06CB4" w14:textId="77777777" w:rsidR="00190278" w:rsidRDefault="00FC3595">
            <w:pPr>
              <w:pStyle w:val="ad"/>
              <w:ind w:left="425" w:firstLineChars="0" w:firstLine="0"/>
            </w:pPr>
            <w:r>
              <w:rPr>
                <w:rFonts w:hint="eastAsia"/>
              </w:rPr>
              <w:t>设置矿区当前使用的地图，只能有一张地图处于发布状态</w:t>
            </w:r>
          </w:p>
        </w:tc>
      </w:tr>
      <w:tr w:rsidR="00190278" w14:paraId="0BE2C929" w14:textId="77777777">
        <w:tc>
          <w:tcPr>
            <w:tcW w:w="2405" w:type="dxa"/>
            <w:shd w:val="clear" w:color="auto" w:fill="auto"/>
          </w:tcPr>
          <w:p w14:paraId="70D584D3" w14:textId="77777777" w:rsidR="00190278" w:rsidRDefault="00FC3595">
            <w:pPr>
              <w:pStyle w:val="ad"/>
              <w:ind w:left="567" w:firstLineChars="0" w:firstLine="0"/>
            </w:pPr>
            <w:r>
              <w:rPr>
                <w:rFonts w:hint="eastAsia"/>
              </w:rPr>
              <w:t>地图编辑</w:t>
            </w:r>
          </w:p>
        </w:tc>
        <w:tc>
          <w:tcPr>
            <w:tcW w:w="5891" w:type="dxa"/>
          </w:tcPr>
          <w:p w14:paraId="4A558584" w14:textId="00908C8D" w:rsidR="00190278" w:rsidRDefault="0048222D">
            <w:pPr>
              <w:pStyle w:val="ad"/>
              <w:ind w:left="425" w:firstLineChars="0" w:firstLine="0"/>
            </w:pPr>
            <w:r>
              <w:rPr>
                <w:rFonts w:hint="eastAsia"/>
              </w:rPr>
              <w:t>增加</w:t>
            </w:r>
            <w:r>
              <w:t>、</w:t>
            </w:r>
            <w:r w:rsidR="00FC3595">
              <w:rPr>
                <w:rFonts w:hint="eastAsia"/>
              </w:rPr>
              <w:t>删除地图单元，调整地图单元形状，更改/设置地图单元属性，调整地图单元显示层次，合并地图单元</w:t>
            </w:r>
          </w:p>
          <w:p w14:paraId="4DF00453" w14:textId="77777777" w:rsidR="00190278" w:rsidRDefault="00190278">
            <w:pPr>
              <w:ind w:firstLine="420"/>
            </w:pPr>
          </w:p>
        </w:tc>
      </w:tr>
      <w:tr w:rsidR="00190278" w14:paraId="21CE0FC7" w14:textId="77777777">
        <w:tc>
          <w:tcPr>
            <w:tcW w:w="2405" w:type="dxa"/>
            <w:shd w:val="clear" w:color="auto" w:fill="auto"/>
          </w:tcPr>
          <w:p w14:paraId="164BD7AE" w14:textId="77777777" w:rsidR="00190278" w:rsidRDefault="00FC3595">
            <w:pPr>
              <w:pStyle w:val="ad"/>
              <w:ind w:left="567" w:firstLineChars="0" w:firstLine="0"/>
            </w:pPr>
            <w:r>
              <w:rPr>
                <w:rFonts w:hint="eastAsia"/>
              </w:rPr>
              <w:t>地图删除</w:t>
            </w:r>
          </w:p>
        </w:tc>
        <w:tc>
          <w:tcPr>
            <w:tcW w:w="5891" w:type="dxa"/>
          </w:tcPr>
          <w:p w14:paraId="769DE102" w14:textId="77777777" w:rsidR="00190278" w:rsidRDefault="00FC3595">
            <w:pPr>
              <w:pStyle w:val="ad"/>
              <w:ind w:left="425" w:firstLineChars="0" w:firstLine="0"/>
            </w:pPr>
            <w:r>
              <w:rPr>
                <w:rFonts w:hint="eastAsia"/>
              </w:rPr>
              <w:t>删除未使用的地图，需经过调度长确认</w:t>
            </w:r>
          </w:p>
        </w:tc>
      </w:tr>
      <w:tr w:rsidR="00190278" w14:paraId="3DA636F5" w14:textId="77777777">
        <w:tc>
          <w:tcPr>
            <w:tcW w:w="2405" w:type="dxa"/>
            <w:shd w:val="clear" w:color="auto" w:fill="auto"/>
          </w:tcPr>
          <w:p w14:paraId="793FF71E" w14:textId="77777777" w:rsidR="00190278" w:rsidRDefault="00FC3595">
            <w:pPr>
              <w:pStyle w:val="ad"/>
              <w:ind w:left="567" w:firstLineChars="0" w:firstLine="0"/>
            </w:pPr>
            <w:r>
              <w:rPr>
                <w:rFonts w:hint="eastAsia"/>
              </w:rPr>
              <w:t>地图导入导出</w:t>
            </w:r>
          </w:p>
        </w:tc>
        <w:tc>
          <w:tcPr>
            <w:tcW w:w="5891" w:type="dxa"/>
          </w:tcPr>
          <w:p w14:paraId="25F83216" w14:textId="77777777" w:rsidR="00190278" w:rsidRDefault="00FC3595">
            <w:pPr>
              <w:pStyle w:val="ad"/>
              <w:ind w:left="425" w:firstLineChars="0" w:firstLine="0"/>
            </w:pPr>
            <w:r>
              <w:rPr>
                <w:rFonts w:hint="eastAsia"/>
              </w:rPr>
              <w:t>导入、导出地图相关信息</w:t>
            </w:r>
          </w:p>
        </w:tc>
      </w:tr>
    </w:tbl>
    <w:p w14:paraId="2C971AFD" w14:textId="77777777" w:rsidR="00190278" w:rsidRDefault="00190278">
      <w:pPr>
        <w:ind w:firstLine="420"/>
      </w:pPr>
    </w:p>
    <w:p w14:paraId="3BF3286A" w14:textId="77777777" w:rsidR="00190278" w:rsidRDefault="00FC3595">
      <w:pPr>
        <w:pStyle w:val="4"/>
        <w:numPr>
          <w:ilvl w:val="3"/>
          <w:numId w:val="1"/>
        </w:numPr>
        <w:ind w:firstLineChars="0"/>
      </w:pPr>
      <w:r>
        <w:rPr>
          <w:rFonts w:hint="eastAsia"/>
        </w:rPr>
        <w:t>处理流程</w:t>
      </w:r>
    </w:p>
    <w:p w14:paraId="7A622F70" w14:textId="77777777" w:rsidR="00190278" w:rsidRDefault="00FC3595">
      <w:pPr>
        <w:ind w:firstLineChars="0" w:firstLine="0"/>
      </w:pPr>
      <w:r>
        <w:rPr>
          <w:noProof/>
        </w:rPr>
        <w:drawing>
          <wp:inline distT="0" distB="0" distL="0" distR="0" wp14:anchorId="6D939184" wp14:editId="51425BFB">
            <wp:extent cx="5274310" cy="3683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14:paraId="23C2E016" w14:textId="77777777" w:rsidR="00190278" w:rsidRDefault="00190278">
      <w:pPr>
        <w:ind w:firstLine="420"/>
      </w:pPr>
    </w:p>
    <w:p w14:paraId="061B8456" w14:textId="77777777" w:rsidR="00190278" w:rsidRDefault="00FC3595">
      <w:pPr>
        <w:pStyle w:val="3"/>
        <w:numPr>
          <w:ilvl w:val="2"/>
          <w:numId w:val="1"/>
        </w:numPr>
        <w:ind w:firstLineChars="0"/>
      </w:pPr>
      <w:r>
        <w:rPr>
          <w:rFonts w:hint="eastAsia"/>
        </w:rPr>
        <w:t>运营监控模块</w:t>
      </w:r>
    </w:p>
    <w:p w14:paraId="68B090A3" w14:textId="77777777" w:rsidR="00190278" w:rsidRDefault="00FC3595">
      <w:pPr>
        <w:ind w:firstLineChars="0" w:firstLine="420"/>
      </w:pPr>
      <w:r>
        <w:rPr>
          <w:rFonts w:hint="eastAsia"/>
        </w:rPr>
        <w:t>运营调度模块主要完成车队任务输入，注定单车任务，日常维护提醒，车辆故障提醒，任务状态提醒，车辆实时运行信息推送，障碍物信息推送，障碍物人工处理，装载任务环节信息</w:t>
      </w:r>
      <w:proofErr w:type="gramStart"/>
      <w:r>
        <w:rPr>
          <w:rFonts w:hint="eastAsia"/>
        </w:rPr>
        <w:t>交互等</w:t>
      </w:r>
      <w:proofErr w:type="gramEnd"/>
      <w:r>
        <w:rPr>
          <w:rFonts w:hint="eastAsia"/>
        </w:rPr>
        <w:t>功能。</w:t>
      </w:r>
    </w:p>
    <w:p w14:paraId="58A99C4C" w14:textId="77777777" w:rsidR="00190278" w:rsidRDefault="00190278">
      <w:pPr>
        <w:ind w:firstLine="420"/>
      </w:pPr>
    </w:p>
    <w:p w14:paraId="7DDDFCB4" w14:textId="77777777" w:rsidR="00190278" w:rsidRDefault="00FC3595">
      <w:pPr>
        <w:pStyle w:val="4"/>
        <w:numPr>
          <w:ilvl w:val="3"/>
          <w:numId w:val="1"/>
        </w:numPr>
        <w:ind w:firstLineChars="0"/>
      </w:pPr>
      <w:r>
        <w:rPr>
          <w:rFonts w:hint="eastAsia"/>
        </w:rPr>
        <w:t>功能列表</w:t>
      </w:r>
    </w:p>
    <w:tbl>
      <w:tblPr>
        <w:tblStyle w:val="aa"/>
        <w:tblW w:w="8296" w:type="dxa"/>
        <w:tblLayout w:type="fixed"/>
        <w:tblLook w:val="04A0" w:firstRow="1" w:lastRow="0" w:firstColumn="1" w:lastColumn="0" w:noHBand="0" w:noVBand="1"/>
      </w:tblPr>
      <w:tblGrid>
        <w:gridCol w:w="2405"/>
        <w:gridCol w:w="5891"/>
      </w:tblGrid>
      <w:tr w:rsidR="00190278" w14:paraId="474D06D4" w14:textId="77777777">
        <w:tc>
          <w:tcPr>
            <w:tcW w:w="2405" w:type="dxa"/>
            <w:shd w:val="clear" w:color="auto" w:fill="BFBFBF" w:themeFill="background1" w:themeFillShade="BF"/>
          </w:tcPr>
          <w:p w14:paraId="48347136" w14:textId="77777777" w:rsidR="00190278" w:rsidRDefault="00FC3595">
            <w:pPr>
              <w:pStyle w:val="ad"/>
              <w:ind w:left="567" w:firstLineChars="0" w:firstLine="0"/>
            </w:pPr>
            <w:r>
              <w:rPr>
                <w:rFonts w:hint="eastAsia"/>
              </w:rPr>
              <w:t>功能名称</w:t>
            </w:r>
          </w:p>
        </w:tc>
        <w:tc>
          <w:tcPr>
            <w:tcW w:w="5891" w:type="dxa"/>
            <w:shd w:val="clear" w:color="auto" w:fill="BFBFBF" w:themeFill="background1" w:themeFillShade="BF"/>
          </w:tcPr>
          <w:p w14:paraId="1EE80D25" w14:textId="77777777" w:rsidR="00190278" w:rsidRDefault="00FC3595">
            <w:pPr>
              <w:ind w:firstLineChars="0" w:firstLine="420"/>
            </w:pPr>
            <w:r>
              <w:rPr>
                <w:rFonts w:hint="eastAsia"/>
              </w:rPr>
              <w:t>功能描述</w:t>
            </w:r>
          </w:p>
        </w:tc>
      </w:tr>
      <w:tr w:rsidR="00190278" w14:paraId="4761038A" w14:textId="77777777">
        <w:tc>
          <w:tcPr>
            <w:tcW w:w="2405" w:type="dxa"/>
          </w:tcPr>
          <w:p w14:paraId="710BCA4E" w14:textId="77777777" w:rsidR="00190278" w:rsidRDefault="00FC3595">
            <w:pPr>
              <w:pStyle w:val="ad"/>
              <w:ind w:left="567" w:firstLineChars="0" w:firstLine="0"/>
            </w:pPr>
            <w:r>
              <w:rPr>
                <w:rFonts w:hint="eastAsia"/>
              </w:rPr>
              <w:t>创建单车任务</w:t>
            </w:r>
          </w:p>
        </w:tc>
        <w:tc>
          <w:tcPr>
            <w:tcW w:w="5891" w:type="dxa"/>
          </w:tcPr>
          <w:p w14:paraId="6C5D03A0" w14:textId="77777777" w:rsidR="00190278" w:rsidRDefault="00FC3595">
            <w:pPr>
              <w:pStyle w:val="ad"/>
              <w:ind w:left="425" w:firstLineChars="0" w:firstLine="0"/>
            </w:pPr>
            <w:r>
              <w:rPr>
                <w:rFonts w:hint="eastAsia"/>
              </w:rPr>
              <w:t>制定矿区</w:t>
            </w:r>
            <w:r>
              <w:t>日常作业任务，包括发车、装载、卸矿、排土、加油、加水、收车等任务</w:t>
            </w:r>
            <w:r>
              <w:rPr>
                <w:rFonts w:hint="eastAsia"/>
              </w:rPr>
              <w:t>中的一个</w:t>
            </w:r>
          </w:p>
        </w:tc>
      </w:tr>
      <w:tr w:rsidR="00190278" w14:paraId="5844F6F9" w14:textId="77777777">
        <w:tc>
          <w:tcPr>
            <w:tcW w:w="2405" w:type="dxa"/>
          </w:tcPr>
          <w:p w14:paraId="6FD1AD0E" w14:textId="77777777" w:rsidR="00190278" w:rsidRDefault="00FC3595">
            <w:pPr>
              <w:pStyle w:val="ad"/>
              <w:ind w:left="567" w:firstLineChars="0" w:firstLine="0"/>
            </w:pPr>
            <w:r>
              <w:rPr>
                <w:rFonts w:hint="eastAsia"/>
              </w:rPr>
              <w:t>创建批量调度单元</w:t>
            </w:r>
          </w:p>
        </w:tc>
        <w:tc>
          <w:tcPr>
            <w:tcW w:w="5891" w:type="dxa"/>
          </w:tcPr>
          <w:p w14:paraId="59E8EFD0" w14:textId="77777777" w:rsidR="00190278" w:rsidRDefault="00FC3595">
            <w:pPr>
              <w:pStyle w:val="ad"/>
              <w:ind w:left="425" w:firstLineChars="0" w:firstLine="0"/>
            </w:pPr>
            <w:r>
              <w:rPr>
                <w:rFonts w:hint="eastAsia"/>
              </w:rPr>
              <w:t>指定多车辆、多装载区、多卸载区，调度规则，循环执行任务</w:t>
            </w:r>
            <w:r>
              <w:t xml:space="preserve"> </w:t>
            </w:r>
          </w:p>
        </w:tc>
      </w:tr>
      <w:tr w:rsidR="00190278" w14:paraId="4B1AC057" w14:textId="77777777">
        <w:tc>
          <w:tcPr>
            <w:tcW w:w="2405" w:type="dxa"/>
          </w:tcPr>
          <w:p w14:paraId="68C38453" w14:textId="77777777" w:rsidR="00190278" w:rsidRDefault="00FC3595">
            <w:pPr>
              <w:pStyle w:val="ad"/>
              <w:ind w:left="567" w:firstLineChars="0" w:firstLine="0"/>
            </w:pPr>
            <w:proofErr w:type="gramStart"/>
            <w:r>
              <w:rPr>
                <w:rFonts w:hint="eastAsia"/>
              </w:rPr>
              <w:t>创建定铲定车</w:t>
            </w:r>
            <w:proofErr w:type="gramEnd"/>
            <w:r>
              <w:rPr>
                <w:rFonts w:hint="eastAsia"/>
              </w:rPr>
              <w:t>调度单元</w:t>
            </w:r>
          </w:p>
        </w:tc>
        <w:tc>
          <w:tcPr>
            <w:tcW w:w="5891" w:type="dxa"/>
          </w:tcPr>
          <w:p w14:paraId="2FB84423" w14:textId="77777777" w:rsidR="00190278" w:rsidRDefault="00FC3595">
            <w:pPr>
              <w:pStyle w:val="ad"/>
              <w:ind w:left="425" w:firstLineChars="0" w:firstLine="0"/>
            </w:pPr>
            <w:r>
              <w:rPr>
                <w:rFonts w:hint="eastAsia"/>
              </w:rPr>
              <w:t xml:space="preserve">指定单个车辆、装载区、卸载区，调度规则，循环执行任务， </w:t>
            </w:r>
          </w:p>
        </w:tc>
      </w:tr>
      <w:tr w:rsidR="00190278" w14:paraId="64F51952" w14:textId="77777777">
        <w:tc>
          <w:tcPr>
            <w:tcW w:w="2405" w:type="dxa"/>
          </w:tcPr>
          <w:p w14:paraId="5C51AA56" w14:textId="77777777" w:rsidR="00190278" w:rsidRDefault="00FC3595">
            <w:pPr>
              <w:pStyle w:val="ad"/>
              <w:ind w:left="567" w:firstLineChars="0" w:firstLine="0"/>
            </w:pPr>
            <w:r>
              <w:rPr>
                <w:rFonts w:hint="eastAsia"/>
              </w:rPr>
              <w:t>指定点规划路径</w:t>
            </w:r>
          </w:p>
        </w:tc>
        <w:tc>
          <w:tcPr>
            <w:tcW w:w="5891" w:type="dxa"/>
          </w:tcPr>
          <w:p w14:paraId="44009230" w14:textId="77777777" w:rsidR="00190278" w:rsidRDefault="00FC3595">
            <w:pPr>
              <w:pStyle w:val="ad"/>
              <w:ind w:left="425" w:firstLineChars="0" w:firstLine="0"/>
            </w:pPr>
            <w:r>
              <w:rPr>
                <w:rFonts w:hint="eastAsia"/>
              </w:rPr>
              <w:t>一次指定一致多个点完成路径规划</w:t>
            </w:r>
          </w:p>
        </w:tc>
      </w:tr>
      <w:tr w:rsidR="00190278" w14:paraId="573408EF" w14:textId="77777777">
        <w:tc>
          <w:tcPr>
            <w:tcW w:w="2405" w:type="dxa"/>
          </w:tcPr>
          <w:p w14:paraId="29D94F7C" w14:textId="77777777" w:rsidR="00190278" w:rsidRDefault="00FC3595">
            <w:pPr>
              <w:pStyle w:val="ad"/>
              <w:ind w:left="567" w:firstLineChars="0" w:firstLine="0"/>
            </w:pPr>
            <w:r>
              <w:rPr>
                <w:rFonts w:hint="eastAsia"/>
              </w:rPr>
              <w:t>运行作业任务</w:t>
            </w:r>
          </w:p>
        </w:tc>
        <w:tc>
          <w:tcPr>
            <w:tcW w:w="5891" w:type="dxa"/>
          </w:tcPr>
          <w:p w14:paraId="10CB02B8" w14:textId="77777777" w:rsidR="00190278" w:rsidRDefault="00FC3595">
            <w:pPr>
              <w:pStyle w:val="ad"/>
              <w:ind w:left="425" w:firstLineChars="0" w:firstLine="0"/>
            </w:pPr>
            <w:r>
              <w:rPr>
                <w:rFonts w:hint="eastAsia"/>
              </w:rPr>
              <w:t>确定挖掘机操作员、停车场操作员的就绪状态，调度员开始运行分配车队的调度任务</w:t>
            </w:r>
          </w:p>
        </w:tc>
      </w:tr>
      <w:tr w:rsidR="00190278" w14:paraId="414F5486" w14:textId="77777777">
        <w:tc>
          <w:tcPr>
            <w:tcW w:w="2405" w:type="dxa"/>
          </w:tcPr>
          <w:p w14:paraId="0247AC98" w14:textId="77777777" w:rsidR="00190278" w:rsidRDefault="00FC3595">
            <w:pPr>
              <w:pStyle w:val="ad"/>
              <w:ind w:left="567" w:firstLineChars="0" w:firstLine="0"/>
            </w:pPr>
            <w:r>
              <w:rPr>
                <w:rFonts w:hint="eastAsia"/>
              </w:rPr>
              <w:t>车辆任务变更</w:t>
            </w:r>
          </w:p>
        </w:tc>
        <w:tc>
          <w:tcPr>
            <w:tcW w:w="5891" w:type="dxa"/>
          </w:tcPr>
          <w:p w14:paraId="12B4E8B0" w14:textId="77777777" w:rsidR="00190278" w:rsidRDefault="00FC3595">
            <w:pPr>
              <w:pStyle w:val="ad"/>
              <w:ind w:left="425" w:firstLineChars="0" w:firstLine="0"/>
            </w:pPr>
            <w:r>
              <w:rPr>
                <w:rFonts w:hint="eastAsia"/>
              </w:rPr>
              <w:t>批量任务中车辆增减</w:t>
            </w:r>
          </w:p>
        </w:tc>
      </w:tr>
      <w:tr w:rsidR="00190278" w14:paraId="7B86FE72" w14:textId="77777777">
        <w:tc>
          <w:tcPr>
            <w:tcW w:w="2405" w:type="dxa"/>
          </w:tcPr>
          <w:p w14:paraId="1B6A6615" w14:textId="77777777" w:rsidR="00190278" w:rsidRDefault="00FC3595">
            <w:pPr>
              <w:pStyle w:val="ad"/>
              <w:ind w:left="567" w:firstLineChars="0" w:firstLine="0"/>
            </w:pPr>
            <w:r>
              <w:rPr>
                <w:rFonts w:hint="eastAsia"/>
              </w:rPr>
              <w:t>告警信息</w:t>
            </w:r>
          </w:p>
        </w:tc>
        <w:tc>
          <w:tcPr>
            <w:tcW w:w="5891" w:type="dxa"/>
          </w:tcPr>
          <w:p w14:paraId="5BDAFF74" w14:textId="77777777" w:rsidR="00190278" w:rsidRDefault="00FC3595">
            <w:pPr>
              <w:pStyle w:val="ad"/>
              <w:ind w:left="425" w:firstLineChars="0" w:firstLine="0"/>
            </w:pPr>
            <w:r>
              <w:rPr>
                <w:rFonts w:hint="eastAsia"/>
              </w:rPr>
              <w:t>包括作业任务运行中所有上报的故障、提示信息</w:t>
            </w:r>
          </w:p>
        </w:tc>
      </w:tr>
      <w:tr w:rsidR="00190278" w14:paraId="141E0369" w14:textId="77777777">
        <w:tc>
          <w:tcPr>
            <w:tcW w:w="2405" w:type="dxa"/>
          </w:tcPr>
          <w:p w14:paraId="04DC5E8B" w14:textId="77777777" w:rsidR="00190278" w:rsidRDefault="00FC3595">
            <w:pPr>
              <w:pStyle w:val="ad"/>
              <w:ind w:left="567" w:firstLineChars="0" w:firstLine="0"/>
              <w:rPr>
                <w:color w:val="303030"/>
                <w:sz w:val="20"/>
                <w:szCs w:val="20"/>
              </w:rPr>
            </w:pPr>
            <w:r>
              <w:rPr>
                <w:rFonts w:hint="eastAsia"/>
              </w:rPr>
              <w:t>装载区交互信息</w:t>
            </w:r>
          </w:p>
        </w:tc>
        <w:tc>
          <w:tcPr>
            <w:tcW w:w="5891" w:type="dxa"/>
          </w:tcPr>
          <w:p w14:paraId="1523A92E" w14:textId="77777777" w:rsidR="00190278" w:rsidRDefault="00FC3595">
            <w:pPr>
              <w:pStyle w:val="ad"/>
              <w:ind w:left="425" w:firstLineChars="0" w:firstLine="0"/>
            </w:pPr>
            <w:r>
              <w:rPr>
                <w:rFonts w:hint="eastAsia"/>
                <w:color w:val="303030"/>
                <w:sz w:val="20"/>
                <w:szCs w:val="20"/>
              </w:rPr>
              <w:t>装载作业包括排队候车、装载准备、装载确认、装载执行和装载结束等过程，整个装载过程中，挖掘机操作员须通过</w:t>
            </w:r>
            <w:r>
              <w:rPr>
                <w:color w:val="303030"/>
                <w:sz w:val="20"/>
                <w:szCs w:val="20"/>
              </w:rPr>
              <w:t>GMS与VAP进行多次信息交互</w:t>
            </w:r>
          </w:p>
        </w:tc>
      </w:tr>
      <w:tr w:rsidR="00190278" w14:paraId="28DEAE5E" w14:textId="77777777">
        <w:tc>
          <w:tcPr>
            <w:tcW w:w="2405" w:type="dxa"/>
          </w:tcPr>
          <w:p w14:paraId="5E758160" w14:textId="77777777" w:rsidR="00190278" w:rsidRDefault="00FC3595">
            <w:pPr>
              <w:pStyle w:val="ad"/>
              <w:ind w:left="567" w:firstLineChars="0" w:firstLine="0"/>
            </w:pPr>
            <w:r>
              <w:rPr>
                <w:rFonts w:hint="eastAsia"/>
              </w:rPr>
              <w:lastRenderedPageBreak/>
              <w:t>卸载区交互信息</w:t>
            </w:r>
          </w:p>
        </w:tc>
        <w:tc>
          <w:tcPr>
            <w:tcW w:w="5891" w:type="dxa"/>
          </w:tcPr>
          <w:p w14:paraId="5CF11C7C" w14:textId="77777777" w:rsidR="00190278" w:rsidRDefault="00FC3595">
            <w:pPr>
              <w:pStyle w:val="ad"/>
              <w:ind w:left="425" w:firstLineChars="0" w:firstLine="0"/>
              <w:rPr>
                <w:color w:val="303030"/>
                <w:sz w:val="20"/>
                <w:szCs w:val="20"/>
              </w:rPr>
            </w:pPr>
            <w:r>
              <w:rPr>
                <w:rFonts w:hint="eastAsia"/>
                <w:color w:val="303030"/>
                <w:sz w:val="20"/>
                <w:szCs w:val="20"/>
              </w:rPr>
              <w:t>当前是否允许卸载</w:t>
            </w:r>
          </w:p>
        </w:tc>
      </w:tr>
      <w:tr w:rsidR="00190278" w14:paraId="32220EC2" w14:textId="77777777">
        <w:tc>
          <w:tcPr>
            <w:tcW w:w="2405" w:type="dxa"/>
          </w:tcPr>
          <w:p w14:paraId="01D42684" w14:textId="77777777" w:rsidR="00190278" w:rsidRDefault="00FC3595">
            <w:pPr>
              <w:pStyle w:val="ad"/>
              <w:ind w:left="567" w:firstLineChars="0" w:firstLine="0"/>
              <w:rPr>
                <w:color w:val="303030"/>
                <w:sz w:val="20"/>
                <w:szCs w:val="20"/>
              </w:rPr>
            </w:pPr>
            <w:r>
              <w:rPr>
                <w:rFonts w:hint="eastAsia"/>
              </w:rPr>
              <w:t>车辆交互信息</w:t>
            </w:r>
          </w:p>
        </w:tc>
        <w:tc>
          <w:tcPr>
            <w:tcW w:w="5891" w:type="dxa"/>
          </w:tcPr>
          <w:p w14:paraId="42D64BAD" w14:textId="77777777" w:rsidR="00190278" w:rsidRDefault="00FC3595">
            <w:pPr>
              <w:pStyle w:val="ad"/>
              <w:ind w:left="425" w:firstLineChars="0" w:firstLine="0"/>
            </w:pPr>
            <w:r>
              <w:rPr>
                <w:rFonts w:hint="eastAsia"/>
              </w:rPr>
              <w:t>车辆运行过程中上报的所有信息</w:t>
            </w:r>
          </w:p>
        </w:tc>
      </w:tr>
      <w:tr w:rsidR="00190278" w14:paraId="22DBBD02" w14:textId="77777777">
        <w:tc>
          <w:tcPr>
            <w:tcW w:w="2405" w:type="dxa"/>
          </w:tcPr>
          <w:p w14:paraId="5F9CE9F6" w14:textId="77777777" w:rsidR="00190278" w:rsidRDefault="00FC3595">
            <w:pPr>
              <w:pStyle w:val="ad"/>
              <w:ind w:left="567" w:firstLineChars="0" w:firstLine="0"/>
            </w:pPr>
            <w:r>
              <w:rPr>
                <w:rFonts w:hint="eastAsia"/>
              </w:rPr>
              <w:t>矿山全局监控</w:t>
            </w:r>
          </w:p>
        </w:tc>
        <w:tc>
          <w:tcPr>
            <w:tcW w:w="5891" w:type="dxa"/>
          </w:tcPr>
          <w:p w14:paraId="21C87921" w14:textId="77777777" w:rsidR="00190278" w:rsidRDefault="00FC3595">
            <w:pPr>
              <w:pStyle w:val="ad"/>
              <w:ind w:left="425" w:firstLineChars="0" w:firstLine="0"/>
            </w:pPr>
            <w:r>
              <w:rPr>
                <w:rFonts w:hint="eastAsia"/>
              </w:rPr>
              <w:t>大屏显示矿山的运行状况</w:t>
            </w:r>
          </w:p>
        </w:tc>
      </w:tr>
      <w:tr w:rsidR="00190278" w14:paraId="69A5A566" w14:textId="77777777">
        <w:tc>
          <w:tcPr>
            <w:tcW w:w="2405" w:type="dxa"/>
          </w:tcPr>
          <w:p w14:paraId="62EEBD48" w14:textId="77777777" w:rsidR="00190278" w:rsidRDefault="00FC3595">
            <w:pPr>
              <w:pStyle w:val="ad"/>
              <w:ind w:left="567" w:firstLineChars="0" w:firstLine="0"/>
            </w:pPr>
            <w:proofErr w:type="gramStart"/>
            <w:r>
              <w:rPr>
                <w:rFonts w:hint="eastAsia"/>
              </w:rPr>
              <w:t>路测视频</w:t>
            </w:r>
            <w:proofErr w:type="gramEnd"/>
            <w:r>
              <w:rPr>
                <w:rFonts w:hint="eastAsia"/>
              </w:rPr>
              <w:t>监控</w:t>
            </w:r>
          </w:p>
        </w:tc>
        <w:tc>
          <w:tcPr>
            <w:tcW w:w="5891" w:type="dxa"/>
          </w:tcPr>
          <w:p w14:paraId="7BE05EE6" w14:textId="77777777" w:rsidR="00190278" w:rsidRDefault="00FC3595">
            <w:pPr>
              <w:pStyle w:val="ad"/>
              <w:ind w:left="425" w:firstLineChars="0" w:firstLine="0"/>
            </w:pPr>
            <w:r>
              <w:rPr>
                <w:rFonts w:hint="eastAsia"/>
              </w:rPr>
              <w:t>显示关键路口的视频信息</w:t>
            </w:r>
          </w:p>
        </w:tc>
      </w:tr>
      <w:tr w:rsidR="00190278" w14:paraId="273D3EF7" w14:textId="77777777">
        <w:tc>
          <w:tcPr>
            <w:tcW w:w="2405" w:type="dxa"/>
          </w:tcPr>
          <w:p w14:paraId="12C72009" w14:textId="77777777" w:rsidR="00190278" w:rsidRDefault="00FC3595">
            <w:pPr>
              <w:pStyle w:val="ad"/>
              <w:ind w:left="567" w:firstLineChars="0" w:firstLine="0"/>
            </w:pPr>
            <w:r>
              <w:rPr>
                <w:rFonts w:hint="eastAsia"/>
              </w:rPr>
              <w:t>车辆历史任务过程</w:t>
            </w:r>
          </w:p>
        </w:tc>
        <w:tc>
          <w:tcPr>
            <w:tcW w:w="5891" w:type="dxa"/>
          </w:tcPr>
          <w:p w14:paraId="7C24B4E9" w14:textId="77777777" w:rsidR="00190278" w:rsidRDefault="00FC3595">
            <w:pPr>
              <w:pStyle w:val="ad"/>
              <w:ind w:left="425" w:firstLineChars="0" w:firstLine="0"/>
            </w:pPr>
            <w:r>
              <w:rPr>
                <w:rFonts w:hint="eastAsia"/>
              </w:rPr>
              <w:t>按时</w:t>
            </w:r>
            <w:proofErr w:type="gramStart"/>
            <w:r>
              <w:rPr>
                <w:rFonts w:hint="eastAsia"/>
              </w:rPr>
              <w:t>间轴展示</w:t>
            </w:r>
            <w:proofErr w:type="gramEnd"/>
            <w:r>
              <w:rPr>
                <w:rFonts w:hint="eastAsia"/>
              </w:rPr>
              <w:t>车辆历史任务过程</w:t>
            </w:r>
          </w:p>
        </w:tc>
      </w:tr>
      <w:tr w:rsidR="00190278" w14:paraId="5BE84CE4" w14:textId="77777777">
        <w:tc>
          <w:tcPr>
            <w:tcW w:w="2405" w:type="dxa"/>
          </w:tcPr>
          <w:p w14:paraId="73A547FE" w14:textId="77777777" w:rsidR="00190278" w:rsidRDefault="00FC3595">
            <w:pPr>
              <w:pStyle w:val="ad"/>
              <w:ind w:left="567" w:firstLineChars="0" w:firstLine="0"/>
            </w:pPr>
            <w:r>
              <w:rPr>
                <w:rFonts w:hint="eastAsia"/>
              </w:rPr>
              <w:t>单点操作</w:t>
            </w:r>
          </w:p>
        </w:tc>
        <w:tc>
          <w:tcPr>
            <w:tcW w:w="5891" w:type="dxa"/>
          </w:tcPr>
          <w:p w14:paraId="26C7D94E" w14:textId="77777777" w:rsidR="00190278" w:rsidRDefault="00FC3595">
            <w:pPr>
              <w:pStyle w:val="ad"/>
              <w:ind w:left="425" w:firstLineChars="0" w:firstLine="0"/>
            </w:pPr>
            <w:r>
              <w:rPr>
                <w:rFonts w:hint="eastAsia"/>
              </w:rPr>
              <w:t>完成鸣笛、双闪、车厢举升等动作</w:t>
            </w:r>
          </w:p>
        </w:tc>
      </w:tr>
    </w:tbl>
    <w:p w14:paraId="79DAB292" w14:textId="77777777" w:rsidR="00190278" w:rsidRDefault="00190278">
      <w:pPr>
        <w:ind w:firstLine="420"/>
      </w:pPr>
    </w:p>
    <w:p w14:paraId="560192E2" w14:textId="77777777" w:rsidR="00190278" w:rsidRDefault="00FC3595">
      <w:pPr>
        <w:pStyle w:val="4"/>
        <w:numPr>
          <w:ilvl w:val="3"/>
          <w:numId w:val="1"/>
        </w:numPr>
        <w:ind w:firstLineChars="0"/>
      </w:pPr>
      <w:r>
        <w:rPr>
          <w:rFonts w:hint="eastAsia"/>
        </w:rPr>
        <w:t>处理流程</w:t>
      </w:r>
    </w:p>
    <w:p w14:paraId="156CCE15" w14:textId="77777777" w:rsidR="00190278" w:rsidRDefault="00190278">
      <w:pPr>
        <w:ind w:firstLineChars="0" w:firstLine="0"/>
      </w:pPr>
    </w:p>
    <w:p w14:paraId="0A2AB747" w14:textId="77777777" w:rsidR="00190278" w:rsidRDefault="00FC3595">
      <w:pPr>
        <w:pStyle w:val="ad"/>
        <w:ind w:left="425" w:firstLineChars="0" w:firstLine="0"/>
      </w:pPr>
      <w:r>
        <w:rPr>
          <w:rFonts w:hint="eastAsia"/>
          <w:noProof/>
        </w:rPr>
        <w:drawing>
          <wp:inline distT="0" distB="0" distL="0" distR="0" wp14:anchorId="79CF7CBA" wp14:editId="27F0F5E4">
            <wp:extent cx="5274310" cy="28549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854960"/>
                    </a:xfrm>
                    <a:prstGeom prst="rect">
                      <a:avLst/>
                    </a:prstGeom>
                  </pic:spPr>
                </pic:pic>
              </a:graphicData>
            </a:graphic>
          </wp:inline>
        </w:drawing>
      </w:r>
    </w:p>
    <w:p w14:paraId="23C5C263" w14:textId="77777777" w:rsidR="00190278" w:rsidRDefault="00FC3595">
      <w:pPr>
        <w:pStyle w:val="ad"/>
        <w:ind w:left="425" w:firstLineChars="0" w:firstLine="0"/>
      </w:pPr>
      <w:r>
        <w:rPr>
          <w:noProof/>
        </w:rPr>
        <w:drawing>
          <wp:inline distT="0" distB="0" distL="0" distR="0" wp14:anchorId="6215EB4A" wp14:editId="7DF07050">
            <wp:extent cx="5274310" cy="32505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inline>
        </w:drawing>
      </w:r>
    </w:p>
    <w:p w14:paraId="74BF0E27" w14:textId="77777777" w:rsidR="00190278" w:rsidRDefault="00FC3595" w:rsidP="00F51136">
      <w:pPr>
        <w:ind w:firstLineChars="0" w:firstLine="0"/>
      </w:pPr>
      <w:r>
        <w:rPr>
          <w:rFonts w:hint="eastAsia"/>
          <w:noProof/>
        </w:rPr>
        <w:lastRenderedPageBreak/>
        <w:drawing>
          <wp:inline distT="0" distB="0" distL="0" distR="0" wp14:anchorId="0C11A5A0" wp14:editId="1C0BA8A5">
            <wp:extent cx="5274310" cy="34747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474720"/>
                    </a:xfrm>
                    <a:prstGeom prst="rect">
                      <a:avLst/>
                    </a:prstGeom>
                  </pic:spPr>
                </pic:pic>
              </a:graphicData>
            </a:graphic>
          </wp:inline>
        </w:drawing>
      </w:r>
    </w:p>
    <w:p w14:paraId="608EE53A" w14:textId="77777777" w:rsidR="00190278" w:rsidRDefault="00190278">
      <w:pPr>
        <w:ind w:firstLineChars="0" w:firstLine="0"/>
      </w:pPr>
    </w:p>
    <w:p w14:paraId="64FCD409" w14:textId="77777777" w:rsidR="00190278" w:rsidRDefault="00FC3595">
      <w:pPr>
        <w:pStyle w:val="3"/>
        <w:numPr>
          <w:ilvl w:val="2"/>
          <w:numId w:val="1"/>
        </w:numPr>
        <w:ind w:firstLineChars="0"/>
      </w:pPr>
      <w:r>
        <w:rPr>
          <w:rFonts w:hint="eastAsia"/>
        </w:rPr>
        <w:t>故障检测模块</w:t>
      </w:r>
    </w:p>
    <w:p w14:paraId="525F41AC" w14:textId="77777777" w:rsidR="00190278" w:rsidRDefault="00FC3595">
      <w:pPr>
        <w:ind w:firstLineChars="0"/>
      </w:pPr>
      <w:r>
        <w:rPr>
          <w:rFonts w:hint="eastAsia"/>
        </w:rPr>
        <w:t>包括以下几类：</w:t>
      </w:r>
    </w:p>
    <w:p w14:paraId="2B674C9C" w14:textId="77777777" w:rsidR="00190278" w:rsidRDefault="00FC3595">
      <w:pPr>
        <w:ind w:firstLineChars="0"/>
      </w:pPr>
      <w:r>
        <w:rPr>
          <w:rFonts w:hint="eastAsia"/>
        </w:rPr>
        <w:t>车辆故障检测</w:t>
      </w:r>
    </w:p>
    <w:p w14:paraId="34F2D071" w14:textId="77777777" w:rsidR="00190278" w:rsidRDefault="00FC3595">
      <w:pPr>
        <w:ind w:firstLineChars="0"/>
      </w:pPr>
      <w:r>
        <w:rPr>
          <w:rFonts w:hint="eastAsia"/>
        </w:rPr>
        <w:t>车辆制动、控制、水量、油量等项目的检车。</w:t>
      </w:r>
    </w:p>
    <w:p w14:paraId="62335BBC" w14:textId="77777777" w:rsidR="00190278" w:rsidRDefault="00FC3595">
      <w:pPr>
        <w:ind w:firstLineChars="0"/>
      </w:pPr>
      <w:r>
        <w:rPr>
          <w:rFonts w:hint="eastAsia"/>
        </w:rPr>
        <w:t>车辆设备检测</w:t>
      </w:r>
    </w:p>
    <w:p w14:paraId="67532F95" w14:textId="77777777" w:rsidR="00190278" w:rsidRDefault="00FC3595">
      <w:pPr>
        <w:ind w:firstLineChars="0"/>
      </w:pPr>
      <w:r>
        <w:rPr>
          <w:rFonts w:hint="eastAsia"/>
        </w:rPr>
        <w:t>车辆通讯设备、激光雷达、毫米波雷达等车载设备检测。</w:t>
      </w:r>
    </w:p>
    <w:p w14:paraId="7D5563BB" w14:textId="77777777" w:rsidR="00190278" w:rsidRDefault="00FC3595">
      <w:pPr>
        <w:ind w:firstLineChars="0"/>
      </w:pPr>
      <w:r>
        <w:t>GMS</w:t>
      </w:r>
      <w:r>
        <w:rPr>
          <w:rFonts w:hint="eastAsia"/>
        </w:rPr>
        <w:t>服务</w:t>
      </w:r>
      <w:r>
        <w:t>运行状态</w:t>
      </w:r>
      <w:r>
        <w:rPr>
          <w:rFonts w:hint="eastAsia"/>
        </w:rPr>
        <w:t>检测</w:t>
      </w:r>
    </w:p>
    <w:p w14:paraId="4FDFFFC2" w14:textId="77777777" w:rsidR="00190278" w:rsidRDefault="00FC3595">
      <w:pPr>
        <w:ind w:firstLineChars="0"/>
      </w:pPr>
      <w:r>
        <w:rPr>
          <w:rFonts w:hint="eastAsia"/>
        </w:rPr>
        <w:t>G</w:t>
      </w:r>
      <w:r>
        <w:t>MS</w:t>
      </w:r>
      <w:r>
        <w:rPr>
          <w:rFonts w:hint="eastAsia"/>
        </w:rPr>
        <w:t>地面控制系统运行检测，包括软件、硬件等方面。</w:t>
      </w:r>
    </w:p>
    <w:p w14:paraId="5F639502" w14:textId="77777777" w:rsidR="00190278" w:rsidRDefault="00190278">
      <w:pPr>
        <w:ind w:firstLineChars="0" w:firstLine="0"/>
      </w:pPr>
    </w:p>
    <w:p w14:paraId="0A585E46" w14:textId="77777777" w:rsidR="00190278" w:rsidRDefault="00FC3595">
      <w:pPr>
        <w:pStyle w:val="3"/>
        <w:numPr>
          <w:ilvl w:val="2"/>
          <w:numId w:val="1"/>
        </w:numPr>
        <w:ind w:firstLineChars="0"/>
      </w:pPr>
      <w:r>
        <w:rPr>
          <w:rFonts w:hint="eastAsia"/>
        </w:rPr>
        <w:t>数据统计模块</w:t>
      </w:r>
    </w:p>
    <w:p w14:paraId="7B255029" w14:textId="77777777" w:rsidR="00190278" w:rsidRDefault="00FC3595">
      <w:pPr>
        <w:ind w:firstLineChars="0" w:firstLine="420"/>
      </w:pPr>
      <w:r>
        <w:rPr>
          <w:rFonts w:hint="eastAsia"/>
        </w:rPr>
        <w:t>数据统计模块主要完成车辆历史任务统计、车辆历史任务过程、车辆历史轨迹对比等功能。</w:t>
      </w:r>
    </w:p>
    <w:tbl>
      <w:tblPr>
        <w:tblStyle w:val="aa"/>
        <w:tblW w:w="8296" w:type="dxa"/>
        <w:tblLayout w:type="fixed"/>
        <w:tblLook w:val="04A0" w:firstRow="1" w:lastRow="0" w:firstColumn="1" w:lastColumn="0" w:noHBand="0" w:noVBand="1"/>
      </w:tblPr>
      <w:tblGrid>
        <w:gridCol w:w="2405"/>
        <w:gridCol w:w="5891"/>
      </w:tblGrid>
      <w:tr w:rsidR="00190278" w14:paraId="4230FBE2" w14:textId="77777777">
        <w:tc>
          <w:tcPr>
            <w:tcW w:w="2405" w:type="dxa"/>
            <w:shd w:val="clear" w:color="auto" w:fill="BFBFBF" w:themeFill="background1" w:themeFillShade="BF"/>
          </w:tcPr>
          <w:p w14:paraId="61811F97" w14:textId="77777777" w:rsidR="00190278" w:rsidRDefault="00FC3595">
            <w:pPr>
              <w:pStyle w:val="ad"/>
              <w:ind w:left="567" w:firstLineChars="0" w:firstLine="0"/>
            </w:pPr>
            <w:r>
              <w:rPr>
                <w:rFonts w:hint="eastAsia"/>
              </w:rPr>
              <w:t>功能名称</w:t>
            </w:r>
          </w:p>
        </w:tc>
        <w:tc>
          <w:tcPr>
            <w:tcW w:w="5891" w:type="dxa"/>
            <w:shd w:val="clear" w:color="auto" w:fill="BFBFBF" w:themeFill="background1" w:themeFillShade="BF"/>
          </w:tcPr>
          <w:p w14:paraId="31A5D6DF" w14:textId="77777777" w:rsidR="00190278" w:rsidRDefault="00FC3595">
            <w:pPr>
              <w:ind w:firstLineChars="0" w:firstLine="420"/>
            </w:pPr>
            <w:r>
              <w:rPr>
                <w:rFonts w:hint="eastAsia"/>
              </w:rPr>
              <w:t>功能描述</w:t>
            </w:r>
          </w:p>
        </w:tc>
      </w:tr>
      <w:tr w:rsidR="00190278" w14:paraId="4A517700" w14:textId="77777777">
        <w:tc>
          <w:tcPr>
            <w:tcW w:w="2405" w:type="dxa"/>
          </w:tcPr>
          <w:p w14:paraId="6C3BE2E4" w14:textId="77777777" w:rsidR="00190278" w:rsidRDefault="00FC3595">
            <w:pPr>
              <w:pStyle w:val="ad"/>
              <w:ind w:left="567" w:firstLineChars="0" w:firstLine="0"/>
            </w:pPr>
            <w:r>
              <w:rPr>
                <w:rFonts w:hint="eastAsia"/>
              </w:rPr>
              <w:t>车辆历史任务过程</w:t>
            </w:r>
          </w:p>
        </w:tc>
        <w:tc>
          <w:tcPr>
            <w:tcW w:w="5891" w:type="dxa"/>
          </w:tcPr>
          <w:p w14:paraId="507C4435" w14:textId="77777777" w:rsidR="00190278" w:rsidRDefault="00FC3595">
            <w:pPr>
              <w:pStyle w:val="ad"/>
              <w:ind w:left="425" w:firstLineChars="0" w:firstLine="0"/>
            </w:pPr>
            <w:r>
              <w:rPr>
                <w:rFonts w:hint="eastAsia"/>
              </w:rPr>
              <w:t>显示车辆一段时间内的作业过程</w:t>
            </w:r>
          </w:p>
        </w:tc>
      </w:tr>
      <w:tr w:rsidR="00190278" w14:paraId="71A5A12B" w14:textId="77777777">
        <w:tc>
          <w:tcPr>
            <w:tcW w:w="2405" w:type="dxa"/>
          </w:tcPr>
          <w:p w14:paraId="324F1B5C" w14:textId="77777777" w:rsidR="00190278" w:rsidRDefault="00FC3595">
            <w:pPr>
              <w:pStyle w:val="ad"/>
              <w:ind w:left="567" w:firstLineChars="0" w:firstLine="0"/>
            </w:pPr>
            <w:r>
              <w:rPr>
                <w:rFonts w:hint="eastAsia"/>
              </w:rPr>
              <w:t>车辆历史轨迹和规划路径比对</w:t>
            </w:r>
          </w:p>
        </w:tc>
        <w:tc>
          <w:tcPr>
            <w:tcW w:w="5891" w:type="dxa"/>
          </w:tcPr>
          <w:p w14:paraId="1FD96287" w14:textId="77777777" w:rsidR="00190278" w:rsidRDefault="00FC3595">
            <w:pPr>
              <w:pStyle w:val="ad"/>
              <w:ind w:left="425" w:firstLineChars="0" w:firstLine="0"/>
            </w:pPr>
            <w:r>
              <w:rPr>
                <w:rFonts w:hint="eastAsia"/>
              </w:rPr>
              <w:t>开发测试人员使用，显示车辆历史轨迹和车辆实际运行轨迹的对比</w:t>
            </w:r>
          </w:p>
        </w:tc>
      </w:tr>
      <w:tr w:rsidR="00190278" w14:paraId="5FC5C0DA" w14:textId="77777777">
        <w:tc>
          <w:tcPr>
            <w:tcW w:w="2405" w:type="dxa"/>
          </w:tcPr>
          <w:p w14:paraId="7A24DD70" w14:textId="77777777" w:rsidR="00190278" w:rsidRDefault="00FC3595">
            <w:pPr>
              <w:pStyle w:val="ad"/>
              <w:ind w:left="567" w:firstLineChars="0" w:firstLine="0"/>
            </w:pPr>
            <w:r>
              <w:rPr>
                <w:rFonts w:hint="eastAsia"/>
              </w:rPr>
              <w:t>车辆的运行报告</w:t>
            </w:r>
          </w:p>
        </w:tc>
        <w:tc>
          <w:tcPr>
            <w:tcW w:w="5891" w:type="dxa"/>
          </w:tcPr>
          <w:p w14:paraId="73500466" w14:textId="77777777" w:rsidR="00190278" w:rsidRDefault="00FC3595">
            <w:pPr>
              <w:pStyle w:val="ad"/>
              <w:ind w:left="425" w:firstLineChars="0" w:firstLine="0"/>
            </w:pPr>
            <w:r>
              <w:rPr>
                <w:rFonts w:hint="eastAsia"/>
              </w:rPr>
              <w:t>按时间区间显示每辆矿车的运载次数，</w:t>
            </w:r>
            <w:proofErr w:type="gramStart"/>
            <w:r>
              <w:rPr>
                <w:rFonts w:hint="eastAsia"/>
              </w:rPr>
              <w:t>总矿量</w:t>
            </w:r>
            <w:proofErr w:type="gramEnd"/>
            <w:r>
              <w:rPr>
                <w:rFonts w:hint="eastAsia"/>
              </w:rPr>
              <w:t>等</w:t>
            </w:r>
          </w:p>
        </w:tc>
      </w:tr>
      <w:tr w:rsidR="00190278" w14:paraId="52E0F183" w14:textId="77777777">
        <w:tc>
          <w:tcPr>
            <w:tcW w:w="2405" w:type="dxa"/>
          </w:tcPr>
          <w:p w14:paraId="40845884" w14:textId="77777777" w:rsidR="00190278" w:rsidRDefault="00FC3595">
            <w:pPr>
              <w:pStyle w:val="ad"/>
              <w:ind w:left="567" w:firstLineChars="0" w:firstLine="0"/>
            </w:pPr>
            <w:r>
              <w:rPr>
                <w:rFonts w:hint="eastAsia"/>
              </w:rPr>
              <w:t>铲车（挖掘机）统计报表</w:t>
            </w:r>
          </w:p>
        </w:tc>
        <w:tc>
          <w:tcPr>
            <w:tcW w:w="5891" w:type="dxa"/>
          </w:tcPr>
          <w:p w14:paraId="30449A51" w14:textId="77777777" w:rsidR="00190278" w:rsidRDefault="00FC3595">
            <w:pPr>
              <w:pStyle w:val="ad"/>
              <w:ind w:left="425" w:firstLineChars="0" w:firstLine="0"/>
            </w:pPr>
            <w:r>
              <w:rPr>
                <w:rFonts w:hint="eastAsia"/>
              </w:rPr>
              <w:t>统计铲车装载次数，估算的装载量等</w:t>
            </w:r>
          </w:p>
        </w:tc>
      </w:tr>
      <w:tr w:rsidR="00190278" w14:paraId="777C6E02" w14:textId="77777777">
        <w:tc>
          <w:tcPr>
            <w:tcW w:w="2405" w:type="dxa"/>
          </w:tcPr>
          <w:p w14:paraId="1A9E117F" w14:textId="77777777" w:rsidR="00190278" w:rsidRDefault="00FC3595">
            <w:pPr>
              <w:pStyle w:val="ad"/>
              <w:ind w:left="567" w:firstLineChars="0" w:firstLine="0"/>
            </w:pPr>
            <w:proofErr w:type="gramStart"/>
            <w:r>
              <w:rPr>
                <w:rFonts w:hint="eastAsia"/>
              </w:rPr>
              <w:t>卸点统计</w:t>
            </w:r>
            <w:proofErr w:type="gramEnd"/>
            <w:r>
              <w:rPr>
                <w:rFonts w:hint="eastAsia"/>
              </w:rPr>
              <w:t>报表</w:t>
            </w:r>
          </w:p>
        </w:tc>
        <w:tc>
          <w:tcPr>
            <w:tcW w:w="5891" w:type="dxa"/>
          </w:tcPr>
          <w:p w14:paraId="3D1205FC" w14:textId="77777777" w:rsidR="00190278" w:rsidRDefault="00FC3595">
            <w:pPr>
              <w:pStyle w:val="ad"/>
              <w:ind w:left="425" w:firstLineChars="0" w:firstLine="0"/>
            </w:pPr>
            <w:proofErr w:type="gramStart"/>
            <w:r>
              <w:rPr>
                <w:rFonts w:hint="eastAsia"/>
              </w:rPr>
              <w:t>统计卸点卸载</w:t>
            </w:r>
            <w:proofErr w:type="gramEnd"/>
            <w:r>
              <w:rPr>
                <w:rFonts w:hint="eastAsia"/>
              </w:rPr>
              <w:t>次数，估算的卸载量等</w:t>
            </w:r>
          </w:p>
        </w:tc>
      </w:tr>
      <w:tr w:rsidR="00190278" w14:paraId="70F70A76" w14:textId="77777777">
        <w:tc>
          <w:tcPr>
            <w:tcW w:w="2405" w:type="dxa"/>
          </w:tcPr>
          <w:p w14:paraId="7B953E48" w14:textId="77777777" w:rsidR="00190278" w:rsidRDefault="00FC3595">
            <w:pPr>
              <w:pStyle w:val="ad"/>
              <w:ind w:left="567" w:firstLineChars="0" w:firstLine="0"/>
            </w:pPr>
            <w:r>
              <w:rPr>
                <w:rFonts w:hint="eastAsia"/>
              </w:rPr>
              <w:t>告警处理情况</w:t>
            </w:r>
          </w:p>
        </w:tc>
        <w:tc>
          <w:tcPr>
            <w:tcW w:w="5891" w:type="dxa"/>
          </w:tcPr>
          <w:p w14:paraId="27833E3A" w14:textId="77777777" w:rsidR="00190278" w:rsidRDefault="00FC3595">
            <w:pPr>
              <w:pStyle w:val="ad"/>
              <w:ind w:left="425" w:firstLineChars="0" w:firstLine="0"/>
            </w:pPr>
            <w:r>
              <w:rPr>
                <w:rFonts w:hint="eastAsia"/>
              </w:rPr>
              <w:t>统计矿山运营过程中产生的告警信息及调度员处理情况</w:t>
            </w:r>
          </w:p>
        </w:tc>
      </w:tr>
      <w:tr w:rsidR="00190278" w14:paraId="509EA6B6" w14:textId="77777777">
        <w:tc>
          <w:tcPr>
            <w:tcW w:w="2405" w:type="dxa"/>
          </w:tcPr>
          <w:p w14:paraId="50595770" w14:textId="77777777" w:rsidR="00190278" w:rsidRDefault="00FC3595">
            <w:pPr>
              <w:pStyle w:val="ad"/>
              <w:ind w:left="567" w:firstLineChars="0" w:firstLine="0"/>
            </w:pPr>
            <w:r>
              <w:rPr>
                <w:rFonts w:hint="eastAsia"/>
              </w:rPr>
              <w:t>矿区历史状态回</w:t>
            </w:r>
            <w:r>
              <w:rPr>
                <w:rFonts w:hint="eastAsia"/>
              </w:rPr>
              <w:lastRenderedPageBreak/>
              <w:t>放</w:t>
            </w:r>
          </w:p>
        </w:tc>
        <w:tc>
          <w:tcPr>
            <w:tcW w:w="5891" w:type="dxa"/>
          </w:tcPr>
          <w:p w14:paraId="0E7C4639" w14:textId="77777777" w:rsidR="00190278" w:rsidRDefault="00FC3595">
            <w:pPr>
              <w:pStyle w:val="ad"/>
              <w:ind w:left="425" w:firstLineChars="0" w:firstLine="0"/>
            </w:pPr>
            <w:r>
              <w:rPr>
                <w:rFonts w:hint="eastAsia"/>
              </w:rPr>
              <w:lastRenderedPageBreak/>
              <w:t>根据保存的数据实现离线历史回放，包括车辆位置，轨</w:t>
            </w:r>
            <w:r>
              <w:rPr>
                <w:rFonts w:hint="eastAsia"/>
              </w:rPr>
              <w:lastRenderedPageBreak/>
              <w:t>迹，状态；</w:t>
            </w:r>
            <w:r>
              <w:t>GPS终端设备状态，轨迹，状态</w:t>
            </w:r>
            <w:r>
              <w:rPr>
                <w:rFonts w:hint="eastAsia"/>
              </w:rPr>
              <w:t>；各区域状态；地图版本信息</w:t>
            </w:r>
          </w:p>
        </w:tc>
      </w:tr>
    </w:tbl>
    <w:p w14:paraId="79EDD2FB" w14:textId="77777777" w:rsidR="00190278" w:rsidRDefault="00190278" w:rsidP="00025C27">
      <w:pPr>
        <w:ind w:firstLineChars="0" w:firstLine="0"/>
      </w:pPr>
    </w:p>
    <w:p w14:paraId="33C3DA6D" w14:textId="77777777" w:rsidR="00190278" w:rsidRDefault="00FC3595">
      <w:pPr>
        <w:pStyle w:val="1"/>
        <w:numPr>
          <w:ilvl w:val="0"/>
          <w:numId w:val="1"/>
        </w:numPr>
        <w:ind w:leftChars="0" w:right="210"/>
      </w:pPr>
      <w:r>
        <w:rPr>
          <w:rFonts w:hint="eastAsia"/>
        </w:rPr>
        <w:t>数据结构设计</w:t>
      </w:r>
    </w:p>
    <w:p w14:paraId="7B9F4928" w14:textId="77777777" w:rsidR="00190278" w:rsidRDefault="00FC3595">
      <w:pPr>
        <w:pStyle w:val="2"/>
        <w:numPr>
          <w:ilvl w:val="1"/>
          <w:numId w:val="1"/>
        </w:numPr>
        <w:ind w:firstLineChars="0"/>
      </w:pPr>
      <w:r>
        <w:rPr>
          <w:rFonts w:hint="eastAsia"/>
        </w:rPr>
        <w:t>用户管理</w:t>
      </w:r>
    </w:p>
    <w:p w14:paraId="28C68143" w14:textId="72AC898A" w:rsidR="00190278" w:rsidRDefault="00FC3595">
      <w:pPr>
        <w:ind w:firstLineChars="0" w:firstLine="0"/>
      </w:pPr>
      <w:r>
        <w:rPr>
          <w:rFonts w:hint="eastAsia"/>
        </w:rPr>
        <w:t>用户表</w:t>
      </w:r>
    </w:p>
    <w:p w14:paraId="6259B962" w14:textId="77777777" w:rsidR="00190278" w:rsidRDefault="00FC3595">
      <w:pPr>
        <w:ind w:firstLineChars="0" w:firstLine="0"/>
      </w:pPr>
      <w:r>
        <w:rPr>
          <w:rFonts w:hint="eastAsia"/>
        </w:rPr>
        <w:t>用于保存系统用户的信息。</w:t>
      </w:r>
    </w:p>
    <w:p w14:paraId="2729E0D6"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405"/>
        <w:gridCol w:w="3125"/>
        <w:gridCol w:w="2766"/>
      </w:tblGrid>
      <w:tr w:rsidR="00190278" w14:paraId="660A6652" w14:textId="77777777">
        <w:tc>
          <w:tcPr>
            <w:tcW w:w="2405" w:type="dxa"/>
            <w:shd w:val="clear" w:color="auto" w:fill="BFBFBF" w:themeFill="background1" w:themeFillShade="BF"/>
          </w:tcPr>
          <w:p w14:paraId="0CA32B5E" w14:textId="77777777" w:rsidR="00190278" w:rsidRDefault="00FC3595">
            <w:pPr>
              <w:pStyle w:val="ad"/>
              <w:ind w:left="567" w:firstLineChars="0" w:firstLine="0"/>
            </w:pPr>
            <w:r>
              <w:rPr>
                <w:rFonts w:hint="eastAsia"/>
              </w:rPr>
              <w:t>字段</w:t>
            </w:r>
          </w:p>
        </w:tc>
        <w:tc>
          <w:tcPr>
            <w:tcW w:w="3125" w:type="dxa"/>
            <w:shd w:val="clear" w:color="auto" w:fill="BFBFBF" w:themeFill="background1" w:themeFillShade="BF"/>
          </w:tcPr>
          <w:p w14:paraId="6AC35C69" w14:textId="77777777" w:rsidR="00190278" w:rsidRDefault="00FC3595">
            <w:pPr>
              <w:pStyle w:val="ad"/>
              <w:ind w:left="567" w:firstLineChars="0" w:firstLine="0"/>
            </w:pPr>
            <w:r>
              <w:rPr>
                <w:rFonts w:hint="eastAsia"/>
              </w:rPr>
              <w:t>描述</w:t>
            </w:r>
          </w:p>
        </w:tc>
        <w:tc>
          <w:tcPr>
            <w:tcW w:w="2766" w:type="dxa"/>
            <w:shd w:val="clear" w:color="auto" w:fill="BFBFBF" w:themeFill="background1" w:themeFillShade="BF"/>
          </w:tcPr>
          <w:p w14:paraId="63BD08E0" w14:textId="77777777" w:rsidR="00190278" w:rsidRDefault="00FC3595">
            <w:pPr>
              <w:pStyle w:val="ad"/>
              <w:ind w:left="567" w:firstLineChars="0" w:firstLine="0"/>
            </w:pPr>
            <w:proofErr w:type="gramStart"/>
            <w:r>
              <w:rPr>
                <w:rFonts w:hint="eastAsia"/>
              </w:rPr>
              <w:t>可用值</w:t>
            </w:r>
            <w:proofErr w:type="gramEnd"/>
          </w:p>
        </w:tc>
      </w:tr>
      <w:tr w:rsidR="00190278" w14:paraId="5AD3E6B1" w14:textId="77777777">
        <w:tc>
          <w:tcPr>
            <w:tcW w:w="2405" w:type="dxa"/>
          </w:tcPr>
          <w:p w14:paraId="380435AD" w14:textId="77777777" w:rsidR="00190278" w:rsidRDefault="00FC3595">
            <w:pPr>
              <w:pStyle w:val="ad"/>
              <w:ind w:left="567" w:firstLineChars="0" w:firstLine="0"/>
            </w:pPr>
            <w:proofErr w:type="spellStart"/>
            <w:r>
              <w:t>userid</w:t>
            </w:r>
            <w:proofErr w:type="spellEnd"/>
          </w:p>
        </w:tc>
        <w:tc>
          <w:tcPr>
            <w:tcW w:w="3125" w:type="dxa"/>
          </w:tcPr>
          <w:p w14:paraId="148BF82E" w14:textId="77777777" w:rsidR="00190278" w:rsidRDefault="00FC3595">
            <w:pPr>
              <w:pStyle w:val="ad"/>
              <w:ind w:left="567" w:firstLineChars="0" w:firstLine="0"/>
            </w:pPr>
            <w:r>
              <w:rPr>
                <w:rFonts w:hint="eastAsia"/>
              </w:rPr>
              <w:t>用户</w:t>
            </w:r>
            <w:r>
              <w:t>ID</w:t>
            </w:r>
          </w:p>
        </w:tc>
        <w:tc>
          <w:tcPr>
            <w:tcW w:w="2766" w:type="dxa"/>
          </w:tcPr>
          <w:p w14:paraId="58BCB761" w14:textId="77777777" w:rsidR="00190278" w:rsidRDefault="00FC3595">
            <w:pPr>
              <w:pStyle w:val="ad"/>
              <w:ind w:left="567" w:firstLineChars="0" w:firstLine="0"/>
            </w:pPr>
            <w:r>
              <w:rPr>
                <w:rFonts w:hint="eastAsia"/>
              </w:rPr>
              <w:t>从1</w:t>
            </w:r>
            <w:r>
              <w:t>000</w:t>
            </w:r>
            <w:r>
              <w:rPr>
                <w:rFonts w:hint="eastAsia"/>
              </w:rPr>
              <w:t>开始</w:t>
            </w:r>
          </w:p>
        </w:tc>
      </w:tr>
      <w:tr w:rsidR="00190278" w14:paraId="2C676876" w14:textId="77777777">
        <w:tc>
          <w:tcPr>
            <w:tcW w:w="2405" w:type="dxa"/>
          </w:tcPr>
          <w:p w14:paraId="0E460811" w14:textId="77777777" w:rsidR="00190278" w:rsidRDefault="00FC3595">
            <w:pPr>
              <w:pStyle w:val="ad"/>
              <w:ind w:left="567" w:firstLineChars="0" w:firstLine="0"/>
            </w:pPr>
            <w:r>
              <w:rPr>
                <w:rFonts w:hint="eastAsia"/>
              </w:rPr>
              <w:t>username</w:t>
            </w:r>
          </w:p>
        </w:tc>
        <w:tc>
          <w:tcPr>
            <w:tcW w:w="3125" w:type="dxa"/>
          </w:tcPr>
          <w:p w14:paraId="2FB04001" w14:textId="77777777" w:rsidR="00190278" w:rsidRDefault="00FC3595">
            <w:pPr>
              <w:pStyle w:val="ad"/>
              <w:ind w:left="567" w:firstLineChars="0" w:firstLine="0"/>
            </w:pPr>
            <w:r>
              <w:rPr>
                <w:rFonts w:hint="eastAsia"/>
              </w:rPr>
              <w:t>账户名</w:t>
            </w:r>
            <w:r>
              <w:t>,姓名</w:t>
            </w:r>
          </w:p>
        </w:tc>
        <w:tc>
          <w:tcPr>
            <w:tcW w:w="2766" w:type="dxa"/>
          </w:tcPr>
          <w:p w14:paraId="17943950" w14:textId="77777777" w:rsidR="00190278" w:rsidRDefault="00190278">
            <w:pPr>
              <w:pStyle w:val="ad"/>
              <w:ind w:left="567" w:firstLineChars="0" w:firstLine="0"/>
            </w:pPr>
          </w:p>
        </w:tc>
      </w:tr>
      <w:tr w:rsidR="00190278" w14:paraId="635989C0" w14:textId="77777777">
        <w:tc>
          <w:tcPr>
            <w:tcW w:w="2405" w:type="dxa"/>
          </w:tcPr>
          <w:p w14:paraId="161F4BC4" w14:textId="77777777" w:rsidR="00190278" w:rsidRDefault="00FC3595">
            <w:pPr>
              <w:pStyle w:val="ad"/>
              <w:ind w:left="567" w:firstLineChars="0" w:firstLine="0"/>
            </w:pPr>
            <w:r>
              <w:t>password</w:t>
            </w:r>
          </w:p>
        </w:tc>
        <w:tc>
          <w:tcPr>
            <w:tcW w:w="3125" w:type="dxa"/>
          </w:tcPr>
          <w:p w14:paraId="49AA49F6" w14:textId="77777777" w:rsidR="00190278" w:rsidRDefault="00FC3595">
            <w:pPr>
              <w:pStyle w:val="ad"/>
              <w:ind w:left="567" w:firstLineChars="0" w:firstLine="0"/>
            </w:pPr>
            <w:r>
              <w:rPr>
                <w:rFonts w:hint="eastAsia"/>
              </w:rPr>
              <w:t>用户密码</w:t>
            </w:r>
          </w:p>
        </w:tc>
        <w:tc>
          <w:tcPr>
            <w:tcW w:w="2766" w:type="dxa"/>
          </w:tcPr>
          <w:p w14:paraId="24E43F35" w14:textId="77777777" w:rsidR="00190278" w:rsidRDefault="00FC3595">
            <w:pPr>
              <w:pStyle w:val="ad"/>
              <w:ind w:left="567" w:firstLineChars="0" w:firstLine="0"/>
            </w:pPr>
            <w:r>
              <w:rPr>
                <w:rFonts w:hint="eastAsia"/>
              </w:rPr>
              <w:t>加密后的字符串</w:t>
            </w:r>
          </w:p>
        </w:tc>
      </w:tr>
      <w:tr w:rsidR="00190278" w14:paraId="0CF1CD03" w14:textId="77777777">
        <w:tc>
          <w:tcPr>
            <w:tcW w:w="2405" w:type="dxa"/>
          </w:tcPr>
          <w:p w14:paraId="61EFF591" w14:textId="77777777" w:rsidR="00190278" w:rsidRDefault="00FC3595">
            <w:pPr>
              <w:pStyle w:val="ad"/>
              <w:ind w:left="567" w:firstLineChars="0" w:firstLine="0"/>
            </w:pPr>
            <w:proofErr w:type="spellStart"/>
            <w:r>
              <w:t>roleid</w:t>
            </w:r>
            <w:proofErr w:type="spellEnd"/>
          </w:p>
        </w:tc>
        <w:tc>
          <w:tcPr>
            <w:tcW w:w="3125" w:type="dxa"/>
          </w:tcPr>
          <w:p w14:paraId="4DACAA6B" w14:textId="77777777" w:rsidR="00190278" w:rsidRDefault="00FC3595">
            <w:pPr>
              <w:pStyle w:val="ad"/>
              <w:ind w:left="567" w:firstLineChars="0" w:firstLine="0"/>
            </w:pPr>
            <w:r>
              <w:rPr>
                <w:rFonts w:hint="eastAsia"/>
              </w:rPr>
              <w:t>角色</w:t>
            </w:r>
            <w:r>
              <w:t>ID</w:t>
            </w:r>
          </w:p>
        </w:tc>
        <w:tc>
          <w:tcPr>
            <w:tcW w:w="2766" w:type="dxa"/>
          </w:tcPr>
          <w:p w14:paraId="7412B68A" w14:textId="77777777" w:rsidR="00190278" w:rsidRDefault="00190278">
            <w:pPr>
              <w:pStyle w:val="ad"/>
              <w:ind w:left="567" w:firstLineChars="0" w:firstLine="0"/>
            </w:pPr>
          </w:p>
        </w:tc>
      </w:tr>
    </w:tbl>
    <w:p w14:paraId="3352AFC0" w14:textId="77777777" w:rsidR="00190278" w:rsidRDefault="00190278">
      <w:pPr>
        <w:ind w:firstLine="420"/>
      </w:pPr>
    </w:p>
    <w:p w14:paraId="062D336B" w14:textId="3961A966" w:rsidR="00190278" w:rsidRDefault="00FC3595">
      <w:pPr>
        <w:ind w:firstLineChars="0" w:firstLine="0"/>
      </w:pPr>
      <w:r>
        <w:rPr>
          <w:rFonts w:hint="eastAsia"/>
        </w:rPr>
        <w:t>角色表</w:t>
      </w:r>
    </w:p>
    <w:p w14:paraId="0F1A3B1C" w14:textId="77777777" w:rsidR="00190278" w:rsidRDefault="00FC3595">
      <w:pPr>
        <w:ind w:firstLineChars="0" w:firstLine="0"/>
      </w:pPr>
      <w:r>
        <w:rPr>
          <w:rFonts w:hint="eastAsia"/>
        </w:rPr>
        <w:t>用于保存角色对应哪些功能点信息。</w:t>
      </w:r>
    </w:p>
    <w:p w14:paraId="7C5A4D3A"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405"/>
        <w:gridCol w:w="3125"/>
        <w:gridCol w:w="2766"/>
      </w:tblGrid>
      <w:tr w:rsidR="00190278" w14:paraId="53F55495" w14:textId="77777777">
        <w:tc>
          <w:tcPr>
            <w:tcW w:w="2405" w:type="dxa"/>
            <w:shd w:val="clear" w:color="auto" w:fill="BFBFBF" w:themeFill="background1" w:themeFillShade="BF"/>
          </w:tcPr>
          <w:p w14:paraId="2F51A2C8" w14:textId="77777777" w:rsidR="00190278" w:rsidRDefault="00FC3595">
            <w:pPr>
              <w:pStyle w:val="ad"/>
              <w:ind w:left="567" w:firstLineChars="0" w:firstLine="0"/>
            </w:pPr>
            <w:r>
              <w:rPr>
                <w:rFonts w:hint="eastAsia"/>
              </w:rPr>
              <w:t>字段</w:t>
            </w:r>
          </w:p>
        </w:tc>
        <w:tc>
          <w:tcPr>
            <w:tcW w:w="3125" w:type="dxa"/>
            <w:shd w:val="clear" w:color="auto" w:fill="BFBFBF" w:themeFill="background1" w:themeFillShade="BF"/>
          </w:tcPr>
          <w:p w14:paraId="69DE9E1B" w14:textId="77777777" w:rsidR="00190278" w:rsidRDefault="00FC3595">
            <w:pPr>
              <w:pStyle w:val="ad"/>
              <w:ind w:left="567" w:firstLineChars="0" w:firstLine="0"/>
            </w:pPr>
            <w:r>
              <w:rPr>
                <w:rFonts w:hint="eastAsia"/>
              </w:rPr>
              <w:t>描述</w:t>
            </w:r>
          </w:p>
        </w:tc>
        <w:tc>
          <w:tcPr>
            <w:tcW w:w="2766" w:type="dxa"/>
            <w:shd w:val="clear" w:color="auto" w:fill="BFBFBF" w:themeFill="background1" w:themeFillShade="BF"/>
          </w:tcPr>
          <w:p w14:paraId="1C646EA4" w14:textId="77777777" w:rsidR="00190278" w:rsidRDefault="00FC3595">
            <w:pPr>
              <w:pStyle w:val="ad"/>
              <w:ind w:left="567" w:firstLineChars="0" w:firstLine="0"/>
            </w:pPr>
            <w:proofErr w:type="gramStart"/>
            <w:r>
              <w:rPr>
                <w:rFonts w:hint="eastAsia"/>
              </w:rPr>
              <w:t>可用值</w:t>
            </w:r>
            <w:proofErr w:type="gramEnd"/>
          </w:p>
        </w:tc>
      </w:tr>
      <w:tr w:rsidR="00190278" w14:paraId="7123F2FD" w14:textId="77777777">
        <w:tc>
          <w:tcPr>
            <w:tcW w:w="2405" w:type="dxa"/>
          </w:tcPr>
          <w:p w14:paraId="05BAAB27" w14:textId="77777777" w:rsidR="00190278" w:rsidRDefault="00FC3595">
            <w:pPr>
              <w:pStyle w:val="ad"/>
              <w:ind w:left="567" w:firstLineChars="0" w:firstLine="0"/>
            </w:pPr>
            <w:proofErr w:type="spellStart"/>
            <w:r>
              <w:t>roleid</w:t>
            </w:r>
            <w:proofErr w:type="spellEnd"/>
          </w:p>
        </w:tc>
        <w:tc>
          <w:tcPr>
            <w:tcW w:w="3125" w:type="dxa"/>
          </w:tcPr>
          <w:p w14:paraId="6544B488" w14:textId="77777777" w:rsidR="00190278" w:rsidRDefault="00FC3595">
            <w:pPr>
              <w:pStyle w:val="ad"/>
              <w:ind w:left="567" w:firstLineChars="0" w:firstLine="0"/>
            </w:pPr>
            <w:r>
              <w:rPr>
                <w:rFonts w:hint="eastAsia"/>
              </w:rPr>
              <w:t>角色</w:t>
            </w:r>
            <w:r>
              <w:t>ID</w:t>
            </w:r>
          </w:p>
        </w:tc>
        <w:tc>
          <w:tcPr>
            <w:tcW w:w="2766" w:type="dxa"/>
          </w:tcPr>
          <w:p w14:paraId="17CEBC8C" w14:textId="77777777" w:rsidR="00190278" w:rsidRDefault="00FC3595">
            <w:pPr>
              <w:pStyle w:val="ad"/>
              <w:ind w:left="567" w:firstLineChars="0" w:firstLine="0"/>
            </w:pPr>
            <w:r>
              <w:rPr>
                <w:rFonts w:hint="eastAsia"/>
              </w:rPr>
              <w:t>从1</w:t>
            </w:r>
            <w:r>
              <w:t>000</w:t>
            </w:r>
            <w:r>
              <w:rPr>
                <w:rFonts w:hint="eastAsia"/>
              </w:rPr>
              <w:t>开始</w:t>
            </w:r>
          </w:p>
        </w:tc>
      </w:tr>
      <w:tr w:rsidR="00190278" w14:paraId="7499D6E5" w14:textId="77777777">
        <w:tc>
          <w:tcPr>
            <w:tcW w:w="2405" w:type="dxa"/>
          </w:tcPr>
          <w:p w14:paraId="0B2DD397" w14:textId="77777777" w:rsidR="00190278" w:rsidRDefault="00FC3595">
            <w:pPr>
              <w:pStyle w:val="ad"/>
              <w:ind w:left="567" w:firstLineChars="0" w:firstLine="0"/>
            </w:pPr>
            <w:proofErr w:type="spellStart"/>
            <w:r>
              <w:t>rolename</w:t>
            </w:r>
            <w:proofErr w:type="spellEnd"/>
          </w:p>
        </w:tc>
        <w:tc>
          <w:tcPr>
            <w:tcW w:w="3125" w:type="dxa"/>
          </w:tcPr>
          <w:p w14:paraId="781B0F1C" w14:textId="77777777" w:rsidR="00190278" w:rsidRDefault="00FC3595">
            <w:pPr>
              <w:pStyle w:val="ad"/>
              <w:ind w:left="567" w:firstLineChars="0" w:firstLine="0"/>
            </w:pPr>
            <w:r>
              <w:rPr>
                <w:rFonts w:hint="eastAsia"/>
              </w:rPr>
              <w:t>角色名称</w:t>
            </w:r>
          </w:p>
        </w:tc>
        <w:tc>
          <w:tcPr>
            <w:tcW w:w="2766" w:type="dxa"/>
          </w:tcPr>
          <w:p w14:paraId="411F9B69" w14:textId="77777777" w:rsidR="00190278" w:rsidRDefault="00190278">
            <w:pPr>
              <w:pStyle w:val="ad"/>
              <w:ind w:left="567" w:firstLineChars="0" w:firstLine="0"/>
            </w:pPr>
          </w:p>
        </w:tc>
      </w:tr>
      <w:tr w:rsidR="00190278" w14:paraId="79084ED7" w14:textId="77777777">
        <w:tc>
          <w:tcPr>
            <w:tcW w:w="2405" w:type="dxa"/>
          </w:tcPr>
          <w:p w14:paraId="4CD60188" w14:textId="77777777" w:rsidR="00190278" w:rsidRDefault="00FC3595">
            <w:pPr>
              <w:pStyle w:val="ad"/>
              <w:ind w:left="567" w:firstLineChars="0" w:firstLine="0"/>
            </w:pPr>
            <w:proofErr w:type="spellStart"/>
            <w:r>
              <w:rPr>
                <w:rFonts w:hint="eastAsia"/>
              </w:rPr>
              <w:t>roledesc</w:t>
            </w:r>
            <w:proofErr w:type="spellEnd"/>
          </w:p>
        </w:tc>
        <w:tc>
          <w:tcPr>
            <w:tcW w:w="3125" w:type="dxa"/>
          </w:tcPr>
          <w:p w14:paraId="49059F70" w14:textId="77777777" w:rsidR="00190278" w:rsidRDefault="00FC3595">
            <w:pPr>
              <w:pStyle w:val="ad"/>
              <w:ind w:left="567" w:firstLineChars="0" w:firstLine="0"/>
            </w:pPr>
            <w:r>
              <w:rPr>
                <w:rFonts w:hint="eastAsia"/>
              </w:rPr>
              <w:t>角色描述</w:t>
            </w:r>
          </w:p>
        </w:tc>
        <w:tc>
          <w:tcPr>
            <w:tcW w:w="2766" w:type="dxa"/>
          </w:tcPr>
          <w:p w14:paraId="77C26E24" w14:textId="77777777" w:rsidR="00190278" w:rsidRDefault="00190278">
            <w:pPr>
              <w:pStyle w:val="ad"/>
              <w:ind w:left="567" w:firstLineChars="0" w:firstLine="0"/>
            </w:pPr>
          </w:p>
        </w:tc>
      </w:tr>
    </w:tbl>
    <w:p w14:paraId="4EC5805F" w14:textId="77777777" w:rsidR="00190278" w:rsidRDefault="00190278">
      <w:pPr>
        <w:ind w:firstLine="420"/>
      </w:pPr>
    </w:p>
    <w:p w14:paraId="09DA9681" w14:textId="77777777" w:rsidR="00190278" w:rsidRDefault="00FC3595">
      <w:pPr>
        <w:ind w:firstLineChars="0" w:firstLine="0"/>
      </w:pPr>
      <w:r>
        <w:rPr>
          <w:rFonts w:hint="eastAsia"/>
        </w:rPr>
        <w:t>用户角色对应表</w:t>
      </w:r>
    </w:p>
    <w:p w14:paraId="21CC8C1C" w14:textId="77777777" w:rsidR="00190278" w:rsidRDefault="00FC3595">
      <w:pPr>
        <w:ind w:firstLineChars="0" w:firstLine="0"/>
      </w:pPr>
      <w:r>
        <w:rPr>
          <w:rFonts w:hint="eastAsia"/>
        </w:rPr>
        <w:t>用于保存用户和角色的对应关系</w:t>
      </w:r>
    </w:p>
    <w:tbl>
      <w:tblPr>
        <w:tblStyle w:val="aa"/>
        <w:tblW w:w="8296" w:type="dxa"/>
        <w:tblLayout w:type="fixed"/>
        <w:tblLook w:val="04A0" w:firstRow="1" w:lastRow="0" w:firstColumn="1" w:lastColumn="0" w:noHBand="0" w:noVBand="1"/>
      </w:tblPr>
      <w:tblGrid>
        <w:gridCol w:w="2405"/>
        <w:gridCol w:w="3125"/>
        <w:gridCol w:w="2766"/>
      </w:tblGrid>
      <w:tr w:rsidR="00190278" w14:paraId="1F1BC437" w14:textId="77777777">
        <w:tc>
          <w:tcPr>
            <w:tcW w:w="2405" w:type="dxa"/>
            <w:shd w:val="clear" w:color="auto" w:fill="BFBFBF" w:themeFill="background1" w:themeFillShade="BF"/>
          </w:tcPr>
          <w:p w14:paraId="3F27DF52" w14:textId="77777777" w:rsidR="00190278" w:rsidRDefault="00FC3595">
            <w:pPr>
              <w:pStyle w:val="ad"/>
              <w:ind w:left="567" w:firstLineChars="0" w:firstLine="0"/>
            </w:pPr>
            <w:r>
              <w:rPr>
                <w:rFonts w:hint="eastAsia"/>
              </w:rPr>
              <w:t>字段</w:t>
            </w:r>
          </w:p>
        </w:tc>
        <w:tc>
          <w:tcPr>
            <w:tcW w:w="3125" w:type="dxa"/>
            <w:shd w:val="clear" w:color="auto" w:fill="BFBFBF" w:themeFill="background1" w:themeFillShade="BF"/>
          </w:tcPr>
          <w:p w14:paraId="77AF1BC3" w14:textId="77777777" w:rsidR="00190278" w:rsidRDefault="00FC3595">
            <w:pPr>
              <w:pStyle w:val="ad"/>
              <w:ind w:left="567" w:firstLineChars="0" w:firstLine="0"/>
            </w:pPr>
            <w:r>
              <w:rPr>
                <w:rFonts w:hint="eastAsia"/>
              </w:rPr>
              <w:t>描述</w:t>
            </w:r>
          </w:p>
        </w:tc>
        <w:tc>
          <w:tcPr>
            <w:tcW w:w="2766" w:type="dxa"/>
            <w:shd w:val="clear" w:color="auto" w:fill="BFBFBF" w:themeFill="background1" w:themeFillShade="BF"/>
          </w:tcPr>
          <w:p w14:paraId="13C8F2EA" w14:textId="77777777" w:rsidR="00190278" w:rsidRDefault="00FC3595">
            <w:pPr>
              <w:pStyle w:val="ad"/>
              <w:ind w:left="567" w:firstLineChars="0" w:firstLine="0"/>
            </w:pPr>
            <w:proofErr w:type="gramStart"/>
            <w:r>
              <w:rPr>
                <w:rFonts w:hint="eastAsia"/>
              </w:rPr>
              <w:t>可用值</w:t>
            </w:r>
            <w:proofErr w:type="gramEnd"/>
          </w:p>
        </w:tc>
      </w:tr>
      <w:tr w:rsidR="00190278" w14:paraId="58D59EF1" w14:textId="77777777">
        <w:tc>
          <w:tcPr>
            <w:tcW w:w="2405" w:type="dxa"/>
          </w:tcPr>
          <w:p w14:paraId="07433738" w14:textId="77777777" w:rsidR="00190278" w:rsidRDefault="00FC3595">
            <w:pPr>
              <w:pStyle w:val="ad"/>
              <w:ind w:left="567" w:firstLineChars="0" w:firstLine="0"/>
            </w:pPr>
            <w:r>
              <w:t>id</w:t>
            </w:r>
          </w:p>
        </w:tc>
        <w:tc>
          <w:tcPr>
            <w:tcW w:w="3125" w:type="dxa"/>
          </w:tcPr>
          <w:p w14:paraId="38AA0C87" w14:textId="77777777" w:rsidR="00190278" w:rsidRDefault="00FC3595">
            <w:pPr>
              <w:pStyle w:val="ad"/>
              <w:ind w:left="567" w:firstLineChars="0" w:firstLine="0"/>
            </w:pPr>
            <w:r>
              <w:rPr>
                <w:rFonts w:hint="eastAsia"/>
              </w:rPr>
              <w:t>主键</w:t>
            </w:r>
          </w:p>
        </w:tc>
        <w:tc>
          <w:tcPr>
            <w:tcW w:w="2766" w:type="dxa"/>
          </w:tcPr>
          <w:p w14:paraId="6EAF5ED2" w14:textId="77777777" w:rsidR="00190278" w:rsidRDefault="00190278">
            <w:pPr>
              <w:pStyle w:val="ad"/>
              <w:ind w:left="567" w:firstLineChars="0" w:firstLine="0"/>
            </w:pPr>
          </w:p>
        </w:tc>
      </w:tr>
      <w:tr w:rsidR="00190278" w14:paraId="2350C1FC" w14:textId="77777777">
        <w:tc>
          <w:tcPr>
            <w:tcW w:w="2405" w:type="dxa"/>
          </w:tcPr>
          <w:p w14:paraId="163F58BF" w14:textId="77777777" w:rsidR="00190278" w:rsidRDefault="00FC3595">
            <w:pPr>
              <w:pStyle w:val="ad"/>
              <w:ind w:left="567" w:firstLineChars="0" w:firstLine="0"/>
            </w:pPr>
            <w:proofErr w:type="spellStart"/>
            <w:r>
              <w:t>U</w:t>
            </w:r>
            <w:r>
              <w:rPr>
                <w:rFonts w:hint="eastAsia"/>
              </w:rPr>
              <w:t>serid</w:t>
            </w:r>
            <w:proofErr w:type="spellEnd"/>
          </w:p>
        </w:tc>
        <w:tc>
          <w:tcPr>
            <w:tcW w:w="3125" w:type="dxa"/>
          </w:tcPr>
          <w:p w14:paraId="173C5F05" w14:textId="77777777" w:rsidR="00190278" w:rsidRDefault="00FC3595">
            <w:pPr>
              <w:pStyle w:val="ad"/>
              <w:ind w:left="567" w:firstLineChars="0" w:firstLine="0"/>
            </w:pPr>
            <w:r>
              <w:rPr>
                <w:rFonts w:hint="eastAsia"/>
              </w:rPr>
              <w:t>用户id</w:t>
            </w:r>
          </w:p>
        </w:tc>
        <w:tc>
          <w:tcPr>
            <w:tcW w:w="2766" w:type="dxa"/>
          </w:tcPr>
          <w:p w14:paraId="02160F2C" w14:textId="77777777" w:rsidR="00190278" w:rsidRDefault="00190278">
            <w:pPr>
              <w:pStyle w:val="ad"/>
              <w:ind w:left="567" w:firstLineChars="0" w:firstLine="0"/>
            </w:pPr>
          </w:p>
        </w:tc>
      </w:tr>
      <w:tr w:rsidR="00190278" w14:paraId="019CADAF" w14:textId="77777777">
        <w:tc>
          <w:tcPr>
            <w:tcW w:w="2405" w:type="dxa"/>
          </w:tcPr>
          <w:p w14:paraId="6C2EA076" w14:textId="77777777" w:rsidR="00190278" w:rsidRDefault="00FC3595">
            <w:pPr>
              <w:pStyle w:val="ad"/>
              <w:ind w:left="567" w:firstLineChars="0" w:firstLine="0"/>
            </w:pPr>
            <w:proofErr w:type="spellStart"/>
            <w:r>
              <w:t>R</w:t>
            </w:r>
            <w:r>
              <w:rPr>
                <w:rFonts w:hint="eastAsia"/>
              </w:rPr>
              <w:t>oleid</w:t>
            </w:r>
            <w:proofErr w:type="spellEnd"/>
          </w:p>
        </w:tc>
        <w:tc>
          <w:tcPr>
            <w:tcW w:w="3125" w:type="dxa"/>
          </w:tcPr>
          <w:p w14:paraId="53CEBD63" w14:textId="77777777" w:rsidR="00190278" w:rsidRDefault="00FC3595">
            <w:pPr>
              <w:pStyle w:val="ad"/>
              <w:ind w:left="567" w:firstLineChars="0" w:firstLine="0"/>
            </w:pPr>
            <w:r>
              <w:rPr>
                <w:rFonts w:hint="eastAsia"/>
              </w:rPr>
              <w:t>角色id</w:t>
            </w:r>
          </w:p>
        </w:tc>
        <w:tc>
          <w:tcPr>
            <w:tcW w:w="2766" w:type="dxa"/>
          </w:tcPr>
          <w:p w14:paraId="3D4455CF" w14:textId="77777777" w:rsidR="00190278" w:rsidRDefault="00190278">
            <w:pPr>
              <w:pStyle w:val="ad"/>
              <w:ind w:left="567" w:firstLineChars="0" w:firstLine="0"/>
            </w:pPr>
          </w:p>
        </w:tc>
      </w:tr>
    </w:tbl>
    <w:p w14:paraId="72BFD0FD" w14:textId="77777777" w:rsidR="00190278" w:rsidRDefault="00190278">
      <w:pPr>
        <w:ind w:firstLineChars="0" w:firstLine="0"/>
      </w:pPr>
    </w:p>
    <w:p w14:paraId="43C15F84" w14:textId="77777777" w:rsidR="00190278" w:rsidRDefault="00FC3595">
      <w:pPr>
        <w:ind w:firstLineChars="0" w:firstLine="0"/>
      </w:pPr>
      <w:r>
        <w:rPr>
          <w:rFonts w:hint="eastAsia"/>
        </w:rPr>
        <w:t>菜单表</w:t>
      </w:r>
    </w:p>
    <w:p w14:paraId="6C7A15A7" w14:textId="77777777" w:rsidR="00190278" w:rsidRDefault="00FC3595">
      <w:pPr>
        <w:ind w:firstLineChars="0" w:firstLine="0"/>
      </w:pPr>
      <w:r>
        <w:rPr>
          <w:rFonts w:hint="eastAsia"/>
        </w:rPr>
        <w:t>用户保存角色权限需要分配的功能项</w:t>
      </w:r>
    </w:p>
    <w:tbl>
      <w:tblPr>
        <w:tblStyle w:val="aa"/>
        <w:tblW w:w="8296" w:type="dxa"/>
        <w:tblLayout w:type="fixed"/>
        <w:tblLook w:val="04A0" w:firstRow="1" w:lastRow="0" w:firstColumn="1" w:lastColumn="0" w:noHBand="0" w:noVBand="1"/>
      </w:tblPr>
      <w:tblGrid>
        <w:gridCol w:w="2405"/>
        <w:gridCol w:w="3125"/>
        <w:gridCol w:w="2766"/>
      </w:tblGrid>
      <w:tr w:rsidR="00190278" w14:paraId="20D014E5" w14:textId="77777777">
        <w:tc>
          <w:tcPr>
            <w:tcW w:w="2405" w:type="dxa"/>
            <w:shd w:val="clear" w:color="auto" w:fill="BFBFBF" w:themeFill="background1" w:themeFillShade="BF"/>
          </w:tcPr>
          <w:p w14:paraId="229DAB8B" w14:textId="77777777" w:rsidR="00190278" w:rsidRDefault="00FC3595">
            <w:pPr>
              <w:ind w:firstLineChars="0" w:firstLine="0"/>
            </w:pPr>
            <w:r>
              <w:rPr>
                <w:rFonts w:hint="eastAsia"/>
              </w:rPr>
              <w:t>字段</w:t>
            </w:r>
          </w:p>
        </w:tc>
        <w:tc>
          <w:tcPr>
            <w:tcW w:w="3125" w:type="dxa"/>
            <w:shd w:val="clear" w:color="auto" w:fill="BFBFBF" w:themeFill="background1" w:themeFillShade="BF"/>
          </w:tcPr>
          <w:p w14:paraId="15CAC159"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1E68429C" w14:textId="77777777" w:rsidR="00190278" w:rsidRDefault="00FC3595">
            <w:pPr>
              <w:ind w:firstLineChars="0" w:firstLine="0"/>
            </w:pPr>
            <w:proofErr w:type="gramStart"/>
            <w:r>
              <w:rPr>
                <w:rFonts w:hint="eastAsia"/>
              </w:rPr>
              <w:t>可用值</w:t>
            </w:r>
            <w:proofErr w:type="gramEnd"/>
          </w:p>
        </w:tc>
      </w:tr>
      <w:tr w:rsidR="00190278" w14:paraId="5C2CDCEE" w14:textId="77777777">
        <w:tc>
          <w:tcPr>
            <w:tcW w:w="2405" w:type="dxa"/>
          </w:tcPr>
          <w:p w14:paraId="69BE4DD6" w14:textId="77777777" w:rsidR="00190278" w:rsidRDefault="00FC3595">
            <w:pPr>
              <w:ind w:firstLineChars="0" w:firstLine="0"/>
            </w:pPr>
            <w:proofErr w:type="spellStart"/>
            <w:r>
              <w:t>menuId</w:t>
            </w:r>
            <w:proofErr w:type="spellEnd"/>
          </w:p>
        </w:tc>
        <w:tc>
          <w:tcPr>
            <w:tcW w:w="3125" w:type="dxa"/>
          </w:tcPr>
          <w:p w14:paraId="44BCF0DF" w14:textId="77777777" w:rsidR="00190278" w:rsidRDefault="00FC3595">
            <w:pPr>
              <w:ind w:firstLineChars="0" w:firstLine="0"/>
            </w:pPr>
            <w:r>
              <w:rPr>
                <w:rFonts w:hint="eastAsia"/>
              </w:rPr>
              <w:t>菜单id</w:t>
            </w:r>
          </w:p>
        </w:tc>
        <w:tc>
          <w:tcPr>
            <w:tcW w:w="2766" w:type="dxa"/>
          </w:tcPr>
          <w:p w14:paraId="1F716498" w14:textId="77777777" w:rsidR="00190278" w:rsidRDefault="00190278">
            <w:pPr>
              <w:ind w:firstLineChars="0" w:firstLine="0"/>
            </w:pPr>
          </w:p>
        </w:tc>
      </w:tr>
      <w:tr w:rsidR="00190278" w14:paraId="32B28421" w14:textId="77777777">
        <w:tc>
          <w:tcPr>
            <w:tcW w:w="2405" w:type="dxa"/>
          </w:tcPr>
          <w:p w14:paraId="40247BC4" w14:textId="77777777" w:rsidR="00190278" w:rsidRDefault="00FC3595">
            <w:pPr>
              <w:ind w:firstLineChars="0" w:firstLine="0"/>
            </w:pPr>
            <w:r>
              <w:t>Parented</w:t>
            </w:r>
          </w:p>
        </w:tc>
        <w:tc>
          <w:tcPr>
            <w:tcW w:w="3125" w:type="dxa"/>
          </w:tcPr>
          <w:p w14:paraId="52ACD7DB" w14:textId="77777777" w:rsidR="00190278" w:rsidRDefault="00FC3595">
            <w:pPr>
              <w:ind w:firstLineChars="0" w:firstLine="0"/>
            </w:pPr>
            <w:r>
              <w:rPr>
                <w:rFonts w:hint="eastAsia"/>
              </w:rPr>
              <w:t>上级菜单</w:t>
            </w:r>
          </w:p>
        </w:tc>
        <w:tc>
          <w:tcPr>
            <w:tcW w:w="2766" w:type="dxa"/>
          </w:tcPr>
          <w:p w14:paraId="4BE1DB9A" w14:textId="77777777" w:rsidR="00190278" w:rsidRDefault="00190278">
            <w:pPr>
              <w:ind w:firstLineChars="0" w:firstLine="0"/>
            </w:pPr>
          </w:p>
        </w:tc>
      </w:tr>
      <w:tr w:rsidR="00190278" w14:paraId="33737FF5" w14:textId="77777777">
        <w:tc>
          <w:tcPr>
            <w:tcW w:w="2405" w:type="dxa"/>
          </w:tcPr>
          <w:p w14:paraId="0583B005" w14:textId="77777777" w:rsidR="00190278" w:rsidRDefault="00FC3595">
            <w:pPr>
              <w:ind w:firstLineChars="0" w:firstLine="0"/>
            </w:pPr>
            <w:proofErr w:type="spellStart"/>
            <w:r>
              <w:t>menuName</w:t>
            </w:r>
            <w:proofErr w:type="spellEnd"/>
          </w:p>
        </w:tc>
        <w:tc>
          <w:tcPr>
            <w:tcW w:w="3125" w:type="dxa"/>
          </w:tcPr>
          <w:p w14:paraId="280474FA" w14:textId="77777777" w:rsidR="00190278" w:rsidRDefault="00FC3595">
            <w:pPr>
              <w:ind w:firstLineChars="0" w:firstLine="0"/>
            </w:pPr>
            <w:r>
              <w:rPr>
                <w:rFonts w:hint="eastAsia"/>
              </w:rPr>
              <w:t>菜单名称</w:t>
            </w:r>
          </w:p>
        </w:tc>
        <w:tc>
          <w:tcPr>
            <w:tcW w:w="2766" w:type="dxa"/>
          </w:tcPr>
          <w:p w14:paraId="4E086766" w14:textId="77777777" w:rsidR="00190278" w:rsidRDefault="00190278">
            <w:pPr>
              <w:ind w:firstLineChars="0" w:firstLine="0"/>
            </w:pPr>
          </w:p>
        </w:tc>
      </w:tr>
      <w:tr w:rsidR="00190278" w14:paraId="7608AEE4" w14:textId="77777777">
        <w:tc>
          <w:tcPr>
            <w:tcW w:w="2405" w:type="dxa"/>
          </w:tcPr>
          <w:p w14:paraId="7100B3EA" w14:textId="77777777" w:rsidR="00190278" w:rsidRDefault="00FC3595">
            <w:pPr>
              <w:ind w:firstLineChars="0" w:firstLine="0"/>
            </w:pPr>
            <w:proofErr w:type="spellStart"/>
            <w:r>
              <w:rPr>
                <w:rFonts w:hint="eastAsia"/>
              </w:rPr>
              <w:t>url</w:t>
            </w:r>
            <w:proofErr w:type="spellEnd"/>
          </w:p>
        </w:tc>
        <w:tc>
          <w:tcPr>
            <w:tcW w:w="3125" w:type="dxa"/>
          </w:tcPr>
          <w:p w14:paraId="43031703" w14:textId="77777777" w:rsidR="00190278" w:rsidRDefault="00FC3595">
            <w:pPr>
              <w:ind w:firstLineChars="0" w:firstLine="0"/>
            </w:pPr>
            <w:r>
              <w:rPr>
                <w:rFonts w:hint="eastAsia"/>
              </w:rPr>
              <w:t>访问路径</w:t>
            </w:r>
          </w:p>
        </w:tc>
        <w:tc>
          <w:tcPr>
            <w:tcW w:w="2766" w:type="dxa"/>
          </w:tcPr>
          <w:p w14:paraId="6896A36E" w14:textId="77777777" w:rsidR="00190278" w:rsidRDefault="00190278">
            <w:pPr>
              <w:ind w:firstLineChars="0" w:firstLine="0"/>
            </w:pPr>
          </w:p>
        </w:tc>
      </w:tr>
      <w:tr w:rsidR="00190278" w14:paraId="5C3AEFD8" w14:textId="77777777">
        <w:tc>
          <w:tcPr>
            <w:tcW w:w="2405" w:type="dxa"/>
          </w:tcPr>
          <w:p w14:paraId="462A4B4D" w14:textId="77777777" w:rsidR="00190278" w:rsidRDefault="00FC3595">
            <w:pPr>
              <w:ind w:firstLineChars="0" w:firstLine="0"/>
            </w:pPr>
            <w:r>
              <w:t>P</w:t>
            </w:r>
            <w:r>
              <w:rPr>
                <w:rFonts w:hint="eastAsia"/>
              </w:rPr>
              <w:t>erms</w:t>
            </w:r>
          </w:p>
        </w:tc>
        <w:tc>
          <w:tcPr>
            <w:tcW w:w="3125" w:type="dxa"/>
          </w:tcPr>
          <w:p w14:paraId="5F97A728" w14:textId="77777777" w:rsidR="00190278" w:rsidRDefault="00FC3595">
            <w:pPr>
              <w:ind w:firstLineChars="0" w:firstLine="0"/>
            </w:pPr>
            <w:r>
              <w:rPr>
                <w:rFonts w:hint="eastAsia"/>
              </w:rPr>
              <w:t>权限标识</w:t>
            </w:r>
          </w:p>
        </w:tc>
        <w:tc>
          <w:tcPr>
            <w:tcW w:w="2766" w:type="dxa"/>
          </w:tcPr>
          <w:p w14:paraId="57F48FBB" w14:textId="77777777" w:rsidR="00190278" w:rsidRDefault="00190278">
            <w:pPr>
              <w:ind w:firstLineChars="0" w:firstLine="0"/>
            </w:pPr>
          </w:p>
        </w:tc>
      </w:tr>
      <w:tr w:rsidR="00190278" w14:paraId="6EAE7784" w14:textId="77777777">
        <w:tc>
          <w:tcPr>
            <w:tcW w:w="2405" w:type="dxa"/>
          </w:tcPr>
          <w:p w14:paraId="5C10156C" w14:textId="77777777" w:rsidR="00190278" w:rsidRDefault="00FC3595">
            <w:pPr>
              <w:ind w:firstLineChars="0" w:firstLine="0"/>
            </w:pPr>
            <w:r>
              <w:t>I</w:t>
            </w:r>
            <w:r>
              <w:rPr>
                <w:rFonts w:hint="eastAsia"/>
              </w:rPr>
              <w:t>con</w:t>
            </w:r>
          </w:p>
        </w:tc>
        <w:tc>
          <w:tcPr>
            <w:tcW w:w="3125" w:type="dxa"/>
          </w:tcPr>
          <w:p w14:paraId="7012B5E9" w14:textId="77777777" w:rsidR="00190278" w:rsidRDefault="00FC3595">
            <w:pPr>
              <w:ind w:firstLineChars="0" w:firstLine="0"/>
            </w:pPr>
            <w:r>
              <w:rPr>
                <w:rFonts w:hint="eastAsia"/>
              </w:rPr>
              <w:t>图标</w:t>
            </w:r>
          </w:p>
        </w:tc>
        <w:tc>
          <w:tcPr>
            <w:tcW w:w="2766" w:type="dxa"/>
          </w:tcPr>
          <w:p w14:paraId="18D99825" w14:textId="77777777" w:rsidR="00190278" w:rsidRDefault="00190278">
            <w:pPr>
              <w:ind w:firstLineChars="0" w:firstLine="0"/>
            </w:pPr>
          </w:p>
        </w:tc>
      </w:tr>
      <w:tr w:rsidR="00190278" w14:paraId="1B0F804A" w14:textId="77777777">
        <w:tc>
          <w:tcPr>
            <w:tcW w:w="2405" w:type="dxa"/>
          </w:tcPr>
          <w:p w14:paraId="362BE602" w14:textId="77777777" w:rsidR="00190278" w:rsidRDefault="00FC3595">
            <w:pPr>
              <w:ind w:firstLineChars="0" w:firstLine="0"/>
            </w:pPr>
            <w:r>
              <w:t>T</w:t>
            </w:r>
            <w:r>
              <w:rPr>
                <w:rFonts w:hint="eastAsia"/>
              </w:rPr>
              <w:t>ype</w:t>
            </w:r>
          </w:p>
        </w:tc>
        <w:tc>
          <w:tcPr>
            <w:tcW w:w="3125" w:type="dxa"/>
          </w:tcPr>
          <w:p w14:paraId="4D23B9A9" w14:textId="77777777" w:rsidR="00190278" w:rsidRDefault="00FC3595">
            <w:pPr>
              <w:ind w:firstLineChars="0" w:firstLine="0"/>
            </w:pPr>
            <w:r>
              <w:rPr>
                <w:rFonts w:hint="eastAsia"/>
              </w:rPr>
              <w:t>类型</w:t>
            </w:r>
          </w:p>
        </w:tc>
        <w:tc>
          <w:tcPr>
            <w:tcW w:w="2766" w:type="dxa"/>
          </w:tcPr>
          <w:p w14:paraId="6E96678D" w14:textId="77777777" w:rsidR="00190278" w:rsidRDefault="00FC3595">
            <w:pPr>
              <w:ind w:firstLineChars="0" w:firstLine="0"/>
            </w:pPr>
            <w:r>
              <w:rPr>
                <w:rFonts w:hint="eastAsia"/>
              </w:rPr>
              <w:t>0：菜单，1：按钮</w:t>
            </w:r>
          </w:p>
        </w:tc>
      </w:tr>
      <w:tr w:rsidR="00190278" w14:paraId="4729D51D" w14:textId="77777777">
        <w:tc>
          <w:tcPr>
            <w:tcW w:w="2405" w:type="dxa"/>
          </w:tcPr>
          <w:p w14:paraId="3CB9584C" w14:textId="77777777" w:rsidR="00190278" w:rsidRDefault="00FC3595">
            <w:pPr>
              <w:ind w:firstLineChars="0" w:firstLine="0"/>
            </w:pPr>
            <w:proofErr w:type="spellStart"/>
            <w:r>
              <w:rPr>
                <w:rFonts w:hint="eastAsia"/>
              </w:rPr>
              <w:t>o</w:t>
            </w:r>
            <w:r>
              <w:t>rdernum</w:t>
            </w:r>
            <w:proofErr w:type="spellEnd"/>
          </w:p>
        </w:tc>
        <w:tc>
          <w:tcPr>
            <w:tcW w:w="3125" w:type="dxa"/>
          </w:tcPr>
          <w:p w14:paraId="2D7D250A" w14:textId="77777777" w:rsidR="00190278" w:rsidRDefault="00FC3595">
            <w:pPr>
              <w:ind w:firstLineChars="0" w:firstLine="0"/>
            </w:pPr>
            <w:r>
              <w:rPr>
                <w:rFonts w:hint="eastAsia"/>
              </w:rPr>
              <w:t>排序</w:t>
            </w:r>
          </w:p>
        </w:tc>
        <w:tc>
          <w:tcPr>
            <w:tcW w:w="2766" w:type="dxa"/>
          </w:tcPr>
          <w:p w14:paraId="3502CAC6" w14:textId="77777777" w:rsidR="00190278" w:rsidRDefault="00190278">
            <w:pPr>
              <w:ind w:firstLineChars="0" w:firstLine="0"/>
            </w:pPr>
          </w:p>
        </w:tc>
      </w:tr>
    </w:tbl>
    <w:p w14:paraId="2AE18271" w14:textId="77777777" w:rsidR="00190278" w:rsidRDefault="00190278">
      <w:pPr>
        <w:ind w:firstLineChars="0" w:firstLine="0"/>
      </w:pPr>
    </w:p>
    <w:p w14:paraId="2855F8C7" w14:textId="77777777" w:rsidR="00190278" w:rsidRDefault="00FC3595">
      <w:pPr>
        <w:ind w:firstLineChars="0" w:firstLine="0"/>
      </w:pPr>
      <w:r>
        <w:rPr>
          <w:rFonts w:hint="eastAsia"/>
        </w:rPr>
        <w:lastRenderedPageBreak/>
        <w:t>角色菜单关系表</w:t>
      </w:r>
    </w:p>
    <w:p w14:paraId="0535A7F6" w14:textId="77777777" w:rsidR="00190278" w:rsidRDefault="00FC3595">
      <w:pPr>
        <w:ind w:firstLineChars="0" w:firstLine="0"/>
      </w:pPr>
      <w:r>
        <w:rPr>
          <w:rFonts w:hint="eastAsia"/>
        </w:rPr>
        <w:t>用户保存角色权限需要分配的功能项</w:t>
      </w:r>
    </w:p>
    <w:tbl>
      <w:tblPr>
        <w:tblStyle w:val="aa"/>
        <w:tblW w:w="8296" w:type="dxa"/>
        <w:tblLayout w:type="fixed"/>
        <w:tblLook w:val="04A0" w:firstRow="1" w:lastRow="0" w:firstColumn="1" w:lastColumn="0" w:noHBand="0" w:noVBand="1"/>
      </w:tblPr>
      <w:tblGrid>
        <w:gridCol w:w="2405"/>
        <w:gridCol w:w="3125"/>
        <w:gridCol w:w="2766"/>
      </w:tblGrid>
      <w:tr w:rsidR="00190278" w14:paraId="0C29A996" w14:textId="77777777">
        <w:tc>
          <w:tcPr>
            <w:tcW w:w="2405" w:type="dxa"/>
            <w:shd w:val="clear" w:color="auto" w:fill="BFBFBF" w:themeFill="background1" w:themeFillShade="BF"/>
          </w:tcPr>
          <w:p w14:paraId="76794EA6" w14:textId="77777777" w:rsidR="00190278" w:rsidRDefault="00FC3595">
            <w:pPr>
              <w:ind w:firstLineChars="0" w:firstLine="0"/>
            </w:pPr>
            <w:r>
              <w:rPr>
                <w:rFonts w:hint="eastAsia"/>
              </w:rPr>
              <w:t>字段</w:t>
            </w:r>
          </w:p>
        </w:tc>
        <w:tc>
          <w:tcPr>
            <w:tcW w:w="3125" w:type="dxa"/>
            <w:shd w:val="clear" w:color="auto" w:fill="BFBFBF" w:themeFill="background1" w:themeFillShade="BF"/>
          </w:tcPr>
          <w:p w14:paraId="26CB1EAF"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5964D419" w14:textId="77777777" w:rsidR="00190278" w:rsidRDefault="00FC3595">
            <w:pPr>
              <w:ind w:firstLineChars="0" w:firstLine="0"/>
            </w:pPr>
            <w:proofErr w:type="gramStart"/>
            <w:r>
              <w:rPr>
                <w:rFonts w:hint="eastAsia"/>
              </w:rPr>
              <w:t>可用值</w:t>
            </w:r>
            <w:proofErr w:type="gramEnd"/>
          </w:p>
        </w:tc>
      </w:tr>
      <w:tr w:rsidR="00190278" w14:paraId="601E8CBA" w14:textId="77777777">
        <w:tc>
          <w:tcPr>
            <w:tcW w:w="2405" w:type="dxa"/>
          </w:tcPr>
          <w:p w14:paraId="355BA58D" w14:textId="77777777" w:rsidR="00190278" w:rsidRDefault="00FC3595">
            <w:pPr>
              <w:ind w:firstLineChars="0" w:firstLine="0"/>
            </w:pPr>
            <w:r>
              <w:t>I</w:t>
            </w:r>
            <w:r>
              <w:rPr>
                <w:rFonts w:hint="eastAsia"/>
              </w:rPr>
              <w:t>d</w:t>
            </w:r>
          </w:p>
        </w:tc>
        <w:tc>
          <w:tcPr>
            <w:tcW w:w="3125" w:type="dxa"/>
          </w:tcPr>
          <w:p w14:paraId="17EAE5B2" w14:textId="77777777" w:rsidR="00190278" w:rsidRDefault="00FC3595">
            <w:pPr>
              <w:ind w:firstLineChars="0" w:firstLine="0"/>
            </w:pPr>
            <w:r>
              <w:rPr>
                <w:rFonts w:hint="eastAsia"/>
              </w:rPr>
              <w:t>主键自增</w:t>
            </w:r>
          </w:p>
        </w:tc>
        <w:tc>
          <w:tcPr>
            <w:tcW w:w="2766" w:type="dxa"/>
          </w:tcPr>
          <w:p w14:paraId="297A9E7B" w14:textId="77777777" w:rsidR="00190278" w:rsidRDefault="00190278">
            <w:pPr>
              <w:ind w:firstLineChars="0" w:firstLine="0"/>
            </w:pPr>
          </w:p>
        </w:tc>
      </w:tr>
      <w:tr w:rsidR="00190278" w14:paraId="67FD48AE" w14:textId="77777777">
        <w:tc>
          <w:tcPr>
            <w:tcW w:w="2405" w:type="dxa"/>
          </w:tcPr>
          <w:p w14:paraId="0F09B6AE" w14:textId="77777777" w:rsidR="00190278" w:rsidRDefault="00FC3595">
            <w:pPr>
              <w:ind w:firstLineChars="0" w:firstLine="0"/>
            </w:pPr>
            <w:proofErr w:type="spellStart"/>
            <w:r>
              <w:t>R</w:t>
            </w:r>
            <w:r>
              <w:rPr>
                <w:rFonts w:hint="eastAsia"/>
              </w:rPr>
              <w:t>oleid</w:t>
            </w:r>
            <w:proofErr w:type="spellEnd"/>
          </w:p>
        </w:tc>
        <w:tc>
          <w:tcPr>
            <w:tcW w:w="3125" w:type="dxa"/>
          </w:tcPr>
          <w:p w14:paraId="02B1F566" w14:textId="77777777" w:rsidR="00190278" w:rsidRDefault="00FC3595">
            <w:pPr>
              <w:ind w:firstLineChars="0" w:firstLine="0"/>
            </w:pPr>
            <w:r>
              <w:rPr>
                <w:rFonts w:hint="eastAsia"/>
              </w:rPr>
              <w:t>角色id</w:t>
            </w:r>
          </w:p>
        </w:tc>
        <w:tc>
          <w:tcPr>
            <w:tcW w:w="2766" w:type="dxa"/>
          </w:tcPr>
          <w:p w14:paraId="002008C6" w14:textId="77777777" w:rsidR="00190278" w:rsidRDefault="00190278">
            <w:pPr>
              <w:ind w:firstLineChars="0" w:firstLine="0"/>
            </w:pPr>
          </w:p>
        </w:tc>
      </w:tr>
      <w:tr w:rsidR="00190278" w14:paraId="2D8563D6" w14:textId="77777777">
        <w:tc>
          <w:tcPr>
            <w:tcW w:w="2405" w:type="dxa"/>
          </w:tcPr>
          <w:p w14:paraId="7ADA2740" w14:textId="77777777" w:rsidR="00190278" w:rsidRDefault="00FC3595">
            <w:pPr>
              <w:ind w:firstLineChars="0" w:firstLine="0"/>
            </w:pPr>
            <w:proofErr w:type="spellStart"/>
            <w:r>
              <w:t>Menu</w:t>
            </w:r>
            <w:r>
              <w:rPr>
                <w:rFonts w:hint="eastAsia"/>
              </w:rPr>
              <w:t>id</w:t>
            </w:r>
            <w:proofErr w:type="spellEnd"/>
          </w:p>
        </w:tc>
        <w:tc>
          <w:tcPr>
            <w:tcW w:w="3125" w:type="dxa"/>
          </w:tcPr>
          <w:p w14:paraId="1E20AF59" w14:textId="77777777" w:rsidR="00190278" w:rsidRDefault="00FC3595">
            <w:pPr>
              <w:ind w:firstLineChars="0" w:firstLine="0"/>
            </w:pPr>
            <w:r>
              <w:rPr>
                <w:rFonts w:hint="eastAsia"/>
              </w:rPr>
              <w:t>菜单id</w:t>
            </w:r>
          </w:p>
        </w:tc>
        <w:tc>
          <w:tcPr>
            <w:tcW w:w="2766" w:type="dxa"/>
          </w:tcPr>
          <w:p w14:paraId="66F3AECA" w14:textId="77777777" w:rsidR="00190278" w:rsidRDefault="00190278">
            <w:pPr>
              <w:ind w:firstLineChars="0" w:firstLine="0"/>
            </w:pPr>
          </w:p>
        </w:tc>
      </w:tr>
    </w:tbl>
    <w:p w14:paraId="7153C428" w14:textId="77777777" w:rsidR="00190278" w:rsidRDefault="00190278">
      <w:pPr>
        <w:ind w:firstLineChars="0" w:firstLine="0"/>
      </w:pPr>
    </w:p>
    <w:p w14:paraId="3599344F" w14:textId="067E6126" w:rsidR="00190278" w:rsidRDefault="00FC3595">
      <w:pPr>
        <w:ind w:firstLineChars="0" w:firstLine="0"/>
      </w:pPr>
      <w:r>
        <w:rPr>
          <w:rFonts w:hint="eastAsia"/>
        </w:rPr>
        <w:t>用户设置表</w:t>
      </w:r>
    </w:p>
    <w:p w14:paraId="51788541" w14:textId="77777777" w:rsidR="00190278" w:rsidRDefault="00FC3595">
      <w:pPr>
        <w:ind w:firstLineChars="0" w:firstLine="0"/>
      </w:pPr>
      <w:r>
        <w:rPr>
          <w:rFonts w:hint="eastAsia"/>
        </w:rPr>
        <w:t>用于保存用户对系统的设置信息。</w:t>
      </w:r>
    </w:p>
    <w:p w14:paraId="179CDE31"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405"/>
        <w:gridCol w:w="3125"/>
        <w:gridCol w:w="2766"/>
      </w:tblGrid>
      <w:tr w:rsidR="00190278" w14:paraId="25617FDA" w14:textId="77777777">
        <w:tc>
          <w:tcPr>
            <w:tcW w:w="2405" w:type="dxa"/>
            <w:shd w:val="clear" w:color="auto" w:fill="BFBFBF" w:themeFill="background1" w:themeFillShade="BF"/>
          </w:tcPr>
          <w:p w14:paraId="7804AD87" w14:textId="77777777" w:rsidR="00190278" w:rsidRDefault="00FC3595">
            <w:pPr>
              <w:ind w:firstLineChars="0" w:firstLine="0"/>
            </w:pPr>
            <w:r>
              <w:rPr>
                <w:rFonts w:hint="eastAsia"/>
              </w:rPr>
              <w:t>字段</w:t>
            </w:r>
          </w:p>
        </w:tc>
        <w:tc>
          <w:tcPr>
            <w:tcW w:w="3125" w:type="dxa"/>
            <w:shd w:val="clear" w:color="auto" w:fill="BFBFBF" w:themeFill="background1" w:themeFillShade="BF"/>
          </w:tcPr>
          <w:p w14:paraId="668208EE"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259D7A17" w14:textId="77777777" w:rsidR="00190278" w:rsidRDefault="00FC3595">
            <w:pPr>
              <w:ind w:firstLineChars="0" w:firstLine="0"/>
            </w:pPr>
            <w:proofErr w:type="gramStart"/>
            <w:r>
              <w:rPr>
                <w:rFonts w:hint="eastAsia"/>
              </w:rPr>
              <w:t>可用值</w:t>
            </w:r>
            <w:proofErr w:type="gramEnd"/>
          </w:p>
        </w:tc>
      </w:tr>
      <w:tr w:rsidR="00190278" w14:paraId="7E77DB12" w14:textId="77777777">
        <w:tc>
          <w:tcPr>
            <w:tcW w:w="2405" w:type="dxa"/>
          </w:tcPr>
          <w:p w14:paraId="28728A37" w14:textId="77777777" w:rsidR="00190278" w:rsidRDefault="00FC3595">
            <w:pPr>
              <w:ind w:firstLineChars="0" w:firstLine="0"/>
            </w:pPr>
            <w:r>
              <w:t>I</w:t>
            </w:r>
            <w:r>
              <w:rPr>
                <w:rFonts w:hint="eastAsia"/>
              </w:rPr>
              <w:t>d</w:t>
            </w:r>
          </w:p>
        </w:tc>
        <w:tc>
          <w:tcPr>
            <w:tcW w:w="3125" w:type="dxa"/>
          </w:tcPr>
          <w:p w14:paraId="4D2D266A" w14:textId="77777777" w:rsidR="00190278" w:rsidRDefault="00FC3595">
            <w:pPr>
              <w:ind w:firstLineChars="0" w:firstLine="0"/>
            </w:pPr>
            <w:r>
              <w:rPr>
                <w:rFonts w:hint="eastAsia"/>
              </w:rPr>
              <w:t>主键</w:t>
            </w:r>
            <w:r>
              <w:t>,自增</w:t>
            </w:r>
          </w:p>
        </w:tc>
        <w:tc>
          <w:tcPr>
            <w:tcW w:w="2766" w:type="dxa"/>
          </w:tcPr>
          <w:p w14:paraId="58278075" w14:textId="77777777" w:rsidR="00190278" w:rsidRDefault="00190278">
            <w:pPr>
              <w:ind w:firstLineChars="0" w:firstLine="0"/>
            </w:pPr>
          </w:p>
        </w:tc>
      </w:tr>
      <w:tr w:rsidR="00190278" w14:paraId="3E9A4FA4" w14:textId="77777777">
        <w:tc>
          <w:tcPr>
            <w:tcW w:w="2405" w:type="dxa"/>
          </w:tcPr>
          <w:p w14:paraId="571C482F" w14:textId="77777777" w:rsidR="00190278" w:rsidRDefault="00FC3595">
            <w:pPr>
              <w:ind w:firstLineChars="0" w:firstLine="0"/>
            </w:pPr>
            <w:proofErr w:type="spellStart"/>
            <w:r>
              <w:t>userid</w:t>
            </w:r>
            <w:proofErr w:type="spellEnd"/>
          </w:p>
        </w:tc>
        <w:tc>
          <w:tcPr>
            <w:tcW w:w="3125" w:type="dxa"/>
          </w:tcPr>
          <w:p w14:paraId="730A1CA5" w14:textId="77777777" w:rsidR="00190278" w:rsidRDefault="00FC3595">
            <w:pPr>
              <w:ind w:firstLineChars="0" w:firstLine="0"/>
            </w:pPr>
            <w:r>
              <w:rPr>
                <w:rFonts w:hint="eastAsia"/>
              </w:rPr>
              <w:t>用户</w:t>
            </w:r>
            <w:r>
              <w:t>ID</w:t>
            </w:r>
          </w:p>
        </w:tc>
        <w:tc>
          <w:tcPr>
            <w:tcW w:w="2766" w:type="dxa"/>
          </w:tcPr>
          <w:p w14:paraId="65F9E385" w14:textId="77777777" w:rsidR="00190278" w:rsidRDefault="00190278">
            <w:pPr>
              <w:ind w:firstLineChars="0" w:firstLine="0"/>
            </w:pPr>
          </w:p>
        </w:tc>
      </w:tr>
      <w:tr w:rsidR="00190278" w14:paraId="36E40B89" w14:textId="77777777">
        <w:tc>
          <w:tcPr>
            <w:tcW w:w="2405" w:type="dxa"/>
          </w:tcPr>
          <w:p w14:paraId="40EE16C0" w14:textId="77777777" w:rsidR="00190278" w:rsidRDefault="00FC3595">
            <w:pPr>
              <w:ind w:firstLineChars="0" w:firstLine="0"/>
            </w:pPr>
            <w:proofErr w:type="spellStart"/>
            <w:r>
              <w:t>themeid</w:t>
            </w:r>
            <w:proofErr w:type="spellEnd"/>
          </w:p>
        </w:tc>
        <w:tc>
          <w:tcPr>
            <w:tcW w:w="3125" w:type="dxa"/>
          </w:tcPr>
          <w:p w14:paraId="08EBAB3B" w14:textId="77777777" w:rsidR="00190278" w:rsidRDefault="00FC3595">
            <w:pPr>
              <w:ind w:firstLineChars="0" w:firstLine="0"/>
            </w:pPr>
            <w:r>
              <w:rPr>
                <w:rFonts w:hint="eastAsia"/>
              </w:rPr>
              <w:t>主题</w:t>
            </w:r>
            <w:r>
              <w:t>id</w:t>
            </w:r>
          </w:p>
        </w:tc>
        <w:tc>
          <w:tcPr>
            <w:tcW w:w="2766" w:type="dxa"/>
          </w:tcPr>
          <w:p w14:paraId="5414A3FD" w14:textId="77777777" w:rsidR="00190278" w:rsidRDefault="00FC3595">
            <w:pPr>
              <w:ind w:firstLineChars="0" w:firstLine="0"/>
            </w:pPr>
            <w:r>
              <w:rPr>
                <w:rFonts w:hint="eastAsia"/>
              </w:rPr>
              <w:t>默认主题</w:t>
            </w:r>
          </w:p>
        </w:tc>
      </w:tr>
      <w:tr w:rsidR="00190278" w14:paraId="2F13B81B" w14:textId="77777777">
        <w:tc>
          <w:tcPr>
            <w:tcW w:w="2405" w:type="dxa"/>
          </w:tcPr>
          <w:p w14:paraId="659B4C73" w14:textId="77777777" w:rsidR="00190278" w:rsidRDefault="00FC3595">
            <w:pPr>
              <w:ind w:firstLineChars="0" w:firstLine="0"/>
            </w:pPr>
            <w:r>
              <w:rPr>
                <w:rFonts w:hint="eastAsia"/>
              </w:rPr>
              <w:t>font</w:t>
            </w:r>
          </w:p>
        </w:tc>
        <w:tc>
          <w:tcPr>
            <w:tcW w:w="3125" w:type="dxa"/>
          </w:tcPr>
          <w:p w14:paraId="11D0D523" w14:textId="77777777" w:rsidR="00190278" w:rsidRDefault="00FC3595">
            <w:pPr>
              <w:ind w:firstLineChars="0" w:firstLine="0"/>
            </w:pPr>
            <w:r>
              <w:rPr>
                <w:rFonts w:hint="eastAsia"/>
              </w:rPr>
              <w:t>全局文字</w:t>
            </w:r>
          </w:p>
        </w:tc>
        <w:tc>
          <w:tcPr>
            <w:tcW w:w="2766" w:type="dxa"/>
          </w:tcPr>
          <w:p w14:paraId="138D4EC6" w14:textId="77777777" w:rsidR="00190278" w:rsidRDefault="00FC3595">
            <w:pPr>
              <w:ind w:firstLineChars="0" w:firstLine="0"/>
            </w:pPr>
            <w:r>
              <w:rPr>
                <w:rFonts w:hint="eastAsia"/>
              </w:rPr>
              <w:t>默认字体</w:t>
            </w:r>
          </w:p>
        </w:tc>
      </w:tr>
      <w:tr w:rsidR="00190278" w14:paraId="0D0689E4" w14:textId="77777777">
        <w:tc>
          <w:tcPr>
            <w:tcW w:w="2405" w:type="dxa"/>
          </w:tcPr>
          <w:p w14:paraId="228AA3CD" w14:textId="77777777" w:rsidR="00190278" w:rsidRDefault="00FC3595">
            <w:pPr>
              <w:ind w:firstLineChars="0" w:firstLine="0"/>
            </w:pPr>
            <w:r>
              <w:t>……</w:t>
            </w:r>
          </w:p>
        </w:tc>
        <w:tc>
          <w:tcPr>
            <w:tcW w:w="3125" w:type="dxa"/>
          </w:tcPr>
          <w:p w14:paraId="3BBAA798" w14:textId="77777777" w:rsidR="00190278" w:rsidRDefault="00190278">
            <w:pPr>
              <w:ind w:firstLineChars="0" w:firstLine="0"/>
            </w:pPr>
          </w:p>
        </w:tc>
        <w:tc>
          <w:tcPr>
            <w:tcW w:w="2766" w:type="dxa"/>
          </w:tcPr>
          <w:p w14:paraId="02BC4DEF" w14:textId="77777777" w:rsidR="00190278" w:rsidRDefault="00190278">
            <w:pPr>
              <w:ind w:firstLineChars="0" w:firstLine="0"/>
            </w:pPr>
          </w:p>
        </w:tc>
      </w:tr>
    </w:tbl>
    <w:p w14:paraId="4EE4AEEB" w14:textId="71DD5C8A" w:rsidR="00190278" w:rsidRDefault="00190278">
      <w:pPr>
        <w:ind w:firstLineChars="0" w:firstLine="0"/>
      </w:pPr>
    </w:p>
    <w:p w14:paraId="6DE8E6BA" w14:textId="33C76A39" w:rsidR="006443B2" w:rsidRDefault="006443B2" w:rsidP="006443B2">
      <w:pPr>
        <w:ind w:firstLineChars="0" w:firstLine="0"/>
      </w:pPr>
      <w:r>
        <w:rPr>
          <w:rFonts w:hint="eastAsia"/>
        </w:rPr>
        <w:t>用户日志表</w:t>
      </w:r>
    </w:p>
    <w:p w14:paraId="1AE86C0D" w14:textId="106ED216" w:rsidR="006443B2" w:rsidRDefault="006443B2" w:rsidP="006443B2">
      <w:pPr>
        <w:ind w:firstLineChars="0" w:firstLine="0"/>
      </w:pPr>
      <w:r>
        <w:rPr>
          <w:rFonts w:hint="eastAsia"/>
        </w:rPr>
        <w:t>用于保存用户对系统的操作日志。</w:t>
      </w:r>
    </w:p>
    <w:p w14:paraId="6185F993" w14:textId="77777777" w:rsidR="006443B2" w:rsidRDefault="006443B2" w:rsidP="006443B2">
      <w:pPr>
        <w:ind w:firstLineChars="0" w:firstLine="0"/>
      </w:pPr>
    </w:p>
    <w:tbl>
      <w:tblPr>
        <w:tblStyle w:val="aa"/>
        <w:tblW w:w="8296" w:type="dxa"/>
        <w:tblLayout w:type="fixed"/>
        <w:tblLook w:val="04A0" w:firstRow="1" w:lastRow="0" w:firstColumn="1" w:lastColumn="0" w:noHBand="0" w:noVBand="1"/>
      </w:tblPr>
      <w:tblGrid>
        <w:gridCol w:w="2405"/>
        <w:gridCol w:w="3125"/>
        <w:gridCol w:w="2766"/>
      </w:tblGrid>
      <w:tr w:rsidR="006443B2" w14:paraId="588DDA55" w14:textId="77777777" w:rsidTr="00BC3E11">
        <w:tc>
          <w:tcPr>
            <w:tcW w:w="2405" w:type="dxa"/>
            <w:shd w:val="clear" w:color="auto" w:fill="BFBFBF" w:themeFill="background1" w:themeFillShade="BF"/>
          </w:tcPr>
          <w:p w14:paraId="6BC467D9" w14:textId="77777777" w:rsidR="006443B2" w:rsidRDefault="006443B2" w:rsidP="00BC3E11">
            <w:pPr>
              <w:ind w:firstLineChars="0" w:firstLine="0"/>
            </w:pPr>
            <w:r>
              <w:rPr>
                <w:rFonts w:hint="eastAsia"/>
              </w:rPr>
              <w:t>字段</w:t>
            </w:r>
          </w:p>
        </w:tc>
        <w:tc>
          <w:tcPr>
            <w:tcW w:w="3125" w:type="dxa"/>
            <w:shd w:val="clear" w:color="auto" w:fill="BFBFBF" w:themeFill="background1" w:themeFillShade="BF"/>
          </w:tcPr>
          <w:p w14:paraId="68D0DBCD" w14:textId="77777777" w:rsidR="006443B2" w:rsidRDefault="006443B2" w:rsidP="00BC3E11">
            <w:pPr>
              <w:ind w:firstLineChars="0" w:firstLine="0"/>
            </w:pPr>
            <w:r>
              <w:rPr>
                <w:rFonts w:hint="eastAsia"/>
              </w:rPr>
              <w:t>描述</w:t>
            </w:r>
          </w:p>
        </w:tc>
        <w:tc>
          <w:tcPr>
            <w:tcW w:w="2766" w:type="dxa"/>
            <w:shd w:val="clear" w:color="auto" w:fill="BFBFBF" w:themeFill="background1" w:themeFillShade="BF"/>
          </w:tcPr>
          <w:p w14:paraId="2F8D3DF0" w14:textId="77777777" w:rsidR="006443B2" w:rsidRDefault="006443B2" w:rsidP="00BC3E11">
            <w:pPr>
              <w:ind w:firstLineChars="0" w:firstLine="0"/>
            </w:pPr>
            <w:proofErr w:type="gramStart"/>
            <w:r>
              <w:rPr>
                <w:rFonts w:hint="eastAsia"/>
              </w:rPr>
              <w:t>可用值</w:t>
            </w:r>
            <w:proofErr w:type="gramEnd"/>
          </w:p>
        </w:tc>
      </w:tr>
      <w:tr w:rsidR="006443B2" w14:paraId="04726255" w14:textId="77777777" w:rsidTr="00BC3E11">
        <w:tc>
          <w:tcPr>
            <w:tcW w:w="2405" w:type="dxa"/>
          </w:tcPr>
          <w:p w14:paraId="54FDC6EB" w14:textId="068CA810" w:rsidR="006443B2" w:rsidRDefault="006443B2" w:rsidP="00BC3E11">
            <w:pPr>
              <w:ind w:firstLineChars="0" w:firstLine="0"/>
            </w:pPr>
            <w:proofErr w:type="spellStart"/>
            <w:r w:rsidRPr="006443B2">
              <w:t>logId</w:t>
            </w:r>
            <w:proofErr w:type="spellEnd"/>
          </w:p>
        </w:tc>
        <w:tc>
          <w:tcPr>
            <w:tcW w:w="3125" w:type="dxa"/>
          </w:tcPr>
          <w:p w14:paraId="26C50F9F" w14:textId="3AA698A3" w:rsidR="006443B2" w:rsidRDefault="006443B2" w:rsidP="00BC3E11">
            <w:pPr>
              <w:ind w:firstLineChars="0" w:firstLine="0"/>
            </w:pPr>
            <w:r w:rsidRPr="006443B2">
              <w:rPr>
                <w:rFonts w:hint="eastAsia"/>
              </w:rPr>
              <w:t>日志</w:t>
            </w:r>
            <w:r w:rsidRPr="006443B2">
              <w:t>id</w:t>
            </w:r>
          </w:p>
        </w:tc>
        <w:tc>
          <w:tcPr>
            <w:tcW w:w="2766" w:type="dxa"/>
          </w:tcPr>
          <w:p w14:paraId="70F50FF7" w14:textId="77777777" w:rsidR="006443B2" w:rsidRDefault="006443B2" w:rsidP="00BC3E11">
            <w:pPr>
              <w:ind w:firstLineChars="0" w:firstLine="0"/>
            </w:pPr>
          </w:p>
        </w:tc>
      </w:tr>
      <w:tr w:rsidR="006443B2" w14:paraId="6E3A3658" w14:textId="77777777" w:rsidTr="00BC3E11">
        <w:tc>
          <w:tcPr>
            <w:tcW w:w="2405" w:type="dxa"/>
          </w:tcPr>
          <w:p w14:paraId="33330410" w14:textId="77777777" w:rsidR="006443B2" w:rsidRDefault="006443B2" w:rsidP="00BC3E11">
            <w:pPr>
              <w:ind w:firstLineChars="0" w:firstLine="0"/>
            </w:pPr>
            <w:proofErr w:type="spellStart"/>
            <w:r>
              <w:t>userid</w:t>
            </w:r>
            <w:proofErr w:type="spellEnd"/>
          </w:p>
        </w:tc>
        <w:tc>
          <w:tcPr>
            <w:tcW w:w="3125" w:type="dxa"/>
          </w:tcPr>
          <w:p w14:paraId="472FA198" w14:textId="77777777" w:rsidR="006443B2" w:rsidRDefault="006443B2" w:rsidP="00BC3E11">
            <w:pPr>
              <w:ind w:firstLineChars="0" w:firstLine="0"/>
            </w:pPr>
            <w:r>
              <w:rPr>
                <w:rFonts w:hint="eastAsia"/>
              </w:rPr>
              <w:t>用户</w:t>
            </w:r>
            <w:r>
              <w:t>ID</w:t>
            </w:r>
          </w:p>
        </w:tc>
        <w:tc>
          <w:tcPr>
            <w:tcW w:w="2766" w:type="dxa"/>
          </w:tcPr>
          <w:p w14:paraId="09571E83" w14:textId="77777777" w:rsidR="006443B2" w:rsidRDefault="006443B2" w:rsidP="00BC3E11">
            <w:pPr>
              <w:ind w:firstLineChars="0" w:firstLine="0"/>
            </w:pPr>
          </w:p>
        </w:tc>
      </w:tr>
      <w:tr w:rsidR="006443B2" w14:paraId="5AF3C838" w14:textId="77777777" w:rsidTr="00BC3E11">
        <w:tc>
          <w:tcPr>
            <w:tcW w:w="2405" w:type="dxa"/>
          </w:tcPr>
          <w:p w14:paraId="4A43B4FF" w14:textId="38E5277C" w:rsidR="006443B2" w:rsidRDefault="006443B2" w:rsidP="00BC3E11">
            <w:pPr>
              <w:ind w:firstLineChars="0" w:firstLine="0"/>
            </w:pPr>
            <w:proofErr w:type="spellStart"/>
            <w:r w:rsidRPr="006443B2">
              <w:t>userName</w:t>
            </w:r>
            <w:proofErr w:type="spellEnd"/>
          </w:p>
        </w:tc>
        <w:tc>
          <w:tcPr>
            <w:tcW w:w="3125" w:type="dxa"/>
          </w:tcPr>
          <w:p w14:paraId="22836B30" w14:textId="4B291AB5" w:rsidR="006443B2" w:rsidRDefault="006443B2" w:rsidP="00BC3E11">
            <w:pPr>
              <w:ind w:firstLineChars="0" w:firstLine="0"/>
            </w:pPr>
            <w:r w:rsidRPr="006443B2">
              <w:rPr>
                <w:rFonts w:hint="eastAsia"/>
              </w:rPr>
              <w:t>操作用户名称</w:t>
            </w:r>
          </w:p>
        </w:tc>
        <w:tc>
          <w:tcPr>
            <w:tcW w:w="2766" w:type="dxa"/>
          </w:tcPr>
          <w:p w14:paraId="26B3CE08" w14:textId="02F27590" w:rsidR="006443B2" w:rsidRDefault="006443B2" w:rsidP="00BC3E11">
            <w:pPr>
              <w:ind w:firstLineChars="0" w:firstLine="0"/>
            </w:pPr>
          </w:p>
        </w:tc>
      </w:tr>
      <w:tr w:rsidR="006443B2" w14:paraId="76A17501" w14:textId="77777777" w:rsidTr="00BC3E11">
        <w:tc>
          <w:tcPr>
            <w:tcW w:w="2405" w:type="dxa"/>
          </w:tcPr>
          <w:p w14:paraId="5554F8D7" w14:textId="2E7A3E80" w:rsidR="006443B2" w:rsidRDefault="006443B2" w:rsidP="00BC3E11">
            <w:pPr>
              <w:ind w:firstLineChars="0" w:firstLine="0"/>
            </w:pPr>
            <w:proofErr w:type="spellStart"/>
            <w:r w:rsidRPr="006443B2">
              <w:t>ip</w:t>
            </w:r>
            <w:proofErr w:type="spellEnd"/>
          </w:p>
        </w:tc>
        <w:tc>
          <w:tcPr>
            <w:tcW w:w="3125" w:type="dxa"/>
          </w:tcPr>
          <w:p w14:paraId="37DB2A8B" w14:textId="5299DA1A" w:rsidR="006443B2" w:rsidRDefault="006443B2" w:rsidP="00BC3E11">
            <w:pPr>
              <w:ind w:firstLineChars="0" w:firstLine="0"/>
            </w:pPr>
            <w:r w:rsidRPr="006443B2">
              <w:rPr>
                <w:rFonts w:hint="eastAsia"/>
              </w:rPr>
              <w:t>登录</w:t>
            </w:r>
            <w:proofErr w:type="spellStart"/>
            <w:r w:rsidRPr="006443B2">
              <w:t>ip</w:t>
            </w:r>
            <w:proofErr w:type="spellEnd"/>
          </w:p>
        </w:tc>
        <w:tc>
          <w:tcPr>
            <w:tcW w:w="2766" w:type="dxa"/>
          </w:tcPr>
          <w:p w14:paraId="6DFBF98C" w14:textId="058AAA2B" w:rsidR="006443B2" w:rsidRDefault="006443B2" w:rsidP="00BC3E11">
            <w:pPr>
              <w:ind w:firstLineChars="0" w:firstLine="0"/>
            </w:pPr>
          </w:p>
        </w:tc>
      </w:tr>
      <w:tr w:rsidR="006443B2" w14:paraId="1F417C36" w14:textId="77777777" w:rsidTr="00BC3E11">
        <w:tc>
          <w:tcPr>
            <w:tcW w:w="2405" w:type="dxa"/>
          </w:tcPr>
          <w:p w14:paraId="2B129F06" w14:textId="3D614FE1" w:rsidR="006443B2" w:rsidRDefault="006443B2" w:rsidP="00BC3E11">
            <w:pPr>
              <w:ind w:firstLineChars="0" w:firstLine="0"/>
            </w:pPr>
            <w:r w:rsidRPr="006443B2">
              <w:t>code</w:t>
            </w:r>
          </w:p>
        </w:tc>
        <w:tc>
          <w:tcPr>
            <w:tcW w:w="3125" w:type="dxa"/>
          </w:tcPr>
          <w:p w14:paraId="046B862B" w14:textId="36A48FCA" w:rsidR="006443B2" w:rsidRDefault="006443B2" w:rsidP="00BC3E11">
            <w:pPr>
              <w:ind w:firstLineChars="0" w:firstLine="0"/>
            </w:pPr>
            <w:r w:rsidRPr="006443B2">
              <w:rPr>
                <w:rFonts w:hint="eastAsia"/>
              </w:rPr>
              <w:t>执行结果状态码</w:t>
            </w:r>
          </w:p>
        </w:tc>
        <w:tc>
          <w:tcPr>
            <w:tcW w:w="2766" w:type="dxa"/>
          </w:tcPr>
          <w:p w14:paraId="2C06E30F" w14:textId="77777777" w:rsidR="006443B2" w:rsidRDefault="006443B2" w:rsidP="00BC3E11">
            <w:pPr>
              <w:ind w:firstLineChars="0" w:firstLine="0"/>
            </w:pPr>
          </w:p>
        </w:tc>
      </w:tr>
      <w:tr w:rsidR="006443B2" w14:paraId="320EEE8C" w14:textId="77777777" w:rsidTr="00BC3E11">
        <w:tc>
          <w:tcPr>
            <w:tcW w:w="2405" w:type="dxa"/>
          </w:tcPr>
          <w:p w14:paraId="038DC7CF" w14:textId="0BCF9238" w:rsidR="006443B2" w:rsidRPr="006443B2" w:rsidRDefault="006443B2" w:rsidP="00BC3E11">
            <w:pPr>
              <w:ind w:firstLineChars="0" w:firstLine="0"/>
            </w:pPr>
            <w:proofErr w:type="spellStart"/>
            <w:r w:rsidRPr="006443B2">
              <w:t>resultDesc</w:t>
            </w:r>
            <w:proofErr w:type="spellEnd"/>
          </w:p>
        </w:tc>
        <w:tc>
          <w:tcPr>
            <w:tcW w:w="3125" w:type="dxa"/>
          </w:tcPr>
          <w:p w14:paraId="7136FCEE" w14:textId="6E7C3085" w:rsidR="006443B2" w:rsidRPr="006443B2" w:rsidRDefault="006443B2" w:rsidP="00BC3E11">
            <w:pPr>
              <w:ind w:firstLineChars="0" w:firstLine="0"/>
            </w:pPr>
            <w:r w:rsidRPr="006443B2">
              <w:rPr>
                <w:rFonts w:hint="eastAsia"/>
              </w:rPr>
              <w:t>执行结果描述</w:t>
            </w:r>
          </w:p>
        </w:tc>
        <w:tc>
          <w:tcPr>
            <w:tcW w:w="2766" w:type="dxa"/>
          </w:tcPr>
          <w:p w14:paraId="65922128" w14:textId="77777777" w:rsidR="006443B2" w:rsidRDefault="006443B2" w:rsidP="00BC3E11">
            <w:pPr>
              <w:ind w:firstLineChars="0" w:firstLine="0"/>
            </w:pPr>
          </w:p>
        </w:tc>
      </w:tr>
      <w:tr w:rsidR="006443B2" w14:paraId="468BBBCF" w14:textId="77777777" w:rsidTr="00BC3E11">
        <w:tc>
          <w:tcPr>
            <w:tcW w:w="2405" w:type="dxa"/>
          </w:tcPr>
          <w:p w14:paraId="4D843A41" w14:textId="0FDB752C" w:rsidR="006443B2" w:rsidRPr="006443B2" w:rsidRDefault="006443B2" w:rsidP="00BC3E11">
            <w:pPr>
              <w:ind w:firstLineChars="0" w:firstLine="0"/>
            </w:pPr>
            <w:proofErr w:type="spellStart"/>
            <w:r w:rsidRPr="006443B2">
              <w:t>elapsedTime</w:t>
            </w:r>
            <w:proofErr w:type="spellEnd"/>
          </w:p>
        </w:tc>
        <w:tc>
          <w:tcPr>
            <w:tcW w:w="3125" w:type="dxa"/>
          </w:tcPr>
          <w:p w14:paraId="64BBA362" w14:textId="01C9ABE6" w:rsidR="006443B2" w:rsidRPr="006443B2" w:rsidRDefault="006443B2" w:rsidP="00BC3E11">
            <w:pPr>
              <w:ind w:firstLineChars="0" w:firstLine="0"/>
            </w:pPr>
            <w:r w:rsidRPr="006443B2">
              <w:rPr>
                <w:rFonts w:hint="eastAsia"/>
              </w:rPr>
              <w:t>操作耗时</w:t>
            </w:r>
          </w:p>
        </w:tc>
        <w:tc>
          <w:tcPr>
            <w:tcW w:w="2766" w:type="dxa"/>
          </w:tcPr>
          <w:p w14:paraId="0D77C34B" w14:textId="77777777" w:rsidR="006443B2" w:rsidRDefault="006443B2" w:rsidP="00BC3E11">
            <w:pPr>
              <w:ind w:firstLineChars="0" w:firstLine="0"/>
            </w:pPr>
          </w:p>
        </w:tc>
      </w:tr>
      <w:tr w:rsidR="006443B2" w14:paraId="47E02D39" w14:textId="77777777" w:rsidTr="00BC3E11">
        <w:tc>
          <w:tcPr>
            <w:tcW w:w="2405" w:type="dxa"/>
          </w:tcPr>
          <w:p w14:paraId="6F967978" w14:textId="4E87DB8F" w:rsidR="006443B2" w:rsidRPr="006443B2" w:rsidRDefault="006443B2" w:rsidP="00BC3E11">
            <w:pPr>
              <w:ind w:firstLineChars="0" w:firstLine="0"/>
            </w:pPr>
            <w:proofErr w:type="spellStart"/>
            <w:r w:rsidRPr="006443B2">
              <w:t>operateTime</w:t>
            </w:r>
            <w:proofErr w:type="spellEnd"/>
          </w:p>
        </w:tc>
        <w:tc>
          <w:tcPr>
            <w:tcW w:w="3125" w:type="dxa"/>
          </w:tcPr>
          <w:p w14:paraId="7ABEF1EB" w14:textId="709038FC" w:rsidR="006443B2" w:rsidRPr="006443B2" w:rsidRDefault="006443B2" w:rsidP="00BC3E11">
            <w:pPr>
              <w:ind w:firstLineChars="0" w:firstLine="0"/>
            </w:pPr>
            <w:r w:rsidRPr="006443B2">
              <w:rPr>
                <w:rFonts w:hint="eastAsia"/>
              </w:rPr>
              <w:t>操作时间</w:t>
            </w:r>
          </w:p>
        </w:tc>
        <w:tc>
          <w:tcPr>
            <w:tcW w:w="2766" w:type="dxa"/>
          </w:tcPr>
          <w:p w14:paraId="0A53B1FF" w14:textId="77777777" w:rsidR="006443B2" w:rsidRDefault="006443B2" w:rsidP="00BC3E11">
            <w:pPr>
              <w:ind w:firstLineChars="0" w:firstLine="0"/>
            </w:pPr>
          </w:p>
        </w:tc>
      </w:tr>
      <w:tr w:rsidR="006443B2" w14:paraId="25EA219D" w14:textId="77777777" w:rsidTr="00BC3E11">
        <w:tc>
          <w:tcPr>
            <w:tcW w:w="2405" w:type="dxa"/>
          </w:tcPr>
          <w:p w14:paraId="3C96E1F1" w14:textId="5BACCC57" w:rsidR="006443B2" w:rsidRPr="006443B2" w:rsidRDefault="006443B2" w:rsidP="00BC3E11">
            <w:pPr>
              <w:ind w:firstLineChars="0" w:firstLine="0"/>
            </w:pPr>
            <w:proofErr w:type="spellStart"/>
            <w:r w:rsidRPr="006443B2">
              <w:t>operateDesc</w:t>
            </w:r>
            <w:proofErr w:type="spellEnd"/>
          </w:p>
        </w:tc>
        <w:tc>
          <w:tcPr>
            <w:tcW w:w="3125" w:type="dxa"/>
          </w:tcPr>
          <w:p w14:paraId="0366BDD6" w14:textId="0C44E20D" w:rsidR="006443B2" w:rsidRPr="006443B2" w:rsidRDefault="006443B2" w:rsidP="00BC3E11">
            <w:pPr>
              <w:ind w:firstLineChars="0" w:firstLine="0"/>
            </w:pPr>
            <w:r w:rsidRPr="006443B2">
              <w:rPr>
                <w:rFonts w:hint="eastAsia"/>
              </w:rPr>
              <w:t>操作描述</w:t>
            </w:r>
          </w:p>
        </w:tc>
        <w:tc>
          <w:tcPr>
            <w:tcW w:w="2766" w:type="dxa"/>
          </w:tcPr>
          <w:p w14:paraId="178D61B5" w14:textId="77777777" w:rsidR="006443B2" w:rsidRDefault="006443B2" w:rsidP="00BC3E11">
            <w:pPr>
              <w:ind w:firstLineChars="0" w:firstLine="0"/>
            </w:pPr>
          </w:p>
        </w:tc>
      </w:tr>
    </w:tbl>
    <w:p w14:paraId="54341A7C" w14:textId="77777777" w:rsidR="006443B2" w:rsidRDefault="006443B2">
      <w:pPr>
        <w:ind w:firstLineChars="0" w:firstLine="0"/>
      </w:pPr>
    </w:p>
    <w:p w14:paraId="36175BF5" w14:textId="77777777" w:rsidR="00190278" w:rsidRDefault="00FC3595">
      <w:pPr>
        <w:pStyle w:val="2"/>
        <w:numPr>
          <w:ilvl w:val="1"/>
          <w:numId w:val="1"/>
        </w:numPr>
        <w:ind w:firstLineChars="0"/>
      </w:pPr>
      <w:r>
        <w:rPr>
          <w:rFonts w:hint="eastAsia"/>
        </w:rPr>
        <w:t>车辆管理</w:t>
      </w:r>
    </w:p>
    <w:p w14:paraId="392F9474" w14:textId="60256B04" w:rsidR="00190278" w:rsidRDefault="00FC3595">
      <w:pPr>
        <w:ind w:firstLineChars="0" w:firstLine="0"/>
      </w:pPr>
      <w:r>
        <w:rPr>
          <w:rFonts w:hint="eastAsia"/>
        </w:rPr>
        <w:t>车辆种类表</w:t>
      </w:r>
    </w:p>
    <w:p w14:paraId="715F06CC" w14:textId="77777777" w:rsidR="00190278" w:rsidRDefault="00FC3595">
      <w:pPr>
        <w:ind w:firstLineChars="0" w:firstLine="0"/>
      </w:pPr>
      <w:r>
        <w:rPr>
          <w:rFonts w:hint="eastAsia"/>
        </w:rPr>
        <w:t>用于保存车辆类型信息，根据类型和型号区分车辆唯一种类，需要设置车辆计算原点。</w:t>
      </w:r>
    </w:p>
    <w:p w14:paraId="6594A616"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263"/>
        <w:gridCol w:w="3119"/>
        <w:gridCol w:w="2914"/>
      </w:tblGrid>
      <w:tr w:rsidR="00190278" w14:paraId="0D8B5D11" w14:textId="77777777">
        <w:tc>
          <w:tcPr>
            <w:tcW w:w="2263" w:type="dxa"/>
            <w:shd w:val="clear" w:color="auto" w:fill="BFBFBF" w:themeFill="background1" w:themeFillShade="BF"/>
          </w:tcPr>
          <w:p w14:paraId="12B47C14" w14:textId="77777777" w:rsidR="00190278" w:rsidRDefault="00FC3595">
            <w:pPr>
              <w:ind w:firstLineChars="0" w:firstLine="0"/>
            </w:pPr>
            <w:r>
              <w:rPr>
                <w:rFonts w:hint="eastAsia"/>
              </w:rPr>
              <w:t>字段</w:t>
            </w:r>
          </w:p>
        </w:tc>
        <w:tc>
          <w:tcPr>
            <w:tcW w:w="3119" w:type="dxa"/>
            <w:shd w:val="clear" w:color="auto" w:fill="BFBFBF" w:themeFill="background1" w:themeFillShade="BF"/>
          </w:tcPr>
          <w:p w14:paraId="3108B5D3" w14:textId="77777777" w:rsidR="00190278" w:rsidRDefault="00FC3595">
            <w:pPr>
              <w:ind w:firstLineChars="0" w:firstLine="0"/>
            </w:pPr>
            <w:r>
              <w:rPr>
                <w:rFonts w:hint="eastAsia"/>
              </w:rPr>
              <w:t>描述</w:t>
            </w:r>
          </w:p>
        </w:tc>
        <w:tc>
          <w:tcPr>
            <w:tcW w:w="2914" w:type="dxa"/>
            <w:shd w:val="clear" w:color="auto" w:fill="BFBFBF" w:themeFill="background1" w:themeFillShade="BF"/>
          </w:tcPr>
          <w:p w14:paraId="36344016" w14:textId="77777777" w:rsidR="00190278" w:rsidRDefault="00FC3595">
            <w:pPr>
              <w:ind w:firstLineChars="0" w:firstLine="0"/>
              <w:rPr>
                <w:color w:val="FFFFFF" w:themeColor="background1"/>
              </w:rPr>
            </w:pPr>
            <w:proofErr w:type="gramStart"/>
            <w:r>
              <w:rPr>
                <w:rFonts w:hint="eastAsia"/>
              </w:rPr>
              <w:t>可用值</w:t>
            </w:r>
            <w:proofErr w:type="gramEnd"/>
          </w:p>
        </w:tc>
      </w:tr>
      <w:tr w:rsidR="00190278" w14:paraId="2039810A" w14:textId="77777777">
        <w:tc>
          <w:tcPr>
            <w:tcW w:w="2263" w:type="dxa"/>
          </w:tcPr>
          <w:p w14:paraId="7B3B1324" w14:textId="4FEB3244" w:rsidR="00190278" w:rsidRDefault="005E0B11">
            <w:pPr>
              <w:ind w:firstLineChars="0" w:firstLine="0"/>
            </w:pPr>
            <w:proofErr w:type="spellStart"/>
            <w:r w:rsidRPr="005E0B11">
              <w:t>vehicleTypeId</w:t>
            </w:r>
            <w:proofErr w:type="spellEnd"/>
          </w:p>
        </w:tc>
        <w:tc>
          <w:tcPr>
            <w:tcW w:w="3119" w:type="dxa"/>
          </w:tcPr>
          <w:p w14:paraId="245A37FA" w14:textId="7FA06F4B" w:rsidR="00190278" w:rsidRDefault="00FC3595">
            <w:pPr>
              <w:ind w:firstLineChars="0" w:firstLine="0"/>
            </w:pPr>
            <w:r>
              <w:rPr>
                <w:rFonts w:hint="eastAsia"/>
              </w:rPr>
              <w:t>车辆类型</w:t>
            </w:r>
            <w:r>
              <w:t>ID</w:t>
            </w:r>
          </w:p>
        </w:tc>
        <w:tc>
          <w:tcPr>
            <w:tcW w:w="2914" w:type="dxa"/>
          </w:tcPr>
          <w:p w14:paraId="34223AE0" w14:textId="48DA9B2A" w:rsidR="00190278" w:rsidRDefault="00190278">
            <w:pPr>
              <w:ind w:firstLineChars="0" w:firstLine="0"/>
            </w:pPr>
          </w:p>
        </w:tc>
      </w:tr>
      <w:tr w:rsidR="00190278" w14:paraId="4D0F916B" w14:textId="77777777">
        <w:tc>
          <w:tcPr>
            <w:tcW w:w="2263" w:type="dxa"/>
          </w:tcPr>
          <w:p w14:paraId="5918120E" w14:textId="4B28367D" w:rsidR="00190278" w:rsidRDefault="005E0B11">
            <w:pPr>
              <w:ind w:firstLineChars="0" w:firstLine="0"/>
            </w:pPr>
            <w:proofErr w:type="spellStart"/>
            <w:r w:rsidRPr="005E0B11">
              <w:t>vehicleType</w:t>
            </w:r>
            <w:proofErr w:type="spellEnd"/>
          </w:p>
        </w:tc>
        <w:tc>
          <w:tcPr>
            <w:tcW w:w="3119" w:type="dxa"/>
          </w:tcPr>
          <w:p w14:paraId="0B79907C" w14:textId="02212DA7" w:rsidR="00190278" w:rsidRDefault="005E0B11">
            <w:pPr>
              <w:ind w:firstLineChars="0" w:firstLine="0"/>
            </w:pPr>
            <w:r w:rsidRPr="005E0B11">
              <w:rPr>
                <w:rFonts w:hint="eastAsia"/>
              </w:rPr>
              <w:t>车辆类型</w:t>
            </w:r>
          </w:p>
        </w:tc>
        <w:tc>
          <w:tcPr>
            <w:tcW w:w="2914" w:type="dxa"/>
          </w:tcPr>
          <w:p w14:paraId="51A8A004" w14:textId="77777777" w:rsidR="00190278" w:rsidRDefault="00190278">
            <w:pPr>
              <w:ind w:firstLineChars="0" w:firstLine="0"/>
            </w:pPr>
          </w:p>
        </w:tc>
      </w:tr>
      <w:tr w:rsidR="00190278" w14:paraId="3F79B3C7" w14:textId="77777777">
        <w:tc>
          <w:tcPr>
            <w:tcW w:w="2263" w:type="dxa"/>
          </w:tcPr>
          <w:p w14:paraId="694A9926" w14:textId="4AAD4CF1" w:rsidR="00190278" w:rsidRDefault="005E0B11">
            <w:pPr>
              <w:ind w:firstLineChars="0" w:firstLine="0"/>
            </w:pPr>
            <w:proofErr w:type="spellStart"/>
            <w:r w:rsidRPr="005E0B11">
              <w:t>vehicleSpecification</w:t>
            </w:r>
            <w:proofErr w:type="spellEnd"/>
          </w:p>
        </w:tc>
        <w:tc>
          <w:tcPr>
            <w:tcW w:w="3119" w:type="dxa"/>
          </w:tcPr>
          <w:p w14:paraId="6DE23A7E" w14:textId="7F7A3040" w:rsidR="00190278" w:rsidRDefault="005E0B11">
            <w:pPr>
              <w:ind w:firstLineChars="0" w:firstLine="0"/>
            </w:pPr>
            <w:r w:rsidRPr="005E0B11">
              <w:rPr>
                <w:rFonts w:hint="eastAsia"/>
              </w:rPr>
              <w:t>车辆规格</w:t>
            </w:r>
          </w:p>
        </w:tc>
        <w:tc>
          <w:tcPr>
            <w:tcW w:w="2914" w:type="dxa"/>
          </w:tcPr>
          <w:p w14:paraId="1AEADF00" w14:textId="77777777" w:rsidR="00190278" w:rsidRDefault="00190278">
            <w:pPr>
              <w:ind w:firstLineChars="0" w:firstLine="0"/>
            </w:pPr>
          </w:p>
        </w:tc>
      </w:tr>
      <w:tr w:rsidR="00190278" w14:paraId="78BF1503" w14:textId="77777777">
        <w:tc>
          <w:tcPr>
            <w:tcW w:w="2263" w:type="dxa"/>
          </w:tcPr>
          <w:p w14:paraId="3AF2BCA6" w14:textId="772045A0" w:rsidR="00190278" w:rsidRDefault="005E0B11">
            <w:pPr>
              <w:ind w:firstLineChars="0" w:firstLine="0"/>
            </w:pPr>
            <w:proofErr w:type="spellStart"/>
            <w:r w:rsidRPr="005E0B11">
              <w:t>vehicleIcon</w:t>
            </w:r>
            <w:proofErr w:type="spellEnd"/>
          </w:p>
        </w:tc>
        <w:tc>
          <w:tcPr>
            <w:tcW w:w="3119" w:type="dxa"/>
          </w:tcPr>
          <w:p w14:paraId="0D3C009A" w14:textId="164A4515" w:rsidR="00190278" w:rsidRDefault="005E0B11">
            <w:pPr>
              <w:ind w:firstLineChars="0" w:firstLine="0"/>
            </w:pPr>
            <w:r w:rsidRPr="005E0B11">
              <w:rPr>
                <w:rFonts w:hint="eastAsia"/>
              </w:rPr>
              <w:t>车辆图标</w:t>
            </w:r>
          </w:p>
        </w:tc>
        <w:tc>
          <w:tcPr>
            <w:tcW w:w="2914" w:type="dxa"/>
          </w:tcPr>
          <w:p w14:paraId="51EFD4AF" w14:textId="77777777" w:rsidR="00190278" w:rsidRDefault="00190278">
            <w:pPr>
              <w:ind w:firstLineChars="0" w:firstLine="0"/>
            </w:pPr>
          </w:p>
        </w:tc>
      </w:tr>
      <w:tr w:rsidR="00190278" w14:paraId="3173FA5D" w14:textId="77777777">
        <w:tc>
          <w:tcPr>
            <w:tcW w:w="2263" w:type="dxa"/>
          </w:tcPr>
          <w:p w14:paraId="55961351" w14:textId="4A306F2F" w:rsidR="00190278" w:rsidRDefault="005E0B11">
            <w:pPr>
              <w:ind w:firstLineChars="0" w:firstLine="0"/>
            </w:pPr>
            <w:proofErr w:type="spellStart"/>
            <w:r w:rsidRPr="005E0B11">
              <w:t>vehicleWidth</w:t>
            </w:r>
            <w:proofErr w:type="spellEnd"/>
          </w:p>
        </w:tc>
        <w:tc>
          <w:tcPr>
            <w:tcW w:w="3119" w:type="dxa"/>
          </w:tcPr>
          <w:p w14:paraId="796FF4BF" w14:textId="0F471533" w:rsidR="00190278" w:rsidRDefault="005E0B11">
            <w:pPr>
              <w:ind w:firstLineChars="0" w:firstLine="0"/>
            </w:pPr>
            <w:r>
              <w:rPr>
                <w:rFonts w:hint="eastAsia"/>
              </w:rPr>
              <w:t>车辆宽度</w:t>
            </w:r>
          </w:p>
        </w:tc>
        <w:tc>
          <w:tcPr>
            <w:tcW w:w="2914" w:type="dxa"/>
          </w:tcPr>
          <w:p w14:paraId="570D39EC" w14:textId="77777777" w:rsidR="00190278" w:rsidRDefault="00190278">
            <w:pPr>
              <w:ind w:firstLineChars="0" w:firstLine="0"/>
            </w:pPr>
          </w:p>
        </w:tc>
      </w:tr>
      <w:tr w:rsidR="005E0B11" w14:paraId="65338E3E" w14:textId="77777777">
        <w:tc>
          <w:tcPr>
            <w:tcW w:w="2263" w:type="dxa"/>
          </w:tcPr>
          <w:p w14:paraId="7C1E1DE6" w14:textId="0BFC1290" w:rsidR="005E0B11" w:rsidRPr="005E0B11" w:rsidRDefault="005E0B11">
            <w:pPr>
              <w:ind w:firstLineChars="0" w:firstLine="0"/>
            </w:pPr>
            <w:proofErr w:type="spellStart"/>
            <w:r w:rsidRPr="005E0B11">
              <w:t>vehicleHeight</w:t>
            </w:r>
            <w:proofErr w:type="spellEnd"/>
          </w:p>
        </w:tc>
        <w:tc>
          <w:tcPr>
            <w:tcW w:w="3119" w:type="dxa"/>
          </w:tcPr>
          <w:p w14:paraId="2A6DF0E0" w14:textId="1D1EB287" w:rsidR="005E0B11" w:rsidRDefault="005E0B11">
            <w:pPr>
              <w:ind w:firstLineChars="0" w:firstLine="0"/>
            </w:pPr>
            <w:r>
              <w:rPr>
                <w:rFonts w:hint="eastAsia"/>
              </w:rPr>
              <w:t>车辆高度</w:t>
            </w:r>
          </w:p>
        </w:tc>
        <w:tc>
          <w:tcPr>
            <w:tcW w:w="2914" w:type="dxa"/>
          </w:tcPr>
          <w:p w14:paraId="56BE7FA4" w14:textId="77777777" w:rsidR="005E0B11" w:rsidRDefault="005E0B11">
            <w:pPr>
              <w:ind w:firstLineChars="0" w:firstLine="0"/>
            </w:pPr>
          </w:p>
        </w:tc>
      </w:tr>
      <w:tr w:rsidR="005E0B11" w14:paraId="03DAE2B6" w14:textId="77777777">
        <w:tc>
          <w:tcPr>
            <w:tcW w:w="2263" w:type="dxa"/>
          </w:tcPr>
          <w:p w14:paraId="360B5640" w14:textId="7BF70417" w:rsidR="005E0B11" w:rsidRPr="005E0B11" w:rsidRDefault="005E0B11">
            <w:pPr>
              <w:ind w:firstLineChars="0" w:firstLine="0"/>
            </w:pPr>
            <w:proofErr w:type="spellStart"/>
            <w:r w:rsidRPr="005E0B11">
              <w:lastRenderedPageBreak/>
              <w:t>vehicleLenght</w:t>
            </w:r>
            <w:proofErr w:type="spellEnd"/>
          </w:p>
        </w:tc>
        <w:tc>
          <w:tcPr>
            <w:tcW w:w="3119" w:type="dxa"/>
          </w:tcPr>
          <w:p w14:paraId="6BF8A5A5" w14:textId="2DBE1A30" w:rsidR="005E0B11" w:rsidRDefault="005E0B11">
            <w:pPr>
              <w:ind w:firstLineChars="0" w:firstLine="0"/>
            </w:pPr>
            <w:r>
              <w:rPr>
                <w:rFonts w:hint="eastAsia"/>
              </w:rPr>
              <w:t>车辆长度</w:t>
            </w:r>
          </w:p>
        </w:tc>
        <w:tc>
          <w:tcPr>
            <w:tcW w:w="2914" w:type="dxa"/>
          </w:tcPr>
          <w:p w14:paraId="3CF7A753" w14:textId="77777777" w:rsidR="005E0B11" w:rsidRDefault="005E0B11">
            <w:pPr>
              <w:ind w:firstLineChars="0" w:firstLine="0"/>
            </w:pPr>
          </w:p>
        </w:tc>
      </w:tr>
      <w:tr w:rsidR="005E0B11" w14:paraId="1B413B27" w14:textId="77777777">
        <w:tc>
          <w:tcPr>
            <w:tcW w:w="2263" w:type="dxa"/>
          </w:tcPr>
          <w:p w14:paraId="38BC2FE1" w14:textId="3D74E39D" w:rsidR="005E0B11" w:rsidRPr="005E0B11" w:rsidRDefault="005E0B11">
            <w:pPr>
              <w:ind w:firstLineChars="0" w:firstLine="0"/>
            </w:pPr>
            <w:proofErr w:type="spellStart"/>
            <w:r w:rsidRPr="005E0B11">
              <w:t>vehicleTon</w:t>
            </w:r>
            <w:proofErr w:type="spellEnd"/>
          </w:p>
        </w:tc>
        <w:tc>
          <w:tcPr>
            <w:tcW w:w="3119" w:type="dxa"/>
          </w:tcPr>
          <w:p w14:paraId="26859991" w14:textId="44779CF3" w:rsidR="005E0B11" w:rsidRDefault="005E0B11">
            <w:pPr>
              <w:ind w:firstLineChars="0" w:firstLine="0"/>
            </w:pPr>
            <w:r w:rsidRPr="005E0B11">
              <w:rPr>
                <w:rFonts w:hint="eastAsia"/>
              </w:rPr>
              <w:t>吨位</w:t>
            </w:r>
          </w:p>
        </w:tc>
        <w:tc>
          <w:tcPr>
            <w:tcW w:w="2914" w:type="dxa"/>
          </w:tcPr>
          <w:p w14:paraId="6E610672" w14:textId="77777777" w:rsidR="005E0B11" w:rsidRDefault="005E0B11">
            <w:pPr>
              <w:ind w:firstLineChars="0" w:firstLine="0"/>
            </w:pPr>
          </w:p>
        </w:tc>
      </w:tr>
      <w:tr w:rsidR="005E0B11" w14:paraId="76BEE6D4" w14:textId="77777777">
        <w:tc>
          <w:tcPr>
            <w:tcW w:w="2263" w:type="dxa"/>
          </w:tcPr>
          <w:p w14:paraId="27328B9E" w14:textId="138FD798" w:rsidR="005E0B11" w:rsidRPr="005E0B11" w:rsidRDefault="005E0B11">
            <w:pPr>
              <w:ind w:firstLineChars="0" w:firstLine="0"/>
            </w:pPr>
            <w:proofErr w:type="spellStart"/>
            <w:r w:rsidRPr="005E0B11">
              <w:t>vehicleWheel</w:t>
            </w:r>
            <w:proofErr w:type="spellEnd"/>
          </w:p>
        </w:tc>
        <w:tc>
          <w:tcPr>
            <w:tcW w:w="3119" w:type="dxa"/>
          </w:tcPr>
          <w:p w14:paraId="59230423" w14:textId="2478B820" w:rsidR="005E0B11" w:rsidRDefault="005E0B11">
            <w:pPr>
              <w:ind w:firstLineChars="0" w:firstLine="0"/>
            </w:pPr>
            <w:r w:rsidRPr="005E0B11">
              <w:rPr>
                <w:rFonts w:hint="eastAsia"/>
              </w:rPr>
              <w:t>轴距</w:t>
            </w:r>
          </w:p>
        </w:tc>
        <w:tc>
          <w:tcPr>
            <w:tcW w:w="2914" w:type="dxa"/>
          </w:tcPr>
          <w:p w14:paraId="2F62A774" w14:textId="77777777" w:rsidR="005E0B11" w:rsidRDefault="005E0B11">
            <w:pPr>
              <w:ind w:firstLineChars="0" w:firstLine="0"/>
            </w:pPr>
          </w:p>
        </w:tc>
      </w:tr>
      <w:tr w:rsidR="005E0B11" w14:paraId="4E608860" w14:textId="77777777">
        <w:tc>
          <w:tcPr>
            <w:tcW w:w="2263" w:type="dxa"/>
          </w:tcPr>
          <w:p w14:paraId="01404299" w14:textId="7C217044" w:rsidR="005E0B11" w:rsidRPr="005E0B11" w:rsidRDefault="005E0B11">
            <w:pPr>
              <w:ind w:firstLineChars="0" w:firstLine="0"/>
            </w:pPr>
            <w:proofErr w:type="spellStart"/>
            <w:r w:rsidRPr="005E0B11">
              <w:t>vehicleAngle</w:t>
            </w:r>
            <w:proofErr w:type="spellEnd"/>
          </w:p>
        </w:tc>
        <w:tc>
          <w:tcPr>
            <w:tcW w:w="3119" w:type="dxa"/>
          </w:tcPr>
          <w:p w14:paraId="1947A480" w14:textId="16EACC3C" w:rsidR="005E0B11" w:rsidRDefault="005E0B11">
            <w:pPr>
              <w:ind w:firstLineChars="0" w:firstLine="0"/>
            </w:pPr>
            <w:r w:rsidRPr="005E0B11">
              <w:rPr>
                <w:rFonts w:hint="eastAsia"/>
              </w:rPr>
              <w:t>车轮转角</w:t>
            </w:r>
          </w:p>
        </w:tc>
        <w:tc>
          <w:tcPr>
            <w:tcW w:w="2914" w:type="dxa"/>
          </w:tcPr>
          <w:p w14:paraId="6C7E8FD3" w14:textId="77777777" w:rsidR="005E0B11" w:rsidRDefault="005E0B11">
            <w:pPr>
              <w:ind w:firstLineChars="0" w:firstLine="0"/>
            </w:pPr>
          </w:p>
        </w:tc>
      </w:tr>
      <w:tr w:rsidR="005E0B11" w14:paraId="32FA4E28" w14:textId="77777777">
        <w:tc>
          <w:tcPr>
            <w:tcW w:w="2263" w:type="dxa"/>
          </w:tcPr>
          <w:p w14:paraId="0076B3F2" w14:textId="2FC73CC9" w:rsidR="005E0B11" w:rsidRPr="005E0B11" w:rsidRDefault="005E0B11">
            <w:pPr>
              <w:ind w:firstLineChars="0" w:firstLine="0"/>
            </w:pPr>
            <w:proofErr w:type="spellStart"/>
            <w:r w:rsidRPr="005E0B11">
              <w:t>limitSpeed</w:t>
            </w:r>
            <w:proofErr w:type="spellEnd"/>
          </w:p>
        </w:tc>
        <w:tc>
          <w:tcPr>
            <w:tcW w:w="3119" w:type="dxa"/>
          </w:tcPr>
          <w:p w14:paraId="64E1EA4F" w14:textId="25B8AF54" w:rsidR="005E0B11" w:rsidRPr="005E0B11" w:rsidRDefault="005E0B11">
            <w:pPr>
              <w:ind w:firstLineChars="0" w:firstLine="0"/>
            </w:pPr>
            <w:r w:rsidRPr="005E0B11">
              <w:rPr>
                <w:rFonts w:hint="eastAsia"/>
              </w:rPr>
              <w:t>限速</w:t>
            </w:r>
          </w:p>
        </w:tc>
        <w:tc>
          <w:tcPr>
            <w:tcW w:w="2914" w:type="dxa"/>
          </w:tcPr>
          <w:p w14:paraId="49E6B6A9" w14:textId="77777777" w:rsidR="005E0B11" w:rsidRDefault="005E0B11">
            <w:pPr>
              <w:ind w:firstLineChars="0" w:firstLine="0"/>
            </w:pPr>
          </w:p>
        </w:tc>
      </w:tr>
      <w:tr w:rsidR="005E0B11" w14:paraId="2FACF1E3" w14:textId="77777777">
        <w:tc>
          <w:tcPr>
            <w:tcW w:w="2263" w:type="dxa"/>
          </w:tcPr>
          <w:p w14:paraId="50CC07B3" w14:textId="140529F3" w:rsidR="005E0B11" w:rsidRPr="005E0B11" w:rsidRDefault="005E0B11">
            <w:pPr>
              <w:ind w:firstLineChars="0" w:firstLine="0"/>
            </w:pPr>
            <w:proofErr w:type="spellStart"/>
            <w:r w:rsidRPr="005E0B11">
              <w:t>turnRadial</w:t>
            </w:r>
            <w:proofErr w:type="spellEnd"/>
          </w:p>
        </w:tc>
        <w:tc>
          <w:tcPr>
            <w:tcW w:w="3119" w:type="dxa"/>
          </w:tcPr>
          <w:p w14:paraId="3E504308" w14:textId="78B32032" w:rsidR="005E0B11" w:rsidRPr="005E0B11" w:rsidRDefault="005E0B11">
            <w:pPr>
              <w:ind w:firstLineChars="0" w:firstLine="0"/>
            </w:pPr>
            <w:r w:rsidRPr="005E0B11">
              <w:rPr>
                <w:rFonts w:hint="eastAsia"/>
              </w:rPr>
              <w:t>最小转弯半径</w:t>
            </w:r>
          </w:p>
        </w:tc>
        <w:tc>
          <w:tcPr>
            <w:tcW w:w="2914" w:type="dxa"/>
          </w:tcPr>
          <w:p w14:paraId="28285E0D" w14:textId="77777777" w:rsidR="005E0B11" w:rsidRDefault="005E0B11">
            <w:pPr>
              <w:ind w:firstLineChars="0" w:firstLine="0"/>
            </w:pPr>
          </w:p>
        </w:tc>
      </w:tr>
      <w:tr w:rsidR="005E0B11" w14:paraId="21B14A35" w14:textId="77777777">
        <w:tc>
          <w:tcPr>
            <w:tcW w:w="2263" w:type="dxa"/>
          </w:tcPr>
          <w:p w14:paraId="398D61FD" w14:textId="1B70CCFF" w:rsidR="005E0B11" w:rsidRPr="005E0B11" w:rsidRDefault="005E0B11">
            <w:pPr>
              <w:ind w:firstLineChars="0" w:firstLine="0"/>
            </w:pPr>
            <w:proofErr w:type="spellStart"/>
            <w:r w:rsidRPr="005E0B11">
              <w:t>centerWidth</w:t>
            </w:r>
            <w:proofErr w:type="spellEnd"/>
          </w:p>
        </w:tc>
        <w:tc>
          <w:tcPr>
            <w:tcW w:w="3119" w:type="dxa"/>
          </w:tcPr>
          <w:p w14:paraId="7FF4F6DB" w14:textId="469D1045" w:rsidR="005E0B11" w:rsidRPr="005E0B11" w:rsidRDefault="005E0B11" w:rsidP="005E0B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eastAsiaTheme="minorHAnsi" w:cs="宋体"/>
                <w:kern w:val="0"/>
                <w:szCs w:val="21"/>
              </w:rPr>
            </w:pPr>
            <w:r w:rsidRPr="005E0B11">
              <w:rPr>
                <w:rFonts w:eastAsiaTheme="minorHAnsi" w:cs="宋体" w:hint="eastAsia"/>
                <w:kern w:val="0"/>
                <w:szCs w:val="21"/>
              </w:rPr>
              <w:t>计算中心</w:t>
            </w:r>
            <w:r w:rsidRPr="005E0B11">
              <w:rPr>
                <w:rFonts w:eastAsiaTheme="minorHAnsi" w:cs="宋体"/>
                <w:kern w:val="0"/>
                <w:szCs w:val="21"/>
              </w:rPr>
              <w:t>width</w:t>
            </w:r>
          </w:p>
        </w:tc>
        <w:tc>
          <w:tcPr>
            <w:tcW w:w="2914" w:type="dxa"/>
          </w:tcPr>
          <w:p w14:paraId="73AF287D" w14:textId="77777777" w:rsidR="005E0B11" w:rsidRDefault="005E0B11">
            <w:pPr>
              <w:ind w:firstLineChars="0" w:firstLine="0"/>
            </w:pPr>
          </w:p>
        </w:tc>
      </w:tr>
      <w:tr w:rsidR="005E0B11" w14:paraId="5D7FF311" w14:textId="77777777">
        <w:tc>
          <w:tcPr>
            <w:tcW w:w="2263" w:type="dxa"/>
          </w:tcPr>
          <w:p w14:paraId="08F2CF49" w14:textId="2F8D7906" w:rsidR="005E0B11" w:rsidRPr="005E0B11" w:rsidRDefault="005E0B11">
            <w:pPr>
              <w:ind w:firstLineChars="0" w:firstLine="0"/>
            </w:pPr>
            <w:proofErr w:type="spellStart"/>
            <w:r w:rsidRPr="005E0B11">
              <w:t>centerLenght</w:t>
            </w:r>
            <w:proofErr w:type="spellEnd"/>
          </w:p>
        </w:tc>
        <w:tc>
          <w:tcPr>
            <w:tcW w:w="3119" w:type="dxa"/>
          </w:tcPr>
          <w:p w14:paraId="6606CCBA" w14:textId="3D6471BE" w:rsidR="005E0B11" w:rsidRPr="005E0B11" w:rsidRDefault="005E0B11">
            <w:pPr>
              <w:ind w:firstLineChars="0" w:firstLine="0"/>
            </w:pPr>
            <w:r w:rsidRPr="005E0B11">
              <w:rPr>
                <w:rFonts w:hint="eastAsia"/>
              </w:rPr>
              <w:t>计算中心</w:t>
            </w:r>
            <w:r w:rsidRPr="005E0B11">
              <w:t>length</w:t>
            </w:r>
          </w:p>
        </w:tc>
        <w:tc>
          <w:tcPr>
            <w:tcW w:w="2914" w:type="dxa"/>
          </w:tcPr>
          <w:p w14:paraId="2DE8F807" w14:textId="77777777" w:rsidR="005E0B11" w:rsidRDefault="005E0B11">
            <w:pPr>
              <w:ind w:firstLineChars="0" w:firstLine="0"/>
            </w:pPr>
          </w:p>
        </w:tc>
      </w:tr>
    </w:tbl>
    <w:p w14:paraId="300281D2" w14:textId="77777777" w:rsidR="00190278" w:rsidRDefault="00190278" w:rsidP="005E0B11">
      <w:pPr>
        <w:ind w:firstLineChars="0" w:firstLine="0"/>
      </w:pPr>
    </w:p>
    <w:p w14:paraId="6B3B2576" w14:textId="6404AF88" w:rsidR="00190278" w:rsidRDefault="00FC3595">
      <w:pPr>
        <w:ind w:firstLineChars="0" w:firstLine="0"/>
      </w:pPr>
      <w:r>
        <w:rPr>
          <w:rFonts w:hint="eastAsia"/>
        </w:rPr>
        <w:t>车辆设备配置表</w:t>
      </w:r>
      <w:r w:rsidR="006443B2">
        <w:rPr>
          <w:rFonts w:hint="eastAsia"/>
        </w:rPr>
        <w:t xml:space="preserve"> </w:t>
      </w:r>
      <w:r>
        <w:rPr>
          <w:rFonts w:hint="eastAsia"/>
        </w:rPr>
        <w:t>(以车某一位置为原点</w:t>
      </w:r>
      <w:r>
        <w:t>)</w:t>
      </w:r>
    </w:p>
    <w:p w14:paraId="57190758" w14:textId="77777777" w:rsidR="00190278" w:rsidRDefault="00FC3595">
      <w:pPr>
        <w:ind w:firstLineChars="0" w:firstLine="0"/>
      </w:pPr>
      <w:r>
        <w:rPr>
          <w:rFonts w:hint="eastAsia"/>
        </w:rPr>
        <w:t>用于保存车辆设备，包括激光雷达，毫米波雷达，车辆指示灯等设备的位置信息。</w:t>
      </w:r>
    </w:p>
    <w:p w14:paraId="763B8EF6"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043675EB" w14:textId="77777777">
        <w:tc>
          <w:tcPr>
            <w:tcW w:w="2765" w:type="dxa"/>
            <w:shd w:val="clear" w:color="auto" w:fill="BFBFBF" w:themeFill="background1" w:themeFillShade="BF"/>
          </w:tcPr>
          <w:p w14:paraId="65E864F5"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1F75F2EF"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0AF56BD5" w14:textId="77777777" w:rsidR="00190278" w:rsidRDefault="00FC3595">
            <w:pPr>
              <w:ind w:firstLineChars="0" w:firstLine="0"/>
            </w:pPr>
            <w:proofErr w:type="gramStart"/>
            <w:r>
              <w:rPr>
                <w:rFonts w:hint="eastAsia"/>
              </w:rPr>
              <w:t>可用值</w:t>
            </w:r>
            <w:proofErr w:type="gramEnd"/>
          </w:p>
        </w:tc>
      </w:tr>
      <w:tr w:rsidR="00190278" w14:paraId="6FBAFE60" w14:textId="77777777">
        <w:tc>
          <w:tcPr>
            <w:tcW w:w="2765" w:type="dxa"/>
          </w:tcPr>
          <w:p w14:paraId="385659F1" w14:textId="77777777" w:rsidR="00190278" w:rsidRDefault="00FC3595">
            <w:pPr>
              <w:ind w:firstLineChars="0" w:firstLine="0"/>
            </w:pPr>
            <w:proofErr w:type="spellStart"/>
            <w:r>
              <w:t>vehicleTypeid</w:t>
            </w:r>
            <w:proofErr w:type="spellEnd"/>
          </w:p>
        </w:tc>
        <w:tc>
          <w:tcPr>
            <w:tcW w:w="2765" w:type="dxa"/>
          </w:tcPr>
          <w:p w14:paraId="63C53469" w14:textId="77777777" w:rsidR="00190278" w:rsidRDefault="00FC3595">
            <w:pPr>
              <w:ind w:firstLineChars="0" w:firstLine="0"/>
            </w:pPr>
            <w:r>
              <w:rPr>
                <w:rFonts w:hint="eastAsia"/>
              </w:rPr>
              <w:t>车辆类型</w:t>
            </w:r>
            <w:r>
              <w:t>ID</w:t>
            </w:r>
          </w:p>
        </w:tc>
        <w:tc>
          <w:tcPr>
            <w:tcW w:w="2766" w:type="dxa"/>
          </w:tcPr>
          <w:p w14:paraId="1F789363" w14:textId="77777777" w:rsidR="00190278" w:rsidRDefault="00190278">
            <w:pPr>
              <w:ind w:firstLineChars="0" w:firstLine="0"/>
            </w:pPr>
          </w:p>
        </w:tc>
      </w:tr>
      <w:tr w:rsidR="00190278" w14:paraId="3E2F6C75" w14:textId="77777777">
        <w:tc>
          <w:tcPr>
            <w:tcW w:w="2765" w:type="dxa"/>
          </w:tcPr>
          <w:p w14:paraId="73BD98AA" w14:textId="77777777" w:rsidR="00190278" w:rsidRDefault="00FC3595">
            <w:pPr>
              <w:ind w:firstLineChars="0" w:firstLine="0"/>
            </w:pPr>
            <w:proofErr w:type="spellStart"/>
            <w:r>
              <w:t>vehicle</w:t>
            </w:r>
            <w:r>
              <w:rPr>
                <w:rFonts w:hint="eastAsia"/>
              </w:rPr>
              <w:t>device</w:t>
            </w:r>
            <w:r>
              <w:t>I</w:t>
            </w:r>
            <w:r>
              <w:rPr>
                <w:rFonts w:hint="eastAsia"/>
              </w:rPr>
              <w:t>d</w:t>
            </w:r>
            <w:proofErr w:type="spellEnd"/>
          </w:p>
        </w:tc>
        <w:tc>
          <w:tcPr>
            <w:tcW w:w="2765" w:type="dxa"/>
          </w:tcPr>
          <w:p w14:paraId="4B96B242" w14:textId="77777777" w:rsidR="00190278" w:rsidRDefault="00FC3595">
            <w:pPr>
              <w:ind w:firstLineChars="0" w:firstLine="0"/>
            </w:pPr>
            <w:r>
              <w:rPr>
                <w:rFonts w:hint="eastAsia"/>
              </w:rPr>
              <w:t>车辆设备I</w:t>
            </w:r>
            <w:r>
              <w:t>D</w:t>
            </w:r>
          </w:p>
        </w:tc>
        <w:tc>
          <w:tcPr>
            <w:tcW w:w="2766" w:type="dxa"/>
          </w:tcPr>
          <w:p w14:paraId="6F417B98" w14:textId="77777777" w:rsidR="00190278" w:rsidRDefault="00190278">
            <w:pPr>
              <w:ind w:firstLineChars="0" w:firstLine="0"/>
            </w:pPr>
          </w:p>
        </w:tc>
      </w:tr>
      <w:tr w:rsidR="00190278" w14:paraId="36422D33" w14:textId="77777777">
        <w:tc>
          <w:tcPr>
            <w:tcW w:w="2765" w:type="dxa"/>
          </w:tcPr>
          <w:p w14:paraId="3C609042" w14:textId="77777777" w:rsidR="00190278" w:rsidRDefault="00FC3595">
            <w:pPr>
              <w:ind w:firstLineChars="0" w:firstLine="0"/>
            </w:pPr>
            <w:proofErr w:type="spellStart"/>
            <w:r>
              <w:rPr>
                <w:rFonts w:hint="eastAsia"/>
              </w:rPr>
              <w:t>x</w:t>
            </w:r>
            <w:r>
              <w:t>value</w:t>
            </w:r>
            <w:proofErr w:type="spellEnd"/>
          </w:p>
        </w:tc>
        <w:tc>
          <w:tcPr>
            <w:tcW w:w="2765" w:type="dxa"/>
          </w:tcPr>
          <w:p w14:paraId="5F8AFFF4" w14:textId="77777777" w:rsidR="00190278" w:rsidRDefault="00FC3595">
            <w:pPr>
              <w:ind w:firstLineChars="0" w:firstLine="0"/>
            </w:pPr>
            <w:r>
              <w:t>X</w:t>
            </w:r>
            <w:r>
              <w:rPr>
                <w:rFonts w:hint="eastAsia"/>
              </w:rPr>
              <w:t>方向的位置</w:t>
            </w:r>
          </w:p>
        </w:tc>
        <w:tc>
          <w:tcPr>
            <w:tcW w:w="2766" w:type="dxa"/>
          </w:tcPr>
          <w:p w14:paraId="728A1485" w14:textId="77777777" w:rsidR="00190278" w:rsidRDefault="00190278">
            <w:pPr>
              <w:ind w:firstLineChars="0" w:firstLine="0"/>
            </w:pPr>
          </w:p>
        </w:tc>
      </w:tr>
      <w:tr w:rsidR="00190278" w14:paraId="43375515" w14:textId="77777777">
        <w:tc>
          <w:tcPr>
            <w:tcW w:w="2765" w:type="dxa"/>
          </w:tcPr>
          <w:p w14:paraId="23CCD32C" w14:textId="77777777" w:rsidR="00190278" w:rsidRDefault="00FC3595">
            <w:pPr>
              <w:ind w:firstLineChars="0" w:firstLine="0"/>
            </w:pPr>
            <w:proofErr w:type="spellStart"/>
            <w:r>
              <w:rPr>
                <w:rFonts w:hint="eastAsia"/>
              </w:rPr>
              <w:t>y</w:t>
            </w:r>
            <w:r>
              <w:t>value</w:t>
            </w:r>
            <w:proofErr w:type="spellEnd"/>
          </w:p>
        </w:tc>
        <w:tc>
          <w:tcPr>
            <w:tcW w:w="2765" w:type="dxa"/>
          </w:tcPr>
          <w:p w14:paraId="03CE0A11" w14:textId="77777777" w:rsidR="00190278" w:rsidRDefault="00FC3595">
            <w:pPr>
              <w:ind w:firstLineChars="0" w:firstLine="0"/>
            </w:pPr>
            <w:r>
              <w:t>Y</w:t>
            </w:r>
            <w:r>
              <w:rPr>
                <w:rFonts w:hint="eastAsia"/>
              </w:rPr>
              <w:t>方向的位置</w:t>
            </w:r>
          </w:p>
        </w:tc>
        <w:tc>
          <w:tcPr>
            <w:tcW w:w="2766" w:type="dxa"/>
          </w:tcPr>
          <w:p w14:paraId="1264E1CE" w14:textId="77777777" w:rsidR="00190278" w:rsidRDefault="00190278">
            <w:pPr>
              <w:ind w:firstLineChars="0" w:firstLine="0"/>
            </w:pPr>
          </w:p>
        </w:tc>
      </w:tr>
      <w:tr w:rsidR="00190278" w14:paraId="51C6066C" w14:textId="77777777">
        <w:tc>
          <w:tcPr>
            <w:tcW w:w="2765" w:type="dxa"/>
          </w:tcPr>
          <w:p w14:paraId="3CC7D7C7" w14:textId="77777777" w:rsidR="00190278" w:rsidRDefault="00FC3595">
            <w:pPr>
              <w:ind w:firstLineChars="0" w:firstLine="0"/>
            </w:pPr>
            <w:proofErr w:type="spellStart"/>
            <w:r>
              <w:rPr>
                <w:rFonts w:hint="eastAsia"/>
              </w:rPr>
              <w:t>z</w:t>
            </w:r>
            <w:r>
              <w:t>value</w:t>
            </w:r>
            <w:proofErr w:type="spellEnd"/>
          </w:p>
        </w:tc>
        <w:tc>
          <w:tcPr>
            <w:tcW w:w="2765" w:type="dxa"/>
          </w:tcPr>
          <w:p w14:paraId="59ADBC44" w14:textId="77777777" w:rsidR="00190278" w:rsidRDefault="00FC3595">
            <w:pPr>
              <w:ind w:firstLineChars="0" w:firstLine="0"/>
            </w:pPr>
            <w:r>
              <w:rPr>
                <w:rFonts w:hint="eastAsia"/>
              </w:rPr>
              <w:t>z方向的位置</w:t>
            </w:r>
          </w:p>
        </w:tc>
        <w:tc>
          <w:tcPr>
            <w:tcW w:w="2766" w:type="dxa"/>
          </w:tcPr>
          <w:p w14:paraId="791C67C6" w14:textId="77777777" w:rsidR="00190278" w:rsidRDefault="00190278">
            <w:pPr>
              <w:ind w:firstLineChars="0" w:firstLine="0"/>
            </w:pPr>
          </w:p>
        </w:tc>
      </w:tr>
      <w:tr w:rsidR="00190278" w14:paraId="7580442B" w14:textId="77777777">
        <w:tc>
          <w:tcPr>
            <w:tcW w:w="2765" w:type="dxa"/>
          </w:tcPr>
          <w:p w14:paraId="34F141DD" w14:textId="77777777" w:rsidR="00190278" w:rsidRDefault="00FC3595">
            <w:pPr>
              <w:ind w:firstLineChars="0" w:firstLine="0"/>
            </w:pPr>
            <w:proofErr w:type="spellStart"/>
            <w:r>
              <w:t>D</w:t>
            </w:r>
            <w:r>
              <w:rPr>
                <w:rFonts w:hint="eastAsia"/>
              </w:rPr>
              <w:t>evicename</w:t>
            </w:r>
            <w:proofErr w:type="spellEnd"/>
          </w:p>
        </w:tc>
        <w:tc>
          <w:tcPr>
            <w:tcW w:w="2765" w:type="dxa"/>
          </w:tcPr>
          <w:p w14:paraId="267892F4" w14:textId="77777777" w:rsidR="00190278" w:rsidRDefault="00FC3595">
            <w:pPr>
              <w:ind w:firstLineChars="0" w:firstLine="0"/>
            </w:pPr>
            <w:r>
              <w:rPr>
                <w:rFonts w:hint="eastAsia"/>
              </w:rPr>
              <w:t>设备名称</w:t>
            </w:r>
          </w:p>
        </w:tc>
        <w:tc>
          <w:tcPr>
            <w:tcW w:w="2766" w:type="dxa"/>
          </w:tcPr>
          <w:p w14:paraId="7AAA620B" w14:textId="77777777" w:rsidR="00190278" w:rsidRDefault="00FC3595">
            <w:pPr>
              <w:ind w:firstLineChars="0" w:firstLine="0"/>
            </w:pPr>
            <w:r>
              <w:rPr>
                <w:rFonts w:hint="eastAsia"/>
              </w:rPr>
              <w:t>激光雷达，毫米波雷达等</w:t>
            </w:r>
          </w:p>
        </w:tc>
      </w:tr>
    </w:tbl>
    <w:p w14:paraId="54C40F58" w14:textId="77777777" w:rsidR="00190278" w:rsidRDefault="00190278">
      <w:pPr>
        <w:ind w:left="420" w:firstLineChars="0" w:firstLine="0"/>
      </w:pPr>
    </w:p>
    <w:p w14:paraId="008D8833" w14:textId="22CEE5C6" w:rsidR="00190278" w:rsidRDefault="00FC3595">
      <w:pPr>
        <w:ind w:firstLineChars="0" w:firstLine="0"/>
      </w:pPr>
      <w:r>
        <w:rPr>
          <w:rFonts w:hint="eastAsia"/>
        </w:rPr>
        <w:t>车辆列表</w:t>
      </w:r>
    </w:p>
    <w:p w14:paraId="50AECF36" w14:textId="77777777" w:rsidR="00190278" w:rsidRDefault="00FC3595">
      <w:pPr>
        <w:ind w:firstLineChars="0" w:firstLine="0"/>
      </w:pPr>
      <w:r>
        <w:rPr>
          <w:rFonts w:hint="eastAsia"/>
        </w:rPr>
        <w:t>用于保存调度长添加的车辆信息，有调度员id的表示已分配。</w:t>
      </w:r>
    </w:p>
    <w:p w14:paraId="5D503DC8"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07856EF7" w14:textId="77777777">
        <w:tc>
          <w:tcPr>
            <w:tcW w:w="2765" w:type="dxa"/>
            <w:shd w:val="clear" w:color="auto" w:fill="BFBFBF" w:themeFill="background1" w:themeFillShade="BF"/>
          </w:tcPr>
          <w:p w14:paraId="6A5F0DED"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5BA628FE"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107F87B2" w14:textId="77777777" w:rsidR="00190278" w:rsidRDefault="00FC3595">
            <w:pPr>
              <w:ind w:firstLineChars="0" w:firstLine="0"/>
            </w:pPr>
            <w:proofErr w:type="gramStart"/>
            <w:r>
              <w:rPr>
                <w:rFonts w:hint="eastAsia"/>
              </w:rPr>
              <w:t>可用值</w:t>
            </w:r>
            <w:proofErr w:type="gramEnd"/>
          </w:p>
        </w:tc>
      </w:tr>
      <w:tr w:rsidR="00190278" w14:paraId="1AE72AE9" w14:textId="77777777">
        <w:tc>
          <w:tcPr>
            <w:tcW w:w="2765" w:type="dxa"/>
          </w:tcPr>
          <w:p w14:paraId="24FEAF28" w14:textId="77777777" w:rsidR="00190278" w:rsidRDefault="00FC3595">
            <w:pPr>
              <w:ind w:firstLineChars="0" w:firstLine="0"/>
            </w:pPr>
            <w:proofErr w:type="spellStart"/>
            <w:r>
              <w:t>vehicleid</w:t>
            </w:r>
            <w:proofErr w:type="spellEnd"/>
          </w:p>
        </w:tc>
        <w:tc>
          <w:tcPr>
            <w:tcW w:w="2765" w:type="dxa"/>
          </w:tcPr>
          <w:p w14:paraId="59925890" w14:textId="77777777" w:rsidR="00190278" w:rsidRDefault="00FC3595">
            <w:pPr>
              <w:ind w:firstLineChars="0" w:firstLine="0"/>
            </w:pPr>
            <w:r>
              <w:rPr>
                <w:rFonts w:hint="eastAsia"/>
              </w:rPr>
              <w:t>车辆</w:t>
            </w:r>
            <w:r>
              <w:t>ID</w:t>
            </w:r>
          </w:p>
        </w:tc>
        <w:tc>
          <w:tcPr>
            <w:tcW w:w="2766" w:type="dxa"/>
          </w:tcPr>
          <w:p w14:paraId="5E5C6DA5" w14:textId="253135DE" w:rsidR="00190278" w:rsidRDefault="00190278">
            <w:pPr>
              <w:ind w:firstLineChars="0" w:firstLine="0"/>
            </w:pPr>
          </w:p>
        </w:tc>
      </w:tr>
      <w:tr w:rsidR="00190278" w14:paraId="315F4DC1" w14:textId="77777777">
        <w:tc>
          <w:tcPr>
            <w:tcW w:w="2765" w:type="dxa"/>
          </w:tcPr>
          <w:p w14:paraId="3165E990" w14:textId="56BCA098" w:rsidR="00190278" w:rsidRDefault="00F51136">
            <w:pPr>
              <w:ind w:firstLineChars="0" w:firstLine="0"/>
            </w:pPr>
            <w:proofErr w:type="spellStart"/>
            <w:r w:rsidRPr="00F51136">
              <w:t>vehicleNo</w:t>
            </w:r>
            <w:proofErr w:type="spellEnd"/>
          </w:p>
        </w:tc>
        <w:tc>
          <w:tcPr>
            <w:tcW w:w="2765" w:type="dxa"/>
          </w:tcPr>
          <w:p w14:paraId="2DBE06A4" w14:textId="221B2AB9" w:rsidR="00190278" w:rsidRDefault="00F51136">
            <w:pPr>
              <w:ind w:firstLineChars="0" w:firstLine="0"/>
            </w:pPr>
            <w:r w:rsidRPr="00F51136">
              <w:rPr>
                <w:rFonts w:hint="eastAsia"/>
              </w:rPr>
              <w:t>车辆编号</w:t>
            </w:r>
          </w:p>
        </w:tc>
        <w:tc>
          <w:tcPr>
            <w:tcW w:w="2766" w:type="dxa"/>
          </w:tcPr>
          <w:p w14:paraId="6E11866F" w14:textId="6BEC4DA7" w:rsidR="00190278" w:rsidRDefault="00F51136">
            <w:pPr>
              <w:ind w:firstLineChars="0" w:firstLine="0"/>
            </w:pPr>
            <w:r>
              <w:rPr>
                <w:rFonts w:hint="eastAsia"/>
              </w:rPr>
              <w:t>唯一标识，如车牌号</w:t>
            </w:r>
          </w:p>
        </w:tc>
      </w:tr>
      <w:tr w:rsidR="00190278" w14:paraId="5644DDAA" w14:textId="77777777">
        <w:tc>
          <w:tcPr>
            <w:tcW w:w="2765" w:type="dxa"/>
          </w:tcPr>
          <w:p w14:paraId="3036C1A7" w14:textId="4F8A4EB3" w:rsidR="00190278" w:rsidRDefault="00F51136">
            <w:pPr>
              <w:ind w:firstLineChars="0" w:firstLine="0"/>
            </w:pPr>
            <w:proofErr w:type="spellStart"/>
            <w:r w:rsidRPr="00F51136">
              <w:t>selfMotion</w:t>
            </w:r>
            <w:proofErr w:type="spellEnd"/>
          </w:p>
        </w:tc>
        <w:tc>
          <w:tcPr>
            <w:tcW w:w="2765" w:type="dxa"/>
          </w:tcPr>
          <w:p w14:paraId="3FAFE3A8" w14:textId="12258865" w:rsidR="00190278" w:rsidRDefault="00F51136">
            <w:pPr>
              <w:ind w:firstLineChars="0" w:firstLine="0"/>
            </w:pPr>
            <w:r w:rsidRPr="00F51136">
              <w:rPr>
                <w:rFonts w:hint="eastAsia"/>
              </w:rPr>
              <w:t>是否自动驾驶</w:t>
            </w:r>
          </w:p>
        </w:tc>
        <w:tc>
          <w:tcPr>
            <w:tcW w:w="2766" w:type="dxa"/>
          </w:tcPr>
          <w:p w14:paraId="59BD8284" w14:textId="77777777" w:rsidR="00190278" w:rsidRDefault="00190278">
            <w:pPr>
              <w:ind w:firstLineChars="0" w:firstLine="0"/>
            </w:pPr>
          </w:p>
        </w:tc>
      </w:tr>
      <w:tr w:rsidR="00190278" w14:paraId="4F8F74A7" w14:textId="77777777">
        <w:tc>
          <w:tcPr>
            <w:tcW w:w="2765" w:type="dxa"/>
          </w:tcPr>
          <w:p w14:paraId="2AF8A930" w14:textId="3CE4FC25" w:rsidR="00190278" w:rsidRDefault="00F51136">
            <w:pPr>
              <w:ind w:firstLineChars="0" w:firstLine="0"/>
            </w:pPr>
            <w:proofErr w:type="spellStart"/>
            <w:r w:rsidRPr="00F51136">
              <w:t>ip</w:t>
            </w:r>
            <w:proofErr w:type="spellEnd"/>
          </w:p>
        </w:tc>
        <w:tc>
          <w:tcPr>
            <w:tcW w:w="2765" w:type="dxa"/>
          </w:tcPr>
          <w:p w14:paraId="207F5588" w14:textId="2C4E1F38" w:rsidR="00190278" w:rsidRDefault="00F51136">
            <w:pPr>
              <w:ind w:firstLineChars="0" w:firstLine="0"/>
            </w:pPr>
            <w:r w:rsidRPr="00F51136">
              <w:rPr>
                <w:rFonts w:hint="eastAsia"/>
              </w:rPr>
              <w:t>车载系统</w:t>
            </w:r>
            <w:proofErr w:type="spellStart"/>
            <w:r w:rsidRPr="00F51136">
              <w:t>ip</w:t>
            </w:r>
            <w:proofErr w:type="spellEnd"/>
          </w:p>
        </w:tc>
        <w:tc>
          <w:tcPr>
            <w:tcW w:w="2766" w:type="dxa"/>
          </w:tcPr>
          <w:p w14:paraId="5000F3A2" w14:textId="77777777" w:rsidR="00190278" w:rsidRDefault="00190278">
            <w:pPr>
              <w:ind w:firstLineChars="0" w:firstLine="0"/>
            </w:pPr>
          </w:p>
        </w:tc>
      </w:tr>
      <w:tr w:rsidR="00190278" w14:paraId="2871B80A" w14:textId="77777777">
        <w:tc>
          <w:tcPr>
            <w:tcW w:w="2765" w:type="dxa"/>
          </w:tcPr>
          <w:p w14:paraId="4D7B0C99" w14:textId="5DB8E17F" w:rsidR="00190278" w:rsidRDefault="00F51136">
            <w:pPr>
              <w:ind w:firstLineChars="0" w:firstLine="0"/>
            </w:pPr>
            <w:r w:rsidRPr="00F51136">
              <w:t>port</w:t>
            </w:r>
          </w:p>
        </w:tc>
        <w:tc>
          <w:tcPr>
            <w:tcW w:w="2765" w:type="dxa"/>
          </w:tcPr>
          <w:p w14:paraId="049F32EF" w14:textId="1F661919" w:rsidR="00190278" w:rsidRDefault="00F51136">
            <w:pPr>
              <w:ind w:firstLineChars="0" w:firstLine="0"/>
            </w:pPr>
            <w:r w:rsidRPr="00F51136">
              <w:rPr>
                <w:rFonts w:hint="eastAsia"/>
              </w:rPr>
              <w:t>车载系统</w:t>
            </w:r>
            <w:r w:rsidRPr="00F51136">
              <w:t>port</w:t>
            </w:r>
          </w:p>
        </w:tc>
        <w:tc>
          <w:tcPr>
            <w:tcW w:w="2766" w:type="dxa"/>
          </w:tcPr>
          <w:p w14:paraId="6A71BD22" w14:textId="2ADD9CB0" w:rsidR="00190278" w:rsidRDefault="00190278">
            <w:pPr>
              <w:ind w:firstLineChars="0" w:firstLine="0"/>
            </w:pPr>
          </w:p>
        </w:tc>
      </w:tr>
      <w:tr w:rsidR="00F51136" w14:paraId="1FA11F1E" w14:textId="77777777">
        <w:tc>
          <w:tcPr>
            <w:tcW w:w="2765" w:type="dxa"/>
          </w:tcPr>
          <w:p w14:paraId="3A32FB41" w14:textId="304DE560" w:rsidR="00F51136" w:rsidRPr="00F51136" w:rsidRDefault="00F51136">
            <w:pPr>
              <w:ind w:firstLineChars="0" w:firstLine="0"/>
            </w:pPr>
            <w:proofErr w:type="spellStart"/>
            <w:r w:rsidRPr="00F51136">
              <w:t>netInTime</w:t>
            </w:r>
            <w:proofErr w:type="spellEnd"/>
          </w:p>
        </w:tc>
        <w:tc>
          <w:tcPr>
            <w:tcW w:w="2765" w:type="dxa"/>
          </w:tcPr>
          <w:p w14:paraId="50DDB119" w14:textId="04890E11" w:rsidR="00F51136" w:rsidRPr="00F51136" w:rsidRDefault="00F51136">
            <w:pPr>
              <w:ind w:firstLineChars="0" w:firstLine="0"/>
            </w:pPr>
            <w:r w:rsidRPr="00F51136">
              <w:rPr>
                <w:rFonts w:hint="eastAsia"/>
              </w:rPr>
              <w:t>入网时间</w:t>
            </w:r>
          </w:p>
        </w:tc>
        <w:tc>
          <w:tcPr>
            <w:tcW w:w="2766" w:type="dxa"/>
          </w:tcPr>
          <w:p w14:paraId="63DFE6AB" w14:textId="77777777" w:rsidR="00F51136" w:rsidRDefault="00F51136">
            <w:pPr>
              <w:ind w:firstLineChars="0" w:firstLine="0"/>
            </w:pPr>
          </w:p>
        </w:tc>
      </w:tr>
      <w:tr w:rsidR="00F51136" w14:paraId="1DD30D8E" w14:textId="77777777">
        <w:tc>
          <w:tcPr>
            <w:tcW w:w="2765" w:type="dxa"/>
          </w:tcPr>
          <w:p w14:paraId="6E565CDA" w14:textId="45001D28" w:rsidR="00F51136" w:rsidRPr="00F51136" w:rsidRDefault="00F51136">
            <w:pPr>
              <w:ind w:firstLineChars="0" w:firstLine="0"/>
            </w:pPr>
            <w:proofErr w:type="spellStart"/>
            <w:r w:rsidRPr="00F51136">
              <w:t>vehicleStatus</w:t>
            </w:r>
            <w:proofErr w:type="spellEnd"/>
          </w:p>
        </w:tc>
        <w:tc>
          <w:tcPr>
            <w:tcW w:w="2765" w:type="dxa"/>
          </w:tcPr>
          <w:p w14:paraId="023502F2" w14:textId="5DAE81CB" w:rsidR="00F51136" w:rsidRPr="00F51136" w:rsidRDefault="00F51136">
            <w:pPr>
              <w:ind w:firstLineChars="0" w:firstLine="0"/>
            </w:pPr>
            <w:r w:rsidRPr="00F51136">
              <w:rPr>
                <w:rFonts w:hint="eastAsia"/>
              </w:rPr>
              <w:t>车辆状态</w:t>
            </w:r>
          </w:p>
        </w:tc>
        <w:tc>
          <w:tcPr>
            <w:tcW w:w="2766" w:type="dxa"/>
          </w:tcPr>
          <w:p w14:paraId="46BEB92F" w14:textId="77777777" w:rsidR="00F51136" w:rsidRDefault="00F51136">
            <w:pPr>
              <w:ind w:firstLineChars="0" w:firstLine="0"/>
            </w:pPr>
          </w:p>
        </w:tc>
      </w:tr>
      <w:tr w:rsidR="00F51136" w14:paraId="1F4E89EF" w14:textId="77777777">
        <w:tc>
          <w:tcPr>
            <w:tcW w:w="2765" w:type="dxa"/>
          </w:tcPr>
          <w:p w14:paraId="2F47C1A7" w14:textId="2936E86C" w:rsidR="00F51136" w:rsidRPr="00F51136" w:rsidRDefault="00F51136">
            <w:pPr>
              <w:ind w:firstLineChars="0" w:firstLine="0"/>
            </w:pPr>
            <w:r w:rsidRPr="00F51136">
              <w:t>remark</w:t>
            </w:r>
          </w:p>
        </w:tc>
        <w:tc>
          <w:tcPr>
            <w:tcW w:w="2765" w:type="dxa"/>
          </w:tcPr>
          <w:p w14:paraId="6EDCEBBF" w14:textId="1C2EA177" w:rsidR="00F51136" w:rsidRPr="00F51136" w:rsidRDefault="00F51136">
            <w:pPr>
              <w:ind w:firstLineChars="0" w:firstLine="0"/>
            </w:pPr>
            <w:r w:rsidRPr="00F51136">
              <w:rPr>
                <w:rFonts w:hint="eastAsia"/>
              </w:rPr>
              <w:t>备注信息</w:t>
            </w:r>
          </w:p>
        </w:tc>
        <w:tc>
          <w:tcPr>
            <w:tcW w:w="2766" w:type="dxa"/>
          </w:tcPr>
          <w:p w14:paraId="2C4CF48D" w14:textId="77777777" w:rsidR="00F51136" w:rsidRDefault="00F51136">
            <w:pPr>
              <w:ind w:firstLineChars="0" w:firstLine="0"/>
            </w:pPr>
          </w:p>
        </w:tc>
      </w:tr>
    </w:tbl>
    <w:p w14:paraId="4DD4073A" w14:textId="77777777" w:rsidR="00190278" w:rsidRDefault="00190278">
      <w:pPr>
        <w:ind w:firstLineChars="0" w:firstLine="0"/>
      </w:pPr>
    </w:p>
    <w:p w14:paraId="5A261EAD" w14:textId="77777777" w:rsidR="00190278" w:rsidRDefault="00FC3595">
      <w:pPr>
        <w:pStyle w:val="2"/>
        <w:numPr>
          <w:ilvl w:val="1"/>
          <w:numId w:val="1"/>
        </w:numPr>
        <w:ind w:firstLineChars="0"/>
      </w:pPr>
      <w:r>
        <w:rPr>
          <w:rFonts w:hint="eastAsia"/>
        </w:rPr>
        <w:t>地图管理</w:t>
      </w:r>
    </w:p>
    <w:p w14:paraId="07EE2B07" w14:textId="3F0F3094" w:rsidR="00190278" w:rsidRDefault="00B9562C">
      <w:pPr>
        <w:ind w:firstLineChars="0" w:firstLine="0"/>
      </w:pPr>
      <w:r>
        <w:rPr>
          <w:rFonts w:hint="eastAsia"/>
        </w:rPr>
        <w:t>地图信息表</w:t>
      </w:r>
    </w:p>
    <w:p w14:paraId="56F558E0"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137CE8AD" w14:textId="77777777">
        <w:tc>
          <w:tcPr>
            <w:tcW w:w="2765" w:type="dxa"/>
            <w:shd w:val="clear" w:color="auto" w:fill="BFBFBF" w:themeFill="background1" w:themeFillShade="BF"/>
          </w:tcPr>
          <w:p w14:paraId="1D5F5F18"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6ECFEDC3"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39E14E12" w14:textId="77777777" w:rsidR="00190278" w:rsidRDefault="00FC3595">
            <w:pPr>
              <w:ind w:firstLineChars="0" w:firstLine="0"/>
            </w:pPr>
            <w:proofErr w:type="gramStart"/>
            <w:r>
              <w:rPr>
                <w:rFonts w:hint="eastAsia"/>
              </w:rPr>
              <w:t>可用值</w:t>
            </w:r>
            <w:proofErr w:type="gramEnd"/>
          </w:p>
        </w:tc>
      </w:tr>
      <w:tr w:rsidR="00190278" w14:paraId="09C4D1E3" w14:textId="77777777">
        <w:tc>
          <w:tcPr>
            <w:tcW w:w="2765" w:type="dxa"/>
          </w:tcPr>
          <w:p w14:paraId="39F6EA0C" w14:textId="5C571139" w:rsidR="00190278" w:rsidRDefault="00B9562C">
            <w:pPr>
              <w:ind w:firstLineChars="0" w:firstLine="0"/>
            </w:pPr>
            <w:r w:rsidRPr="00B9562C">
              <w:t>id</w:t>
            </w:r>
          </w:p>
        </w:tc>
        <w:tc>
          <w:tcPr>
            <w:tcW w:w="2765" w:type="dxa"/>
          </w:tcPr>
          <w:p w14:paraId="507DA6D9" w14:textId="1E4329F5" w:rsidR="00190278" w:rsidRDefault="00B9562C">
            <w:pPr>
              <w:ind w:firstLineChars="0" w:firstLine="0"/>
            </w:pPr>
            <w:r w:rsidRPr="00B9562C">
              <w:t>id</w:t>
            </w:r>
          </w:p>
        </w:tc>
        <w:tc>
          <w:tcPr>
            <w:tcW w:w="2766" w:type="dxa"/>
          </w:tcPr>
          <w:p w14:paraId="7F76C086" w14:textId="77777777" w:rsidR="00190278" w:rsidRDefault="00190278">
            <w:pPr>
              <w:ind w:firstLineChars="0" w:firstLine="0"/>
            </w:pPr>
          </w:p>
        </w:tc>
      </w:tr>
      <w:tr w:rsidR="00190278" w14:paraId="0317B2A7" w14:textId="77777777">
        <w:tc>
          <w:tcPr>
            <w:tcW w:w="2765" w:type="dxa"/>
          </w:tcPr>
          <w:p w14:paraId="5EB4B905" w14:textId="23A62042" w:rsidR="00190278" w:rsidRDefault="00B9562C">
            <w:pPr>
              <w:ind w:firstLineChars="0" w:firstLine="0"/>
            </w:pPr>
            <w:proofErr w:type="spellStart"/>
            <w:r w:rsidRPr="00B9562C">
              <w:t>mapId</w:t>
            </w:r>
            <w:proofErr w:type="spellEnd"/>
          </w:p>
        </w:tc>
        <w:tc>
          <w:tcPr>
            <w:tcW w:w="2765" w:type="dxa"/>
          </w:tcPr>
          <w:p w14:paraId="562AE090" w14:textId="0CD392FF" w:rsidR="00190278" w:rsidRDefault="00B9562C">
            <w:pPr>
              <w:ind w:firstLineChars="0" w:firstLine="0"/>
            </w:pPr>
            <w:r w:rsidRPr="00B9562C">
              <w:rPr>
                <w:rFonts w:hint="eastAsia"/>
              </w:rPr>
              <w:t>地图</w:t>
            </w:r>
            <w:r w:rsidRPr="00B9562C">
              <w:t>id</w:t>
            </w:r>
          </w:p>
        </w:tc>
        <w:tc>
          <w:tcPr>
            <w:tcW w:w="2766" w:type="dxa"/>
          </w:tcPr>
          <w:p w14:paraId="45F5D5CB" w14:textId="77777777" w:rsidR="00190278" w:rsidRDefault="00190278">
            <w:pPr>
              <w:ind w:firstLineChars="0" w:firstLine="0"/>
            </w:pPr>
          </w:p>
        </w:tc>
      </w:tr>
      <w:tr w:rsidR="00190278" w14:paraId="070393DE" w14:textId="77777777">
        <w:tc>
          <w:tcPr>
            <w:tcW w:w="2765" w:type="dxa"/>
          </w:tcPr>
          <w:p w14:paraId="3F2D6558" w14:textId="65C66C83" w:rsidR="00190278" w:rsidRDefault="00B9562C">
            <w:pPr>
              <w:ind w:firstLineChars="0" w:firstLine="0"/>
            </w:pPr>
            <w:proofErr w:type="spellStart"/>
            <w:r w:rsidRPr="00B9562C">
              <w:t>mapName</w:t>
            </w:r>
            <w:proofErr w:type="spellEnd"/>
          </w:p>
        </w:tc>
        <w:tc>
          <w:tcPr>
            <w:tcW w:w="2765" w:type="dxa"/>
          </w:tcPr>
          <w:p w14:paraId="4B95AF0C" w14:textId="3D977C26" w:rsidR="00190278" w:rsidRDefault="00B9562C">
            <w:pPr>
              <w:ind w:firstLineChars="0" w:firstLine="0"/>
            </w:pPr>
            <w:r w:rsidRPr="00B9562C">
              <w:rPr>
                <w:rFonts w:hint="eastAsia"/>
              </w:rPr>
              <w:t>地图名称</w:t>
            </w:r>
          </w:p>
        </w:tc>
        <w:tc>
          <w:tcPr>
            <w:tcW w:w="2766" w:type="dxa"/>
          </w:tcPr>
          <w:p w14:paraId="4869342E" w14:textId="77777777" w:rsidR="00190278" w:rsidRDefault="00190278">
            <w:pPr>
              <w:ind w:firstLineChars="0" w:firstLine="0"/>
            </w:pPr>
          </w:p>
        </w:tc>
      </w:tr>
      <w:tr w:rsidR="00190278" w14:paraId="0DADDA7E" w14:textId="77777777">
        <w:tc>
          <w:tcPr>
            <w:tcW w:w="2765" w:type="dxa"/>
          </w:tcPr>
          <w:p w14:paraId="2F4C663E" w14:textId="6F1B2D5C" w:rsidR="00190278" w:rsidRDefault="00B9562C">
            <w:pPr>
              <w:ind w:firstLineChars="0" w:firstLine="0"/>
            </w:pPr>
            <w:proofErr w:type="spellStart"/>
            <w:r w:rsidRPr="00B9562C">
              <w:t>coordinateOrigin</w:t>
            </w:r>
            <w:proofErr w:type="spellEnd"/>
          </w:p>
        </w:tc>
        <w:tc>
          <w:tcPr>
            <w:tcW w:w="2765" w:type="dxa"/>
          </w:tcPr>
          <w:p w14:paraId="20FB3403" w14:textId="22BC1A84" w:rsidR="00190278" w:rsidRDefault="00B9562C">
            <w:pPr>
              <w:ind w:firstLineChars="0" w:firstLine="0"/>
            </w:pPr>
            <w:r w:rsidRPr="00B9562C">
              <w:rPr>
                <w:rFonts w:hint="eastAsia"/>
              </w:rPr>
              <w:t>坐标原点</w:t>
            </w:r>
          </w:p>
        </w:tc>
        <w:tc>
          <w:tcPr>
            <w:tcW w:w="2766" w:type="dxa"/>
          </w:tcPr>
          <w:p w14:paraId="6007289C" w14:textId="77777777" w:rsidR="00190278" w:rsidRDefault="00190278">
            <w:pPr>
              <w:ind w:firstLineChars="0" w:firstLine="0"/>
            </w:pPr>
          </w:p>
        </w:tc>
      </w:tr>
      <w:tr w:rsidR="00190278" w14:paraId="576006B9" w14:textId="77777777">
        <w:tc>
          <w:tcPr>
            <w:tcW w:w="2765" w:type="dxa"/>
          </w:tcPr>
          <w:p w14:paraId="61A3C3E0" w14:textId="2E4728F7" w:rsidR="00190278" w:rsidRDefault="005E0B11">
            <w:pPr>
              <w:ind w:firstLineChars="0" w:firstLine="0"/>
            </w:pPr>
            <w:r w:rsidRPr="005E0B11">
              <w:t>speed</w:t>
            </w:r>
          </w:p>
        </w:tc>
        <w:tc>
          <w:tcPr>
            <w:tcW w:w="2765" w:type="dxa"/>
          </w:tcPr>
          <w:p w14:paraId="629E59BD" w14:textId="36B8B615" w:rsidR="00190278" w:rsidRDefault="005E0B11">
            <w:pPr>
              <w:ind w:firstLineChars="0" w:firstLine="0"/>
            </w:pPr>
            <w:r w:rsidRPr="005E0B11">
              <w:rPr>
                <w:rFonts w:hint="eastAsia"/>
              </w:rPr>
              <w:t>地图限速</w:t>
            </w:r>
          </w:p>
        </w:tc>
        <w:tc>
          <w:tcPr>
            <w:tcW w:w="2766" w:type="dxa"/>
          </w:tcPr>
          <w:p w14:paraId="6FE5A10B" w14:textId="77777777" w:rsidR="00190278" w:rsidRDefault="00190278">
            <w:pPr>
              <w:ind w:firstLineChars="0" w:firstLine="0"/>
            </w:pPr>
          </w:p>
        </w:tc>
      </w:tr>
      <w:tr w:rsidR="00190278" w14:paraId="18673066" w14:textId="77777777">
        <w:tc>
          <w:tcPr>
            <w:tcW w:w="2765" w:type="dxa"/>
          </w:tcPr>
          <w:p w14:paraId="19EEDE6C" w14:textId="7B77BF6C" w:rsidR="00190278" w:rsidRDefault="005E0B11">
            <w:pPr>
              <w:ind w:firstLineChars="0" w:firstLine="0"/>
            </w:pPr>
            <w:proofErr w:type="spellStart"/>
            <w:r w:rsidRPr="005E0B11">
              <w:lastRenderedPageBreak/>
              <w:t>baseMapPath</w:t>
            </w:r>
            <w:proofErr w:type="spellEnd"/>
          </w:p>
        </w:tc>
        <w:tc>
          <w:tcPr>
            <w:tcW w:w="2765" w:type="dxa"/>
          </w:tcPr>
          <w:p w14:paraId="7BD78855" w14:textId="488DCEF5" w:rsidR="00190278" w:rsidRDefault="005E0B11">
            <w:pPr>
              <w:ind w:firstLineChars="0" w:firstLine="0"/>
            </w:pPr>
            <w:r w:rsidRPr="005E0B11">
              <w:rPr>
                <w:rFonts w:hint="eastAsia"/>
              </w:rPr>
              <w:t>底图文件绝对路径</w:t>
            </w:r>
          </w:p>
        </w:tc>
        <w:tc>
          <w:tcPr>
            <w:tcW w:w="2766" w:type="dxa"/>
          </w:tcPr>
          <w:p w14:paraId="16962070" w14:textId="77777777" w:rsidR="00190278" w:rsidRDefault="00190278">
            <w:pPr>
              <w:ind w:firstLineChars="0" w:firstLine="0"/>
            </w:pPr>
          </w:p>
        </w:tc>
      </w:tr>
      <w:tr w:rsidR="005E0B11" w14:paraId="19884B33" w14:textId="77777777">
        <w:tc>
          <w:tcPr>
            <w:tcW w:w="2765" w:type="dxa"/>
          </w:tcPr>
          <w:p w14:paraId="467D139F" w14:textId="24BDCB5C" w:rsidR="005E0B11" w:rsidRPr="005E0B11" w:rsidRDefault="005E0B11">
            <w:pPr>
              <w:ind w:firstLineChars="0" w:firstLine="0"/>
            </w:pPr>
            <w:proofErr w:type="spellStart"/>
            <w:r w:rsidRPr="005E0B11">
              <w:t>leftDring</w:t>
            </w:r>
            <w:proofErr w:type="spellEnd"/>
          </w:p>
        </w:tc>
        <w:tc>
          <w:tcPr>
            <w:tcW w:w="2765" w:type="dxa"/>
          </w:tcPr>
          <w:p w14:paraId="476697BF" w14:textId="1DE13FC1" w:rsidR="005E0B11" w:rsidRPr="005E0B11" w:rsidRDefault="005E0B11">
            <w:pPr>
              <w:ind w:firstLineChars="0" w:firstLine="0"/>
            </w:pPr>
            <w:r w:rsidRPr="005E0B11">
              <w:rPr>
                <w:rFonts w:hint="eastAsia"/>
              </w:rPr>
              <w:t>靠左</w:t>
            </w:r>
            <w:r w:rsidRPr="005E0B11">
              <w:t>/右行驶</w:t>
            </w:r>
          </w:p>
        </w:tc>
        <w:tc>
          <w:tcPr>
            <w:tcW w:w="2766" w:type="dxa"/>
          </w:tcPr>
          <w:p w14:paraId="45D8642F" w14:textId="66FB7B6C" w:rsidR="005E0B11" w:rsidRDefault="005E0B11">
            <w:pPr>
              <w:ind w:firstLineChars="0" w:firstLine="0"/>
            </w:pPr>
            <w:r w:rsidRPr="005E0B11">
              <w:t>true: left, false: right</w:t>
            </w:r>
          </w:p>
        </w:tc>
      </w:tr>
      <w:tr w:rsidR="005E0B11" w14:paraId="24D355AC" w14:textId="77777777">
        <w:tc>
          <w:tcPr>
            <w:tcW w:w="2765" w:type="dxa"/>
          </w:tcPr>
          <w:p w14:paraId="4FBDCF2E" w14:textId="28CC4674" w:rsidR="005E0B11" w:rsidRPr="005E0B11" w:rsidRDefault="005E0B11">
            <w:pPr>
              <w:ind w:firstLineChars="0" w:firstLine="0"/>
            </w:pPr>
            <w:proofErr w:type="spellStart"/>
            <w:r w:rsidRPr="005E0B11">
              <w:t>addTime</w:t>
            </w:r>
            <w:proofErr w:type="spellEnd"/>
          </w:p>
        </w:tc>
        <w:tc>
          <w:tcPr>
            <w:tcW w:w="2765" w:type="dxa"/>
          </w:tcPr>
          <w:p w14:paraId="3FC2034F" w14:textId="1FBB3D40" w:rsidR="005E0B11" w:rsidRPr="005E0B11" w:rsidRDefault="005E0B11">
            <w:pPr>
              <w:ind w:firstLineChars="0" w:firstLine="0"/>
            </w:pPr>
            <w:r w:rsidRPr="005E0B11">
              <w:rPr>
                <w:rFonts w:hint="eastAsia"/>
              </w:rPr>
              <w:t>地图创建时间</w:t>
            </w:r>
          </w:p>
        </w:tc>
        <w:tc>
          <w:tcPr>
            <w:tcW w:w="2766" w:type="dxa"/>
          </w:tcPr>
          <w:p w14:paraId="1105C13F" w14:textId="77777777" w:rsidR="005E0B11" w:rsidRDefault="005E0B11">
            <w:pPr>
              <w:ind w:firstLineChars="0" w:firstLine="0"/>
            </w:pPr>
          </w:p>
        </w:tc>
      </w:tr>
      <w:tr w:rsidR="005E0B11" w14:paraId="5421710C" w14:textId="77777777">
        <w:tc>
          <w:tcPr>
            <w:tcW w:w="2765" w:type="dxa"/>
          </w:tcPr>
          <w:p w14:paraId="0E39EF75" w14:textId="3CF563B8" w:rsidR="005E0B11" w:rsidRPr="005E0B11" w:rsidRDefault="005E0B11">
            <w:pPr>
              <w:ind w:firstLineChars="0" w:firstLine="0"/>
            </w:pPr>
            <w:proofErr w:type="spellStart"/>
            <w:r w:rsidRPr="005E0B11">
              <w:t>updateTime</w:t>
            </w:r>
            <w:proofErr w:type="spellEnd"/>
          </w:p>
        </w:tc>
        <w:tc>
          <w:tcPr>
            <w:tcW w:w="2765" w:type="dxa"/>
          </w:tcPr>
          <w:p w14:paraId="5FA417F9" w14:textId="68F56B9B" w:rsidR="005E0B11" w:rsidRPr="005E0B11" w:rsidRDefault="005E0B11">
            <w:pPr>
              <w:ind w:firstLineChars="0" w:firstLine="0"/>
            </w:pPr>
            <w:r w:rsidRPr="005E0B11">
              <w:rPr>
                <w:rFonts w:hint="eastAsia"/>
              </w:rPr>
              <w:t>地图修改时间</w:t>
            </w:r>
          </w:p>
        </w:tc>
        <w:tc>
          <w:tcPr>
            <w:tcW w:w="2766" w:type="dxa"/>
          </w:tcPr>
          <w:p w14:paraId="353883B4" w14:textId="77777777" w:rsidR="005E0B11" w:rsidRDefault="005E0B11">
            <w:pPr>
              <w:ind w:firstLineChars="0" w:firstLine="0"/>
            </w:pPr>
          </w:p>
        </w:tc>
      </w:tr>
      <w:tr w:rsidR="005E0B11" w14:paraId="192E4FCF" w14:textId="77777777">
        <w:tc>
          <w:tcPr>
            <w:tcW w:w="2765" w:type="dxa"/>
          </w:tcPr>
          <w:p w14:paraId="4E607BB1" w14:textId="6226B8AF" w:rsidR="005E0B11" w:rsidRPr="005E0B11" w:rsidRDefault="005E0B11">
            <w:pPr>
              <w:ind w:firstLineChars="0" w:firstLine="0"/>
            </w:pPr>
            <w:proofErr w:type="spellStart"/>
            <w:r w:rsidRPr="005E0B11">
              <w:t>userName</w:t>
            </w:r>
            <w:proofErr w:type="spellEnd"/>
          </w:p>
        </w:tc>
        <w:tc>
          <w:tcPr>
            <w:tcW w:w="2765" w:type="dxa"/>
          </w:tcPr>
          <w:p w14:paraId="667605C6" w14:textId="0A78E0DD" w:rsidR="005E0B11" w:rsidRPr="005E0B11" w:rsidRDefault="005E0B11">
            <w:pPr>
              <w:ind w:firstLineChars="0" w:firstLine="0"/>
            </w:pPr>
            <w:r w:rsidRPr="005E0B11">
              <w:rPr>
                <w:rFonts w:hint="eastAsia"/>
              </w:rPr>
              <w:t>用户名</w:t>
            </w:r>
          </w:p>
        </w:tc>
        <w:tc>
          <w:tcPr>
            <w:tcW w:w="2766" w:type="dxa"/>
          </w:tcPr>
          <w:p w14:paraId="58C859EA" w14:textId="77777777" w:rsidR="005E0B11" w:rsidRDefault="005E0B11">
            <w:pPr>
              <w:ind w:firstLineChars="0" w:firstLine="0"/>
            </w:pPr>
          </w:p>
        </w:tc>
      </w:tr>
      <w:tr w:rsidR="005E0B11" w14:paraId="3ECD20A1" w14:textId="77777777">
        <w:tc>
          <w:tcPr>
            <w:tcW w:w="2765" w:type="dxa"/>
          </w:tcPr>
          <w:p w14:paraId="52F42A47" w14:textId="025E86BC" w:rsidR="005E0B11" w:rsidRPr="005E0B11" w:rsidRDefault="005E0B11">
            <w:pPr>
              <w:ind w:firstLineChars="0" w:firstLine="0"/>
            </w:pPr>
            <w:proofErr w:type="spellStart"/>
            <w:r w:rsidRPr="005E0B11">
              <w:t>userId</w:t>
            </w:r>
            <w:proofErr w:type="spellEnd"/>
          </w:p>
        </w:tc>
        <w:tc>
          <w:tcPr>
            <w:tcW w:w="2765" w:type="dxa"/>
          </w:tcPr>
          <w:p w14:paraId="7C06C15A" w14:textId="24A65532" w:rsidR="005E0B11" w:rsidRPr="005E0B11" w:rsidRDefault="005E0B11">
            <w:pPr>
              <w:ind w:firstLineChars="0" w:firstLine="0"/>
            </w:pPr>
            <w:r w:rsidRPr="005E0B11">
              <w:rPr>
                <w:rFonts w:hint="eastAsia"/>
              </w:rPr>
              <w:t>用户</w:t>
            </w:r>
            <w:r w:rsidRPr="005E0B11">
              <w:t>id</w:t>
            </w:r>
          </w:p>
        </w:tc>
        <w:tc>
          <w:tcPr>
            <w:tcW w:w="2766" w:type="dxa"/>
          </w:tcPr>
          <w:p w14:paraId="2A34988D" w14:textId="77777777" w:rsidR="005E0B11" w:rsidRDefault="005E0B11">
            <w:pPr>
              <w:ind w:firstLineChars="0" w:firstLine="0"/>
            </w:pPr>
          </w:p>
        </w:tc>
      </w:tr>
      <w:tr w:rsidR="005E0B11" w14:paraId="14383450" w14:textId="77777777">
        <w:tc>
          <w:tcPr>
            <w:tcW w:w="2765" w:type="dxa"/>
          </w:tcPr>
          <w:p w14:paraId="3279623C" w14:textId="47884550" w:rsidR="005E0B11" w:rsidRPr="005E0B11" w:rsidRDefault="005E0B11">
            <w:pPr>
              <w:ind w:firstLineChars="0" w:firstLine="0"/>
            </w:pPr>
            <w:r w:rsidRPr="005E0B11">
              <w:t>version</w:t>
            </w:r>
          </w:p>
        </w:tc>
        <w:tc>
          <w:tcPr>
            <w:tcW w:w="2765" w:type="dxa"/>
          </w:tcPr>
          <w:p w14:paraId="75BA6725" w14:textId="03CE2546" w:rsidR="005E0B11" w:rsidRPr="005E0B11" w:rsidRDefault="005E0B11">
            <w:pPr>
              <w:ind w:firstLineChars="0" w:firstLine="0"/>
            </w:pPr>
            <w:r w:rsidRPr="005E0B11">
              <w:rPr>
                <w:rFonts w:hint="eastAsia"/>
              </w:rPr>
              <w:t>地图版本号</w:t>
            </w:r>
          </w:p>
        </w:tc>
        <w:tc>
          <w:tcPr>
            <w:tcW w:w="2766" w:type="dxa"/>
          </w:tcPr>
          <w:p w14:paraId="0B13DDFF" w14:textId="77777777" w:rsidR="005E0B11" w:rsidRDefault="005E0B11">
            <w:pPr>
              <w:ind w:firstLineChars="0" w:firstLine="0"/>
            </w:pPr>
          </w:p>
        </w:tc>
      </w:tr>
      <w:tr w:rsidR="005E0B11" w14:paraId="2D10C962" w14:textId="77777777">
        <w:tc>
          <w:tcPr>
            <w:tcW w:w="2765" w:type="dxa"/>
          </w:tcPr>
          <w:p w14:paraId="21383213" w14:textId="0195DEA8" w:rsidR="005E0B11" w:rsidRPr="005E0B11" w:rsidRDefault="005E0B11">
            <w:pPr>
              <w:ind w:firstLineChars="0" w:firstLine="0"/>
            </w:pPr>
            <w:r w:rsidRPr="005E0B11">
              <w:t>status</w:t>
            </w:r>
          </w:p>
        </w:tc>
        <w:tc>
          <w:tcPr>
            <w:tcW w:w="2765" w:type="dxa"/>
          </w:tcPr>
          <w:p w14:paraId="03E5C06C" w14:textId="5FD92877" w:rsidR="005E0B11" w:rsidRPr="005E0B11" w:rsidRDefault="005E0B11">
            <w:pPr>
              <w:ind w:firstLineChars="0" w:firstLine="0"/>
            </w:pPr>
            <w:r w:rsidRPr="005E0B11">
              <w:rPr>
                <w:rFonts w:hint="eastAsia"/>
              </w:rPr>
              <w:t>状态</w:t>
            </w:r>
          </w:p>
        </w:tc>
        <w:tc>
          <w:tcPr>
            <w:tcW w:w="2766" w:type="dxa"/>
          </w:tcPr>
          <w:p w14:paraId="2013A795" w14:textId="78D4B0CB" w:rsidR="005E0B11" w:rsidRPr="005E0B11" w:rsidRDefault="005E0B11">
            <w:pPr>
              <w:ind w:firstLineChars="0" w:firstLine="0"/>
            </w:pPr>
            <w:r w:rsidRPr="005E0B11">
              <w:t>0使用中，1未使用，2发布确认，3删除确认</w:t>
            </w:r>
          </w:p>
        </w:tc>
      </w:tr>
      <w:tr w:rsidR="005E0B11" w14:paraId="517B1DEB" w14:textId="77777777">
        <w:tc>
          <w:tcPr>
            <w:tcW w:w="2765" w:type="dxa"/>
          </w:tcPr>
          <w:p w14:paraId="26CB86CE" w14:textId="188CCDCF" w:rsidR="005E0B11" w:rsidRPr="005E0B11" w:rsidRDefault="005E0B11">
            <w:pPr>
              <w:ind w:firstLineChars="0" w:firstLine="0"/>
            </w:pPr>
            <w:r w:rsidRPr="005E0B11">
              <w:t>remark</w:t>
            </w:r>
          </w:p>
        </w:tc>
        <w:tc>
          <w:tcPr>
            <w:tcW w:w="2765" w:type="dxa"/>
          </w:tcPr>
          <w:p w14:paraId="68FF5CEF" w14:textId="57800B91" w:rsidR="005E0B11" w:rsidRPr="005E0B11" w:rsidRDefault="005E0B11">
            <w:pPr>
              <w:ind w:firstLineChars="0" w:firstLine="0"/>
            </w:pPr>
            <w:r w:rsidRPr="005E0B11">
              <w:rPr>
                <w:rFonts w:hint="eastAsia"/>
              </w:rPr>
              <w:t>备注</w:t>
            </w:r>
          </w:p>
        </w:tc>
        <w:tc>
          <w:tcPr>
            <w:tcW w:w="2766" w:type="dxa"/>
          </w:tcPr>
          <w:p w14:paraId="279D1D55" w14:textId="77777777" w:rsidR="005E0B11" w:rsidRPr="005E0B11" w:rsidRDefault="005E0B11">
            <w:pPr>
              <w:ind w:firstLineChars="0" w:firstLine="0"/>
            </w:pPr>
          </w:p>
        </w:tc>
      </w:tr>
    </w:tbl>
    <w:p w14:paraId="49B86603" w14:textId="77777777" w:rsidR="00190278" w:rsidRDefault="00190278">
      <w:pPr>
        <w:ind w:firstLineChars="0" w:firstLine="0"/>
      </w:pPr>
    </w:p>
    <w:p w14:paraId="422E5A54" w14:textId="222C4967" w:rsidR="00190278" w:rsidRDefault="005E0B11">
      <w:pPr>
        <w:ind w:firstLineChars="0" w:firstLine="0"/>
      </w:pPr>
      <w:r>
        <w:rPr>
          <w:rFonts w:hint="eastAsia"/>
        </w:rPr>
        <w:t>任务区信息表</w:t>
      </w:r>
    </w:p>
    <w:p w14:paraId="074C2F2C"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259ED417" w14:textId="77777777">
        <w:tc>
          <w:tcPr>
            <w:tcW w:w="2765" w:type="dxa"/>
            <w:shd w:val="clear" w:color="auto" w:fill="BFBFBF" w:themeFill="background1" w:themeFillShade="BF"/>
          </w:tcPr>
          <w:p w14:paraId="10BA589E"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57E670A0"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3E7B920D" w14:textId="77777777" w:rsidR="00190278" w:rsidRDefault="00FC3595">
            <w:pPr>
              <w:ind w:firstLineChars="0" w:firstLine="0"/>
            </w:pPr>
            <w:proofErr w:type="gramStart"/>
            <w:r>
              <w:rPr>
                <w:rFonts w:hint="eastAsia"/>
              </w:rPr>
              <w:t>可用值</w:t>
            </w:r>
            <w:proofErr w:type="gramEnd"/>
          </w:p>
        </w:tc>
      </w:tr>
      <w:tr w:rsidR="00190278" w14:paraId="7E99A714" w14:textId="77777777">
        <w:tc>
          <w:tcPr>
            <w:tcW w:w="2765" w:type="dxa"/>
          </w:tcPr>
          <w:p w14:paraId="593B4840" w14:textId="77777777" w:rsidR="00190278" w:rsidRDefault="00FC3595">
            <w:pPr>
              <w:ind w:firstLineChars="0" w:firstLine="0"/>
            </w:pPr>
            <w:proofErr w:type="spellStart"/>
            <w:r>
              <w:rPr>
                <w:rFonts w:hint="eastAsia"/>
              </w:rPr>
              <w:t>m</w:t>
            </w:r>
            <w:r>
              <w:t>apid</w:t>
            </w:r>
            <w:proofErr w:type="spellEnd"/>
          </w:p>
        </w:tc>
        <w:tc>
          <w:tcPr>
            <w:tcW w:w="2765" w:type="dxa"/>
          </w:tcPr>
          <w:p w14:paraId="524FAD8B" w14:textId="77777777" w:rsidR="00190278" w:rsidRDefault="00FC3595">
            <w:pPr>
              <w:ind w:firstLineChars="0" w:firstLine="0"/>
            </w:pPr>
            <w:r>
              <w:rPr>
                <w:rFonts w:hint="eastAsia"/>
              </w:rPr>
              <w:t>地图编号</w:t>
            </w:r>
          </w:p>
        </w:tc>
        <w:tc>
          <w:tcPr>
            <w:tcW w:w="2766" w:type="dxa"/>
          </w:tcPr>
          <w:p w14:paraId="55C195B8" w14:textId="77777777" w:rsidR="00190278" w:rsidRDefault="00190278">
            <w:pPr>
              <w:ind w:firstLineChars="0" w:firstLine="0"/>
            </w:pPr>
          </w:p>
        </w:tc>
      </w:tr>
      <w:tr w:rsidR="00190278" w14:paraId="6E55FF8C" w14:textId="77777777">
        <w:tc>
          <w:tcPr>
            <w:tcW w:w="2765" w:type="dxa"/>
          </w:tcPr>
          <w:p w14:paraId="67ABB867" w14:textId="59C65480" w:rsidR="00190278" w:rsidRDefault="005E0B11">
            <w:pPr>
              <w:ind w:firstLineChars="0" w:firstLine="0"/>
            </w:pPr>
            <w:proofErr w:type="spellStart"/>
            <w:r w:rsidRPr="005E0B11">
              <w:t>areaId</w:t>
            </w:r>
            <w:proofErr w:type="spellEnd"/>
          </w:p>
        </w:tc>
        <w:tc>
          <w:tcPr>
            <w:tcW w:w="2765" w:type="dxa"/>
          </w:tcPr>
          <w:p w14:paraId="41CE3749" w14:textId="475D9046" w:rsidR="00190278" w:rsidRDefault="005E0B11">
            <w:pPr>
              <w:ind w:firstLineChars="0" w:firstLine="0"/>
            </w:pPr>
            <w:r w:rsidRPr="005E0B11">
              <w:rPr>
                <w:rFonts w:hint="eastAsia"/>
              </w:rPr>
              <w:t>区域</w:t>
            </w:r>
            <w:r w:rsidRPr="005E0B11">
              <w:t>id</w:t>
            </w:r>
          </w:p>
        </w:tc>
        <w:tc>
          <w:tcPr>
            <w:tcW w:w="2766" w:type="dxa"/>
          </w:tcPr>
          <w:p w14:paraId="1F2BCCA1" w14:textId="77777777" w:rsidR="00190278" w:rsidRDefault="00190278">
            <w:pPr>
              <w:ind w:firstLineChars="0" w:firstLine="0"/>
            </w:pPr>
          </w:p>
        </w:tc>
      </w:tr>
      <w:tr w:rsidR="00190278" w14:paraId="29A848C1" w14:textId="77777777">
        <w:tc>
          <w:tcPr>
            <w:tcW w:w="2765" w:type="dxa"/>
          </w:tcPr>
          <w:p w14:paraId="74398D80" w14:textId="57584567" w:rsidR="00190278" w:rsidRDefault="005E0B11">
            <w:pPr>
              <w:ind w:firstLineChars="0" w:firstLine="0"/>
            </w:pPr>
            <w:proofErr w:type="spellStart"/>
            <w:r w:rsidRPr="005E0B11">
              <w:t>unloadBlockId</w:t>
            </w:r>
            <w:proofErr w:type="spellEnd"/>
          </w:p>
        </w:tc>
        <w:tc>
          <w:tcPr>
            <w:tcW w:w="2765" w:type="dxa"/>
          </w:tcPr>
          <w:p w14:paraId="5EF65A37" w14:textId="7482EA73" w:rsidR="00190278" w:rsidRDefault="005E0B11">
            <w:pPr>
              <w:ind w:firstLineChars="0" w:firstLine="0"/>
            </w:pPr>
            <w:r w:rsidRPr="005E0B11">
              <w:rPr>
                <w:rFonts w:hint="eastAsia"/>
              </w:rPr>
              <w:t>排土块</w:t>
            </w:r>
            <w:r w:rsidRPr="005E0B11">
              <w:t>id</w:t>
            </w:r>
          </w:p>
        </w:tc>
        <w:tc>
          <w:tcPr>
            <w:tcW w:w="2766" w:type="dxa"/>
          </w:tcPr>
          <w:p w14:paraId="2BEFCD6B" w14:textId="77777777" w:rsidR="00190278" w:rsidRDefault="00190278">
            <w:pPr>
              <w:ind w:firstLineChars="0" w:firstLine="0"/>
            </w:pPr>
          </w:p>
        </w:tc>
      </w:tr>
      <w:tr w:rsidR="00190278" w14:paraId="34788FEE" w14:textId="77777777">
        <w:tc>
          <w:tcPr>
            <w:tcW w:w="2765" w:type="dxa"/>
          </w:tcPr>
          <w:p w14:paraId="37FBE782" w14:textId="23DFB0AB" w:rsidR="00190278" w:rsidRDefault="005E0B11">
            <w:pPr>
              <w:ind w:firstLineChars="0" w:firstLine="0"/>
            </w:pPr>
            <w:proofErr w:type="spellStart"/>
            <w:r w:rsidRPr="005E0B11">
              <w:t>taskType</w:t>
            </w:r>
            <w:proofErr w:type="spellEnd"/>
          </w:p>
        </w:tc>
        <w:tc>
          <w:tcPr>
            <w:tcW w:w="2765" w:type="dxa"/>
          </w:tcPr>
          <w:p w14:paraId="55ED466F" w14:textId="0D5E19D5" w:rsidR="00190278" w:rsidRDefault="005E0B11">
            <w:pPr>
              <w:ind w:firstLineChars="0" w:firstLine="0"/>
            </w:pPr>
            <w:r w:rsidRPr="005E0B11">
              <w:rPr>
                <w:rFonts w:hint="eastAsia"/>
              </w:rPr>
              <w:t>任务</w:t>
            </w:r>
            <w:proofErr w:type="gramStart"/>
            <w:r w:rsidRPr="005E0B11">
              <w:rPr>
                <w:rFonts w:hint="eastAsia"/>
              </w:rPr>
              <w:t>区类型</w:t>
            </w:r>
            <w:proofErr w:type="gramEnd"/>
          </w:p>
        </w:tc>
        <w:tc>
          <w:tcPr>
            <w:tcW w:w="2766" w:type="dxa"/>
          </w:tcPr>
          <w:p w14:paraId="0AB3F2DC" w14:textId="77777777" w:rsidR="00190278" w:rsidRDefault="00190278">
            <w:pPr>
              <w:ind w:firstLineChars="0" w:firstLine="0"/>
            </w:pPr>
          </w:p>
        </w:tc>
      </w:tr>
      <w:tr w:rsidR="00190278" w14:paraId="06C4E70A" w14:textId="77777777">
        <w:tc>
          <w:tcPr>
            <w:tcW w:w="2765" w:type="dxa"/>
          </w:tcPr>
          <w:p w14:paraId="1036652C" w14:textId="30024DEC" w:rsidR="00190278" w:rsidRDefault="005E0B11">
            <w:pPr>
              <w:ind w:firstLineChars="0" w:firstLine="0"/>
            </w:pPr>
            <w:proofErr w:type="spellStart"/>
            <w:r w:rsidRPr="005E0B11">
              <w:t>loadType</w:t>
            </w:r>
            <w:proofErr w:type="spellEnd"/>
          </w:p>
        </w:tc>
        <w:tc>
          <w:tcPr>
            <w:tcW w:w="2765" w:type="dxa"/>
          </w:tcPr>
          <w:p w14:paraId="11D3F5F2" w14:textId="5A86A4CA" w:rsidR="00190278" w:rsidRDefault="005E0B11">
            <w:pPr>
              <w:ind w:firstLineChars="0" w:firstLine="0"/>
            </w:pPr>
            <w:r w:rsidRPr="005E0B11">
              <w:rPr>
                <w:rFonts w:hint="eastAsia"/>
              </w:rPr>
              <w:t>装载类型</w:t>
            </w:r>
          </w:p>
        </w:tc>
        <w:tc>
          <w:tcPr>
            <w:tcW w:w="2766" w:type="dxa"/>
          </w:tcPr>
          <w:p w14:paraId="0B8EF7CB" w14:textId="77777777" w:rsidR="00190278" w:rsidRDefault="00190278">
            <w:pPr>
              <w:ind w:firstLineChars="0" w:firstLine="0"/>
            </w:pPr>
          </w:p>
        </w:tc>
      </w:tr>
      <w:tr w:rsidR="00190278" w14:paraId="03E74256" w14:textId="77777777">
        <w:tc>
          <w:tcPr>
            <w:tcW w:w="2765" w:type="dxa"/>
          </w:tcPr>
          <w:p w14:paraId="4AE01844" w14:textId="3CCA164F" w:rsidR="00190278" w:rsidRDefault="005E0B11">
            <w:pPr>
              <w:ind w:firstLineChars="0" w:firstLine="0"/>
            </w:pPr>
            <w:proofErr w:type="spellStart"/>
            <w:r w:rsidRPr="005E0B11">
              <w:t>unloadType</w:t>
            </w:r>
            <w:proofErr w:type="spellEnd"/>
          </w:p>
        </w:tc>
        <w:tc>
          <w:tcPr>
            <w:tcW w:w="2765" w:type="dxa"/>
          </w:tcPr>
          <w:p w14:paraId="120FB3EF" w14:textId="0569EF32" w:rsidR="00190278" w:rsidRDefault="005E0B11">
            <w:pPr>
              <w:ind w:firstLineChars="0" w:firstLine="0"/>
            </w:pPr>
            <w:r w:rsidRPr="005E0B11">
              <w:rPr>
                <w:rFonts w:hint="eastAsia"/>
              </w:rPr>
              <w:t>卸载类型</w:t>
            </w:r>
          </w:p>
        </w:tc>
        <w:tc>
          <w:tcPr>
            <w:tcW w:w="2766" w:type="dxa"/>
          </w:tcPr>
          <w:p w14:paraId="7F769962" w14:textId="77777777" w:rsidR="00190278" w:rsidRDefault="00190278">
            <w:pPr>
              <w:ind w:firstLineChars="0" w:firstLine="0"/>
            </w:pPr>
          </w:p>
        </w:tc>
      </w:tr>
      <w:tr w:rsidR="005E0B11" w14:paraId="78DA9346" w14:textId="77777777">
        <w:tc>
          <w:tcPr>
            <w:tcW w:w="2765" w:type="dxa"/>
          </w:tcPr>
          <w:p w14:paraId="14962105" w14:textId="398DF5F9" w:rsidR="005E0B11" w:rsidRPr="005E0B11" w:rsidRDefault="005E0B11">
            <w:pPr>
              <w:ind w:firstLineChars="0" w:firstLine="0"/>
            </w:pPr>
            <w:proofErr w:type="spellStart"/>
            <w:r w:rsidRPr="005E0B11">
              <w:t>dumpType</w:t>
            </w:r>
            <w:proofErr w:type="spellEnd"/>
          </w:p>
        </w:tc>
        <w:tc>
          <w:tcPr>
            <w:tcW w:w="2765" w:type="dxa"/>
          </w:tcPr>
          <w:p w14:paraId="5E7D6E91" w14:textId="1BACC0C0" w:rsidR="005E0B11" w:rsidRPr="005E0B11" w:rsidRDefault="005E0B11">
            <w:pPr>
              <w:ind w:firstLineChars="0" w:firstLine="0"/>
            </w:pPr>
            <w:r w:rsidRPr="005E0B11">
              <w:rPr>
                <w:rFonts w:hint="eastAsia"/>
              </w:rPr>
              <w:t>排土类型</w:t>
            </w:r>
          </w:p>
        </w:tc>
        <w:tc>
          <w:tcPr>
            <w:tcW w:w="2766" w:type="dxa"/>
          </w:tcPr>
          <w:p w14:paraId="0D07A1E5" w14:textId="77777777" w:rsidR="005E0B11" w:rsidRDefault="005E0B11">
            <w:pPr>
              <w:ind w:firstLineChars="0" w:firstLine="0"/>
            </w:pPr>
          </w:p>
        </w:tc>
      </w:tr>
      <w:tr w:rsidR="005E0B11" w14:paraId="4002E4A1" w14:textId="77777777">
        <w:tc>
          <w:tcPr>
            <w:tcW w:w="2765" w:type="dxa"/>
          </w:tcPr>
          <w:p w14:paraId="27BC3443" w14:textId="7CAA4ABC" w:rsidR="005E0B11" w:rsidRPr="005E0B11" w:rsidRDefault="005E0B11">
            <w:pPr>
              <w:ind w:firstLineChars="0" w:firstLine="0"/>
            </w:pPr>
            <w:proofErr w:type="spellStart"/>
            <w:r w:rsidRPr="005E0B11">
              <w:t>lastTime</w:t>
            </w:r>
            <w:proofErr w:type="spellEnd"/>
          </w:p>
        </w:tc>
        <w:tc>
          <w:tcPr>
            <w:tcW w:w="2765" w:type="dxa"/>
          </w:tcPr>
          <w:p w14:paraId="7A2DA628" w14:textId="629047EC" w:rsidR="005E0B11" w:rsidRPr="005E0B11" w:rsidRDefault="005E0B11">
            <w:pPr>
              <w:ind w:firstLineChars="0" w:firstLine="0"/>
            </w:pPr>
            <w:r w:rsidRPr="005E0B11">
              <w:rPr>
                <w:rFonts w:hint="eastAsia"/>
              </w:rPr>
              <w:t>最后操作时间</w:t>
            </w:r>
          </w:p>
        </w:tc>
        <w:tc>
          <w:tcPr>
            <w:tcW w:w="2766" w:type="dxa"/>
          </w:tcPr>
          <w:p w14:paraId="444C5919" w14:textId="77777777" w:rsidR="005E0B11" w:rsidRDefault="005E0B11">
            <w:pPr>
              <w:ind w:firstLineChars="0" w:firstLine="0"/>
            </w:pPr>
          </w:p>
        </w:tc>
      </w:tr>
    </w:tbl>
    <w:p w14:paraId="6D12FD18" w14:textId="77777777" w:rsidR="00190278" w:rsidRDefault="00190278">
      <w:pPr>
        <w:ind w:firstLineChars="0" w:firstLine="0"/>
      </w:pPr>
    </w:p>
    <w:p w14:paraId="0C846ED1" w14:textId="77777777" w:rsidR="00190278" w:rsidRDefault="00FC3595">
      <w:pPr>
        <w:pStyle w:val="2"/>
        <w:numPr>
          <w:ilvl w:val="1"/>
          <w:numId w:val="1"/>
        </w:numPr>
        <w:ind w:firstLineChars="0"/>
      </w:pPr>
      <w:r>
        <w:rPr>
          <w:rFonts w:hint="eastAsia"/>
        </w:rPr>
        <w:t>运营监控</w:t>
      </w:r>
    </w:p>
    <w:p w14:paraId="4F9C0D62" w14:textId="48BD2086" w:rsidR="00190278" w:rsidRDefault="00FC3595">
      <w:pPr>
        <w:ind w:firstLineChars="0" w:firstLine="0"/>
      </w:pPr>
      <w:r>
        <w:rPr>
          <w:rFonts w:hint="eastAsia"/>
        </w:rPr>
        <w:t>作业规则表</w:t>
      </w:r>
    </w:p>
    <w:p w14:paraId="30BA510E" w14:textId="77777777" w:rsidR="00190278" w:rsidRDefault="00FC3595">
      <w:pPr>
        <w:ind w:firstLineChars="0" w:firstLine="0"/>
      </w:pPr>
      <w:r>
        <w:rPr>
          <w:rFonts w:hint="eastAsia"/>
        </w:rPr>
        <w:t>主要用于保存调度员下给每辆车的作业规则。</w:t>
      </w:r>
    </w:p>
    <w:p w14:paraId="76C44180"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42496A60" w14:textId="77777777">
        <w:tc>
          <w:tcPr>
            <w:tcW w:w="2765" w:type="dxa"/>
            <w:shd w:val="clear" w:color="auto" w:fill="BFBFBF" w:themeFill="background1" w:themeFillShade="BF"/>
          </w:tcPr>
          <w:p w14:paraId="6211CD46"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5FFCE758"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044410E9" w14:textId="77777777" w:rsidR="00190278" w:rsidRDefault="00FC3595">
            <w:pPr>
              <w:ind w:firstLineChars="0" w:firstLine="0"/>
            </w:pPr>
            <w:proofErr w:type="gramStart"/>
            <w:r>
              <w:rPr>
                <w:rFonts w:hint="eastAsia"/>
              </w:rPr>
              <w:t>可用值</w:t>
            </w:r>
            <w:proofErr w:type="gramEnd"/>
          </w:p>
        </w:tc>
      </w:tr>
      <w:tr w:rsidR="00190278" w14:paraId="398B9E8F" w14:textId="77777777" w:rsidTr="009721C6">
        <w:tc>
          <w:tcPr>
            <w:tcW w:w="2765" w:type="dxa"/>
          </w:tcPr>
          <w:p w14:paraId="1582B367" w14:textId="77777777" w:rsidR="00190278" w:rsidRDefault="00FC3595">
            <w:pPr>
              <w:ind w:firstLineChars="0" w:firstLine="0"/>
            </w:pPr>
            <w:proofErr w:type="spellStart"/>
            <w:r>
              <w:rPr>
                <w:rFonts w:hint="eastAsia"/>
              </w:rPr>
              <w:t>rulei</w:t>
            </w:r>
            <w:r>
              <w:t>d</w:t>
            </w:r>
            <w:proofErr w:type="spellEnd"/>
          </w:p>
        </w:tc>
        <w:tc>
          <w:tcPr>
            <w:tcW w:w="2765" w:type="dxa"/>
            <w:tcBorders>
              <w:bottom w:val="single" w:sz="4" w:space="0" w:color="auto"/>
            </w:tcBorders>
          </w:tcPr>
          <w:p w14:paraId="522937AE" w14:textId="77777777" w:rsidR="00190278" w:rsidRDefault="00FC3595">
            <w:pPr>
              <w:ind w:firstLineChars="0" w:firstLine="0"/>
            </w:pPr>
            <w:r>
              <w:rPr>
                <w:rFonts w:hint="eastAsia"/>
              </w:rPr>
              <w:t>规则编号</w:t>
            </w:r>
          </w:p>
        </w:tc>
        <w:tc>
          <w:tcPr>
            <w:tcW w:w="2766" w:type="dxa"/>
          </w:tcPr>
          <w:p w14:paraId="1249F012" w14:textId="77777777" w:rsidR="00190278" w:rsidRDefault="00190278">
            <w:pPr>
              <w:ind w:firstLineChars="0" w:firstLine="0"/>
            </w:pPr>
          </w:p>
        </w:tc>
      </w:tr>
      <w:tr w:rsidR="00190278" w14:paraId="5AC54C07" w14:textId="77777777" w:rsidTr="009721C6">
        <w:tc>
          <w:tcPr>
            <w:tcW w:w="2765" w:type="dxa"/>
          </w:tcPr>
          <w:p w14:paraId="3C4E9A62" w14:textId="7A1BCF8D" w:rsidR="00190278" w:rsidRPr="00690D17" w:rsidRDefault="009721C6" w:rsidP="00690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eastAsiaTheme="minorHAnsi" w:cs="宋体"/>
                <w:kern w:val="0"/>
                <w:szCs w:val="21"/>
              </w:rPr>
            </w:pPr>
            <w:proofErr w:type="spellStart"/>
            <w:r w:rsidRPr="009721C6">
              <w:rPr>
                <w:rFonts w:eastAsiaTheme="minorHAnsi" w:cs="宋体"/>
                <w:kern w:val="0"/>
                <w:szCs w:val="21"/>
              </w:rPr>
              <w:t>unitId</w:t>
            </w:r>
            <w:proofErr w:type="spellEnd"/>
          </w:p>
        </w:tc>
        <w:tc>
          <w:tcPr>
            <w:tcW w:w="2765" w:type="dxa"/>
            <w:tcBorders>
              <w:bottom w:val="single" w:sz="4" w:space="0" w:color="auto"/>
            </w:tcBorders>
          </w:tcPr>
          <w:p w14:paraId="2E85718D" w14:textId="17F63D93" w:rsidR="00190278" w:rsidRPr="00690D17" w:rsidRDefault="009721C6" w:rsidP="00690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eastAsiaTheme="minorHAnsi" w:cs="宋体"/>
                <w:kern w:val="0"/>
                <w:szCs w:val="21"/>
              </w:rPr>
            </w:pPr>
            <w:r w:rsidRPr="009721C6">
              <w:rPr>
                <w:rFonts w:eastAsiaTheme="minorHAnsi" w:cs="宋体" w:hint="eastAsia"/>
                <w:kern w:val="0"/>
                <w:szCs w:val="21"/>
              </w:rPr>
              <w:t>调度单元</w:t>
            </w:r>
            <w:r w:rsidRPr="009721C6">
              <w:rPr>
                <w:rFonts w:eastAsiaTheme="minorHAnsi" w:cs="宋体"/>
                <w:kern w:val="0"/>
                <w:szCs w:val="21"/>
              </w:rPr>
              <w:t>id</w:t>
            </w:r>
          </w:p>
        </w:tc>
        <w:tc>
          <w:tcPr>
            <w:tcW w:w="2766" w:type="dxa"/>
          </w:tcPr>
          <w:p w14:paraId="506200CB" w14:textId="77777777" w:rsidR="00190278" w:rsidRDefault="00190278">
            <w:pPr>
              <w:ind w:firstLineChars="0" w:firstLine="0"/>
            </w:pPr>
          </w:p>
        </w:tc>
      </w:tr>
      <w:tr w:rsidR="00190278" w14:paraId="6229D1E4" w14:textId="77777777" w:rsidTr="009721C6">
        <w:tc>
          <w:tcPr>
            <w:tcW w:w="2765" w:type="dxa"/>
          </w:tcPr>
          <w:p w14:paraId="5E02920A" w14:textId="2A721986" w:rsidR="00190278" w:rsidRDefault="007F6A02">
            <w:pPr>
              <w:ind w:firstLineChars="0" w:firstLine="0"/>
            </w:pPr>
            <w:proofErr w:type="spellStart"/>
            <w:r w:rsidRPr="007F6A02">
              <w:t>userId</w:t>
            </w:r>
            <w:proofErr w:type="spellEnd"/>
          </w:p>
        </w:tc>
        <w:tc>
          <w:tcPr>
            <w:tcW w:w="2765" w:type="dxa"/>
            <w:tcBorders>
              <w:top w:val="single" w:sz="4" w:space="0" w:color="auto"/>
            </w:tcBorders>
          </w:tcPr>
          <w:p w14:paraId="23A9803F" w14:textId="1B6E0282" w:rsidR="00190278" w:rsidRDefault="007F6A02">
            <w:pPr>
              <w:ind w:firstLineChars="0" w:firstLine="0"/>
            </w:pPr>
            <w:r w:rsidRPr="007F6A02">
              <w:rPr>
                <w:rFonts w:hint="eastAsia"/>
              </w:rPr>
              <w:t>调度员</w:t>
            </w:r>
            <w:r w:rsidRPr="007F6A02">
              <w:t>id</w:t>
            </w:r>
          </w:p>
        </w:tc>
        <w:tc>
          <w:tcPr>
            <w:tcW w:w="2766" w:type="dxa"/>
          </w:tcPr>
          <w:p w14:paraId="38A9B8F8" w14:textId="77777777" w:rsidR="00190278" w:rsidRDefault="00190278">
            <w:pPr>
              <w:ind w:firstLineChars="0" w:firstLine="0"/>
            </w:pPr>
          </w:p>
        </w:tc>
      </w:tr>
      <w:tr w:rsidR="00190278" w14:paraId="01302A40" w14:textId="77777777">
        <w:tc>
          <w:tcPr>
            <w:tcW w:w="2765" w:type="dxa"/>
          </w:tcPr>
          <w:p w14:paraId="796602D3" w14:textId="64FFF28E" w:rsidR="00190278" w:rsidRDefault="007F6A02">
            <w:pPr>
              <w:ind w:firstLineChars="0" w:firstLine="0"/>
            </w:pPr>
            <w:proofErr w:type="spellStart"/>
            <w:r w:rsidRPr="007F6A02">
              <w:t>vehicleId</w:t>
            </w:r>
            <w:proofErr w:type="spellEnd"/>
          </w:p>
        </w:tc>
        <w:tc>
          <w:tcPr>
            <w:tcW w:w="2765" w:type="dxa"/>
          </w:tcPr>
          <w:p w14:paraId="5987412D" w14:textId="74A51B08" w:rsidR="00190278" w:rsidRDefault="007F6A02">
            <w:pPr>
              <w:ind w:firstLineChars="0" w:firstLine="0"/>
            </w:pPr>
            <w:r w:rsidRPr="007F6A02">
              <w:rPr>
                <w:rFonts w:hint="eastAsia"/>
              </w:rPr>
              <w:t>车辆编号</w:t>
            </w:r>
          </w:p>
        </w:tc>
        <w:tc>
          <w:tcPr>
            <w:tcW w:w="2766" w:type="dxa"/>
          </w:tcPr>
          <w:p w14:paraId="34DC442C" w14:textId="77777777" w:rsidR="00190278" w:rsidRDefault="00190278">
            <w:pPr>
              <w:ind w:firstLineChars="0" w:firstLine="0"/>
            </w:pPr>
          </w:p>
        </w:tc>
      </w:tr>
      <w:tr w:rsidR="00190278" w14:paraId="6C85F3E0" w14:textId="77777777">
        <w:tc>
          <w:tcPr>
            <w:tcW w:w="2765" w:type="dxa"/>
          </w:tcPr>
          <w:p w14:paraId="2FD179B2" w14:textId="7D79EA4B" w:rsidR="00190278" w:rsidRDefault="007F6A02">
            <w:pPr>
              <w:ind w:firstLineChars="0" w:firstLine="0"/>
            </w:pPr>
            <w:proofErr w:type="spellStart"/>
            <w:r w:rsidRPr="007F6A02">
              <w:t>cycleTimes</w:t>
            </w:r>
            <w:proofErr w:type="spellEnd"/>
          </w:p>
        </w:tc>
        <w:tc>
          <w:tcPr>
            <w:tcW w:w="2765" w:type="dxa"/>
          </w:tcPr>
          <w:p w14:paraId="12366E18" w14:textId="73747828" w:rsidR="00190278" w:rsidRDefault="007F6A02">
            <w:pPr>
              <w:ind w:firstLineChars="0" w:firstLine="0"/>
            </w:pPr>
            <w:r w:rsidRPr="007F6A02">
              <w:rPr>
                <w:rFonts w:hint="eastAsia"/>
              </w:rPr>
              <w:t>循环次数</w:t>
            </w:r>
          </w:p>
        </w:tc>
        <w:tc>
          <w:tcPr>
            <w:tcW w:w="2766" w:type="dxa"/>
          </w:tcPr>
          <w:p w14:paraId="4D2A582F" w14:textId="77777777" w:rsidR="00190278" w:rsidRDefault="00190278">
            <w:pPr>
              <w:ind w:firstLineChars="0" w:firstLine="0"/>
            </w:pPr>
          </w:p>
        </w:tc>
      </w:tr>
      <w:tr w:rsidR="00190278" w14:paraId="22385604" w14:textId="77777777">
        <w:tc>
          <w:tcPr>
            <w:tcW w:w="2765" w:type="dxa"/>
          </w:tcPr>
          <w:p w14:paraId="69E9D700" w14:textId="14DD3535" w:rsidR="00190278" w:rsidRDefault="007F6A02">
            <w:pPr>
              <w:ind w:firstLineChars="0" w:firstLine="0"/>
            </w:pPr>
            <w:proofErr w:type="spellStart"/>
            <w:r w:rsidRPr="007F6A02">
              <w:t>endTime</w:t>
            </w:r>
            <w:proofErr w:type="spellEnd"/>
          </w:p>
        </w:tc>
        <w:tc>
          <w:tcPr>
            <w:tcW w:w="2765" w:type="dxa"/>
          </w:tcPr>
          <w:p w14:paraId="4AEA1A4E" w14:textId="27F24A60" w:rsidR="00190278" w:rsidRDefault="007F6A02">
            <w:pPr>
              <w:ind w:firstLineChars="0" w:firstLine="0"/>
            </w:pPr>
            <w:r w:rsidRPr="007F6A02">
              <w:rPr>
                <w:rFonts w:hint="eastAsia"/>
              </w:rPr>
              <w:t>设置装卸任务结束时间</w:t>
            </w:r>
          </w:p>
        </w:tc>
        <w:tc>
          <w:tcPr>
            <w:tcW w:w="2766" w:type="dxa"/>
          </w:tcPr>
          <w:p w14:paraId="11FFED1E" w14:textId="77777777" w:rsidR="00190278" w:rsidRDefault="00190278">
            <w:pPr>
              <w:ind w:firstLineChars="0" w:firstLine="0"/>
            </w:pPr>
          </w:p>
        </w:tc>
      </w:tr>
      <w:tr w:rsidR="007F6A02" w14:paraId="7DB45E3F" w14:textId="77777777">
        <w:tc>
          <w:tcPr>
            <w:tcW w:w="2765" w:type="dxa"/>
          </w:tcPr>
          <w:p w14:paraId="71397661" w14:textId="58B9076D" w:rsidR="007F6A02" w:rsidRPr="007F6A02" w:rsidRDefault="007F6A02" w:rsidP="007F6A02">
            <w:pPr>
              <w:tabs>
                <w:tab w:val="left" w:pos="690"/>
              </w:tabs>
              <w:ind w:firstLineChars="0" w:firstLine="0"/>
            </w:pPr>
            <w:proofErr w:type="spellStart"/>
            <w:r w:rsidRPr="007F6A02">
              <w:t>addTime</w:t>
            </w:r>
            <w:proofErr w:type="spellEnd"/>
          </w:p>
        </w:tc>
        <w:tc>
          <w:tcPr>
            <w:tcW w:w="2765" w:type="dxa"/>
          </w:tcPr>
          <w:p w14:paraId="447F6C63" w14:textId="4CAFF061" w:rsidR="007F6A02" w:rsidRPr="007F6A02" w:rsidRDefault="007F6A02">
            <w:pPr>
              <w:ind w:firstLineChars="0" w:firstLine="0"/>
            </w:pPr>
            <w:r w:rsidRPr="007F6A02">
              <w:rPr>
                <w:rFonts w:hint="eastAsia"/>
              </w:rPr>
              <w:t>调度装卸任务下发时间</w:t>
            </w:r>
          </w:p>
        </w:tc>
        <w:tc>
          <w:tcPr>
            <w:tcW w:w="2766" w:type="dxa"/>
          </w:tcPr>
          <w:p w14:paraId="676DE343" w14:textId="77777777" w:rsidR="007F6A02" w:rsidRDefault="007F6A02">
            <w:pPr>
              <w:ind w:firstLineChars="0" w:firstLine="0"/>
            </w:pPr>
          </w:p>
        </w:tc>
      </w:tr>
      <w:tr w:rsidR="007F6A02" w14:paraId="54AFFCE0" w14:textId="77777777">
        <w:tc>
          <w:tcPr>
            <w:tcW w:w="2765" w:type="dxa"/>
          </w:tcPr>
          <w:p w14:paraId="4E31B907" w14:textId="3E45E3F9" w:rsidR="007F6A02" w:rsidRPr="007F6A02" w:rsidRDefault="007F6A02">
            <w:pPr>
              <w:ind w:firstLineChars="0" w:firstLine="0"/>
            </w:pPr>
            <w:r w:rsidRPr="007F6A02">
              <w:t>points</w:t>
            </w:r>
          </w:p>
        </w:tc>
        <w:tc>
          <w:tcPr>
            <w:tcW w:w="2765" w:type="dxa"/>
          </w:tcPr>
          <w:p w14:paraId="64942BCA" w14:textId="07B073F8" w:rsidR="007F6A02" w:rsidRPr="007F6A02" w:rsidRDefault="007F6A02">
            <w:pPr>
              <w:ind w:firstLineChars="0" w:firstLine="0"/>
            </w:pPr>
            <w:r w:rsidRPr="007F6A02">
              <w:rPr>
                <w:rFonts w:hint="eastAsia"/>
              </w:rPr>
              <w:t>交互式任务</w:t>
            </w:r>
            <w:proofErr w:type="gramStart"/>
            <w:r w:rsidRPr="007F6A02">
              <w:rPr>
                <w:rFonts w:hint="eastAsia"/>
              </w:rPr>
              <w:t>的点集</w:t>
            </w:r>
            <w:proofErr w:type="gramEnd"/>
          </w:p>
        </w:tc>
        <w:tc>
          <w:tcPr>
            <w:tcW w:w="2766" w:type="dxa"/>
          </w:tcPr>
          <w:p w14:paraId="2360D3F4" w14:textId="77777777" w:rsidR="007F6A02" w:rsidRDefault="007F6A02">
            <w:pPr>
              <w:ind w:firstLineChars="0" w:firstLine="0"/>
            </w:pPr>
          </w:p>
        </w:tc>
      </w:tr>
      <w:tr w:rsidR="007F6A02" w14:paraId="0B52E959" w14:textId="77777777">
        <w:tc>
          <w:tcPr>
            <w:tcW w:w="2765" w:type="dxa"/>
          </w:tcPr>
          <w:p w14:paraId="2785D6BB" w14:textId="7464581E" w:rsidR="007F6A02" w:rsidRPr="007F6A02" w:rsidRDefault="007F6A02">
            <w:pPr>
              <w:ind w:firstLineChars="0" w:firstLine="0"/>
            </w:pPr>
            <w:r w:rsidRPr="007F6A02">
              <w:t>status</w:t>
            </w:r>
          </w:p>
        </w:tc>
        <w:tc>
          <w:tcPr>
            <w:tcW w:w="2765" w:type="dxa"/>
          </w:tcPr>
          <w:p w14:paraId="548B900F" w14:textId="252A9C98" w:rsidR="007F6A02" w:rsidRPr="007F6A02" w:rsidRDefault="007F6A02">
            <w:pPr>
              <w:ind w:firstLineChars="0" w:firstLine="0"/>
            </w:pPr>
            <w:r w:rsidRPr="007F6A02">
              <w:rPr>
                <w:rFonts w:hint="eastAsia"/>
              </w:rPr>
              <w:t>状态</w:t>
            </w:r>
          </w:p>
        </w:tc>
        <w:tc>
          <w:tcPr>
            <w:tcW w:w="2766" w:type="dxa"/>
          </w:tcPr>
          <w:p w14:paraId="09227E46" w14:textId="11A4C49C" w:rsidR="007F6A02" w:rsidRDefault="007F6A02">
            <w:pPr>
              <w:ind w:firstLineChars="0" w:firstLine="0"/>
            </w:pPr>
            <w:r w:rsidRPr="007F6A02">
              <w:t>0进行中，1完成，2停止，3移除,4未执行</w:t>
            </w:r>
          </w:p>
        </w:tc>
      </w:tr>
    </w:tbl>
    <w:p w14:paraId="42FDCC17" w14:textId="79175A5A" w:rsidR="00190278" w:rsidRDefault="00190278">
      <w:pPr>
        <w:ind w:firstLineChars="0" w:firstLine="0"/>
      </w:pPr>
    </w:p>
    <w:p w14:paraId="0FF22C0E" w14:textId="53882577" w:rsidR="007F6A02" w:rsidRDefault="007F6A02">
      <w:pPr>
        <w:ind w:firstLineChars="0" w:firstLine="0"/>
      </w:pPr>
      <w:r>
        <w:rPr>
          <w:rFonts w:hint="eastAsia"/>
        </w:rPr>
        <w:t>调度单元表</w:t>
      </w:r>
    </w:p>
    <w:p w14:paraId="2912258A" w14:textId="28F6132D" w:rsidR="00B9562C" w:rsidRDefault="00B9562C">
      <w:pPr>
        <w:ind w:firstLineChars="0" w:firstLine="0"/>
      </w:pPr>
      <w:r>
        <w:rPr>
          <w:rFonts w:hint="eastAsia"/>
        </w:rPr>
        <w:t>用于调度员创建调度单元信息</w:t>
      </w:r>
    </w:p>
    <w:tbl>
      <w:tblPr>
        <w:tblStyle w:val="aa"/>
        <w:tblW w:w="8296" w:type="dxa"/>
        <w:tblLayout w:type="fixed"/>
        <w:tblLook w:val="04A0" w:firstRow="1" w:lastRow="0" w:firstColumn="1" w:lastColumn="0" w:noHBand="0" w:noVBand="1"/>
      </w:tblPr>
      <w:tblGrid>
        <w:gridCol w:w="2765"/>
        <w:gridCol w:w="2765"/>
        <w:gridCol w:w="2766"/>
      </w:tblGrid>
      <w:tr w:rsidR="007F6A02" w14:paraId="1477AEC4" w14:textId="77777777" w:rsidTr="00BC3E11">
        <w:tc>
          <w:tcPr>
            <w:tcW w:w="2765" w:type="dxa"/>
            <w:shd w:val="clear" w:color="auto" w:fill="BFBFBF" w:themeFill="background1" w:themeFillShade="BF"/>
          </w:tcPr>
          <w:p w14:paraId="3548D96A" w14:textId="77777777" w:rsidR="007F6A02" w:rsidRDefault="007F6A02" w:rsidP="00BC3E11">
            <w:pPr>
              <w:ind w:firstLineChars="0" w:firstLine="0"/>
            </w:pPr>
            <w:r>
              <w:rPr>
                <w:rFonts w:hint="eastAsia"/>
              </w:rPr>
              <w:t>字段</w:t>
            </w:r>
          </w:p>
        </w:tc>
        <w:tc>
          <w:tcPr>
            <w:tcW w:w="2765" w:type="dxa"/>
            <w:shd w:val="clear" w:color="auto" w:fill="BFBFBF" w:themeFill="background1" w:themeFillShade="BF"/>
          </w:tcPr>
          <w:p w14:paraId="46C983A3" w14:textId="77777777" w:rsidR="007F6A02" w:rsidRDefault="007F6A02" w:rsidP="00BC3E11">
            <w:pPr>
              <w:ind w:firstLineChars="0" w:firstLine="0"/>
            </w:pPr>
            <w:r>
              <w:rPr>
                <w:rFonts w:hint="eastAsia"/>
              </w:rPr>
              <w:t>描述</w:t>
            </w:r>
          </w:p>
        </w:tc>
        <w:tc>
          <w:tcPr>
            <w:tcW w:w="2766" w:type="dxa"/>
            <w:shd w:val="clear" w:color="auto" w:fill="BFBFBF" w:themeFill="background1" w:themeFillShade="BF"/>
          </w:tcPr>
          <w:p w14:paraId="3BCBCCAC" w14:textId="77777777" w:rsidR="007F6A02" w:rsidRDefault="007F6A02" w:rsidP="00BC3E11">
            <w:pPr>
              <w:ind w:firstLineChars="0" w:firstLine="0"/>
            </w:pPr>
            <w:proofErr w:type="gramStart"/>
            <w:r>
              <w:rPr>
                <w:rFonts w:hint="eastAsia"/>
              </w:rPr>
              <w:t>可用值</w:t>
            </w:r>
            <w:proofErr w:type="gramEnd"/>
          </w:p>
        </w:tc>
      </w:tr>
      <w:tr w:rsidR="007F6A02" w14:paraId="4F022DBF" w14:textId="77777777" w:rsidTr="00BC3E11">
        <w:tc>
          <w:tcPr>
            <w:tcW w:w="2765" w:type="dxa"/>
          </w:tcPr>
          <w:p w14:paraId="4E78453B" w14:textId="4781C734" w:rsidR="007F6A02" w:rsidRDefault="007F6A02" w:rsidP="00BC3E11">
            <w:pPr>
              <w:ind w:firstLineChars="0" w:firstLine="0"/>
            </w:pPr>
            <w:proofErr w:type="spellStart"/>
            <w:r w:rsidRPr="007F6A02">
              <w:lastRenderedPageBreak/>
              <w:t>unitId</w:t>
            </w:r>
            <w:proofErr w:type="spellEnd"/>
          </w:p>
        </w:tc>
        <w:tc>
          <w:tcPr>
            <w:tcW w:w="2765" w:type="dxa"/>
          </w:tcPr>
          <w:p w14:paraId="7704D2D4" w14:textId="1E834075" w:rsidR="007F6A02" w:rsidRDefault="007F6A02" w:rsidP="00BC3E11">
            <w:pPr>
              <w:ind w:firstLineChars="0" w:firstLine="0"/>
            </w:pPr>
            <w:r w:rsidRPr="007F6A02">
              <w:rPr>
                <w:rFonts w:hint="eastAsia"/>
              </w:rPr>
              <w:t>调度单元</w:t>
            </w:r>
            <w:r w:rsidRPr="007F6A02">
              <w:t>id</w:t>
            </w:r>
          </w:p>
        </w:tc>
        <w:tc>
          <w:tcPr>
            <w:tcW w:w="2766" w:type="dxa"/>
          </w:tcPr>
          <w:p w14:paraId="0F190C86" w14:textId="77777777" w:rsidR="007F6A02" w:rsidRDefault="007F6A02" w:rsidP="00BC3E11">
            <w:pPr>
              <w:ind w:firstLineChars="0" w:firstLine="0"/>
            </w:pPr>
          </w:p>
        </w:tc>
      </w:tr>
      <w:tr w:rsidR="007F6A02" w14:paraId="270B9A96" w14:textId="77777777" w:rsidTr="00BC3E11">
        <w:tc>
          <w:tcPr>
            <w:tcW w:w="2765" w:type="dxa"/>
          </w:tcPr>
          <w:p w14:paraId="21A1D3A7" w14:textId="08196BB5" w:rsidR="007F6A02" w:rsidRDefault="007F6A02" w:rsidP="00BC3E11">
            <w:pPr>
              <w:ind w:firstLineChars="0" w:firstLine="0"/>
            </w:pPr>
            <w:proofErr w:type="spellStart"/>
            <w:r w:rsidRPr="007F6A02">
              <w:t>dispatchTaskType</w:t>
            </w:r>
            <w:proofErr w:type="spellEnd"/>
          </w:p>
        </w:tc>
        <w:tc>
          <w:tcPr>
            <w:tcW w:w="2765" w:type="dxa"/>
          </w:tcPr>
          <w:p w14:paraId="58416A49" w14:textId="2C9E96BA" w:rsidR="007F6A02" w:rsidRDefault="007F6A02" w:rsidP="00BC3E11">
            <w:pPr>
              <w:ind w:firstLineChars="0" w:firstLine="0"/>
            </w:pPr>
            <w:r w:rsidRPr="007F6A02">
              <w:rPr>
                <w:rFonts w:hint="eastAsia"/>
              </w:rPr>
              <w:t>调度任务类型</w:t>
            </w:r>
          </w:p>
        </w:tc>
        <w:tc>
          <w:tcPr>
            <w:tcW w:w="2766" w:type="dxa"/>
          </w:tcPr>
          <w:p w14:paraId="60974A55" w14:textId="77777777" w:rsidR="007F6A02" w:rsidRDefault="007F6A02" w:rsidP="00BC3E11">
            <w:pPr>
              <w:ind w:firstLineChars="0" w:firstLine="0"/>
            </w:pPr>
          </w:p>
        </w:tc>
      </w:tr>
      <w:tr w:rsidR="007F6A02" w14:paraId="05403EB6" w14:textId="77777777" w:rsidTr="00BC3E11">
        <w:tc>
          <w:tcPr>
            <w:tcW w:w="2765" w:type="dxa"/>
          </w:tcPr>
          <w:p w14:paraId="03364210" w14:textId="6C385D77" w:rsidR="007F6A02" w:rsidRDefault="007F6A02" w:rsidP="00BC3E11">
            <w:pPr>
              <w:ind w:firstLineChars="0" w:firstLine="0"/>
            </w:pPr>
            <w:proofErr w:type="spellStart"/>
            <w:r w:rsidRPr="007F6A02">
              <w:t>userId</w:t>
            </w:r>
            <w:proofErr w:type="spellEnd"/>
          </w:p>
        </w:tc>
        <w:tc>
          <w:tcPr>
            <w:tcW w:w="2765" w:type="dxa"/>
          </w:tcPr>
          <w:p w14:paraId="539123EC" w14:textId="73B504EA" w:rsidR="007F6A02" w:rsidRDefault="007F6A02" w:rsidP="00BC3E11">
            <w:pPr>
              <w:ind w:firstLineChars="0" w:firstLine="0"/>
            </w:pPr>
            <w:r w:rsidRPr="007F6A02">
              <w:rPr>
                <w:rFonts w:hint="eastAsia"/>
              </w:rPr>
              <w:t>调度员</w:t>
            </w:r>
            <w:r w:rsidRPr="007F6A02">
              <w:t>id</w:t>
            </w:r>
          </w:p>
        </w:tc>
        <w:tc>
          <w:tcPr>
            <w:tcW w:w="2766" w:type="dxa"/>
          </w:tcPr>
          <w:p w14:paraId="021BF2DA" w14:textId="77777777" w:rsidR="007F6A02" w:rsidRDefault="007F6A02" w:rsidP="00BC3E11">
            <w:pPr>
              <w:ind w:firstLineChars="0" w:firstLine="0"/>
            </w:pPr>
          </w:p>
        </w:tc>
      </w:tr>
      <w:tr w:rsidR="007F6A02" w14:paraId="11A52241" w14:textId="77777777" w:rsidTr="00BC3E11">
        <w:tc>
          <w:tcPr>
            <w:tcW w:w="2765" w:type="dxa"/>
          </w:tcPr>
          <w:p w14:paraId="0CB2715D" w14:textId="0DA57103" w:rsidR="007F6A02" w:rsidRDefault="007F6A02" w:rsidP="00BC3E11">
            <w:pPr>
              <w:ind w:firstLineChars="0" w:firstLine="0"/>
            </w:pPr>
            <w:r w:rsidRPr="007F6A02">
              <w:t>status</w:t>
            </w:r>
          </w:p>
        </w:tc>
        <w:tc>
          <w:tcPr>
            <w:tcW w:w="2765" w:type="dxa"/>
          </w:tcPr>
          <w:p w14:paraId="34B3AB75" w14:textId="6DAC01EA" w:rsidR="007F6A02" w:rsidRDefault="007F6A02" w:rsidP="00BC3E11">
            <w:pPr>
              <w:ind w:firstLineChars="0" w:firstLine="0"/>
            </w:pPr>
            <w:r w:rsidRPr="007F6A02">
              <w:rPr>
                <w:rFonts w:hint="eastAsia"/>
              </w:rPr>
              <w:t>单元状态</w:t>
            </w:r>
          </w:p>
        </w:tc>
        <w:tc>
          <w:tcPr>
            <w:tcW w:w="2766" w:type="dxa"/>
          </w:tcPr>
          <w:p w14:paraId="6BC5784D" w14:textId="29FE6A98" w:rsidR="007F6A02" w:rsidRPr="007F6A02" w:rsidRDefault="007F6A02" w:rsidP="00BC3E11">
            <w:pPr>
              <w:ind w:firstLineChars="0" w:firstLine="0"/>
            </w:pPr>
            <w:r w:rsidRPr="007F6A02">
              <w:t>0移除，1使用中，2未使用，3停止</w:t>
            </w:r>
          </w:p>
        </w:tc>
      </w:tr>
      <w:tr w:rsidR="007F6A02" w14:paraId="13A627CF" w14:textId="77777777" w:rsidTr="00BC3E11">
        <w:tc>
          <w:tcPr>
            <w:tcW w:w="2765" w:type="dxa"/>
          </w:tcPr>
          <w:p w14:paraId="071FC9E5" w14:textId="5E454A34" w:rsidR="007F6A02" w:rsidRDefault="007F6A02" w:rsidP="00BC3E11">
            <w:pPr>
              <w:ind w:firstLineChars="0" w:firstLine="0"/>
            </w:pPr>
            <w:proofErr w:type="spellStart"/>
            <w:r w:rsidRPr="007F6A02">
              <w:t>addTime</w:t>
            </w:r>
            <w:proofErr w:type="spellEnd"/>
          </w:p>
        </w:tc>
        <w:tc>
          <w:tcPr>
            <w:tcW w:w="2765" w:type="dxa"/>
          </w:tcPr>
          <w:p w14:paraId="69910518" w14:textId="671CBEDE" w:rsidR="007F6A02" w:rsidRDefault="007F6A02" w:rsidP="00BC3E11">
            <w:pPr>
              <w:ind w:firstLineChars="0" w:firstLine="0"/>
            </w:pPr>
            <w:r w:rsidRPr="007F6A02">
              <w:rPr>
                <w:rFonts w:hint="eastAsia"/>
              </w:rPr>
              <w:t>添加时间</w:t>
            </w:r>
          </w:p>
        </w:tc>
        <w:tc>
          <w:tcPr>
            <w:tcW w:w="2766" w:type="dxa"/>
          </w:tcPr>
          <w:p w14:paraId="7B7D5EAE" w14:textId="77777777" w:rsidR="007F6A02" w:rsidRDefault="007F6A02" w:rsidP="00BC3E11">
            <w:pPr>
              <w:ind w:firstLineChars="0" w:firstLine="0"/>
            </w:pPr>
          </w:p>
        </w:tc>
      </w:tr>
      <w:tr w:rsidR="007F6A02" w14:paraId="0ADA9A4B" w14:textId="77777777" w:rsidTr="00BC3E11">
        <w:tc>
          <w:tcPr>
            <w:tcW w:w="2765" w:type="dxa"/>
          </w:tcPr>
          <w:p w14:paraId="7F8AD797" w14:textId="03C33513" w:rsidR="007F6A02" w:rsidRPr="007F6A02" w:rsidRDefault="007F6A02" w:rsidP="00BC3E11">
            <w:pPr>
              <w:ind w:firstLineChars="0" w:firstLine="0"/>
            </w:pPr>
            <w:proofErr w:type="spellStart"/>
            <w:r w:rsidRPr="007F6A02">
              <w:t>taskType</w:t>
            </w:r>
            <w:proofErr w:type="spellEnd"/>
          </w:p>
        </w:tc>
        <w:tc>
          <w:tcPr>
            <w:tcW w:w="2765" w:type="dxa"/>
          </w:tcPr>
          <w:p w14:paraId="0C7DB624" w14:textId="620A6758" w:rsidR="007F6A02" w:rsidRPr="007F6A02" w:rsidRDefault="007F6A02" w:rsidP="00BC3E11">
            <w:pPr>
              <w:ind w:firstLineChars="0" w:firstLine="0"/>
            </w:pPr>
            <w:r w:rsidRPr="007F6A02">
              <w:rPr>
                <w:rFonts w:hint="eastAsia"/>
              </w:rPr>
              <w:t>特殊调度单元的类型</w:t>
            </w:r>
          </w:p>
        </w:tc>
        <w:tc>
          <w:tcPr>
            <w:tcW w:w="2766" w:type="dxa"/>
          </w:tcPr>
          <w:p w14:paraId="4DC14756" w14:textId="77777777" w:rsidR="007F6A02" w:rsidRDefault="007F6A02" w:rsidP="00BC3E11">
            <w:pPr>
              <w:ind w:firstLineChars="0" w:firstLine="0"/>
            </w:pPr>
          </w:p>
        </w:tc>
      </w:tr>
      <w:tr w:rsidR="007F6A02" w14:paraId="69B737C1" w14:textId="77777777" w:rsidTr="00BC3E11">
        <w:tc>
          <w:tcPr>
            <w:tcW w:w="2765" w:type="dxa"/>
          </w:tcPr>
          <w:p w14:paraId="792CED1B" w14:textId="02795D9E" w:rsidR="007F6A02" w:rsidRPr="007F6A02" w:rsidRDefault="007F6A02" w:rsidP="00BC3E11">
            <w:pPr>
              <w:ind w:firstLineChars="0" w:firstLine="0"/>
            </w:pPr>
            <w:proofErr w:type="spellStart"/>
            <w:r w:rsidRPr="007F6A02">
              <w:t>taskAreaId</w:t>
            </w:r>
            <w:proofErr w:type="spellEnd"/>
          </w:p>
        </w:tc>
        <w:tc>
          <w:tcPr>
            <w:tcW w:w="2765" w:type="dxa"/>
          </w:tcPr>
          <w:p w14:paraId="4B912490" w14:textId="2D9A8865" w:rsidR="007F6A02" w:rsidRPr="007F6A02" w:rsidRDefault="007F6A02" w:rsidP="00BC3E11">
            <w:pPr>
              <w:ind w:firstLineChars="0" w:firstLine="0"/>
            </w:pPr>
            <w:r w:rsidRPr="007F6A02">
              <w:rPr>
                <w:rFonts w:hint="eastAsia"/>
              </w:rPr>
              <w:t>特殊调度单元的任务区</w:t>
            </w:r>
            <w:r w:rsidRPr="007F6A02">
              <w:t>id</w:t>
            </w:r>
          </w:p>
        </w:tc>
        <w:tc>
          <w:tcPr>
            <w:tcW w:w="2766" w:type="dxa"/>
          </w:tcPr>
          <w:p w14:paraId="1A34769D" w14:textId="77777777" w:rsidR="007F6A02" w:rsidRDefault="007F6A02" w:rsidP="00BC3E11">
            <w:pPr>
              <w:ind w:firstLineChars="0" w:firstLine="0"/>
            </w:pPr>
          </w:p>
        </w:tc>
      </w:tr>
      <w:tr w:rsidR="007F6A02" w14:paraId="661E1B82" w14:textId="77777777" w:rsidTr="00BC3E11">
        <w:tc>
          <w:tcPr>
            <w:tcW w:w="2765" w:type="dxa"/>
          </w:tcPr>
          <w:p w14:paraId="31C415EF" w14:textId="1E2F5393" w:rsidR="007F6A02" w:rsidRPr="007F6A02" w:rsidRDefault="007F6A02" w:rsidP="00BC3E11">
            <w:pPr>
              <w:ind w:firstLineChars="0" w:firstLine="0"/>
            </w:pPr>
            <w:proofErr w:type="spellStart"/>
            <w:r w:rsidRPr="007F6A02">
              <w:t>loadAreaId</w:t>
            </w:r>
            <w:proofErr w:type="spellEnd"/>
          </w:p>
        </w:tc>
        <w:tc>
          <w:tcPr>
            <w:tcW w:w="2765" w:type="dxa"/>
          </w:tcPr>
          <w:p w14:paraId="4A8A3183" w14:textId="2DB306E4" w:rsidR="007F6A02" w:rsidRPr="007F6A02" w:rsidRDefault="007F6A02" w:rsidP="00BC3E11">
            <w:pPr>
              <w:ind w:firstLineChars="0" w:firstLine="0"/>
            </w:pPr>
            <w:r w:rsidRPr="007F6A02">
              <w:rPr>
                <w:rFonts w:hint="eastAsia"/>
              </w:rPr>
              <w:t>装卸调度单元的装载点</w:t>
            </w:r>
            <w:r w:rsidRPr="007F6A02">
              <w:t>id</w:t>
            </w:r>
          </w:p>
        </w:tc>
        <w:tc>
          <w:tcPr>
            <w:tcW w:w="2766" w:type="dxa"/>
          </w:tcPr>
          <w:p w14:paraId="329A5791" w14:textId="77777777" w:rsidR="007F6A02" w:rsidRDefault="007F6A02" w:rsidP="00BC3E11">
            <w:pPr>
              <w:ind w:firstLineChars="0" w:firstLine="0"/>
            </w:pPr>
          </w:p>
        </w:tc>
      </w:tr>
      <w:tr w:rsidR="007F6A02" w14:paraId="43D00E7A" w14:textId="77777777" w:rsidTr="00BC3E11">
        <w:tc>
          <w:tcPr>
            <w:tcW w:w="2765" w:type="dxa"/>
          </w:tcPr>
          <w:p w14:paraId="194E8D35" w14:textId="0A9866DA" w:rsidR="007F6A02" w:rsidRPr="007F6A02" w:rsidRDefault="007F6A02" w:rsidP="00BC3E11">
            <w:pPr>
              <w:ind w:firstLineChars="0" w:firstLine="0"/>
            </w:pPr>
            <w:proofErr w:type="spellStart"/>
            <w:r w:rsidRPr="007F6A02">
              <w:t>unLoadAreaId</w:t>
            </w:r>
            <w:proofErr w:type="spellEnd"/>
          </w:p>
        </w:tc>
        <w:tc>
          <w:tcPr>
            <w:tcW w:w="2765" w:type="dxa"/>
          </w:tcPr>
          <w:p w14:paraId="758BD915" w14:textId="5106F313" w:rsidR="007F6A02" w:rsidRPr="007F6A02" w:rsidRDefault="007F6A02" w:rsidP="00BC3E11">
            <w:pPr>
              <w:ind w:firstLineChars="0" w:firstLine="0"/>
            </w:pPr>
            <w:r w:rsidRPr="007F6A02">
              <w:rPr>
                <w:rFonts w:hint="eastAsia"/>
              </w:rPr>
              <w:t>装卸调度单元的卸载点</w:t>
            </w:r>
            <w:r w:rsidRPr="007F6A02">
              <w:t>id</w:t>
            </w:r>
          </w:p>
        </w:tc>
        <w:tc>
          <w:tcPr>
            <w:tcW w:w="2766" w:type="dxa"/>
          </w:tcPr>
          <w:p w14:paraId="1113E8A0" w14:textId="77777777" w:rsidR="007F6A02" w:rsidRDefault="007F6A02" w:rsidP="00BC3E11">
            <w:pPr>
              <w:ind w:firstLineChars="0" w:firstLine="0"/>
            </w:pPr>
          </w:p>
        </w:tc>
      </w:tr>
    </w:tbl>
    <w:p w14:paraId="292DAECC" w14:textId="2B20A751" w:rsidR="007F6A02" w:rsidRDefault="007F6A02">
      <w:pPr>
        <w:ind w:firstLineChars="0" w:firstLine="0"/>
      </w:pPr>
    </w:p>
    <w:p w14:paraId="3648B12C" w14:textId="034A61F8" w:rsidR="00B9562C" w:rsidRDefault="00B9562C" w:rsidP="00B9562C">
      <w:pPr>
        <w:ind w:firstLineChars="0" w:firstLine="0"/>
      </w:pPr>
      <w:r w:rsidRPr="00B9562C">
        <w:rPr>
          <w:rFonts w:hint="eastAsia"/>
        </w:rPr>
        <w:t>车辆实时数据</w:t>
      </w:r>
      <w:r>
        <w:rPr>
          <w:rFonts w:hint="eastAsia"/>
        </w:rPr>
        <w:t>表</w:t>
      </w:r>
    </w:p>
    <w:p w14:paraId="579D188C" w14:textId="7D4D429C" w:rsidR="00B9562C" w:rsidRDefault="00B9562C" w:rsidP="00B9562C">
      <w:pPr>
        <w:ind w:firstLineChars="0" w:firstLine="0"/>
      </w:pPr>
      <w:r>
        <w:rPr>
          <w:rFonts w:hint="eastAsia"/>
        </w:rPr>
        <w:t>用于保存车载实时状态数据</w:t>
      </w:r>
    </w:p>
    <w:tbl>
      <w:tblPr>
        <w:tblStyle w:val="aa"/>
        <w:tblW w:w="8296" w:type="dxa"/>
        <w:tblLayout w:type="fixed"/>
        <w:tblLook w:val="04A0" w:firstRow="1" w:lastRow="0" w:firstColumn="1" w:lastColumn="0" w:noHBand="0" w:noVBand="1"/>
      </w:tblPr>
      <w:tblGrid>
        <w:gridCol w:w="2765"/>
        <w:gridCol w:w="2765"/>
        <w:gridCol w:w="2766"/>
      </w:tblGrid>
      <w:tr w:rsidR="00B9562C" w14:paraId="5EBE4406" w14:textId="77777777" w:rsidTr="00BC3E11">
        <w:tc>
          <w:tcPr>
            <w:tcW w:w="2765" w:type="dxa"/>
            <w:shd w:val="clear" w:color="auto" w:fill="BFBFBF" w:themeFill="background1" w:themeFillShade="BF"/>
          </w:tcPr>
          <w:p w14:paraId="1DC1C711" w14:textId="77777777" w:rsidR="00B9562C" w:rsidRDefault="00B9562C" w:rsidP="00BC3E11">
            <w:pPr>
              <w:ind w:firstLineChars="0" w:firstLine="0"/>
            </w:pPr>
            <w:r>
              <w:rPr>
                <w:rFonts w:hint="eastAsia"/>
              </w:rPr>
              <w:t>字段</w:t>
            </w:r>
          </w:p>
        </w:tc>
        <w:tc>
          <w:tcPr>
            <w:tcW w:w="2765" w:type="dxa"/>
            <w:shd w:val="clear" w:color="auto" w:fill="BFBFBF" w:themeFill="background1" w:themeFillShade="BF"/>
          </w:tcPr>
          <w:p w14:paraId="2DFEA81A" w14:textId="77777777" w:rsidR="00B9562C" w:rsidRDefault="00B9562C" w:rsidP="00BC3E11">
            <w:pPr>
              <w:ind w:firstLineChars="0" w:firstLine="0"/>
            </w:pPr>
            <w:r>
              <w:rPr>
                <w:rFonts w:hint="eastAsia"/>
              </w:rPr>
              <w:t>描述</w:t>
            </w:r>
          </w:p>
        </w:tc>
        <w:tc>
          <w:tcPr>
            <w:tcW w:w="2766" w:type="dxa"/>
            <w:shd w:val="clear" w:color="auto" w:fill="BFBFBF" w:themeFill="background1" w:themeFillShade="BF"/>
          </w:tcPr>
          <w:p w14:paraId="1D83A784" w14:textId="77777777" w:rsidR="00B9562C" w:rsidRDefault="00B9562C" w:rsidP="00BC3E11">
            <w:pPr>
              <w:ind w:firstLineChars="0" w:firstLine="0"/>
            </w:pPr>
            <w:proofErr w:type="gramStart"/>
            <w:r>
              <w:rPr>
                <w:rFonts w:hint="eastAsia"/>
              </w:rPr>
              <w:t>可用值</w:t>
            </w:r>
            <w:proofErr w:type="gramEnd"/>
          </w:p>
        </w:tc>
      </w:tr>
      <w:tr w:rsidR="00B9562C" w14:paraId="09F43F42" w14:textId="77777777" w:rsidTr="00BC3E11">
        <w:tc>
          <w:tcPr>
            <w:tcW w:w="2765" w:type="dxa"/>
          </w:tcPr>
          <w:p w14:paraId="4444888D" w14:textId="2C5F38D7" w:rsidR="00B9562C" w:rsidRDefault="00B9562C" w:rsidP="00BC3E11">
            <w:pPr>
              <w:ind w:firstLineChars="0" w:firstLine="0"/>
            </w:pPr>
            <w:proofErr w:type="spellStart"/>
            <w:r w:rsidRPr="00B9562C">
              <w:t>vehicleSign</w:t>
            </w:r>
            <w:proofErr w:type="spellEnd"/>
          </w:p>
        </w:tc>
        <w:tc>
          <w:tcPr>
            <w:tcW w:w="2765" w:type="dxa"/>
          </w:tcPr>
          <w:p w14:paraId="1437520E" w14:textId="142D4753" w:rsidR="00B9562C" w:rsidRDefault="00B9562C" w:rsidP="00BC3E11">
            <w:pPr>
              <w:ind w:firstLineChars="0" w:firstLine="0"/>
            </w:pPr>
            <w:r w:rsidRPr="00B9562C">
              <w:rPr>
                <w:rFonts w:hint="eastAsia"/>
              </w:rPr>
              <w:t>车辆标识</w:t>
            </w:r>
          </w:p>
        </w:tc>
        <w:tc>
          <w:tcPr>
            <w:tcW w:w="2766" w:type="dxa"/>
          </w:tcPr>
          <w:p w14:paraId="2953ABD8" w14:textId="77777777" w:rsidR="00B9562C" w:rsidRDefault="00B9562C" w:rsidP="00BC3E11">
            <w:pPr>
              <w:ind w:firstLineChars="0" w:firstLine="0"/>
            </w:pPr>
          </w:p>
        </w:tc>
      </w:tr>
      <w:tr w:rsidR="00B9562C" w14:paraId="39A251D2" w14:textId="77777777" w:rsidTr="00BC3E11">
        <w:tc>
          <w:tcPr>
            <w:tcW w:w="2765" w:type="dxa"/>
          </w:tcPr>
          <w:p w14:paraId="7A2B8CE2" w14:textId="446B96AD" w:rsidR="00B9562C" w:rsidRDefault="00B9562C" w:rsidP="00BC3E11">
            <w:pPr>
              <w:ind w:firstLineChars="0" w:firstLine="0"/>
            </w:pPr>
            <w:r w:rsidRPr="00B9562C">
              <w:t>x</w:t>
            </w:r>
          </w:p>
        </w:tc>
        <w:tc>
          <w:tcPr>
            <w:tcW w:w="2765" w:type="dxa"/>
          </w:tcPr>
          <w:p w14:paraId="73C8A5FF" w14:textId="0C251ADE" w:rsidR="00B9562C" w:rsidRDefault="00B9562C" w:rsidP="00BC3E11">
            <w:pPr>
              <w:ind w:firstLineChars="0" w:firstLine="0"/>
            </w:pPr>
            <w:r>
              <w:rPr>
                <w:rFonts w:hint="eastAsia"/>
              </w:rPr>
              <w:t>车辆坐标x</w:t>
            </w:r>
          </w:p>
        </w:tc>
        <w:tc>
          <w:tcPr>
            <w:tcW w:w="2766" w:type="dxa"/>
          </w:tcPr>
          <w:p w14:paraId="7395170D" w14:textId="77777777" w:rsidR="00B9562C" w:rsidRDefault="00B9562C" w:rsidP="00BC3E11">
            <w:pPr>
              <w:ind w:firstLineChars="0" w:firstLine="0"/>
            </w:pPr>
          </w:p>
        </w:tc>
      </w:tr>
      <w:tr w:rsidR="00B9562C" w14:paraId="43485794" w14:textId="77777777" w:rsidTr="00BC3E11">
        <w:tc>
          <w:tcPr>
            <w:tcW w:w="2765" w:type="dxa"/>
          </w:tcPr>
          <w:p w14:paraId="2329C81F" w14:textId="489E93B5" w:rsidR="00B9562C" w:rsidRDefault="00B9562C" w:rsidP="00BC3E11">
            <w:pPr>
              <w:ind w:firstLineChars="0" w:firstLine="0"/>
            </w:pPr>
            <w:r>
              <w:rPr>
                <w:rFonts w:hint="eastAsia"/>
              </w:rPr>
              <w:t>y</w:t>
            </w:r>
          </w:p>
        </w:tc>
        <w:tc>
          <w:tcPr>
            <w:tcW w:w="2765" w:type="dxa"/>
          </w:tcPr>
          <w:p w14:paraId="14EF1725" w14:textId="57F90A6D" w:rsidR="00B9562C" w:rsidRDefault="00B9562C" w:rsidP="00BC3E11">
            <w:pPr>
              <w:ind w:firstLineChars="0" w:firstLine="0"/>
            </w:pPr>
            <w:r>
              <w:rPr>
                <w:rFonts w:hint="eastAsia"/>
              </w:rPr>
              <w:t>车辆坐标</w:t>
            </w:r>
            <w:r>
              <w:t>y</w:t>
            </w:r>
          </w:p>
        </w:tc>
        <w:tc>
          <w:tcPr>
            <w:tcW w:w="2766" w:type="dxa"/>
          </w:tcPr>
          <w:p w14:paraId="33579DAA" w14:textId="77777777" w:rsidR="00B9562C" w:rsidRDefault="00B9562C" w:rsidP="00BC3E11">
            <w:pPr>
              <w:ind w:firstLineChars="0" w:firstLine="0"/>
            </w:pPr>
          </w:p>
        </w:tc>
      </w:tr>
      <w:tr w:rsidR="00B9562C" w14:paraId="273118E3" w14:textId="77777777" w:rsidTr="00BC3E11">
        <w:tc>
          <w:tcPr>
            <w:tcW w:w="2765" w:type="dxa"/>
          </w:tcPr>
          <w:p w14:paraId="495493EB" w14:textId="29ECCCCF" w:rsidR="00B9562C" w:rsidRDefault="00B9562C" w:rsidP="00BC3E11">
            <w:pPr>
              <w:ind w:firstLineChars="0" w:firstLine="0"/>
            </w:pPr>
            <w:r>
              <w:rPr>
                <w:rFonts w:hint="eastAsia"/>
              </w:rPr>
              <w:t>z</w:t>
            </w:r>
          </w:p>
        </w:tc>
        <w:tc>
          <w:tcPr>
            <w:tcW w:w="2765" w:type="dxa"/>
          </w:tcPr>
          <w:p w14:paraId="4CBB7F54" w14:textId="32AA38AD" w:rsidR="00B9562C" w:rsidRDefault="00B9562C" w:rsidP="00BC3E11">
            <w:pPr>
              <w:ind w:firstLineChars="0" w:firstLine="0"/>
            </w:pPr>
            <w:r>
              <w:rPr>
                <w:rFonts w:hint="eastAsia"/>
              </w:rPr>
              <w:t>车辆坐标</w:t>
            </w:r>
            <w:r>
              <w:t>z</w:t>
            </w:r>
          </w:p>
        </w:tc>
        <w:tc>
          <w:tcPr>
            <w:tcW w:w="2766" w:type="dxa"/>
          </w:tcPr>
          <w:p w14:paraId="50109501" w14:textId="474D0057" w:rsidR="00B9562C" w:rsidRPr="007F6A02" w:rsidRDefault="00B9562C" w:rsidP="00BC3E11">
            <w:pPr>
              <w:ind w:firstLineChars="0" w:firstLine="0"/>
            </w:pPr>
          </w:p>
        </w:tc>
      </w:tr>
      <w:tr w:rsidR="00B9562C" w14:paraId="248EF432" w14:textId="77777777" w:rsidTr="00BC3E11">
        <w:tc>
          <w:tcPr>
            <w:tcW w:w="2765" w:type="dxa"/>
          </w:tcPr>
          <w:p w14:paraId="219487EB" w14:textId="06CC301D" w:rsidR="00B9562C" w:rsidRDefault="00B9562C" w:rsidP="00BC3E11">
            <w:pPr>
              <w:ind w:firstLineChars="0" w:firstLine="0"/>
            </w:pPr>
            <w:r w:rsidRPr="00B9562C">
              <w:t>angle</w:t>
            </w:r>
          </w:p>
        </w:tc>
        <w:tc>
          <w:tcPr>
            <w:tcW w:w="2765" w:type="dxa"/>
          </w:tcPr>
          <w:p w14:paraId="5A2F18D6" w14:textId="33D62472" w:rsidR="00B9562C" w:rsidRDefault="00B9562C" w:rsidP="00BC3E11">
            <w:pPr>
              <w:ind w:firstLineChars="0" w:firstLine="0"/>
            </w:pPr>
            <w:r>
              <w:rPr>
                <w:rFonts w:hint="eastAsia"/>
              </w:rPr>
              <w:t>横摆角</w:t>
            </w:r>
          </w:p>
        </w:tc>
        <w:tc>
          <w:tcPr>
            <w:tcW w:w="2766" w:type="dxa"/>
          </w:tcPr>
          <w:p w14:paraId="5BD8BB1B" w14:textId="77777777" w:rsidR="00B9562C" w:rsidRDefault="00B9562C" w:rsidP="00BC3E11">
            <w:pPr>
              <w:ind w:firstLineChars="0" w:firstLine="0"/>
            </w:pPr>
          </w:p>
        </w:tc>
      </w:tr>
      <w:tr w:rsidR="00B9562C" w14:paraId="4EC0E291" w14:textId="77777777" w:rsidTr="00BC3E11">
        <w:tc>
          <w:tcPr>
            <w:tcW w:w="2765" w:type="dxa"/>
          </w:tcPr>
          <w:p w14:paraId="1B3ADF88" w14:textId="5627D887" w:rsidR="00B9562C" w:rsidRPr="007F6A02" w:rsidRDefault="00B9562C" w:rsidP="00BC3E11">
            <w:pPr>
              <w:ind w:firstLineChars="0" w:firstLine="0"/>
            </w:pPr>
            <w:r w:rsidRPr="00B9562C">
              <w:t>speed</w:t>
            </w:r>
          </w:p>
        </w:tc>
        <w:tc>
          <w:tcPr>
            <w:tcW w:w="2765" w:type="dxa"/>
          </w:tcPr>
          <w:p w14:paraId="3C9E352E" w14:textId="5593E476" w:rsidR="00B9562C" w:rsidRPr="007F6A02" w:rsidRDefault="00B9562C" w:rsidP="00BC3E11">
            <w:pPr>
              <w:ind w:firstLineChars="0" w:firstLine="0"/>
            </w:pPr>
            <w:r w:rsidRPr="00B9562C">
              <w:rPr>
                <w:rFonts w:hint="eastAsia"/>
              </w:rPr>
              <w:t>车辆速度</w:t>
            </w:r>
          </w:p>
        </w:tc>
        <w:tc>
          <w:tcPr>
            <w:tcW w:w="2766" w:type="dxa"/>
          </w:tcPr>
          <w:p w14:paraId="1C6AF836" w14:textId="77777777" w:rsidR="00B9562C" w:rsidRDefault="00B9562C" w:rsidP="00BC3E11">
            <w:pPr>
              <w:ind w:firstLineChars="0" w:firstLine="0"/>
            </w:pPr>
          </w:p>
        </w:tc>
      </w:tr>
      <w:tr w:rsidR="00B9562C" w14:paraId="07C679CA" w14:textId="77777777" w:rsidTr="00BC3E11">
        <w:tc>
          <w:tcPr>
            <w:tcW w:w="2765" w:type="dxa"/>
          </w:tcPr>
          <w:p w14:paraId="58C0C24B" w14:textId="7211E949" w:rsidR="00B9562C" w:rsidRPr="007F6A02" w:rsidRDefault="00B9562C" w:rsidP="00BC3E11">
            <w:pPr>
              <w:ind w:firstLineChars="0" w:firstLine="0"/>
            </w:pPr>
            <w:r w:rsidRPr="00B9562C">
              <w:t>acceleration</w:t>
            </w:r>
          </w:p>
        </w:tc>
        <w:tc>
          <w:tcPr>
            <w:tcW w:w="2765" w:type="dxa"/>
          </w:tcPr>
          <w:p w14:paraId="75EAAD7B" w14:textId="2D2E7344" w:rsidR="00B9562C" w:rsidRPr="007F6A02" w:rsidRDefault="00B9562C" w:rsidP="00BC3E11">
            <w:pPr>
              <w:ind w:firstLineChars="0" w:firstLine="0"/>
            </w:pPr>
            <w:r w:rsidRPr="00B9562C">
              <w:rPr>
                <w:rFonts w:hint="eastAsia"/>
              </w:rPr>
              <w:t>车辆加速度</w:t>
            </w:r>
          </w:p>
        </w:tc>
        <w:tc>
          <w:tcPr>
            <w:tcW w:w="2766" w:type="dxa"/>
          </w:tcPr>
          <w:p w14:paraId="470E39A6" w14:textId="77777777" w:rsidR="00B9562C" w:rsidRDefault="00B9562C" w:rsidP="00BC3E11">
            <w:pPr>
              <w:ind w:firstLineChars="0" w:firstLine="0"/>
            </w:pPr>
          </w:p>
        </w:tc>
      </w:tr>
      <w:tr w:rsidR="00B9562C" w14:paraId="6C64654D" w14:textId="77777777" w:rsidTr="00BC3E11">
        <w:tc>
          <w:tcPr>
            <w:tcW w:w="2765" w:type="dxa"/>
          </w:tcPr>
          <w:p w14:paraId="643ADDBF" w14:textId="080EEEDA" w:rsidR="00B9562C" w:rsidRPr="007F6A02" w:rsidRDefault="00B9562C" w:rsidP="00BC3E11">
            <w:pPr>
              <w:ind w:firstLineChars="0" w:firstLine="0"/>
            </w:pPr>
            <w:proofErr w:type="spellStart"/>
            <w:r w:rsidRPr="00B9562C">
              <w:t>vapMode</w:t>
            </w:r>
            <w:proofErr w:type="spellEnd"/>
          </w:p>
        </w:tc>
        <w:tc>
          <w:tcPr>
            <w:tcW w:w="2765" w:type="dxa"/>
          </w:tcPr>
          <w:p w14:paraId="4159DE66" w14:textId="74D1E753" w:rsidR="00B9562C" w:rsidRPr="007F6A02" w:rsidRDefault="00B9562C" w:rsidP="00BC3E11">
            <w:pPr>
              <w:ind w:firstLineChars="0" w:firstLine="0"/>
            </w:pPr>
            <w:r w:rsidRPr="00B9562C">
              <w:rPr>
                <w:rFonts w:hint="eastAsia"/>
              </w:rPr>
              <w:t>车载模式</w:t>
            </w:r>
          </w:p>
        </w:tc>
        <w:tc>
          <w:tcPr>
            <w:tcW w:w="2766" w:type="dxa"/>
          </w:tcPr>
          <w:p w14:paraId="2FB5CC1E" w14:textId="77777777" w:rsidR="00B9562C" w:rsidRDefault="00B9562C" w:rsidP="00BC3E11">
            <w:pPr>
              <w:ind w:firstLineChars="0" w:firstLine="0"/>
            </w:pPr>
          </w:p>
        </w:tc>
      </w:tr>
      <w:tr w:rsidR="00B9562C" w14:paraId="620259FC" w14:textId="77777777" w:rsidTr="00BC3E11">
        <w:tc>
          <w:tcPr>
            <w:tcW w:w="2765" w:type="dxa"/>
          </w:tcPr>
          <w:p w14:paraId="628F22F9" w14:textId="33BB2F20" w:rsidR="00B9562C" w:rsidRPr="007F6A02" w:rsidRDefault="00B9562C" w:rsidP="00BC3E11">
            <w:pPr>
              <w:ind w:firstLineChars="0" w:firstLine="0"/>
            </w:pPr>
            <w:proofErr w:type="spellStart"/>
            <w:r w:rsidRPr="00B9562C">
              <w:t>vapState</w:t>
            </w:r>
            <w:proofErr w:type="spellEnd"/>
          </w:p>
        </w:tc>
        <w:tc>
          <w:tcPr>
            <w:tcW w:w="2765" w:type="dxa"/>
          </w:tcPr>
          <w:p w14:paraId="283D88CB" w14:textId="5CF56121" w:rsidR="00B9562C" w:rsidRPr="007F6A02" w:rsidRDefault="00B9562C" w:rsidP="00BC3E11">
            <w:pPr>
              <w:ind w:firstLineChars="0" w:firstLine="0"/>
            </w:pPr>
            <w:r w:rsidRPr="00B9562C">
              <w:rPr>
                <w:rFonts w:hint="eastAsia"/>
              </w:rPr>
              <w:t>车载状态</w:t>
            </w:r>
          </w:p>
        </w:tc>
        <w:tc>
          <w:tcPr>
            <w:tcW w:w="2766" w:type="dxa"/>
          </w:tcPr>
          <w:p w14:paraId="5BB5A185" w14:textId="77777777" w:rsidR="00B9562C" w:rsidRDefault="00B9562C" w:rsidP="00BC3E11">
            <w:pPr>
              <w:ind w:firstLineChars="0" w:firstLine="0"/>
            </w:pPr>
          </w:p>
        </w:tc>
      </w:tr>
      <w:tr w:rsidR="00B9562C" w14:paraId="2E236BF1" w14:textId="77777777" w:rsidTr="00BC3E11">
        <w:tc>
          <w:tcPr>
            <w:tcW w:w="2765" w:type="dxa"/>
          </w:tcPr>
          <w:p w14:paraId="1BD7EF6A" w14:textId="120A6A82" w:rsidR="00B9562C" w:rsidRPr="00B9562C" w:rsidRDefault="00B9562C" w:rsidP="00BC3E11">
            <w:pPr>
              <w:ind w:firstLineChars="0" w:firstLine="0"/>
            </w:pPr>
            <w:proofErr w:type="spellStart"/>
            <w:r w:rsidRPr="00B9562C">
              <w:t>vehState</w:t>
            </w:r>
            <w:proofErr w:type="spellEnd"/>
          </w:p>
        </w:tc>
        <w:tc>
          <w:tcPr>
            <w:tcW w:w="2765" w:type="dxa"/>
          </w:tcPr>
          <w:p w14:paraId="460871C0" w14:textId="54521BAB" w:rsidR="00B9562C" w:rsidRPr="00B9562C" w:rsidRDefault="00B9562C" w:rsidP="00BC3E11">
            <w:pPr>
              <w:ind w:firstLineChars="0" w:firstLine="0"/>
            </w:pPr>
            <w:r w:rsidRPr="00B9562C">
              <w:rPr>
                <w:rFonts w:hint="eastAsia"/>
              </w:rPr>
              <w:t>车辆状态</w:t>
            </w:r>
          </w:p>
        </w:tc>
        <w:tc>
          <w:tcPr>
            <w:tcW w:w="2766" w:type="dxa"/>
          </w:tcPr>
          <w:p w14:paraId="4D00AE16" w14:textId="77777777" w:rsidR="00B9562C" w:rsidRDefault="00B9562C" w:rsidP="00BC3E11">
            <w:pPr>
              <w:ind w:firstLineChars="0" w:firstLine="0"/>
            </w:pPr>
          </w:p>
        </w:tc>
      </w:tr>
      <w:tr w:rsidR="00B9562C" w14:paraId="61C64DB9" w14:textId="77777777" w:rsidTr="00BC3E11">
        <w:tc>
          <w:tcPr>
            <w:tcW w:w="2765" w:type="dxa"/>
          </w:tcPr>
          <w:p w14:paraId="598DBD45" w14:textId="480AFE9D" w:rsidR="00B9562C" w:rsidRPr="00B9562C" w:rsidRDefault="00B9562C" w:rsidP="00BC3E11">
            <w:pPr>
              <w:ind w:firstLineChars="0" w:firstLine="0"/>
            </w:pPr>
            <w:proofErr w:type="spellStart"/>
            <w:r w:rsidRPr="00B9562C">
              <w:t>dispatchState</w:t>
            </w:r>
            <w:proofErr w:type="spellEnd"/>
          </w:p>
        </w:tc>
        <w:tc>
          <w:tcPr>
            <w:tcW w:w="2765" w:type="dxa"/>
          </w:tcPr>
          <w:p w14:paraId="2DA2E931" w14:textId="6F89066E" w:rsidR="00B9562C" w:rsidRPr="00B9562C" w:rsidRDefault="00B9562C" w:rsidP="00BC3E11">
            <w:pPr>
              <w:ind w:firstLineChars="0" w:firstLine="0"/>
            </w:pPr>
            <w:r w:rsidRPr="00B9562C">
              <w:rPr>
                <w:rFonts w:hint="eastAsia"/>
              </w:rPr>
              <w:t>调度状态</w:t>
            </w:r>
          </w:p>
        </w:tc>
        <w:tc>
          <w:tcPr>
            <w:tcW w:w="2766" w:type="dxa"/>
          </w:tcPr>
          <w:p w14:paraId="5DD8D092" w14:textId="77777777" w:rsidR="00B9562C" w:rsidRDefault="00B9562C" w:rsidP="00BC3E11">
            <w:pPr>
              <w:ind w:firstLineChars="0" w:firstLine="0"/>
            </w:pPr>
          </w:p>
        </w:tc>
      </w:tr>
      <w:tr w:rsidR="00B9562C" w14:paraId="5A292AC8" w14:textId="77777777" w:rsidTr="00BC3E11">
        <w:tc>
          <w:tcPr>
            <w:tcW w:w="2765" w:type="dxa"/>
          </w:tcPr>
          <w:p w14:paraId="580F34B7" w14:textId="326215F2" w:rsidR="00B9562C" w:rsidRPr="00B9562C" w:rsidRDefault="00B9562C" w:rsidP="00BC3E11">
            <w:pPr>
              <w:ind w:firstLineChars="0" w:firstLine="0"/>
            </w:pPr>
            <w:proofErr w:type="spellStart"/>
            <w:r w:rsidRPr="00B9562C">
              <w:t>taskState</w:t>
            </w:r>
            <w:proofErr w:type="spellEnd"/>
          </w:p>
        </w:tc>
        <w:tc>
          <w:tcPr>
            <w:tcW w:w="2765" w:type="dxa"/>
          </w:tcPr>
          <w:p w14:paraId="5A664092" w14:textId="6C3C2382" w:rsidR="00B9562C" w:rsidRPr="00B9562C" w:rsidRDefault="00B9562C" w:rsidP="00BC3E11">
            <w:pPr>
              <w:ind w:firstLineChars="0" w:firstLine="0"/>
            </w:pPr>
            <w:r w:rsidRPr="00B9562C">
              <w:rPr>
                <w:rFonts w:hint="eastAsia"/>
              </w:rPr>
              <w:t>任务状态</w:t>
            </w:r>
          </w:p>
        </w:tc>
        <w:tc>
          <w:tcPr>
            <w:tcW w:w="2766" w:type="dxa"/>
          </w:tcPr>
          <w:p w14:paraId="1FC8170E" w14:textId="77777777" w:rsidR="00B9562C" w:rsidRDefault="00B9562C" w:rsidP="00BC3E11">
            <w:pPr>
              <w:ind w:firstLineChars="0" w:firstLine="0"/>
            </w:pPr>
          </w:p>
        </w:tc>
      </w:tr>
      <w:tr w:rsidR="00B9562C" w14:paraId="4D8D6A33" w14:textId="77777777" w:rsidTr="00BC3E11">
        <w:tc>
          <w:tcPr>
            <w:tcW w:w="2765" w:type="dxa"/>
          </w:tcPr>
          <w:p w14:paraId="606C14C0" w14:textId="4961A544" w:rsidR="00B9562C" w:rsidRPr="00B9562C" w:rsidRDefault="00B9562C" w:rsidP="00BC3E11">
            <w:pPr>
              <w:ind w:firstLineChars="0" w:firstLine="0"/>
            </w:pPr>
            <w:proofErr w:type="spellStart"/>
            <w:r w:rsidRPr="00B9562C">
              <w:t>addTime</w:t>
            </w:r>
            <w:proofErr w:type="spellEnd"/>
          </w:p>
        </w:tc>
        <w:tc>
          <w:tcPr>
            <w:tcW w:w="2765" w:type="dxa"/>
          </w:tcPr>
          <w:p w14:paraId="2D6503F6" w14:textId="1CAD4B5A" w:rsidR="00B9562C" w:rsidRPr="00B9562C" w:rsidRDefault="00B9562C" w:rsidP="00BC3E11">
            <w:pPr>
              <w:ind w:firstLineChars="0" w:firstLine="0"/>
            </w:pPr>
            <w:r w:rsidRPr="00B9562C">
              <w:rPr>
                <w:rFonts w:hint="eastAsia"/>
              </w:rPr>
              <w:t>获取时间</w:t>
            </w:r>
          </w:p>
        </w:tc>
        <w:tc>
          <w:tcPr>
            <w:tcW w:w="2766" w:type="dxa"/>
          </w:tcPr>
          <w:p w14:paraId="1755B1A9" w14:textId="77777777" w:rsidR="00B9562C" w:rsidRDefault="00B9562C" w:rsidP="00BC3E11">
            <w:pPr>
              <w:ind w:firstLineChars="0" w:firstLine="0"/>
            </w:pPr>
          </w:p>
        </w:tc>
      </w:tr>
    </w:tbl>
    <w:p w14:paraId="1EBF91CA" w14:textId="77777777" w:rsidR="00B9562C" w:rsidRPr="00B9562C" w:rsidRDefault="00B9562C">
      <w:pPr>
        <w:ind w:firstLineChars="0" w:firstLine="0"/>
      </w:pPr>
    </w:p>
    <w:p w14:paraId="1D8B5876" w14:textId="77777777" w:rsidR="00190278" w:rsidRPr="00A57A4B" w:rsidRDefault="00FC3595">
      <w:pPr>
        <w:ind w:firstLineChars="0" w:firstLine="0"/>
        <w:rPr>
          <w:szCs w:val="21"/>
        </w:rPr>
      </w:pPr>
      <w:r w:rsidRPr="00A57A4B">
        <w:rPr>
          <w:rFonts w:hint="eastAsia"/>
          <w:szCs w:val="21"/>
        </w:rPr>
        <w:t>故障信息表</w:t>
      </w:r>
    </w:p>
    <w:p w14:paraId="05CD7300" w14:textId="77777777" w:rsidR="00190278" w:rsidRDefault="00FC3595">
      <w:pPr>
        <w:ind w:firstLineChars="0" w:firstLine="0"/>
      </w:pPr>
      <w:r>
        <w:rPr>
          <w:rFonts w:hint="eastAsia"/>
        </w:rPr>
        <w:t>用于保存调度模块推送到界面的故障信息，包括车辆故障、日常维护、通信故障、电铲移动、装载任务中的交互信息，停车任务的交互信息，其他终端的交互信息等。</w:t>
      </w:r>
    </w:p>
    <w:p w14:paraId="35C16918"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560D34B1" w14:textId="77777777">
        <w:tc>
          <w:tcPr>
            <w:tcW w:w="2765" w:type="dxa"/>
            <w:shd w:val="clear" w:color="auto" w:fill="BFBFBF" w:themeFill="background1" w:themeFillShade="BF"/>
          </w:tcPr>
          <w:p w14:paraId="57E989FF"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355FD208"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380940F1" w14:textId="77777777" w:rsidR="00190278" w:rsidRDefault="00FC3595">
            <w:pPr>
              <w:ind w:firstLineChars="0" w:firstLine="0"/>
            </w:pPr>
            <w:proofErr w:type="gramStart"/>
            <w:r>
              <w:rPr>
                <w:rFonts w:hint="eastAsia"/>
              </w:rPr>
              <w:t>可用值</w:t>
            </w:r>
            <w:proofErr w:type="gramEnd"/>
          </w:p>
        </w:tc>
      </w:tr>
      <w:tr w:rsidR="00190278" w14:paraId="42497A0E" w14:textId="77777777">
        <w:tc>
          <w:tcPr>
            <w:tcW w:w="2765" w:type="dxa"/>
          </w:tcPr>
          <w:p w14:paraId="53AB4DA8" w14:textId="77777777" w:rsidR="00190278" w:rsidRDefault="00FC3595">
            <w:pPr>
              <w:ind w:firstLineChars="0" w:firstLine="0"/>
            </w:pPr>
            <w:proofErr w:type="spellStart"/>
            <w:r>
              <w:rPr>
                <w:rFonts w:hint="eastAsia"/>
              </w:rPr>
              <w:t>fault</w:t>
            </w:r>
            <w:r>
              <w:t>id</w:t>
            </w:r>
            <w:proofErr w:type="spellEnd"/>
          </w:p>
        </w:tc>
        <w:tc>
          <w:tcPr>
            <w:tcW w:w="2765" w:type="dxa"/>
          </w:tcPr>
          <w:p w14:paraId="6DCEFA53" w14:textId="77777777" w:rsidR="00190278" w:rsidRDefault="00FC3595">
            <w:pPr>
              <w:ind w:firstLineChars="0" w:firstLine="0"/>
            </w:pPr>
            <w:r>
              <w:rPr>
                <w:rFonts w:hint="eastAsia"/>
              </w:rPr>
              <w:t>故障编号</w:t>
            </w:r>
          </w:p>
        </w:tc>
        <w:tc>
          <w:tcPr>
            <w:tcW w:w="2766" w:type="dxa"/>
          </w:tcPr>
          <w:p w14:paraId="38662941" w14:textId="77777777" w:rsidR="00190278" w:rsidRDefault="00190278">
            <w:pPr>
              <w:ind w:firstLineChars="0" w:firstLine="0"/>
            </w:pPr>
          </w:p>
        </w:tc>
      </w:tr>
      <w:tr w:rsidR="00190278" w14:paraId="23CAA998" w14:textId="77777777">
        <w:tc>
          <w:tcPr>
            <w:tcW w:w="2765" w:type="dxa"/>
          </w:tcPr>
          <w:p w14:paraId="17DC43F4" w14:textId="406504DD" w:rsidR="00190278" w:rsidRDefault="00E86C4C">
            <w:pPr>
              <w:ind w:firstLineChars="0" w:firstLine="0"/>
            </w:pPr>
            <w:r w:rsidRPr="00E86C4C">
              <w:t>level</w:t>
            </w:r>
          </w:p>
        </w:tc>
        <w:tc>
          <w:tcPr>
            <w:tcW w:w="2765" w:type="dxa"/>
          </w:tcPr>
          <w:p w14:paraId="7827AB73" w14:textId="77777777" w:rsidR="00190278" w:rsidRDefault="00FC3595">
            <w:pPr>
              <w:ind w:firstLineChars="0" w:firstLine="0"/>
            </w:pPr>
            <w:r>
              <w:rPr>
                <w:rFonts w:hint="eastAsia"/>
              </w:rPr>
              <w:t>故障等级</w:t>
            </w:r>
          </w:p>
        </w:tc>
        <w:tc>
          <w:tcPr>
            <w:tcW w:w="2766" w:type="dxa"/>
          </w:tcPr>
          <w:p w14:paraId="24E94361" w14:textId="77777777" w:rsidR="00190278" w:rsidRDefault="00190278">
            <w:pPr>
              <w:ind w:firstLineChars="0" w:firstLine="0"/>
            </w:pPr>
          </w:p>
        </w:tc>
      </w:tr>
      <w:tr w:rsidR="00190278" w14:paraId="63FB2FD8" w14:textId="77777777">
        <w:tc>
          <w:tcPr>
            <w:tcW w:w="2765" w:type="dxa"/>
          </w:tcPr>
          <w:p w14:paraId="30D8FF64" w14:textId="177608E0" w:rsidR="00190278" w:rsidRDefault="00E86C4C">
            <w:pPr>
              <w:ind w:firstLineChars="0" w:firstLine="0"/>
            </w:pPr>
            <w:r w:rsidRPr="00E86C4C">
              <w:t>desc</w:t>
            </w:r>
          </w:p>
        </w:tc>
        <w:tc>
          <w:tcPr>
            <w:tcW w:w="2765" w:type="dxa"/>
          </w:tcPr>
          <w:p w14:paraId="0FCA6AA2" w14:textId="77777777" w:rsidR="00190278" w:rsidRDefault="00FC3595">
            <w:pPr>
              <w:ind w:firstLineChars="0" w:firstLine="0"/>
            </w:pPr>
            <w:r>
              <w:rPr>
                <w:rFonts w:hint="eastAsia"/>
              </w:rPr>
              <w:t>故障描述</w:t>
            </w:r>
          </w:p>
        </w:tc>
        <w:tc>
          <w:tcPr>
            <w:tcW w:w="2766" w:type="dxa"/>
          </w:tcPr>
          <w:p w14:paraId="63699161" w14:textId="77777777" w:rsidR="00190278" w:rsidRDefault="00190278">
            <w:pPr>
              <w:ind w:firstLineChars="0" w:firstLine="0"/>
            </w:pPr>
          </w:p>
        </w:tc>
      </w:tr>
      <w:tr w:rsidR="00190278" w14:paraId="2AA92F7B" w14:textId="77777777">
        <w:tc>
          <w:tcPr>
            <w:tcW w:w="2765" w:type="dxa"/>
          </w:tcPr>
          <w:p w14:paraId="36676A1B" w14:textId="4286DAFB" w:rsidR="00190278" w:rsidRDefault="00E86C4C">
            <w:pPr>
              <w:ind w:firstLineChars="0" w:firstLine="0"/>
            </w:pPr>
            <w:proofErr w:type="spellStart"/>
            <w:r w:rsidRPr="00E86C4C">
              <w:t>sourceType</w:t>
            </w:r>
            <w:proofErr w:type="spellEnd"/>
          </w:p>
        </w:tc>
        <w:tc>
          <w:tcPr>
            <w:tcW w:w="2765" w:type="dxa"/>
          </w:tcPr>
          <w:p w14:paraId="385E5238" w14:textId="77777777" w:rsidR="00190278" w:rsidRDefault="00FC3595">
            <w:pPr>
              <w:ind w:firstLineChars="0" w:firstLine="0"/>
            </w:pPr>
            <w:r>
              <w:rPr>
                <w:rFonts w:hint="eastAsia"/>
              </w:rPr>
              <w:t>故障来源</w:t>
            </w:r>
          </w:p>
        </w:tc>
        <w:tc>
          <w:tcPr>
            <w:tcW w:w="2766" w:type="dxa"/>
          </w:tcPr>
          <w:p w14:paraId="158501F7" w14:textId="33B1E0AC" w:rsidR="00190278" w:rsidRDefault="00E86C4C">
            <w:pPr>
              <w:ind w:firstLineChars="0" w:firstLine="0"/>
            </w:pPr>
            <w:r w:rsidRPr="00E86C4C">
              <w:t>0人为，1车辆上报</w:t>
            </w:r>
          </w:p>
        </w:tc>
      </w:tr>
      <w:tr w:rsidR="00190278" w14:paraId="01515B49" w14:textId="77777777">
        <w:tc>
          <w:tcPr>
            <w:tcW w:w="2765" w:type="dxa"/>
          </w:tcPr>
          <w:p w14:paraId="378F57DA" w14:textId="607B7B8D" w:rsidR="00190278" w:rsidRDefault="00E86C4C">
            <w:pPr>
              <w:ind w:firstLineChars="0" w:firstLine="0"/>
            </w:pPr>
            <w:r w:rsidRPr="00E86C4C">
              <w:t>status</w:t>
            </w:r>
          </w:p>
        </w:tc>
        <w:tc>
          <w:tcPr>
            <w:tcW w:w="2765" w:type="dxa"/>
          </w:tcPr>
          <w:p w14:paraId="112A1BB1" w14:textId="30B9A21C" w:rsidR="00190278" w:rsidRDefault="00E86C4C">
            <w:pPr>
              <w:ind w:firstLineChars="0" w:firstLine="0"/>
            </w:pPr>
            <w:r w:rsidRPr="00E86C4C">
              <w:rPr>
                <w:rFonts w:hint="eastAsia"/>
              </w:rPr>
              <w:t>故障状态</w:t>
            </w:r>
          </w:p>
        </w:tc>
        <w:tc>
          <w:tcPr>
            <w:tcW w:w="2766" w:type="dxa"/>
          </w:tcPr>
          <w:p w14:paraId="17751272" w14:textId="593D3CAE" w:rsidR="00190278" w:rsidRPr="00E86C4C" w:rsidRDefault="00E86C4C">
            <w:pPr>
              <w:ind w:firstLineChars="0" w:firstLine="0"/>
            </w:pPr>
            <w:r w:rsidRPr="00E86C4C">
              <w:t>0未处理，1处理中，2已处理</w:t>
            </w:r>
          </w:p>
        </w:tc>
      </w:tr>
      <w:tr w:rsidR="00E86C4C" w14:paraId="7EF64064" w14:textId="77777777">
        <w:tc>
          <w:tcPr>
            <w:tcW w:w="2765" w:type="dxa"/>
          </w:tcPr>
          <w:p w14:paraId="6286B63F" w14:textId="373E297C" w:rsidR="00E86C4C" w:rsidRPr="00E86C4C" w:rsidRDefault="00E86C4C">
            <w:pPr>
              <w:ind w:firstLineChars="0" w:firstLine="0"/>
            </w:pPr>
            <w:proofErr w:type="spellStart"/>
            <w:r w:rsidRPr="00E86C4C">
              <w:t>handleName</w:t>
            </w:r>
            <w:proofErr w:type="spellEnd"/>
          </w:p>
        </w:tc>
        <w:tc>
          <w:tcPr>
            <w:tcW w:w="2765" w:type="dxa"/>
          </w:tcPr>
          <w:p w14:paraId="650A81C0" w14:textId="28501C22" w:rsidR="00E86C4C" w:rsidRPr="00E86C4C" w:rsidRDefault="00E86C4C">
            <w:pPr>
              <w:ind w:firstLineChars="0" w:firstLine="0"/>
            </w:pPr>
            <w:r w:rsidRPr="00E86C4C">
              <w:rPr>
                <w:rFonts w:hint="eastAsia"/>
              </w:rPr>
              <w:t>受理故障人员</w:t>
            </w:r>
          </w:p>
        </w:tc>
        <w:tc>
          <w:tcPr>
            <w:tcW w:w="2766" w:type="dxa"/>
          </w:tcPr>
          <w:p w14:paraId="5F208E0C" w14:textId="77777777" w:rsidR="00E86C4C" w:rsidRPr="00E86C4C" w:rsidRDefault="00E86C4C">
            <w:pPr>
              <w:ind w:firstLineChars="0" w:firstLine="0"/>
            </w:pPr>
          </w:p>
        </w:tc>
      </w:tr>
      <w:tr w:rsidR="00E86C4C" w14:paraId="5993FA99" w14:textId="77777777">
        <w:tc>
          <w:tcPr>
            <w:tcW w:w="2765" w:type="dxa"/>
          </w:tcPr>
          <w:p w14:paraId="30BC601F" w14:textId="3D021023" w:rsidR="00E86C4C" w:rsidRPr="00E86C4C" w:rsidRDefault="00E86C4C">
            <w:pPr>
              <w:ind w:firstLineChars="0" w:firstLine="0"/>
            </w:pPr>
            <w:r w:rsidRPr="00E86C4C">
              <w:t>source</w:t>
            </w:r>
          </w:p>
        </w:tc>
        <w:tc>
          <w:tcPr>
            <w:tcW w:w="2765" w:type="dxa"/>
          </w:tcPr>
          <w:p w14:paraId="45C05968" w14:textId="203B77E6" w:rsidR="00E86C4C" w:rsidRPr="00E86C4C" w:rsidRDefault="00E86C4C">
            <w:pPr>
              <w:ind w:firstLineChars="0" w:firstLine="0"/>
            </w:pPr>
            <w:r w:rsidRPr="00E86C4C">
              <w:rPr>
                <w:rFonts w:hint="eastAsia"/>
              </w:rPr>
              <w:t>故障上报用户名或者是上报的车辆编号</w:t>
            </w:r>
          </w:p>
        </w:tc>
        <w:tc>
          <w:tcPr>
            <w:tcW w:w="2766" w:type="dxa"/>
          </w:tcPr>
          <w:p w14:paraId="7F32C3F1" w14:textId="77777777" w:rsidR="00E86C4C" w:rsidRPr="00E86C4C" w:rsidRDefault="00E86C4C">
            <w:pPr>
              <w:ind w:firstLineChars="0" w:firstLine="0"/>
            </w:pPr>
          </w:p>
        </w:tc>
      </w:tr>
      <w:tr w:rsidR="00E86C4C" w14:paraId="6469B674" w14:textId="77777777">
        <w:tc>
          <w:tcPr>
            <w:tcW w:w="2765" w:type="dxa"/>
          </w:tcPr>
          <w:p w14:paraId="432A7284" w14:textId="4E30067A" w:rsidR="00E86C4C" w:rsidRPr="00E86C4C" w:rsidRDefault="00E86C4C">
            <w:pPr>
              <w:ind w:firstLineChars="0" w:firstLine="0"/>
            </w:pPr>
            <w:proofErr w:type="spellStart"/>
            <w:r w:rsidRPr="00E86C4C">
              <w:t>createTime</w:t>
            </w:r>
            <w:proofErr w:type="spellEnd"/>
          </w:p>
        </w:tc>
        <w:tc>
          <w:tcPr>
            <w:tcW w:w="2765" w:type="dxa"/>
          </w:tcPr>
          <w:p w14:paraId="4E77FC95" w14:textId="3600E223" w:rsidR="00E86C4C" w:rsidRPr="00E86C4C" w:rsidRDefault="00E86C4C">
            <w:pPr>
              <w:ind w:firstLineChars="0" w:firstLine="0"/>
            </w:pPr>
            <w:r w:rsidRPr="00E86C4C">
              <w:rPr>
                <w:rFonts w:hint="eastAsia"/>
              </w:rPr>
              <w:t>故障产生时间</w:t>
            </w:r>
          </w:p>
        </w:tc>
        <w:tc>
          <w:tcPr>
            <w:tcW w:w="2766" w:type="dxa"/>
          </w:tcPr>
          <w:p w14:paraId="6C21B6AB" w14:textId="77777777" w:rsidR="00E86C4C" w:rsidRPr="00E86C4C" w:rsidRDefault="00E86C4C">
            <w:pPr>
              <w:ind w:firstLineChars="0" w:firstLine="0"/>
            </w:pPr>
          </w:p>
        </w:tc>
      </w:tr>
      <w:tr w:rsidR="00E86C4C" w14:paraId="09CDBD45" w14:textId="77777777">
        <w:tc>
          <w:tcPr>
            <w:tcW w:w="2765" w:type="dxa"/>
          </w:tcPr>
          <w:p w14:paraId="1FEBEA66" w14:textId="1757CE17" w:rsidR="00E86C4C" w:rsidRPr="00E86C4C" w:rsidRDefault="00E86C4C">
            <w:pPr>
              <w:ind w:firstLineChars="0" w:firstLine="0"/>
            </w:pPr>
            <w:proofErr w:type="spellStart"/>
            <w:r w:rsidRPr="00E86C4C">
              <w:lastRenderedPageBreak/>
              <w:t>handleTime</w:t>
            </w:r>
            <w:proofErr w:type="spellEnd"/>
          </w:p>
        </w:tc>
        <w:tc>
          <w:tcPr>
            <w:tcW w:w="2765" w:type="dxa"/>
          </w:tcPr>
          <w:p w14:paraId="388C1CF4" w14:textId="621876A2" w:rsidR="00E86C4C" w:rsidRPr="00E86C4C" w:rsidRDefault="00E86C4C">
            <w:pPr>
              <w:ind w:firstLineChars="0" w:firstLine="0"/>
            </w:pPr>
            <w:r w:rsidRPr="00E86C4C">
              <w:rPr>
                <w:rFonts w:hint="eastAsia"/>
              </w:rPr>
              <w:t>故障处理时间</w:t>
            </w:r>
          </w:p>
        </w:tc>
        <w:tc>
          <w:tcPr>
            <w:tcW w:w="2766" w:type="dxa"/>
          </w:tcPr>
          <w:p w14:paraId="723F8492" w14:textId="77777777" w:rsidR="00E86C4C" w:rsidRPr="00E86C4C" w:rsidRDefault="00E86C4C">
            <w:pPr>
              <w:ind w:firstLineChars="0" w:firstLine="0"/>
            </w:pPr>
          </w:p>
        </w:tc>
      </w:tr>
      <w:tr w:rsidR="00E86C4C" w14:paraId="4DA5E5D3" w14:textId="77777777">
        <w:tc>
          <w:tcPr>
            <w:tcW w:w="2765" w:type="dxa"/>
          </w:tcPr>
          <w:p w14:paraId="35734EB8" w14:textId="7E8DC239" w:rsidR="00E86C4C" w:rsidRPr="00E86C4C" w:rsidRDefault="00E86C4C">
            <w:pPr>
              <w:ind w:firstLineChars="0" w:firstLine="0"/>
            </w:pPr>
            <w:r w:rsidRPr="00E86C4C">
              <w:t>position</w:t>
            </w:r>
          </w:p>
        </w:tc>
        <w:tc>
          <w:tcPr>
            <w:tcW w:w="2765" w:type="dxa"/>
          </w:tcPr>
          <w:p w14:paraId="239FAB02" w14:textId="55432EE5" w:rsidR="00E86C4C" w:rsidRPr="00E86C4C" w:rsidRDefault="00E86C4C">
            <w:pPr>
              <w:ind w:firstLineChars="0" w:firstLine="0"/>
            </w:pPr>
            <w:r w:rsidRPr="00E86C4C">
              <w:rPr>
                <w:rFonts w:hint="eastAsia"/>
              </w:rPr>
              <w:t>故障位置</w:t>
            </w:r>
          </w:p>
        </w:tc>
        <w:tc>
          <w:tcPr>
            <w:tcW w:w="2766" w:type="dxa"/>
          </w:tcPr>
          <w:p w14:paraId="3F702E1D" w14:textId="77777777" w:rsidR="00E86C4C" w:rsidRPr="00E86C4C" w:rsidRDefault="00E86C4C">
            <w:pPr>
              <w:ind w:firstLineChars="0" w:firstLine="0"/>
            </w:pPr>
          </w:p>
        </w:tc>
      </w:tr>
      <w:tr w:rsidR="00E86C4C" w14:paraId="536A397E" w14:textId="77777777">
        <w:tc>
          <w:tcPr>
            <w:tcW w:w="2765" w:type="dxa"/>
          </w:tcPr>
          <w:p w14:paraId="38BC55C2" w14:textId="2CCC81C7" w:rsidR="00E86C4C" w:rsidRPr="00E86C4C" w:rsidRDefault="00E86C4C">
            <w:pPr>
              <w:ind w:firstLineChars="0" w:firstLine="0"/>
            </w:pPr>
            <w:r w:rsidRPr="00E86C4C">
              <w:t>radius</w:t>
            </w:r>
          </w:p>
        </w:tc>
        <w:tc>
          <w:tcPr>
            <w:tcW w:w="2765" w:type="dxa"/>
          </w:tcPr>
          <w:p w14:paraId="2C32D795" w14:textId="20A1D9BE" w:rsidR="00E86C4C" w:rsidRPr="00E86C4C" w:rsidRDefault="00E86C4C">
            <w:pPr>
              <w:ind w:firstLineChars="0" w:firstLine="0"/>
            </w:pPr>
            <w:r w:rsidRPr="00E86C4C">
              <w:rPr>
                <w:rFonts w:hint="eastAsia"/>
              </w:rPr>
              <w:t>故障半径</w:t>
            </w:r>
          </w:p>
        </w:tc>
        <w:tc>
          <w:tcPr>
            <w:tcW w:w="2766" w:type="dxa"/>
          </w:tcPr>
          <w:p w14:paraId="35853C62" w14:textId="77777777" w:rsidR="00E86C4C" w:rsidRPr="00E86C4C" w:rsidRDefault="00E86C4C">
            <w:pPr>
              <w:ind w:firstLineChars="0" w:firstLine="0"/>
            </w:pPr>
          </w:p>
        </w:tc>
      </w:tr>
      <w:tr w:rsidR="00E86C4C" w14:paraId="6DA14D10" w14:textId="77777777">
        <w:tc>
          <w:tcPr>
            <w:tcW w:w="2765" w:type="dxa"/>
          </w:tcPr>
          <w:p w14:paraId="4A0AFE7C" w14:textId="5578B3B3" w:rsidR="00E86C4C" w:rsidRPr="00E86C4C" w:rsidRDefault="00E86C4C">
            <w:pPr>
              <w:ind w:firstLineChars="0" w:firstLine="0"/>
            </w:pPr>
            <w:r w:rsidRPr="00E86C4C">
              <w:t>remark</w:t>
            </w:r>
          </w:p>
        </w:tc>
        <w:tc>
          <w:tcPr>
            <w:tcW w:w="2765" w:type="dxa"/>
          </w:tcPr>
          <w:p w14:paraId="22D1A527" w14:textId="7BAA42B3" w:rsidR="00E86C4C" w:rsidRPr="00E86C4C" w:rsidRDefault="00E86C4C">
            <w:pPr>
              <w:ind w:firstLineChars="0" w:firstLine="0"/>
            </w:pPr>
            <w:r w:rsidRPr="00E86C4C">
              <w:rPr>
                <w:rFonts w:hint="eastAsia"/>
              </w:rPr>
              <w:t>故障备注信息</w:t>
            </w:r>
          </w:p>
        </w:tc>
        <w:tc>
          <w:tcPr>
            <w:tcW w:w="2766" w:type="dxa"/>
          </w:tcPr>
          <w:p w14:paraId="5FB9954B" w14:textId="77777777" w:rsidR="00E86C4C" w:rsidRPr="00E86C4C" w:rsidRDefault="00E86C4C">
            <w:pPr>
              <w:ind w:firstLineChars="0" w:firstLine="0"/>
            </w:pPr>
          </w:p>
        </w:tc>
      </w:tr>
    </w:tbl>
    <w:p w14:paraId="2927B804" w14:textId="77777777" w:rsidR="00190278" w:rsidRDefault="00190278">
      <w:pPr>
        <w:ind w:firstLineChars="0" w:firstLine="0"/>
      </w:pPr>
    </w:p>
    <w:p w14:paraId="73CB49A4" w14:textId="77777777" w:rsidR="00190278" w:rsidRDefault="00FC3595">
      <w:pPr>
        <w:ind w:firstLineChars="0" w:firstLine="0"/>
      </w:pPr>
      <w:r>
        <w:rPr>
          <w:rFonts w:hint="eastAsia"/>
        </w:rPr>
        <w:t>障碍物信息表</w:t>
      </w:r>
      <w:proofErr w:type="spellStart"/>
      <w:r>
        <w:rPr>
          <w:rFonts w:hint="eastAsia"/>
        </w:rPr>
        <w:t>ob</w:t>
      </w:r>
      <w:r>
        <w:t>stacleinfo</w:t>
      </w:r>
      <w:proofErr w:type="spellEnd"/>
    </w:p>
    <w:p w14:paraId="58D51C43" w14:textId="77777777" w:rsidR="00190278" w:rsidRDefault="00FC3595">
      <w:pPr>
        <w:ind w:firstLineChars="0" w:firstLine="0"/>
      </w:pPr>
      <w:r>
        <w:rPr>
          <w:rFonts w:hint="eastAsia"/>
        </w:rPr>
        <w:t>用于保存矿山运行车辆上报的障碍物信息，或者人为设置的保护区信息。</w:t>
      </w:r>
    </w:p>
    <w:p w14:paraId="02AA2C5B"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765"/>
        <w:gridCol w:w="2765"/>
        <w:gridCol w:w="2766"/>
      </w:tblGrid>
      <w:tr w:rsidR="00190278" w14:paraId="661CD15D" w14:textId="77777777">
        <w:tc>
          <w:tcPr>
            <w:tcW w:w="2765" w:type="dxa"/>
            <w:shd w:val="clear" w:color="auto" w:fill="BFBFBF" w:themeFill="background1" w:themeFillShade="BF"/>
          </w:tcPr>
          <w:p w14:paraId="557455C1"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6B0ABDE1"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16235FBF" w14:textId="77777777" w:rsidR="00190278" w:rsidRDefault="00FC3595">
            <w:pPr>
              <w:ind w:firstLineChars="0" w:firstLine="0"/>
            </w:pPr>
            <w:proofErr w:type="gramStart"/>
            <w:r>
              <w:rPr>
                <w:rFonts w:hint="eastAsia"/>
              </w:rPr>
              <w:t>可用值</w:t>
            </w:r>
            <w:proofErr w:type="gramEnd"/>
          </w:p>
        </w:tc>
      </w:tr>
      <w:tr w:rsidR="00190278" w14:paraId="6C5B38DA" w14:textId="77777777">
        <w:tc>
          <w:tcPr>
            <w:tcW w:w="2765" w:type="dxa"/>
          </w:tcPr>
          <w:p w14:paraId="7A98D8B7" w14:textId="77777777" w:rsidR="00190278" w:rsidRDefault="00FC3595">
            <w:pPr>
              <w:ind w:firstLineChars="0" w:firstLine="0"/>
            </w:pPr>
            <w:proofErr w:type="spellStart"/>
            <w:r>
              <w:t>obstacleid</w:t>
            </w:r>
            <w:proofErr w:type="spellEnd"/>
          </w:p>
        </w:tc>
        <w:tc>
          <w:tcPr>
            <w:tcW w:w="2765" w:type="dxa"/>
          </w:tcPr>
          <w:p w14:paraId="54BECEF4" w14:textId="77777777" w:rsidR="00190278" w:rsidRDefault="00FC3595">
            <w:pPr>
              <w:ind w:firstLineChars="0" w:firstLine="0"/>
            </w:pPr>
            <w:r>
              <w:rPr>
                <w:rFonts w:hint="eastAsia"/>
              </w:rPr>
              <w:t>障碍物编号</w:t>
            </w:r>
          </w:p>
        </w:tc>
        <w:tc>
          <w:tcPr>
            <w:tcW w:w="2766" w:type="dxa"/>
          </w:tcPr>
          <w:p w14:paraId="371644D4" w14:textId="77777777" w:rsidR="00190278" w:rsidRDefault="00190278">
            <w:pPr>
              <w:ind w:firstLineChars="0" w:firstLine="0"/>
            </w:pPr>
          </w:p>
        </w:tc>
      </w:tr>
      <w:tr w:rsidR="00190278" w14:paraId="185BA46C" w14:textId="77777777">
        <w:tc>
          <w:tcPr>
            <w:tcW w:w="2765" w:type="dxa"/>
          </w:tcPr>
          <w:p w14:paraId="02A0FA1C" w14:textId="77777777" w:rsidR="00190278" w:rsidRDefault="00FC3595">
            <w:pPr>
              <w:ind w:firstLineChars="0" w:firstLine="0"/>
            </w:pPr>
            <w:proofErr w:type="spellStart"/>
            <w:r>
              <w:t>mapid</w:t>
            </w:r>
            <w:proofErr w:type="spellEnd"/>
          </w:p>
        </w:tc>
        <w:tc>
          <w:tcPr>
            <w:tcW w:w="2765" w:type="dxa"/>
          </w:tcPr>
          <w:p w14:paraId="74A7C1D6" w14:textId="77777777" w:rsidR="00190278" w:rsidRDefault="00FC3595">
            <w:pPr>
              <w:ind w:firstLineChars="0" w:firstLine="0"/>
            </w:pPr>
            <w:r>
              <w:rPr>
                <w:rFonts w:hint="eastAsia"/>
              </w:rPr>
              <w:t>地图编号</w:t>
            </w:r>
          </w:p>
        </w:tc>
        <w:tc>
          <w:tcPr>
            <w:tcW w:w="2766" w:type="dxa"/>
          </w:tcPr>
          <w:p w14:paraId="62C41B64" w14:textId="77777777" w:rsidR="00190278" w:rsidRDefault="00190278">
            <w:pPr>
              <w:ind w:firstLineChars="0" w:firstLine="0"/>
            </w:pPr>
          </w:p>
        </w:tc>
      </w:tr>
      <w:tr w:rsidR="00190278" w14:paraId="63320A1D" w14:textId="77777777">
        <w:tc>
          <w:tcPr>
            <w:tcW w:w="2765" w:type="dxa"/>
          </w:tcPr>
          <w:p w14:paraId="0EBF7597" w14:textId="77777777" w:rsidR="00190278" w:rsidRDefault="00FC3595">
            <w:pPr>
              <w:ind w:firstLineChars="0" w:firstLine="0"/>
            </w:pPr>
            <w:proofErr w:type="spellStart"/>
            <w:r>
              <w:t>addtime</w:t>
            </w:r>
            <w:proofErr w:type="spellEnd"/>
          </w:p>
        </w:tc>
        <w:tc>
          <w:tcPr>
            <w:tcW w:w="2765" w:type="dxa"/>
          </w:tcPr>
          <w:p w14:paraId="620ED7BA" w14:textId="77777777" w:rsidR="00190278" w:rsidRDefault="00FC3595">
            <w:pPr>
              <w:ind w:firstLineChars="0" w:firstLine="0"/>
            </w:pPr>
            <w:r>
              <w:rPr>
                <w:rFonts w:hint="eastAsia"/>
              </w:rPr>
              <w:t>添加时间</w:t>
            </w:r>
          </w:p>
        </w:tc>
        <w:tc>
          <w:tcPr>
            <w:tcW w:w="2766" w:type="dxa"/>
          </w:tcPr>
          <w:p w14:paraId="6E76EB69" w14:textId="77777777" w:rsidR="00190278" w:rsidRDefault="00190278">
            <w:pPr>
              <w:ind w:firstLineChars="0" w:firstLine="0"/>
            </w:pPr>
          </w:p>
        </w:tc>
      </w:tr>
      <w:tr w:rsidR="00190278" w14:paraId="43A842B1" w14:textId="77777777">
        <w:tc>
          <w:tcPr>
            <w:tcW w:w="2765" w:type="dxa"/>
          </w:tcPr>
          <w:p w14:paraId="11BAD4D4" w14:textId="77777777" w:rsidR="00190278" w:rsidRDefault="00FC3595">
            <w:pPr>
              <w:ind w:firstLineChars="0" w:firstLine="0"/>
            </w:pPr>
            <w:r>
              <w:t>S</w:t>
            </w:r>
            <w:r>
              <w:rPr>
                <w:rFonts w:hint="eastAsia"/>
              </w:rPr>
              <w:t>ource</w:t>
            </w:r>
          </w:p>
        </w:tc>
        <w:tc>
          <w:tcPr>
            <w:tcW w:w="2765" w:type="dxa"/>
          </w:tcPr>
          <w:p w14:paraId="478377C5" w14:textId="77777777" w:rsidR="00190278" w:rsidRDefault="00FC3595">
            <w:pPr>
              <w:ind w:firstLineChars="0" w:firstLine="0"/>
            </w:pPr>
            <w:r>
              <w:rPr>
                <w:rFonts w:hint="eastAsia"/>
              </w:rPr>
              <w:t>故障来源，人为或者车辆上报的</w:t>
            </w:r>
          </w:p>
        </w:tc>
        <w:tc>
          <w:tcPr>
            <w:tcW w:w="2766" w:type="dxa"/>
          </w:tcPr>
          <w:p w14:paraId="1996A798" w14:textId="77777777" w:rsidR="00190278" w:rsidRDefault="00190278">
            <w:pPr>
              <w:ind w:firstLineChars="0" w:firstLine="0"/>
            </w:pPr>
          </w:p>
        </w:tc>
      </w:tr>
      <w:tr w:rsidR="00190278" w14:paraId="482B46D2" w14:textId="77777777">
        <w:tc>
          <w:tcPr>
            <w:tcW w:w="2765" w:type="dxa"/>
          </w:tcPr>
          <w:p w14:paraId="29135D4A" w14:textId="77777777" w:rsidR="00190278" w:rsidRDefault="00FC3595">
            <w:pPr>
              <w:ind w:firstLineChars="0" w:firstLine="0"/>
            </w:pPr>
            <w:proofErr w:type="spellStart"/>
            <w:r>
              <w:t>userid</w:t>
            </w:r>
            <w:proofErr w:type="spellEnd"/>
          </w:p>
        </w:tc>
        <w:tc>
          <w:tcPr>
            <w:tcW w:w="2765" w:type="dxa"/>
          </w:tcPr>
          <w:p w14:paraId="66EEA351" w14:textId="77777777" w:rsidR="00190278" w:rsidRDefault="00FC3595">
            <w:pPr>
              <w:ind w:firstLineChars="0" w:firstLine="0"/>
            </w:pPr>
            <w:r>
              <w:rPr>
                <w:rFonts w:hint="eastAsia"/>
              </w:rPr>
              <w:t>对障碍物状态修改人员I</w:t>
            </w:r>
            <w:r>
              <w:t>D</w:t>
            </w:r>
          </w:p>
        </w:tc>
        <w:tc>
          <w:tcPr>
            <w:tcW w:w="2766" w:type="dxa"/>
          </w:tcPr>
          <w:p w14:paraId="6BFC468C" w14:textId="77777777" w:rsidR="00190278" w:rsidRDefault="00190278">
            <w:pPr>
              <w:ind w:firstLineChars="0" w:firstLine="0"/>
            </w:pPr>
          </w:p>
        </w:tc>
      </w:tr>
      <w:tr w:rsidR="00190278" w14:paraId="5E82AD89" w14:textId="77777777">
        <w:tc>
          <w:tcPr>
            <w:tcW w:w="2765" w:type="dxa"/>
          </w:tcPr>
          <w:p w14:paraId="3F48B7BD" w14:textId="77777777" w:rsidR="00190278" w:rsidRDefault="00FC3595">
            <w:pPr>
              <w:ind w:firstLineChars="0" w:firstLine="0"/>
            </w:pPr>
            <w:proofErr w:type="spellStart"/>
            <w:r>
              <w:t>updatetime</w:t>
            </w:r>
            <w:proofErr w:type="spellEnd"/>
          </w:p>
        </w:tc>
        <w:tc>
          <w:tcPr>
            <w:tcW w:w="2765" w:type="dxa"/>
          </w:tcPr>
          <w:p w14:paraId="63BD9225" w14:textId="77777777" w:rsidR="00190278" w:rsidRDefault="00FC3595">
            <w:pPr>
              <w:ind w:firstLineChars="0" w:firstLine="0"/>
            </w:pPr>
            <w:r>
              <w:rPr>
                <w:rFonts w:hint="eastAsia"/>
              </w:rPr>
              <w:t>修改时间</w:t>
            </w:r>
          </w:p>
        </w:tc>
        <w:tc>
          <w:tcPr>
            <w:tcW w:w="2766" w:type="dxa"/>
          </w:tcPr>
          <w:p w14:paraId="7A9C7007" w14:textId="77777777" w:rsidR="00190278" w:rsidRDefault="00190278">
            <w:pPr>
              <w:ind w:firstLineChars="0" w:firstLine="0"/>
            </w:pPr>
          </w:p>
        </w:tc>
      </w:tr>
      <w:tr w:rsidR="00190278" w14:paraId="00D677BB" w14:textId="77777777">
        <w:tc>
          <w:tcPr>
            <w:tcW w:w="2765" w:type="dxa"/>
          </w:tcPr>
          <w:p w14:paraId="56483750" w14:textId="77777777" w:rsidR="00190278" w:rsidRDefault="00FC3595">
            <w:pPr>
              <w:ind w:firstLineChars="0" w:firstLine="0"/>
            </w:pPr>
            <w:proofErr w:type="spellStart"/>
            <w:r>
              <w:rPr>
                <w:rFonts w:hint="eastAsia"/>
              </w:rPr>
              <w:t>x</w:t>
            </w:r>
            <w:r>
              <w:t>value</w:t>
            </w:r>
            <w:proofErr w:type="spellEnd"/>
          </w:p>
        </w:tc>
        <w:tc>
          <w:tcPr>
            <w:tcW w:w="2765" w:type="dxa"/>
          </w:tcPr>
          <w:p w14:paraId="2B7ECA09" w14:textId="77777777" w:rsidR="00190278" w:rsidRDefault="00FC3595">
            <w:pPr>
              <w:ind w:firstLineChars="0" w:firstLine="0"/>
            </w:pPr>
            <w:r>
              <w:t>X</w:t>
            </w:r>
            <w:r>
              <w:rPr>
                <w:rFonts w:hint="eastAsia"/>
              </w:rPr>
              <w:t>方位位置</w:t>
            </w:r>
          </w:p>
        </w:tc>
        <w:tc>
          <w:tcPr>
            <w:tcW w:w="2766" w:type="dxa"/>
          </w:tcPr>
          <w:p w14:paraId="3A198A2B" w14:textId="77777777" w:rsidR="00190278" w:rsidRDefault="00190278">
            <w:pPr>
              <w:ind w:firstLineChars="0" w:firstLine="0"/>
            </w:pPr>
          </w:p>
        </w:tc>
      </w:tr>
      <w:tr w:rsidR="00190278" w14:paraId="1CF933CD" w14:textId="77777777">
        <w:tc>
          <w:tcPr>
            <w:tcW w:w="2765" w:type="dxa"/>
          </w:tcPr>
          <w:p w14:paraId="3EBBE7D2" w14:textId="77777777" w:rsidR="00190278" w:rsidRDefault="00FC3595">
            <w:pPr>
              <w:ind w:firstLineChars="0" w:firstLine="0"/>
            </w:pPr>
            <w:proofErr w:type="spellStart"/>
            <w:r>
              <w:rPr>
                <w:rFonts w:hint="eastAsia"/>
              </w:rPr>
              <w:t>y</w:t>
            </w:r>
            <w:r>
              <w:t>value</w:t>
            </w:r>
            <w:proofErr w:type="spellEnd"/>
          </w:p>
        </w:tc>
        <w:tc>
          <w:tcPr>
            <w:tcW w:w="2765" w:type="dxa"/>
          </w:tcPr>
          <w:p w14:paraId="49B9478B" w14:textId="77777777" w:rsidR="00190278" w:rsidRDefault="00FC3595">
            <w:pPr>
              <w:ind w:firstLineChars="0" w:firstLine="0"/>
            </w:pPr>
            <w:r>
              <w:rPr>
                <w:rFonts w:hint="eastAsia"/>
              </w:rPr>
              <w:t>y方位位置</w:t>
            </w:r>
          </w:p>
        </w:tc>
        <w:tc>
          <w:tcPr>
            <w:tcW w:w="2766" w:type="dxa"/>
          </w:tcPr>
          <w:p w14:paraId="63FA8625" w14:textId="77777777" w:rsidR="00190278" w:rsidRDefault="00190278">
            <w:pPr>
              <w:ind w:firstLineChars="0" w:firstLine="0"/>
            </w:pPr>
          </w:p>
        </w:tc>
      </w:tr>
      <w:tr w:rsidR="00190278" w14:paraId="081C22A0" w14:textId="77777777">
        <w:tc>
          <w:tcPr>
            <w:tcW w:w="2765" w:type="dxa"/>
          </w:tcPr>
          <w:p w14:paraId="1F450AB4" w14:textId="77777777" w:rsidR="00190278" w:rsidRDefault="00FC3595">
            <w:pPr>
              <w:ind w:firstLineChars="0" w:firstLine="0"/>
            </w:pPr>
            <w:proofErr w:type="spellStart"/>
            <w:r>
              <w:rPr>
                <w:rFonts w:hint="eastAsia"/>
              </w:rPr>
              <w:t>z</w:t>
            </w:r>
            <w:r>
              <w:t>value</w:t>
            </w:r>
            <w:proofErr w:type="spellEnd"/>
          </w:p>
        </w:tc>
        <w:tc>
          <w:tcPr>
            <w:tcW w:w="2765" w:type="dxa"/>
          </w:tcPr>
          <w:p w14:paraId="36B85CF4" w14:textId="77777777" w:rsidR="00190278" w:rsidRDefault="00FC3595">
            <w:pPr>
              <w:ind w:firstLineChars="0" w:firstLine="0"/>
            </w:pPr>
            <w:r>
              <w:rPr>
                <w:rFonts w:hint="eastAsia"/>
              </w:rPr>
              <w:t>z方位位置</w:t>
            </w:r>
          </w:p>
        </w:tc>
        <w:tc>
          <w:tcPr>
            <w:tcW w:w="2766" w:type="dxa"/>
          </w:tcPr>
          <w:p w14:paraId="59D2D401" w14:textId="77777777" w:rsidR="00190278" w:rsidRDefault="00190278">
            <w:pPr>
              <w:ind w:firstLineChars="0" w:firstLine="0"/>
            </w:pPr>
          </w:p>
        </w:tc>
      </w:tr>
      <w:tr w:rsidR="00190278" w14:paraId="087A391E" w14:textId="77777777">
        <w:tc>
          <w:tcPr>
            <w:tcW w:w="2765" w:type="dxa"/>
          </w:tcPr>
          <w:p w14:paraId="3A691C0F" w14:textId="77777777" w:rsidR="00190278" w:rsidRDefault="00FC3595">
            <w:pPr>
              <w:ind w:firstLineChars="0" w:firstLine="0"/>
            </w:pPr>
            <w:r>
              <w:rPr>
                <w:rFonts w:hint="eastAsia"/>
              </w:rPr>
              <w:t>a</w:t>
            </w:r>
            <w:r>
              <w:t>ngle</w:t>
            </w:r>
          </w:p>
        </w:tc>
        <w:tc>
          <w:tcPr>
            <w:tcW w:w="2765" w:type="dxa"/>
          </w:tcPr>
          <w:p w14:paraId="6D662D4F" w14:textId="77777777" w:rsidR="00190278" w:rsidRDefault="00FC3595">
            <w:pPr>
              <w:ind w:firstLineChars="0" w:firstLine="0"/>
            </w:pPr>
            <w:r>
              <w:rPr>
                <w:rFonts w:hint="eastAsia"/>
              </w:rPr>
              <w:t>角度</w:t>
            </w:r>
          </w:p>
        </w:tc>
        <w:tc>
          <w:tcPr>
            <w:tcW w:w="2766" w:type="dxa"/>
          </w:tcPr>
          <w:p w14:paraId="03E522F1" w14:textId="77777777" w:rsidR="00190278" w:rsidRDefault="00190278">
            <w:pPr>
              <w:ind w:firstLineChars="0" w:firstLine="0"/>
            </w:pPr>
          </w:p>
        </w:tc>
      </w:tr>
      <w:tr w:rsidR="00190278" w14:paraId="1DDF69C9" w14:textId="77777777">
        <w:tc>
          <w:tcPr>
            <w:tcW w:w="2765" w:type="dxa"/>
          </w:tcPr>
          <w:p w14:paraId="53EDE4E7" w14:textId="77777777" w:rsidR="00190278" w:rsidRDefault="00FC3595">
            <w:pPr>
              <w:ind w:firstLineChars="0" w:firstLine="0"/>
            </w:pPr>
            <w:r>
              <w:rPr>
                <w:rFonts w:hint="eastAsia"/>
              </w:rPr>
              <w:t>h</w:t>
            </w:r>
            <w:r>
              <w:t>eight</w:t>
            </w:r>
          </w:p>
        </w:tc>
        <w:tc>
          <w:tcPr>
            <w:tcW w:w="2765" w:type="dxa"/>
          </w:tcPr>
          <w:p w14:paraId="687343D0" w14:textId="77777777" w:rsidR="00190278" w:rsidRDefault="00FC3595">
            <w:pPr>
              <w:ind w:firstLineChars="0" w:firstLine="0"/>
            </w:pPr>
            <w:r>
              <w:rPr>
                <w:rFonts w:hint="eastAsia"/>
              </w:rPr>
              <w:t>高</w:t>
            </w:r>
          </w:p>
        </w:tc>
        <w:tc>
          <w:tcPr>
            <w:tcW w:w="2766" w:type="dxa"/>
          </w:tcPr>
          <w:p w14:paraId="28FD70DC" w14:textId="77777777" w:rsidR="00190278" w:rsidRDefault="00190278">
            <w:pPr>
              <w:ind w:firstLineChars="0" w:firstLine="0"/>
            </w:pPr>
          </w:p>
        </w:tc>
      </w:tr>
      <w:tr w:rsidR="00190278" w14:paraId="09D57DD2" w14:textId="77777777">
        <w:tc>
          <w:tcPr>
            <w:tcW w:w="2765" w:type="dxa"/>
          </w:tcPr>
          <w:p w14:paraId="1EEA10E6" w14:textId="77777777" w:rsidR="00190278" w:rsidRDefault="00FC3595">
            <w:pPr>
              <w:ind w:firstLineChars="0" w:firstLine="0"/>
            </w:pPr>
            <w:r>
              <w:rPr>
                <w:rFonts w:hint="eastAsia"/>
              </w:rPr>
              <w:t>w</w:t>
            </w:r>
            <w:r>
              <w:t>idth</w:t>
            </w:r>
          </w:p>
        </w:tc>
        <w:tc>
          <w:tcPr>
            <w:tcW w:w="2765" w:type="dxa"/>
          </w:tcPr>
          <w:p w14:paraId="149708F8" w14:textId="77777777" w:rsidR="00190278" w:rsidRDefault="00FC3595">
            <w:pPr>
              <w:ind w:firstLineChars="0" w:firstLine="0"/>
            </w:pPr>
            <w:r>
              <w:rPr>
                <w:rFonts w:hint="eastAsia"/>
              </w:rPr>
              <w:t>宽</w:t>
            </w:r>
          </w:p>
        </w:tc>
        <w:tc>
          <w:tcPr>
            <w:tcW w:w="2766" w:type="dxa"/>
          </w:tcPr>
          <w:p w14:paraId="013FDB87" w14:textId="77777777" w:rsidR="00190278" w:rsidRDefault="00190278">
            <w:pPr>
              <w:ind w:firstLineChars="0" w:firstLine="0"/>
            </w:pPr>
          </w:p>
        </w:tc>
      </w:tr>
      <w:tr w:rsidR="00190278" w14:paraId="31FD96E9" w14:textId="77777777">
        <w:tc>
          <w:tcPr>
            <w:tcW w:w="2765" w:type="dxa"/>
          </w:tcPr>
          <w:p w14:paraId="5E48A878" w14:textId="77777777" w:rsidR="00190278" w:rsidRDefault="00FC3595">
            <w:pPr>
              <w:ind w:firstLineChars="0" w:firstLine="0"/>
            </w:pPr>
            <w:r>
              <w:rPr>
                <w:rFonts w:hint="eastAsia"/>
              </w:rPr>
              <w:t>l</w:t>
            </w:r>
            <w:r>
              <w:t>ength</w:t>
            </w:r>
          </w:p>
        </w:tc>
        <w:tc>
          <w:tcPr>
            <w:tcW w:w="2765" w:type="dxa"/>
          </w:tcPr>
          <w:p w14:paraId="2473FE5E" w14:textId="77777777" w:rsidR="00190278" w:rsidRDefault="00FC3595">
            <w:pPr>
              <w:ind w:firstLineChars="0" w:firstLine="0"/>
            </w:pPr>
            <w:r>
              <w:rPr>
                <w:rFonts w:hint="eastAsia"/>
              </w:rPr>
              <w:t>长</w:t>
            </w:r>
          </w:p>
        </w:tc>
        <w:tc>
          <w:tcPr>
            <w:tcW w:w="2766" w:type="dxa"/>
          </w:tcPr>
          <w:p w14:paraId="10F21433" w14:textId="77777777" w:rsidR="00190278" w:rsidRDefault="00190278">
            <w:pPr>
              <w:ind w:firstLineChars="0" w:firstLine="0"/>
            </w:pPr>
          </w:p>
        </w:tc>
      </w:tr>
      <w:tr w:rsidR="00190278" w14:paraId="500BDD6C" w14:textId="77777777">
        <w:tc>
          <w:tcPr>
            <w:tcW w:w="2765" w:type="dxa"/>
          </w:tcPr>
          <w:p w14:paraId="68932CD4" w14:textId="77777777" w:rsidR="00190278" w:rsidRDefault="00FC3595">
            <w:pPr>
              <w:ind w:firstLineChars="0" w:firstLine="0"/>
            </w:pPr>
            <w:r>
              <w:rPr>
                <w:rFonts w:hint="eastAsia"/>
              </w:rPr>
              <w:t>r</w:t>
            </w:r>
            <w:r>
              <w:t>emark</w:t>
            </w:r>
          </w:p>
        </w:tc>
        <w:tc>
          <w:tcPr>
            <w:tcW w:w="2765" w:type="dxa"/>
          </w:tcPr>
          <w:p w14:paraId="712BA617" w14:textId="77777777" w:rsidR="00190278" w:rsidRDefault="00FC3595">
            <w:pPr>
              <w:ind w:firstLineChars="0" w:firstLine="0"/>
            </w:pPr>
            <w:r>
              <w:rPr>
                <w:rFonts w:hint="eastAsia"/>
              </w:rPr>
              <w:t>障碍物备注</w:t>
            </w:r>
          </w:p>
        </w:tc>
        <w:tc>
          <w:tcPr>
            <w:tcW w:w="2766" w:type="dxa"/>
          </w:tcPr>
          <w:p w14:paraId="328FC1D5" w14:textId="77777777" w:rsidR="00190278" w:rsidRDefault="00190278">
            <w:pPr>
              <w:ind w:firstLineChars="0" w:firstLine="0"/>
            </w:pPr>
          </w:p>
        </w:tc>
      </w:tr>
    </w:tbl>
    <w:p w14:paraId="723A584A" w14:textId="77777777" w:rsidR="00190278" w:rsidRDefault="00190278">
      <w:pPr>
        <w:ind w:firstLine="420"/>
      </w:pPr>
    </w:p>
    <w:p w14:paraId="435A09D7" w14:textId="77777777" w:rsidR="00190278" w:rsidRDefault="00FC3595">
      <w:pPr>
        <w:pStyle w:val="2"/>
        <w:numPr>
          <w:ilvl w:val="1"/>
          <w:numId w:val="1"/>
        </w:numPr>
        <w:ind w:firstLineChars="0"/>
      </w:pPr>
      <w:r>
        <w:rPr>
          <w:rFonts w:hint="eastAsia"/>
        </w:rPr>
        <w:t>矿物管理</w:t>
      </w:r>
    </w:p>
    <w:p w14:paraId="703859CA" w14:textId="7651AFF2" w:rsidR="00190278" w:rsidRDefault="00FC3595">
      <w:pPr>
        <w:ind w:firstLineChars="0" w:firstLine="0"/>
      </w:pPr>
      <w:r>
        <w:rPr>
          <w:rFonts w:hint="eastAsia"/>
        </w:rPr>
        <w:t>矿物信息表</w:t>
      </w:r>
    </w:p>
    <w:tbl>
      <w:tblPr>
        <w:tblStyle w:val="aa"/>
        <w:tblW w:w="8296" w:type="dxa"/>
        <w:tblLayout w:type="fixed"/>
        <w:tblLook w:val="04A0" w:firstRow="1" w:lastRow="0" w:firstColumn="1" w:lastColumn="0" w:noHBand="0" w:noVBand="1"/>
      </w:tblPr>
      <w:tblGrid>
        <w:gridCol w:w="2765"/>
        <w:gridCol w:w="2765"/>
        <w:gridCol w:w="2766"/>
      </w:tblGrid>
      <w:tr w:rsidR="00190278" w14:paraId="6C6EA04A" w14:textId="77777777">
        <w:tc>
          <w:tcPr>
            <w:tcW w:w="2765" w:type="dxa"/>
            <w:shd w:val="clear" w:color="auto" w:fill="BFBFBF" w:themeFill="background1" w:themeFillShade="BF"/>
          </w:tcPr>
          <w:p w14:paraId="3CD98EAC" w14:textId="77777777" w:rsidR="00190278" w:rsidRDefault="00FC3595">
            <w:pPr>
              <w:ind w:firstLineChars="0" w:firstLine="0"/>
            </w:pPr>
            <w:r>
              <w:rPr>
                <w:rFonts w:hint="eastAsia"/>
              </w:rPr>
              <w:t>字段</w:t>
            </w:r>
          </w:p>
        </w:tc>
        <w:tc>
          <w:tcPr>
            <w:tcW w:w="2765" w:type="dxa"/>
            <w:shd w:val="clear" w:color="auto" w:fill="BFBFBF" w:themeFill="background1" w:themeFillShade="BF"/>
          </w:tcPr>
          <w:p w14:paraId="014332BB" w14:textId="77777777" w:rsidR="00190278" w:rsidRDefault="00FC3595">
            <w:pPr>
              <w:ind w:firstLineChars="0" w:firstLine="0"/>
            </w:pPr>
            <w:r>
              <w:rPr>
                <w:rFonts w:hint="eastAsia"/>
              </w:rPr>
              <w:t>描述</w:t>
            </w:r>
          </w:p>
        </w:tc>
        <w:tc>
          <w:tcPr>
            <w:tcW w:w="2766" w:type="dxa"/>
            <w:shd w:val="clear" w:color="auto" w:fill="BFBFBF" w:themeFill="background1" w:themeFillShade="BF"/>
          </w:tcPr>
          <w:p w14:paraId="09FDE609" w14:textId="77777777" w:rsidR="00190278" w:rsidRDefault="00FC3595">
            <w:pPr>
              <w:ind w:firstLineChars="0" w:firstLine="0"/>
            </w:pPr>
            <w:proofErr w:type="gramStart"/>
            <w:r>
              <w:rPr>
                <w:rFonts w:hint="eastAsia"/>
              </w:rPr>
              <w:t>可用值</w:t>
            </w:r>
            <w:proofErr w:type="gramEnd"/>
          </w:p>
        </w:tc>
      </w:tr>
      <w:tr w:rsidR="00190278" w14:paraId="2229EAE1" w14:textId="77777777">
        <w:tc>
          <w:tcPr>
            <w:tcW w:w="2765" w:type="dxa"/>
          </w:tcPr>
          <w:p w14:paraId="6B0824FD" w14:textId="77777777" w:rsidR="00190278" w:rsidRDefault="00FC3595">
            <w:pPr>
              <w:ind w:firstLineChars="0" w:firstLine="0"/>
            </w:pPr>
            <w:proofErr w:type="spellStart"/>
            <w:r>
              <w:t>mineralId</w:t>
            </w:r>
            <w:proofErr w:type="spellEnd"/>
          </w:p>
        </w:tc>
        <w:tc>
          <w:tcPr>
            <w:tcW w:w="2765" w:type="dxa"/>
          </w:tcPr>
          <w:p w14:paraId="327FE7EF" w14:textId="77777777" w:rsidR="00190278" w:rsidRDefault="00FC3595">
            <w:pPr>
              <w:ind w:firstLineChars="0" w:firstLine="0"/>
            </w:pPr>
            <w:r>
              <w:rPr>
                <w:rFonts w:hint="eastAsia"/>
              </w:rPr>
              <w:t>矿物编号</w:t>
            </w:r>
          </w:p>
        </w:tc>
        <w:tc>
          <w:tcPr>
            <w:tcW w:w="2766" w:type="dxa"/>
          </w:tcPr>
          <w:p w14:paraId="6FF1968F" w14:textId="77777777" w:rsidR="00190278" w:rsidRDefault="00190278">
            <w:pPr>
              <w:ind w:firstLineChars="0" w:firstLine="0"/>
            </w:pPr>
          </w:p>
        </w:tc>
      </w:tr>
      <w:tr w:rsidR="00190278" w14:paraId="38DC1EAC" w14:textId="77777777">
        <w:tc>
          <w:tcPr>
            <w:tcW w:w="2765" w:type="dxa"/>
          </w:tcPr>
          <w:p w14:paraId="3D248830" w14:textId="77777777" w:rsidR="00190278" w:rsidRDefault="00FC3595">
            <w:pPr>
              <w:ind w:firstLineChars="0" w:firstLine="0"/>
            </w:pPr>
            <w:proofErr w:type="spellStart"/>
            <w:r>
              <w:t>m</w:t>
            </w:r>
            <w:r>
              <w:rPr>
                <w:rFonts w:hint="eastAsia"/>
              </w:rPr>
              <w:t>ineral</w:t>
            </w:r>
            <w:r>
              <w:t>Name</w:t>
            </w:r>
            <w:proofErr w:type="spellEnd"/>
          </w:p>
        </w:tc>
        <w:tc>
          <w:tcPr>
            <w:tcW w:w="2765" w:type="dxa"/>
          </w:tcPr>
          <w:p w14:paraId="3D897A18" w14:textId="77777777" w:rsidR="00190278" w:rsidRDefault="00FC3595">
            <w:pPr>
              <w:ind w:firstLineChars="0" w:firstLine="0"/>
            </w:pPr>
            <w:r>
              <w:rPr>
                <w:rFonts w:hint="eastAsia"/>
              </w:rPr>
              <w:t>矿物名称</w:t>
            </w:r>
          </w:p>
        </w:tc>
        <w:tc>
          <w:tcPr>
            <w:tcW w:w="2766" w:type="dxa"/>
          </w:tcPr>
          <w:p w14:paraId="5E1DD0B2" w14:textId="77777777" w:rsidR="00190278" w:rsidRDefault="00190278">
            <w:pPr>
              <w:ind w:firstLineChars="0" w:firstLine="0"/>
            </w:pPr>
          </w:p>
        </w:tc>
      </w:tr>
      <w:tr w:rsidR="00190278" w14:paraId="143207FB" w14:textId="77777777">
        <w:tc>
          <w:tcPr>
            <w:tcW w:w="2765" w:type="dxa"/>
          </w:tcPr>
          <w:p w14:paraId="6F917670" w14:textId="77777777" w:rsidR="00190278" w:rsidRDefault="00FC3595">
            <w:pPr>
              <w:ind w:firstLineChars="0" w:firstLine="0"/>
            </w:pPr>
            <w:r>
              <w:t>remark</w:t>
            </w:r>
          </w:p>
        </w:tc>
        <w:tc>
          <w:tcPr>
            <w:tcW w:w="2765" w:type="dxa"/>
          </w:tcPr>
          <w:p w14:paraId="3A798B3E" w14:textId="77777777" w:rsidR="00190278" w:rsidRDefault="00FC3595">
            <w:pPr>
              <w:ind w:firstLineChars="0" w:firstLine="0"/>
            </w:pPr>
            <w:r>
              <w:rPr>
                <w:rFonts w:hint="eastAsia"/>
              </w:rPr>
              <w:t>矿物备注</w:t>
            </w:r>
          </w:p>
        </w:tc>
        <w:tc>
          <w:tcPr>
            <w:tcW w:w="2766" w:type="dxa"/>
          </w:tcPr>
          <w:p w14:paraId="63DF9A5F" w14:textId="77777777" w:rsidR="00190278" w:rsidRDefault="00190278">
            <w:pPr>
              <w:ind w:firstLineChars="0" w:firstLine="0"/>
            </w:pPr>
          </w:p>
        </w:tc>
      </w:tr>
    </w:tbl>
    <w:p w14:paraId="5E68D703" w14:textId="77777777" w:rsidR="00190278" w:rsidRDefault="00190278">
      <w:pPr>
        <w:ind w:firstLine="420"/>
      </w:pPr>
    </w:p>
    <w:p w14:paraId="770D7C15" w14:textId="77777777" w:rsidR="00190278" w:rsidRDefault="00FC3595">
      <w:pPr>
        <w:pStyle w:val="2"/>
        <w:numPr>
          <w:ilvl w:val="1"/>
          <w:numId w:val="1"/>
        </w:numPr>
        <w:ind w:firstLineChars="0"/>
      </w:pPr>
      <w:r>
        <w:rPr>
          <w:rFonts w:hint="eastAsia"/>
        </w:rPr>
        <w:t>统计数据</w:t>
      </w:r>
    </w:p>
    <w:p w14:paraId="5B5E2458" w14:textId="77777777" w:rsidR="00190278" w:rsidRDefault="00FC3595">
      <w:pPr>
        <w:ind w:firstLineChars="0" w:firstLine="0"/>
      </w:pPr>
      <w:r>
        <w:rPr>
          <w:rFonts w:hint="eastAsia"/>
        </w:rPr>
        <w:t>以下数据保存到时序型数据库中，用于统计分析：</w:t>
      </w:r>
    </w:p>
    <w:p w14:paraId="45A52168" w14:textId="77777777" w:rsidR="00190278" w:rsidRDefault="00FC3595">
      <w:pPr>
        <w:ind w:firstLineChars="0" w:firstLine="0"/>
      </w:pPr>
      <w:r>
        <w:rPr>
          <w:rFonts w:hint="eastAsia"/>
        </w:rPr>
        <w:t>车辆位置，轨迹，状态</w:t>
      </w:r>
    </w:p>
    <w:p w14:paraId="6AFF59A9" w14:textId="77777777" w:rsidR="00190278" w:rsidRDefault="00FC3595">
      <w:pPr>
        <w:ind w:firstLineChars="0" w:firstLine="0"/>
      </w:pPr>
      <w:r>
        <w:t>GPS终端设备状态，轨迹，状态</w:t>
      </w:r>
    </w:p>
    <w:p w14:paraId="611FA227" w14:textId="77777777" w:rsidR="00190278" w:rsidRDefault="00FC3595">
      <w:pPr>
        <w:ind w:firstLineChars="0" w:firstLine="0"/>
      </w:pPr>
      <w:r>
        <w:rPr>
          <w:rFonts w:hint="eastAsia"/>
        </w:rPr>
        <w:t>各区域状态</w:t>
      </w:r>
    </w:p>
    <w:p w14:paraId="159C9274" w14:textId="77777777" w:rsidR="00190278" w:rsidRDefault="00190278">
      <w:pPr>
        <w:ind w:firstLineChars="0" w:firstLine="0"/>
      </w:pPr>
    </w:p>
    <w:p w14:paraId="32AB2F47" w14:textId="77777777" w:rsidR="00190278" w:rsidRDefault="00190278">
      <w:pPr>
        <w:ind w:firstLineChars="0" w:firstLine="0"/>
      </w:pPr>
    </w:p>
    <w:p w14:paraId="30E52CB9" w14:textId="77777777" w:rsidR="00190278" w:rsidRDefault="00190278">
      <w:pPr>
        <w:ind w:firstLineChars="0" w:firstLine="0"/>
      </w:pPr>
    </w:p>
    <w:p w14:paraId="62F17E2F" w14:textId="42CA3315" w:rsidR="00190278" w:rsidRDefault="00FC3595">
      <w:pPr>
        <w:pStyle w:val="1"/>
        <w:numPr>
          <w:ilvl w:val="0"/>
          <w:numId w:val="1"/>
        </w:numPr>
        <w:ind w:leftChars="0" w:right="210"/>
      </w:pPr>
      <w:r>
        <w:rPr>
          <w:rFonts w:hint="eastAsia"/>
        </w:rPr>
        <w:lastRenderedPageBreak/>
        <w:t>接口设计</w:t>
      </w:r>
    </w:p>
    <w:p w14:paraId="1656C515" w14:textId="39B8066C" w:rsidR="00FC3595" w:rsidRPr="00FC3595" w:rsidRDefault="00FC3595" w:rsidP="009D788E">
      <w:pPr>
        <w:pStyle w:val="2"/>
        <w:numPr>
          <w:ilvl w:val="1"/>
          <w:numId w:val="13"/>
        </w:numPr>
        <w:ind w:firstLineChars="0"/>
      </w:pPr>
      <w:bookmarkStart w:id="0" w:name="_Toc30162"/>
      <w:r w:rsidRPr="00FC3595">
        <w:rPr>
          <w:rFonts w:hint="eastAsia"/>
        </w:rPr>
        <w:t>接口设计</w:t>
      </w:r>
      <w:bookmarkEnd w:id="0"/>
      <w:r w:rsidRPr="00FC3595">
        <w:rPr>
          <w:rFonts w:hint="eastAsia"/>
        </w:rPr>
        <w:t>规范</w:t>
      </w:r>
    </w:p>
    <w:p w14:paraId="19D3623D" w14:textId="30D31BA0" w:rsidR="00FC3595" w:rsidRPr="00FC3595" w:rsidRDefault="00FC3595" w:rsidP="009D788E">
      <w:pPr>
        <w:pStyle w:val="3"/>
        <w:numPr>
          <w:ilvl w:val="2"/>
          <w:numId w:val="13"/>
        </w:numPr>
        <w:ind w:firstLineChars="0"/>
      </w:pPr>
      <w:bookmarkStart w:id="1" w:name="_Toc26346"/>
      <w:r w:rsidRPr="00FC3595">
        <w:rPr>
          <w:rFonts w:hint="eastAsia"/>
        </w:rPr>
        <w:t>概述</w:t>
      </w:r>
      <w:bookmarkEnd w:id="1"/>
    </w:p>
    <w:p w14:paraId="5D6C8D0F" w14:textId="77777777" w:rsidR="00FC3595" w:rsidRPr="00FC3595" w:rsidRDefault="00FC3595" w:rsidP="009D788E">
      <w:pPr>
        <w:ind w:firstLineChars="0" w:firstLine="420"/>
      </w:pPr>
      <w:r w:rsidRPr="00FC3595">
        <w:rPr>
          <w:rFonts w:hint="eastAsia"/>
        </w:rPr>
        <w:t>现在的项目开发一般都会采用前后台分离开发的模式, 分离开发不代表是前后相互</w:t>
      </w:r>
      <w:proofErr w:type="gramStart"/>
      <w:r w:rsidRPr="00FC3595">
        <w:rPr>
          <w:rFonts w:hint="eastAsia"/>
        </w:rPr>
        <w:t>独立,</w:t>
      </w:r>
      <w:proofErr w:type="gramEnd"/>
      <w:r w:rsidRPr="00FC3595">
        <w:rPr>
          <w:rFonts w:hint="eastAsia"/>
        </w:rPr>
        <w:t xml:space="preserve"> 而是相辅相成的, 那么会存在很多的</w:t>
      </w:r>
      <w:proofErr w:type="gramStart"/>
      <w:r w:rsidRPr="00FC3595">
        <w:t>’</w:t>
      </w:r>
      <w:proofErr w:type="gramEnd"/>
      <w:r w:rsidRPr="00FC3595">
        <w:rPr>
          <w:rFonts w:hint="eastAsia"/>
        </w:rPr>
        <w:t>沟通</w:t>
      </w:r>
      <w:proofErr w:type="gramStart"/>
      <w:r w:rsidRPr="00FC3595">
        <w:t>’</w:t>
      </w:r>
      <w:proofErr w:type="gramEnd"/>
      <w:r w:rsidRPr="00FC3595">
        <w:rPr>
          <w:rFonts w:hint="eastAsia"/>
        </w:rPr>
        <w:t>, 这种</w:t>
      </w:r>
      <w:proofErr w:type="gramStart"/>
      <w:r w:rsidRPr="00FC3595">
        <w:t>’</w:t>
      </w:r>
      <w:proofErr w:type="gramEnd"/>
      <w:r w:rsidRPr="00FC3595">
        <w:rPr>
          <w:rFonts w:hint="eastAsia"/>
        </w:rPr>
        <w:t>沟通</w:t>
      </w:r>
      <w:proofErr w:type="gramStart"/>
      <w:r w:rsidRPr="00FC3595">
        <w:t>’</w:t>
      </w:r>
      <w:proofErr w:type="gramEnd"/>
      <w:r w:rsidRPr="00FC3595">
        <w:rPr>
          <w:rFonts w:hint="eastAsia"/>
        </w:rPr>
        <w:t>就是后台开放给前台调用的接口, 对应的就是前后台开发人员的沟通, 所以说接口的设计涉及到前后台的沟通成本, 因此接口应有一定的规范性。我建议接口的规范应从以下几个方面考虑。</w:t>
      </w:r>
    </w:p>
    <w:p w14:paraId="2BF6F9D1" w14:textId="7480E3B0" w:rsidR="00FC3595" w:rsidRPr="00FC3595" w:rsidRDefault="00FC3595" w:rsidP="009D788E">
      <w:pPr>
        <w:pStyle w:val="3"/>
        <w:numPr>
          <w:ilvl w:val="2"/>
          <w:numId w:val="13"/>
        </w:numPr>
        <w:ind w:firstLineChars="0"/>
      </w:pPr>
      <w:bookmarkStart w:id="2" w:name="_Toc11630"/>
      <w:r w:rsidRPr="00FC3595">
        <w:rPr>
          <w:rFonts w:hint="eastAsia"/>
        </w:rPr>
        <w:t>接口说明</w:t>
      </w:r>
      <w:bookmarkEnd w:id="2"/>
    </w:p>
    <w:p w14:paraId="602780D6" w14:textId="4EFBC665" w:rsidR="00FC3595" w:rsidRPr="00FC3595" w:rsidRDefault="00FC3595" w:rsidP="009D788E">
      <w:pPr>
        <w:pStyle w:val="4"/>
        <w:numPr>
          <w:ilvl w:val="3"/>
          <w:numId w:val="13"/>
        </w:numPr>
        <w:ind w:firstLineChars="0"/>
      </w:pPr>
      <w:r w:rsidRPr="00FC3595">
        <w:rPr>
          <w:rFonts w:hint="eastAsia"/>
        </w:rPr>
        <w:t>API请求方式</w:t>
      </w:r>
    </w:p>
    <w:p w14:paraId="668675FF" w14:textId="77777777" w:rsidR="00FC3595" w:rsidRPr="000B6143" w:rsidRDefault="00FC3595" w:rsidP="009D788E">
      <w:pPr>
        <w:pStyle w:val="ad"/>
        <w:ind w:left="567" w:firstLineChars="0" w:firstLine="0"/>
        <w:rPr>
          <w:rFonts w:cs="等线"/>
        </w:rPr>
      </w:pPr>
      <w:r w:rsidRPr="000B6143">
        <w:rPr>
          <w:rFonts w:cs="等线"/>
        </w:rPr>
        <w:t>API支持以下四种操作</w:t>
      </w:r>
      <w:r w:rsidRPr="000B6143">
        <w:rPr>
          <w:rFonts w:cs="等线" w:hint="eastAsia"/>
        </w:rPr>
        <w:t>:</w:t>
      </w:r>
    </w:p>
    <w:p w14:paraId="4F6992D3" w14:textId="77777777" w:rsidR="00FC3595" w:rsidRPr="00FC3595" w:rsidRDefault="00FC3595" w:rsidP="009D788E">
      <w:pPr>
        <w:pStyle w:val="ad"/>
        <w:widowControl/>
        <w:spacing w:before="156" w:after="156"/>
        <w:ind w:left="567" w:firstLineChars="0" w:firstLine="0"/>
      </w:pPr>
      <w:r w:rsidRPr="00FC3595">
        <w:t>GET：只读操作，获取后台的某种资源，获得的资源属性在应答消息体内</w:t>
      </w:r>
    </w:p>
    <w:p w14:paraId="203284AB" w14:textId="77777777" w:rsidR="00FC3595" w:rsidRPr="00FC3595" w:rsidRDefault="00FC3595" w:rsidP="009D788E">
      <w:pPr>
        <w:pStyle w:val="ad"/>
        <w:widowControl/>
        <w:spacing w:before="156" w:after="156"/>
        <w:ind w:left="567" w:firstLineChars="0" w:firstLine="0"/>
      </w:pPr>
      <w:r w:rsidRPr="00FC3595">
        <w:t>POST：创建一个新的资源，资源属性在请求的消息体内携带</w:t>
      </w:r>
    </w:p>
    <w:p w14:paraId="4D1849B2" w14:textId="77777777" w:rsidR="00FC3595" w:rsidRPr="00FC3595" w:rsidRDefault="00FC3595" w:rsidP="009D788E">
      <w:pPr>
        <w:pStyle w:val="ad"/>
        <w:widowControl/>
        <w:spacing w:before="156" w:after="156"/>
        <w:ind w:left="567" w:firstLineChars="0" w:firstLine="0"/>
      </w:pPr>
      <w:r w:rsidRPr="00FC3595">
        <w:t>PUT：修改一个已有的资源，资源属性在请求的消息体内携带</w:t>
      </w:r>
    </w:p>
    <w:p w14:paraId="37D006A2" w14:textId="77777777" w:rsidR="00FC3595" w:rsidRPr="00FC3595" w:rsidRDefault="00FC3595" w:rsidP="009D788E">
      <w:pPr>
        <w:pStyle w:val="ad"/>
        <w:widowControl/>
        <w:spacing w:before="156" w:after="156"/>
        <w:ind w:left="567" w:firstLineChars="0" w:firstLine="0"/>
      </w:pPr>
      <w:r w:rsidRPr="00FC3595">
        <w:t>DELETE：删除一个已有的资源</w:t>
      </w:r>
    </w:p>
    <w:p w14:paraId="429B4DF1" w14:textId="209317E7" w:rsidR="00FC3595" w:rsidRDefault="00FC3595" w:rsidP="009D788E">
      <w:pPr>
        <w:pStyle w:val="ad"/>
        <w:ind w:left="567" w:firstLineChars="0" w:firstLine="0"/>
      </w:pPr>
      <w:r w:rsidRPr="00FC3595">
        <w:t>API</w:t>
      </w:r>
      <w:r w:rsidRPr="00FC3595">
        <w:rPr>
          <w:rFonts w:hint="eastAsia"/>
        </w:rPr>
        <w:t>的消息体采用</w:t>
      </w:r>
      <w:r w:rsidRPr="00FC3595">
        <w:t>JSON</w:t>
      </w:r>
      <w:r w:rsidRPr="00FC3595">
        <w:rPr>
          <w:rFonts w:hint="eastAsia"/>
        </w:rPr>
        <w:t>格式</w:t>
      </w:r>
    </w:p>
    <w:p w14:paraId="4608B768" w14:textId="77777777" w:rsidR="00FC3595" w:rsidRPr="00FC3595" w:rsidRDefault="00FC3595" w:rsidP="009D788E">
      <w:pPr>
        <w:ind w:left="210" w:firstLineChars="0" w:firstLine="0"/>
      </w:pPr>
    </w:p>
    <w:p w14:paraId="5B09EF44" w14:textId="77777777" w:rsidR="00FC3595" w:rsidRPr="00FC3595" w:rsidRDefault="00FC3595" w:rsidP="009D788E">
      <w:pPr>
        <w:pStyle w:val="4"/>
        <w:numPr>
          <w:ilvl w:val="3"/>
          <w:numId w:val="13"/>
        </w:numPr>
        <w:ind w:firstLineChars="0"/>
      </w:pPr>
      <w:r w:rsidRPr="00FC3595">
        <w:rPr>
          <w:rFonts w:hint="eastAsia"/>
        </w:rPr>
        <w:t>API 响应CODE</w:t>
      </w:r>
    </w:p>
    <w:p w14:paraId="272CDFF1" w14:textId="77777777" w:rsidR="00FC3595" w:rsidRPr="00FC3595" w:rsidRDefault="00FC3595" w:rsidP="009D788E">
      <w:pPr>
        <w:pStyle w:val="ad"/>
        <w:ind w:left="425" w:firstLineChars="0" w:firstLine="0"/>
      </w:pPr>
      <w:r w:rsidRPr="00FC3595">
        <w:t>API</w:t>
      </w:r>
      <w:r w:rsidRPr="00FC3595">
        <w:rPr>
          <w:rFonts w:hint="eastAsia"/>
        </w:rPr>
        <w:t>的返回</w:t>
      </w:r>
      <w:proofErr w:type="gramStart"/>
      <w:r w:rsidRPr="00FC3595">
        <w:rPr>
          <w:rFonts w:hint="eastAsia"/>
        </w:rPr>
        <w:t>值按照</w:t>
      </w:r>
      <w:proofErr w:type="gramEnd"/>
      <w:r w:rsidRPr="00FC3595">
        <w:t>HTTP</w:t>
      </w:r>
      <w:r w:rsidRPr="00FC3595">
        <w:rPr>
          <w:rFonts w:hint="eastAsia"/>
        </w:rPr>
        <w:t>协议的标准返回码来实现，具体有以下几类返回码：</w:t>
      </w:r>
    </w:p>
    <w:p w14:paraId="7F97EB07" w14:textId="77777777" w:rsidR="00FC3595" w:rsidRPr="00FC3595" w:rsidRDefault="00FC3595" w:rsidP="009D788E">
      <w:pPr>
        <w:pStyle w:val="ad"/>
        <w:widowControl/>
        <w:spacing w:before="156" w:after="156"/>
        <w:ind w:left="567" w:firstLineChars="0" w:firstLine="0"/>
      </w:pPr>
      <w:r w:rsidRPr="00FC3595">
        <w:t>2xx：操作成功收到，分析、接受</w:t>
      </w:r>
    </w:p>
    <w:p w14:paraId="02205A84" w14:textId="77777777" w:rsidR="00FC3595" w:rsidRPr="00FC3595" w:rsidRDefault="00FC3595" w:rsidP="009D788E">
      <w:pPr>
        <w:pStyle w:val="ad"/>
        <w:widowControl/>
        <w:spacing w:before="156" w:after="156"/>
        <w:ind w:left="567" w:firstLineChars="0" w:firstLine="0"/>
      </w:pPr>
      <w:r w:rsidRPr="00FC3595">
        <w:t>3xx：消息被重定向</w:t>
      </w:r>
    </w:p>
    <w:p w14:paraId="2E3D2DE1" w14:textId="77777777" w:rsidR="00FC3595" w:rsidRPr="00FC3595" w:rsidRDefault="00FC3595" w:rsidP="009D788E">
      <w:pPr>
        <w:pStyle w:val="ad"/>
        <w:widowControl/>
        <w:spacing w:before="156" w:after="156"/>
        <w:ind w:left="567" w:firstLineChars="0" w:firstLine="0"/>
      </w:pPr>
      <w:r w:rsidRPr="00FC3595">
        <w:t>4xx：请求包含错误语法或不能完成</w:t>
      </w:r>
    </w:p>
    <w:p w14:paraId="7C15E5DB" w14:textId="77777777" w:rsidR="00FC3595" w:rsidRPr="00FC3595" w:rsidRDefault="00FC3595" w:rsidP="009D788E">
      <w:pPr>
        <w:pStyle w:val="ad"/>
        <w:widowControl/>
        <w:spacing w:before="156" w:after="156"/>
        <w:ind w:left="567" w:firstLineChars="0" w:firstLine="0"/>
      </w:pPr>
      <w:r w:rsidRPr="00FC3595">
        <w:t>5xx：服务器执行一个请求失败</w:t>
      </w:r>
    </w:p>
    <w:p w14:paraId="6F200096" w14:textId="77777777" w:rsidR="00FC3595" w:rsidRPr="00FC3595" w:rsidRDefault="00FC3595" w:rsidP="009D788E">
      <w:pPr>
        <w:ind w:left="420" w:firstLineChars="0" w:firstLine="0"/>
      </w:pPr>
    </w:p>
    <w:p w14:paraId="39C3686A" w14:textId="17A32126" w:rsidR="00FC3595" w:rsidRPr="00FC3595" w:rsidRDefault="00FC3595" w:rsidP="009D788E">
      <w:pPr>
        <w:pStyle w:val="3"/>
        <w:numPr>
          <w:ilvl w:val="2"/>
          <w:numId w:val="13"/>
        </w:numPr>
        <w:ind w:firstLineChars="0"/>
      </w:pPr>
      <w:bookmarkStart w:id="3" w:name="_Toc1451"/>
      <w:r w:rsidRPr="00FC3595">
        <w:rPr>
          <w:rFonts w:hint="eastAsia"/>
        </w:rPr>
        <w:t>接口文档</w:t>
      </w:r>
      <w:bookmarkEnd w:id="3"/>
    </w:p>
    <w:p w14:paraId="18896FF8" w14:textId="1224635F" w:rsidR="00FC3595" w:rsidRPr="00FC3595" w:rsidRDefault="000B6143" w:rsidP="009D788E">
      <w:pPr>
        <w:pStyle w:val="4"/>
        <w:numPr>
          <w:ilvl w:val="3"/>
          <w:numId w:val="13"/>
        </w:numPr>
        <w:ind w:firstLineChars="0"/>
      </w:pPr>
      <w:r>
        <w:rPr>
          <w:rFonts w:hint="eastAsia"/>
        </w:rPr>
        <w:t>要求</w:t>
      </w:r>
    </w:p>
    <w:p w14:paraId="6B993F2E" w14:textId="77777777" w:rsidR="00FC3595" w:rsidRPr="00FC3595" w:rsidRDefault="00FC3595" w:rsidP="009D788E">
      <w:pPr>
        <w:ind w:firstLineChars="0" w:firstLine="420"/>
      </w:pPr>
      <w:r w:rsidRPr="00FC3595">
        <w:rPr>
          <w:rFonts w:hint="eastAsia"/>
        </w:rPr>
        <w:t>文档不必面面俱到, 力求只写具有价值的内容, 比如字段描述, 如果是一些见</w:t>
      </w:r>
      <w:proofErr w:type="gramStart"/>
      <w:r w:rsidRPr="00FC3595">
        <w:rPr>
          <w:rFonts w:hint="eastAsia"/>
        </w:rPr>
        <w:t>明只意的</w:t>
      </w:r>
      <w:proofErr w:type="gramEnd"/>
      <w:r w:rsidRPr="00FC3595">
        <w:rPr>
          <w:rFonts w:hint="eastAsia"/>
        </w:rPr>
        <w:t xml:space="preserve">字段可以不用进行字段描述(如 </w:t>
      </w:r>
      <w:proofErr w:type="spellStart"/>
      <w:r w:rsidRPr="00FC3595">
        <w:rPr>
          <w:rFonts w:hint="eastAsia"/>
        </w:rPr>
        <w:t>userName</w:t>
      </w:r>
      <w:proofErr w:type="spellEnd"/>
      <w:r w:rsidRPr="00FC3595">
        <w:rPr>
          <w:rFonts w:hint="eastAsia"/>
        </w:rPr>
        <w:t>),减少不必要的工作量。那么具有价值的内容就是下面要说的接口内容。</w:t>
      </w:r>
    </w:p>
    <w:p w14:paraId="7119A97D" w14:textId="77777777" w:rsidR="00FC3595" w:rsidRPr="00FC3595" w:rsidRDefault="00FC3595" w:rsidP="009D788E">
      <w:pPr>
        <w:pStyle w:val="4"/>
        <w:numPr>
          <w:ilvl w:val="3"/>
          <w:numId w:val="13"/>
        </w:numPr>
        <w:ind w:firstLineChars="0"/>
      </w:pPr>
      <w:r w:rsidRPr="00FC3595">
        <w:rPr>
          <w:rFonts w:hint="eastAsia"/>
        </w:rPr>
        <w:t>内容</w:t>
      </w:r>
    </w:p>
    <w:p w14:paraId="00882244" w14:textId="77777777" w:rsidR="00FC3595" w:rsidRPr="00FC3595" w:rsidRDefault="00FC3595" w:rsidP="009D788E">
      <w:pPr>
        <w:pStyle w:val="ad"/>
        <w:ind w:left="567" w:firstLineChars="0" w:firstLine="0"/>
      </w:pPr>
      <w:r w:rsidRPr="00FC3595">
        <w:rPr>
          <w:rFonts w:hint="eastAsia"/>
        </w:rPr>
        <w:t>接口文档的内容应该包含如下信息:</w:t>
      </w:r>
    </w:p>
    <w:p w14:paraId="019735F1" w14:textId="77777777" w:rsidR="00FC3595" w:rsidRPr="00FC3595" w:rsidRDefault="00FC3595" w:rsidP="009D788E">
      <w:pPr>
        <w:pStyle w:val="ad"/>
        <w:ind w:left="567" w:firstLineChars="0" w:firstLine="0"/>
      </w:pPr>
      <w:r w:rsidRPr="00FC3595">
        <w:rPr>
          <w:rFonts w:hint="eastAsia"/>
        </w:rPr>
        <w:t>请求地址 ------ 跟地址可以统一在接口文档前面进行描述</w:t>
      </w:r>
    </w:p>
    <w:p w14:paraId="20FD0A9D" w14:textId="77777777" w:rsidR="00FC3595" w:rsidRPr="00FC3595" w:rsidRDefault="00FC3595" w:rsidP="009D788E">
      <w:pPr>
        <w:pStyle w:val="ad"/>
        <w:ind w:left="567" w:firstLineChars="0" w:firstLine="0"/>
      </w:pPr>
      <w:r w:rsidRPr="00FC3595">
        <w:rPr>
          <w:rFonts w:hint="eastAsia"/>
        </w:rPr>
        <w:t>请求类型 ------ 这是不可缺少的  比如 GET POST PUT DELETE 等</w:t>
      </w:r>
    </w:p>
    <w:p w14:paraId="268CE085" w14:textId="77777777" w:rsidR="00FC3595" w:rsidRPr="00FC3595" w:rsidRDefault="00FC3595" w:rsidP="009D788E">
      <w:pPr>
        <w:pStyle w:val="ad"/>
        <w:ind w:left="567" w:firstLineChars="0" w:firstLine="0"/>
      </w:pPr>
      <w:r w:rsidRPr="00FC3595">
        <w:rPr>
          <w:rFonts w:hint="eastAsia"/>
        </w:rPr>
        <w:t>请求参数 ------ 这里可能包含两部分参数(查询参数, 请求体(JSON)), 所以需要指明是查询参数还是请求体</w:t>
      </w:r>
    </w:p>
    <w:p w14:paraId="058E1158" w14:textId="77777777" w:rsidR="00FC3595" w:rsidRPr="00FC3595" w:rsidRDefault="00FC3595" w:rsidP="009D788E">
      <w:pPr>
        <w:pStyle w:val="ad"/>
        <w:ind w:left="567" w:firstLineChars="0" w:firstLine="0"/>
      </w:pPr>
      <w:r w:rsidRPr="00FC3595">
        <w:rPr>
          <w:rFonts w:hint="eastAsia"/>
        </w:rPr>
        <w:lastRenderedPageBreak/>
        <w:t>返回的内容 ----- 也就是响应体(JSON)</w:t>
      </w:r>
    </w:p>
    <w:p w14:paraId="363C0F95" w14:textId="77777777" w:rsidR="00FC3595" w:rsidRPr="00FC3595" w:rsidRDefault="00FC3595" w:rsidP="009D788E">
      <w:pPr>
        <w:pStyle w:val="ad"/>
        <w:ind w:left="567" w:firstLineChars="0" w:firstLine="0"/>
      </w:pPr>
      <w:r w:rsidRPr="00FC3595">
        <w:rPr>
          <w:rFonts w:hint="eastAsia"/>
        </w:rPr>
        <w:t xml:space="preserve">接口版本号 ---- 这个看实际需求 个人建议有 版本迭代更方便些, 如果有版本号 可以考虑两种方式将版本号传给后台, 第一种: 将版本号放在请求地址里(如 </w:t>
      </w:r>
      <w:r w:rsidRPr="00FC3595">
        <w:t>‘</w:t>
      </w:r>
      <w:r w:rsidRPr="00FC3595">
        <w:rPr>
          <w:rFonts w:hint="eastAsia"/>
        </w:rPr>
        <w:t>v1/count/project</w:t>
      </w:r>
      <w:r w:rsidRPr="00FC3595">
        <w:t>’</w:t>
      </w:r>
      <w:r w:rsidRPr="00FC3595">
        <w:rPr>
          <w:rFonts w:hint="eastAsia"/>
        </w:rPr>
        <w:t xml:space="preserve">  v1就是接口的版本号), 第二种就是将版本号放在请求头里。 第二种方式可能用得多一些</w:t>
      </w:r>
    </w:p>
    <w:p w14:paraId="392EA893" w14:textId="77777777" w:rsidR="00FC3595" w:rsidRPr="00FC3595" w:rsidRDefault="00FC3595" w:rsidP="009D788E">
      <w:pPr>
        <w:ind w:left="1260" w:firstLineChars="0" w:firstLine="0"/>
      </w:pPr>
    </w:p>
    <w:p w14:paraId="4E05DEAD" w14:textId="77777777" w:rsidR="00FC3595" w:rsidRPr="00FC3595" w:rsidRDefault="00FC3595" w:rsidP="009D788E">
      <w:pPr>
        <w:ind w:left="1260" w:firstLineChars="0" w:firstLine="0"/>
      </w:pPr>
    </w:p>
    <w:p w14:paraId="523C736E" w14:textId="77777777" w:rsidR="00FC3595" w:rsidRPr="00FC3595" w:rsidRDefault="00FC3595" w:rsidP="009D788E">
      <w:pPr>
        <w:pStyle w:val="ad"/>
        <w:ind w:left="567" w:firstLineChars="0" w:firstLine="0"/>
      </w:pPr>
      <w:r w:rsidRPr="00FC3595">
        <w:rPr>
          <w:rFonts w:hint="eastAsia"/>
        </w:rPr>
        <w:t>示例(GET请求 DELETE类似):</w:t>
      </w:r>
    </w:p>
    <w:p w14:paraId="742521F8" w14:textId="77777777" w:rsidR="00FC3595" w:rsidRPr="00FC3595" w:rsidRDefault="00FC3595" w:rsidP="009721C6">
      <w:pPr>
        <w:ind w:firstLineChars="0" w:firstLine="0"/>
      </w:pPr>
      <w:r w:rsidRPr="00FC3595">
        <w:rPr>
          <w:noProof/>
        </w:rPr>
        <w:drawing>
          <wp:inline distT="0" distB="0" distL="114300" distR="114300" wp14:anchorId="5E63692B" wp14:editId="26C67A5A">
            <wp:extent cx="5266055" cy="3844290"/>
            <wp:effectExtent l="0" t="0" r="10795" b="3810"/>
            <wp:docPr id="5" name="图片 5" descr="QQ截图2019091810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918104404"/>
                    <pic:cNvPicPr>
                      <a:picLocks noChangeAspect="1"/>
                    </pic:cNvPicPr>
                  </pic:nvPicPr>
                  <pic:blipFill>
                    <a:blip r:embed="rId15"/>
                    <a:stretch>
                      <a:fillRect/>
                    </a:stretch>
                  </pic:blipFill>
                  <pic:spPr>
                    <a:xfrm>
                      <a:off x="0" y="0"/>
                      <a:ext cx="5266055" cy="3844290"/>
                    </a:xfrm>
                    <a:prstGeom prst="rect">
                      <a:avLst/>
                    </a:prstGeom>
                  </pic:spPr>
                </pic:pic>
              </a:graphicData>
            </a:graphic>
          </wp:inline>
        </w:drawing>
      </w:r>
    </w:p>
    <w:p w14:paraId="4F950D38" w14:textId="77777777" w:rsidR="00FC3595" w:rsidRPr="00FC3595" w:rsidRDefault="00FC3595" w:rsidP="009D788E">
      <w:pPr>
        <w:ind w:left="1260" w:firstLineChars="0" w:firstLine="0"/>
      </w:pPr>
    </w:p>
    <w:p w14:paraId="24290D5D" w14:textId="77777777" w:rsidR="00FC3595" w:rsidRPr="00FC3595" w:rsidRDefault="00FC3595" w:rsidP="009D788E">
      <w:pPr>
        <w:pStyle w:val="ad"/>
        <w:ind w:left="567" w:firstLineChars="0" w:firstLine="0"/>
      </w:pPr>
      <w:r w:rsidRPr="00FC3595">
        <w:rPr>
          <w:rFonts w:hint="eastAsia"/>
        </w:rPr>
        <w:t>示例2(POST请求 PUT也类似)</w:t>
      </w:r>
    </w:p>
    <w:p w14:paraId="55F27177" w14:textId="77777777" w:rsidR="00FC3595" w:rsidRPr="00FC3595" w:rsidRDefault="00FC3595" w:rsidP="009D788E">
      <w:pPr>
        <w:ind w:left="200" w:firstLineChars="0" w:firstLine="0"/>
      </w:pPr>
    </w:p>
    <w:p w14:paraId="50F7C369" w14:textId="77777777" w:rsidR="00FC3595" w:rsidRPr="00FC3595" w:rsidRDefault="00FC3595" w:rsidP="009D788E">
      <w:pPr>
        <w:ind w:firstLineChars="0" w:firstLine="0"/>
      </w:pPr>
      <w:r w:rsidRPr="00FC3595">
        <w:rPr>
          <w:rFonts w:hint="eastAsia"/>
          <w:noProof/>
        </w:rPr>
        <w:lastRenderedPageBreak/>
        <w:drawing>
          <wp:inline distT="0" distB="0" distL="114300" distR="114300" wp14:anchorId="27509F78" wp14:editId="5B029117">
            <wp:extent cx="5271770" cy="3721735"/>
            <wp:effectExtent l="0" t="0" r="5080" b="12065"/>
            <wp:docPr id="6" name="图片 6" descr="QQ截图2019091814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918141655"/>
                    <pic:cNvPicPr>
                      <a:picLocks noChangeAspect="1"/>
                    </pic:cNvPicPr>
                  </pic:nvPicPr>
                  <pic:blipFill>
                    <a:blip r:embed="rId16"/>
                    <a:stretch>
                      <a:fillRect/>
                    </a:stretch>
                  </pic:blipFill>
                  <pic:spPr>
                    <a:xfrm>
                      <a:off x="0" y="0"/>
                      <a:ext cx="5271770" cy="3721735"/>
                    </a:xfrm>
                    <a:prstGeom prst="rect">
                      <a:avLst/>
                    </a:prstGeom>
                  </pic:spPr>
                </pic:pic>
              </a:graphicData>
            </a:graphic>
          </wp:inline>
        </w:drawing>
      </w:r>
    </w:p>
    <w:p w14:paraId="4C108389" w14:textId="77777777" w:rsidR="00FC3595" w:rsidRPr="00FC3595" w:rsidRDefault="00FC3595" w:rsidP="009D788E">
      <w:pPr>
        <w:ind w:left="1260" w:firstLineChars="0" w:firstLine="0"/>
      </w:pPr>
    </w:p>
    <w:p w14:paraId="30930A4B" w14:textId="77777777" w:rsidR="00FC3595" w:rsidRPr="00FC3595" w:rsidRDefault="00FC3595" w:rsidP="009D788E">
      <w:pPr>
        <w:ind w:left="1260" w:firstLineChars="0" w:firstLine="0"/>
      </w:pPr>
    </w:p>
    <w:p w14:paraId="13FEABD3" w14:textId="77777777" w:rsidR="00FC3595" w:rsidRPr="00FC3595" w:rsidRDefault="00FC3595" w:rsidP="009D788E">
      <w:pPr>
        <w:ind w:firstLineChars="0" w:firstLine="0"/>
      </w:pPr>
      <w:r w:rsidRPr="00FC3595">
        <w:rPr>
          <w:rFonts w:hint="eastAsia"/>
          <w:noProof/>
        </w:rPr>
        <w:drawing>
          <wp:inline distT="0" distB="0" distL="114300" distR="114300" wp14:anchorId="0C84F8AC" wp14:editId="6444A5BD">
            <wp:extent cx="5272405" cy="3487420"/>
            <wp:effectExtent l="0" t="0" r="4445" b="17780"/>
            <wp:docPr id="7" name="图片 7" descr="QQ截图201909181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918141748"/>
                    <pic:cNvPicPr>
                      <a:picLocks noChangeAspect="1"/>
                    </pic:cNvPicPr>
                  </pic:nvPicPr>
                  <pic:blipFill>
                    <a:blip r:embed="rId17"/>
                    <a:stretch>
                      <a:fillRect/>
                    </a:stretch>
                  </pic:blipFill>
                  <pic:spPr>
                    <a:xfrm>
                      <a:off x="0" y="0"/>
                      <a:ext cx="5272405" cy="3487420"/>
                    </a:xfrm>
                    <a:prstGeom prst="rect">
                      <a:avLst/>
                    </a:prstGeom>
                  </pic:spPr>
                </pic:pic>
              </a:graphicData>
            </a:graphic>
          </wp:inline>
        </w:drawing>
      </w:r>
    </w:p>
    <w:p w14:paraId="5E33E680" w14:textId="027CA43F" w:rsidR="00FC3595" w:rsidRPr="00FC3595" w:rsidRDefault="00FC3595" w:rsidP="009D788E">
      <w:pPr>
        <w:ind w:firstLineChars="0" w:firstLine="0"/>
      </w:pPr>
      <w:r w:rsidRPr="00FC3595">
        <w:rPr>
          <w:rFonts w:hint="eastAsia"/>
          <w:noProof/>
        </w:rPr>
        <w:lastRenderedPageBreak/>
        <w:drawing>
          <wp:inline distT="0" distB="0" distL="114300" distR="114300" wp14:anchorId="389739E6" wp14:editId="1C94F829">
            <wp:extent cx="5266690" cy="3988435"/>
            <wp:effectExtent l="0" t="0" r="10160" b="12065"/>
            <wp:docPr id="9" name="图片 9" descr="QQ截图2019091814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918142057"/>
                    <pic:cNvPicPr>
                      <a:picLocks noChangeAspect="1"/>
                    </pic:cNvPicPr>
                  </pic:nvPicPr>
                  <pic:blipFill>
                    <a:blip r:embed="rId18"/>
                    <a:stretch>
                      <a:fillRect/>
                    </a:stretch>
                  </pic:blipFill>
                  <pic:spPr>
                    <a:xfrm>
                      <a:off x="0" y="0"/>
                      <a:ext cx="5266690" cy="3988435"/>
                    </a:xfrm>
                    <a:prstGeom prst="rect">
                      <a:avLst/>
                    </a:prstGeom>
                  </pic:spPr>
                </pic:pic>
              </a:graphicData>
            </a:graphic>
          </wp:inline>
        </w:drawing>
      </w:r>
    </w:p>
    <w:p w14:paraId="081E9525" w14:textId="77777777" w:rsidR="00FC3595" w:rsidRPr="00FC3595" w:rsidRDefault="00FC3595" w:rsidP="009D788E">
      <w:pPr>
        <w:ind w:left="1260" w:firstLineChars="0" w:firstLine="0"/>
      </w:pPr>
    </w:p>
    <w:p w14:paraId="184C5B59" w14:textId="77777777" w:rsidR="00FC3595" w:rsidRPr="00FC3595" w:rsidRDefault="00FC3595" w:rsidP="009D788E">
      <w:pPr>
        <w:ind w:firstLine="420"/>
      </w:pPr>
      <w:r w:rsidRPr="00FC3595">
        <w:rPr>
          <w:rFonts w:hint="eastAsia"/>
        </w:rPr>
        <w:t>响应体数据格式:</w:t>
      </w:r>
    </w:p>
    <w:p w14:paraId="445933EF" w14:textId="1257D527" w:rsidR="00FC3595" w:rsidRDefault="00FC3595" w:rsidP="009D788E">
      <w:pPr>
        <w:ind w:firstLineChars="0" w:firstLine="420"/>
      </w:pPr>
      <w:r w:rsidRPr="00FC3595">
        <w:rPr>
          <w:rFonts w:hint="eastAsia"/>
        </w:rPr>
        <w:t>每个接口返回的数据希望至少有</w:t>
      </w:r>
      <w:r w:rsidR="000B6143">
        <w:rPr>
          <w:rFonts w:hint="eastAsia"/>
        </w:rPr>
        <w:t>code</w:t>
      </w:r>
      <w:r w:rsidRPr="00FC3595">
        <w:rPr>
          <w:rFonts w:hint="eastAsia"/>
        </w:rPr>
        <w:t xml:space="preserve">, message, data这三个字段, </w:t>
      </w:r>
      <w:r w:rsidR="000B6143">
        <w:rPr>
          <w:rFonts w:hint="eastAsia"/>
        </w:rPr>
        <w:t>code</w:t>
      </w:r>
      <w:r w:rsidRPr="00FC3595">
        <w:rPr>
          <w:rFonts w:hint="eastAsia"/>
        </w:rPr>
        <w:t>是逻辑代码 与HTTP的code可以不同是可定制的, message是描述接口处理后 结果的描述, 比如如果出现错误, 可以进行错误原因的描述, 成功则是成功的描述, 这三个字段描述的含义会随处理的结果会稍有不同。</w:t>
      </w:r>
    </w:p>
    <w:p w14:paraId="0FB34200" w14:textId="77777777" w:rsidR="000B6143" w:rsidRPr="00FC3595" w:rsidRDefault="000B6143" w:rsidP="009D788E">
      <w:pPr>
        <w:pStyle w:val="ad"/>
        <w:ind w:left="567" w:firstLineChars="0" w:firstLine="0"/>
      </w:pPr>
    </w:p>
    <w:p w14:paraId="2D2A200E" w14:textId="77777777" w:rsidR="00FC3595" w:rsidRPr="00FC3595" w:rsidRDefault="00FC3595" w:rsidP="009D788E">
      <w:pPr>
        <w:pStyle w:val="ad"/>
        <w:ind w:left="567" w:firstLineChars="0" w:firstLine="0"/>
      </w:pPr>
      <w:r w:rsidRPr="00FC3595">
        <w:rPr>
          <w:rFonts w:hint="eastAsia"/>
        </w:rPr>
        <w:t>成功的情况:</w:t>
      </w:r>
    </w:p>
    <w:p w14:paraId="441C96D2" w14:textId="2CAA8FB5" w:rsidR="00FC3595" w:rsidRPr="00FC3595" w:rsidRDefault="000B6143" w:rsidP="009D788E">
      <w:pPr>
        <w:pStyle w:val="ad"/>
        <w:ind w:left="567" w:firstLineChars="0" w:firstLine="0"/>
      </w:pPr>
      <w:r>
        <w:rPr>
          <w:rFonts w:hint="eastAsia"/>
        </w:rPr>
        <w:t>code</w:t>
      </w:r>
      <w:r w:rsidRPr="00FC3595">
        <w:rPr>
          <w:rFonts w:hint="eastAsia"/>
        </w:rPr>
        <w:t xml:space="preserve"> </w:t>
      </w:r>
      <w:r w:rsidR="00FC3595" w:rsidRPr="00FC3595">
        <w:rPr>
          <w:rFonts w:hint="eastAsia"/>
        </w:rPr>
        <w:t>---- 用一个约定好的表示成功的code, 比如000000</w:t>
      </w:r>
    </w:p>
    <w:p w14:paraId="17D2D90C" w14:textId="4F455347" w:rsidR="00FC3595" w:rsidRPr="00FC3595" w:rsidRDefault="000B6143" w:rsidP="009D788E">
      <w:pPr>
        <w:pStyle w:val="ad"/>
        <w:ind w:left="567" w:firstLineChars="0" w:firstLine="0"/>
      </w:pPr>
      <w:r>
        <w:t>message</w:t>
      </w:r>
      <w:r w:rsidRPr="00FC3595">
        <w:rPr>
          <w:rFonts w:hint="eastAsia"/>
        </w:rPr>
        <w:t xml:space="preserve"> </w:t>
      </w:r>
      <w:r w:rsidR="00FC3595" w:rsidRPr="00FC3595">
        <w:rPr>
          <w:rFonts w:hint="eastAsia"/>
        </w:rPr>
        <w:t>---- 成功的一个描述, 如果该信息提示不重要可以赋值为一个空字符串</w:t>
      </w:r>
    </w:p>
    <w:p w14:paraId="0EDD6446" w14:textId="4078B90D" w:rsidR="00FC3595" w:rsidRDefault="000B6143" w:rsidP="009D788E">
      <w:pPr>
        <w:pStyle w:val="ad"/>
        <w:ind w:left="567" w:firstLineChars="0" w:firstLine="0"/>
      </w:pPr>
      <w:r>
        <w:t>data</w:t>
      </w:r>
      <w:r w:rsidRPr="00FC3595">
        <w:rPr>
          <w:rFonts w:hint="eastAsia"/>
        </w:rPr>
        <w:t xml:space="preserve"> </w:t>
      </w:r>
      <w:r w:rsidR="00FC3595" w:rsidRPr="00FC3595">
        <w:rPr>
          <w:rFonts w:hint="eastAsia"/>
        </w:rPr>
        <w:t>--- 返回后台需求提交给前台的真实数据</w:t>
      </w:r>
    </w:p>
    <w:p w14:paraId="6F8DC37A" w14:textId="77777777" w:rsidR="000B6143" w:rsidRPr="00FC3595" w:rsidRDefault="000B6143" w:rsidP="009D788E">
      <w:pPr>
        <w:pStyle w:val="ad"/>
        <w:ind w:left="567" w:firstLineChars="0" w:firstLine="0"/>
      </w:pPr>
    </w:p>
    <w:p w14:paraId="5E5C8CC5" w14:textId="77777777" w:rsidR="00FC3595" w:rsidRPr="00FC3595" w:rsidRDefault="00FC3595" w:rsidP="009D788E">
      <w:pPr>
        <w:pStyle w:val="ad"/>
        <w:ind w:left="567" w:firstLineChars="0" w:firstLine="0"/>
      </w:pPr>
      <w:r w:rsidRPr="00FC3595">
        <w:rPr>
          <w:rFonts w:hint="eastAsia"/>
        </w:rPr>
        <w:t>失败的情况:</w:t>
      </w:r>
    </w:p>
    <w:p w14:paraId="1F915C60" w14:textId="2657EDDE" w:rsidR="00FC3595" w:rsidRPr="00FC3595" w:rsidRDefault="000B6143" w:rsidP="009D788E">
      <w:pPr>
        <w:pStyle w:val="ad"/>
        <w:ind w:left="567" w:firstLineChars="0" w:firstLine="0"/>
      </w:pPr>
      <w:r>
        <w:rPr>
          <w:rFonts w:hint="eastAsia"/>
        </w:rPr>
        <w:t>code</w:t>
      </w:r>
      <w:r w:rsidR="00FC3595" w:rsidRPr="00FC3595">
        <w:rPr>
          <w:rFonts w:hint="eastAsia"/>
        </w:rPr>
        <w:t>---- 用一个约定好的表示错误的code, 比如000001</w:t>
      </w:r>
    </w:p>
    <w:p w14:paraId="26919D8D" w14:textId="01FA1296" w:rsidR="00FC3595" w:rsidRPr="00FC3595" w:rsidRDefault="000B6143" w:rsidP="009D788E">
      <w:pPr>
        <w:pStyle w:val="ad"/>
        <w:ind w:left="567" w:firstLineChars="0" w:firstLine="0"/>
      </w:pPr>
      <w:r>
        <w:t>message</w:t>
      </w:r>
      <w:r w:rsidR="00FC3595" w:rsidRPr="00FC3595">
        <w:rPr>
          <w:rFonts w:hint="eastAsia"/>
        </w:rPr>
        <w:t xml:space="preserve"> ---- 错误的一个描述, 如果该信息提示不重要可以赋值为一个空字符串, 一般来说错误的时候该字段是不能为空的</w:t>
      </w:r>
    </w:p>
    <w:p w14:paraId="3B55F96C" w14:textId="2100E88D" w:rsidR="00FC3595" w:rsidRPr="00FC3595" w:rsidRDefault="000B6143" w:rsidP="009D788E">
      <w:pPr>
        <w:pStyle w:val="ad"/>
        <w:ind w:left="567" w:firstLineChars="0" w:firstLine="0"/>
      </w:pPr>
      <w:r>
        <w:t>data</w:t>
      </w:r>
      <w:r w:rsidR="00FC3595" w:rsidRPr="00FC3595">
        <w:rPr>
          <w:rFonts w:hint="eastAsia"/>
        </w:rPr>
        <w:t xml:space="preserve"> --- 可赋值空字符</w:t>
      </w:r>
      <w:proofErr w:type="gramStart"/>
      <w:r w:rsidR="00FC3595" w:rsidRPr="00FC3595">
        <w:rPr>
          <w:rFonts w:hint="eastAsia"/>
        </w:rPr>
        <w:t>串或者</w:t>
      </w:r>
      <w:proofErr w:type="gramEnd"/>
      <w:r w:rsidR="00FC3595" w:rsidRPr="00FC3595">
        <w:rPr>
          <w:rFonts w:hint="eastAsia"/>
        </w:rPr>
        <w:t>null</w:t>
      </w:r>
    </w:p>
    <w:p w14:paraId="6C4E7DD9" w14:textId="77777777" w:rsidR="00FC3595" w:rsidRPr="00FC3595" w:rsidRDefault="00FC3595" w:rsidP="009D788E">
      <w:pPr>
        <w:ind w:left="2100" w:firstLineChars="0" w:firstLine="0"/>
      </w:pPr>
    </w:p>
    <w:p w14:paraId="1A3ED0F7" w14:textId="5D5C81CA" w:rsidR="00FC3595" w:rsidRPr="00FC3595" w:rsidRDefault="00FC3595" w:rsidP="009D788E">
      <w:pPr>
        <w:pStyle w:val="4"/>
        <w:numPr>
          <w:ilvl w:val="3"/>
          <w:numId w:val="13"/>
        </w:numPr>
        <w:ind w:firstLineChars="0"/>
      </w:pPr>
      <w:bookmarkStart w:id="4" w:name="_Toc19972"/>
      <w:r w:rsidRPr="00FC3595">
        <w:rPr>
          <w:rFonts w:hint="eastAsia"/>
        </w:rPr>
        <w:t>数据交互</w:t>
      </w:r>
      <w:bookmarkEnd w:id="4"/>
    </w:p>
    <w:p w14:paraId="09FB793D" w14:textId="1938D92C" w:rsidR="00FC3595" w:rsidRPr="00FC3595" w:rsidRDefault="00FC3595" w:rsidP="009D788E">
      <w:pPr>
        <w:pStyle w:val="ad"/>
        <w:ind w:left="567" w:firstLineChars="0" w:firstLine="0"/>
      </w:pPr>
      <w:r w:rsidRPr="00FC3595">
        <w:rPr>
          <w:rFonts w:hint="eastAsia"/>
        </w:rPr>
        <w:t>Content-Type</w:t>
      </w:r>
    </w:p>
    <w:p w14:paraId="0F66C525" w14:textId="77777777" w:rsidR="00FC3595" w:rsidRPr="00FC3595" w:rsidRDefault="00FC3595" w:rsidP="009D788E">
      <w:pPr>
        <w:pStyle w:val="ad"/>
        <w:ind w:left="567" w:firstLineChars="0" w:firstLine="0"/>
      </w:pPr>
      <w:r w:rsidRPr="00FC3595">
        <w:rPr>
          <w:rFonts w:hint="eastAsia"/>
        </w:rPr>
        <w:t>请求体 ----- application/json; charset=utf-8</w:t>
      </w:r>
    </w:p>
    <w:p w14:paraId="74A5E7D1" w14:textId="77777777" w:rsidR="00FC3595" w:rsidRPr="00FC3595" w:rsidRDefault="00FC3595" w:rsidP="009D788E">
      <w:pPr>
        <w:pStyle w:val="ad"/>
        <w:ind w:left="567" w:firstLineChars="0" w:firstLine="0"/>
      </w:pPr>
      <w:r w:rsidRPr="00FC3595">
        <w:rPr>
          <w:rFonts w:hint="eastAsia"/>
        </w:rPr>
        <w:t>响应体 ----- application/json; charset=utf-8</w:t>
      </w:r>
    </w:p>
    <w:p w14:paraId="1BBB32CA" w14:textId="77777777" w:rsidR="00FC3595" w:rsidRPr="00FC3595" w:rsidRDefault="00FC3595" w:rsidP="009D788E">
      <w:pPr>
        <w:ind w:left="1260" w:firstLineChars="0" w:firstLine="0"/>
      </w:pPr>
    </w:p>
    <w:p w14:paraId="77983E94" w14:textId="440EFC16" w:rsidR="00FC3595" w:rsidRPr="00FC3595" w:rsidRDefault="00FC3595" w:rsidP="009D788E">
      <w:pPr>
        <w:pStyle w:val="4"/>
        <w:numPr>
          <w:ilvl w:val="3"/>
          <w:numId w:val="13"/>
        </w:numPr>
        <w:ind w:firstLineChars="0"/>
      </w:pPr>
      <w:bookmarkStart w:id="5" w:name="_Toc17527"/>
      <w:r w:rsidRPr="00FC3595">
        <w:rPr>
          <w:rFonts w:hint="eastAsia"/>
        </w:rPr>
        <w:lastRenderedPageBreak/>
        <w:t>接口安全</w:t>
      </w:r>
      <w:bookmarkEnd w:id="5"/>
    </w:p>
    <w:p w14:paraId="26A5B3BF" w14:textId="77777777" w:rsidR="00FC3595" w:rsidRPr="00FC3595" w:rsidRDefault="00FC3595" w:rsidP="009D788E">
      <w:pPr>
        <w:pStyle w:val="ad"/>
        <w:numPr>
          <w:ilvl w:val="0"/>
          <w:numId w:val="14"/>
        </w:numPr>
        <w:ind w:firstLineChars="0"/>
      </w:pPr>
      <w:r w:rsidRPr="00FC3595">
        <w:rPr>
          <w:rFonts w:hint="eastAsia"/>
        </w:rPr>
        <w:t>用户认证</w:t>
      </w:r>
    </w:p>
    <w:p w14:paraId="3DED6327" w14:textId="77777777" w:rsidR="00FC3595" w:rsidRPr="00FC3595" w:rsidRDefault="00FC3595" w:rsidP="009D788E">
      <w:pPr>
        <w:pStyle w:val="ad"/>
        <w:ind w:left="840" w:firstLineChars="0" w:firstLine="0"/>
      </w:pPr>
      <w:r w:rsidRPr="00FC3595">
        <w:rPr>
          <w:rFonts w:hint="eastAsia"/>
        </w:rPr>
        <w:t>目前该项目是基于cookie session</w:t>
      </w:r>
    </w:p>
    <w:p w14:paraId="6F68ED79" w14:textId="007164E8" w:rsidR="000B6143" w:rsidRPr="00FC3595" w:rsidRDefault="00FC3595" w:rsidP="009D788E">
      <w:pPr>
        <w:pStyle w:val="ad"/>
        <w:numPr>
          <w:ilvl w:val="0"/>
          <w:numId w:val="14"/>
        </w:numPr>
        <w:ind w:firstLineChars="0"/>
      </w:pPr>
      <w:r w:rsidRPr="00FC3595">
        <w:rPr>
          <w:rFonts w:hint="eastAsia"/>
        </w:rPr>
        <w:t>权限认证</w:t>
      </w:r>
    </w:p>
    <w:p w14:paraId="00227E10" w14:textId="2EC2DD17" w:rsidR="00FC3595" w:rsidRPr="00FC3595" w:rsidRDefault="00FC3595" w:rsidP="009D788E">
      <w:pPr>
        <w:ind w:firstLineChars="0" w:firstLine="420"/>
      </w:pPr>
      <w:r w:rsidRPr="00FC3595">
        <w:rPr>
          <w:rFonts w:hint="eastAsia"/>
        </w:rPr>
        <w:t>该项目权限认证是基于角色的, 比如 调度长, 地图管理员, 调度员等等, 每个角色对应的权限不同, 后台应该对不同角色做一个相应的权限认证, 至于前台 会使用路由守卫进行</w:t>
      </w:r>
      <w:proofErr w:type="gramStart"/>
      <w:r w:rsidRPr="00FC3595">
        <w:rPr>
          <w:rFonts w:hint="eastAsia"/>
        </w:rPr>
        <w:t>页面级</w:t>
      </w:r>
      <w:proofErr w:type="gramEnd"/>
      <w:r w:rsidRPr="00FC3595">
        <w:rPr>
          <w:rFonts w:hint="eastAsia"/>
        </w:rPr>
        <w:t>的权限控制, 如果还有更细粒的权限控制 将会使用权限服务+指令进行精确控制</w:t>
      </w:r>
    </w:p>
    <w:p w14:paraId="62168E1C" w14:textId="77777777" w:rsidR="00FC3595" w:rsidRPr="00FC3595" w:rsidRDefault="00FC3595" w:rsidP="000B6143">
      <w:pPr>
        <w:ind w:firstLineChars="0" w:firstLine="0"/>
      </w:pPr>
    </w:p>
    <w:p w14:paraId="0D77E937" w14:textId="77777777" w:rsidR="00190278" w:rsidRDefault="00190278">
      <w:pPr>
        <w:ind w:firstLineChars="0" w:firstLine="0"/>
      </w:pPr>
    </w:p>
    <w:tbl>
      <w:tblPr>
        <w:tblStyle w:val="aa"/>
        <w:tblW w:w="8296" w:type="dxa"/>
        <w:tblLayout w:type="fixed"/>
        <w:tblLook w:val="04A0" w:firstRow="1" w:lastRow="0" w:firstColumn="1" w:lastColumn="0" w:noHBand="0" w:noVBand="1"/>
      </w:tblPr>
      <w:tblGrid>
        <w:gridCol w:w="2122"/>
        <w:gridCol w:w="2976"/>
        <w:gridCol w:w="3198"/>
      </w:tblGrid>
      <w:tr w:rsidR="00190278" w14:paraId="7C1EA1B1" w14:textId="77777777">
        <w:tc>
          <w:tcPr>
            <w:tcW w:w="2122" w:type="dxa"/>
            <w:shd w:val="clear" w:color="auto" w:fill="BFBFBF" w:themeFill="background1" w:themeFillShade="BF"/>
          </w:tcPr>
          <w:p w14:paraId="4C3AA178" w14:textId="77777777" w:rsidR="00190278" w:rsidRDefault="00FC3595">
            <w:pPr>
              <w:ind w:firstLineChars="0" w:firstLine="0"/>
            </w:pPr>
            <w:r>
              <w:rPr>
                <w:rFonts w:hint="eastAsia"/>
              </w:rPr>
              <w:t>接口数据类型</w:t>
            </w:r>
          </w:p>
        </w:tc>
        <w:tc>
          <w:tcPr>
            <w:tcW w:w="2976" w:type="dxa"/>
            <w:shd w:val="clear" w:color="auto" w:fill="BFBFBF" w:themeFill="background1" w:themeFillShade="BF"/>
          </w:tcPr>
          <w:p w14:paraId="0051652B" w14:textId="77777777" w:rsidR="00190278" w:rsidRDefault="00FC3595">
            <w:pPr>
              <w:ind w:firstLineChars="0" w:firstLine="0"/>
            </w:pPr>
            <w:r>
              <w:rPr>
                <w:rFonts w:hint="eastAsia"/>
              </w:rPr>
              <w:t>参数</w:t>
            </w:r>
          </w:p>
        </w:tc>
        <w:tc>
          <w:tcPr>
            <w:tcW w:w="3198" w:type="dxa"/>
            <w:shd w:val="clear" w:color="auto" w:fill="BFBFBF" w:themeFill="background1" w:themeFillShade="BF"/>
          </w:tcPr>
          <w:p w14:paraId="4DA2DDAA" w14:textId="77777777" w:rsidR="00190278" w:rsidRDefault="00FC3595">
            <w:pPr>
              <w:ind w:firstLineChars="0" w:firstLine="0"/>
            </w:pPr>
            <w:r>
              <w:rPr>
                <w:rFonts w:hint="eastAsia"/>
              </w:rPr>
              <w:t>返回数据</w:t>
            </w:r>
          </w:p>
        </w:tc>
      </w:tr>
      <w:tr w:rsidR="00190278" w14:paraId="1AF3FE6B" w14:textId="77777777">
        <w:tc>
          <w:tcPr>
            <w:tcW w:w="2122" w:type="dxa"/>
          </w:tcPr>
          <w:p w14:paraId="3E2DF0D9" w14:textId="77777777" w:rsidR="00190278" w:rsidRDefault="00FC3595">
            <w:pPr>
              <w:ind w:firstLineChars="0" w:firstLine="0"/>
            </w:pPr>
            <w:r>
              <w:rPr>
                <w:rFonts w:hint="eastAsia"/>
              </w:rPr>
              <w:t>无数据返回类型</w:t>
            </w:r>
          </w:p>
        </w:tc>
        <w:tc>
          <w:tcPr>
            <w:tcW w:w="2976" w:type="dxa"/>
          </w:tcPr>
          <w:p w14:paraId="037D7DE4" w14:textId="77777777" w:rsidR="00190278" w:rsidRDefault="00190278">
            <w:pPr>
              <w:ind w:firstLineChars="0" w:firstLine="0"/>
            </w:pPr>
          </w:p>
        </w:tc>
        <w:tc>
          <w:tcPr>
            <w:tcW w:w="3198" w:type="dxa"/>
          </w:tcPr>
          <w:p w14:paraId="00534B21" w14:textId="77777777" w:rsidR="00190278" w:rsidRDefault="00FC3595">
            <w:pPr>
              <w:ind w:firstLineChars="0" w:firstLine="0"/>
            </w:pPr>
            <w:r>
              <w:rPr>
                <w:rFonts w:hint="eastAsia"/>
              </w:rPr>
              <w:t>{</w:t>
            </w:r>
          </w:p>
          <w:p w14:paraId="1675E66A" w14:textId="77777777" w:rsidR="00190278" w:rsidRDefault="00FC3595">
            <w:pPr>
              <w:ind w:firstLineChars="0" w:firstLine="0"/>
            </w:pPr>
            <w:r>
              <w:t>code:200,</w:t>
            </w:r>
          </w:p>
          <w:p w14:paraId="4415378B" w14:textId="77777777" w:rsidR="00190278" w:rsidRDefault="00FC3595">
            <w:pPr>
              <w:ind w:firstLineChars="0" w:firstLine="0"/>
            </w:pPr>
            <w:r>
              <w:t>message:””</w:t>
            </w:r>
          </w:p>
          <w:p w14:paraId="7D0098D4" w14:textId="77777777" w:rsidR="00190278" w:rsidRDefault="00FC3595">
            <w:pPr>
              <w:ind w:firstLineChars="0" w:firstLine="0"/>
            </w:pPr>
            <w:r>
              <w:t>}</w:t>
            </w:r>
          </w:p>
        </w:tc>
      </w:tr>
      <w:tr w:rsidR="00190278" w14:paraId="100B3C9F" w14:textId="77777777">
        <w:trPr>
          <w:trHeight w:val="436"/>
        </w:trPr>
        <w:tc>
          <w:tcPr>
            <w:tcW w:w="2122" w:type="dxa"/>
          </w:tcPr>
          <w:p w14:paraId="1D741D06" w14:textId="77777777" w:rsidR="00190278" w:rsidRDefault="00FC3595">
            <w:pPr>
              <w:ind w:firstLineChars="0" w:firstLine="0"/>
            </w:pPr>
            <w:r>
              <w:rPr>
                <w:rFonts w:hint="eastAsia"/>
              </w:rPr>
              <w:t>有数据返回类型</w:t>
            </w:r>
          </w:p>
        </w:tc>
        <w:tc>
          <w:tcPr>
            <w:tcW w:w="2976" w:type="dxa"/>
          </w:tcPr>
          <w:p w14:paraId="0A8A33F8" w14:textId="77777777" w:rsidR="00190278" w:rsidRDefault="00FC3595">
            <w:pPr>
              <w:ind w:firstLineChars="0" w:firstLine="0"/>
            </w:pPr>
            <w:r>
              <w:rPr>
                <w:rFonts w:hint="eastAsia"/>
              </w:rPr>
              <w:t>返回对象：</w:t>
            </w:r>
          </w:p>
          <w:p w14:paraId="72F85AD3" w14:textId="77777777" w:rsidR="00190278" w:rsidRDefault="00FC3595">
            <w:pPr>
              <w:ind w:firstLineChars="0" w:firstLine="0"/>
            </w:pPr>
            <w:r>
              <w:rPr>
                <w:rFonts w:hint="eastAsia"/>
              </w:rPr>
              <w:t>请求参数一般为对象id</w:t>
            </w:r>
          </w:p>
          <w:p w14:paraId="3CC15786" w14:textId="77777777" w:rsidR="00190278" w:rsidRDefault="00190278">
            <w:pPr>
              <w:ind w:firstLineChars="0" w:firstLine="0"/>
            </w:pPr>
          </w:p>
          <w:p w14:paraId="604787B8" w14:textId="77777777" w:rsidR="00190278" w:rsidRDefault="00FC3595">
            <w:pPr>
              <w:ind w:firstLineChars="0" w:firstLine="0"/>
            </w:pPr>
            <w:r>
              <w:rPr>
                <w:rFonts w:hint="eastAsia"/>
              </w:rPr>
              <w:t>返回集合：</w:t>
            </w:r>
          </w:p>
          <w:p w14:paraId="332E8818" w14:textId="77777777" w:rsidR="00190278" w:rsidRDefault="00FC3595">
            <w:pPr>
              <w:ind w:firstLineChars="0" w:firstLine="0"/>
            </w:pPr>
            <w:r>
              <w:rPr>
                <w:rFonts w:hint="eastAsia"/>
              </w:rPr>
              <w:t>不分页</w:t>
            </w:r>
          </w:p>
          <w:p w14:paraId="1B27C9ED" w14:textId="77777777" w:rsidR="00190278" w:rsidRDefault="00FC3595">
            <w:pPr>
              <w:ind w:firstLineChars="0" w:firstLine="0"/>
            </w:pPr>
            <w:r>
              <w:rPr>
                <w:rFonts w:hint="eastAsia"/>
              </w:rPr>
              <w:t>分页</w:t>
            </w:r>
          </w:p>
          <w:p w14:paraId="607A4E54" w14:textId="77777777" w:rsidR="00190278" w:rsidRDefault="00FC3595">
            <w:pPr>
              <w:ind w:firstLineChars="0" w:firstLine="0"/>
            </w:pPr>
            <w:r>
              <w:rPr>
                <w:rFonts w:hint="eastAsia"/>
              </w:rPr>
              <w:t>分页参数：</w:t>
            </w:r>
          </w:p>
          <w:p w14:paraId="4F1BE66C" w14:textId="77777777" w:rsidR="00190278" w:rsidRDefault="00FC3595">
            <w:pPr>
              <w:ind w:firstLineChars="0" w:firstLine="0"/>
            </w:pPr>
            <w:r>
              <w:rPr>
                <w:rFonts w:hint="eastAsia"/>
              </w:rPr>
              <w:t>{</w:t>
            </w:r>
          </w:p>
          <w:p w14:paraId="7C63AB60" w14:textId="77777777" w:rsidR="00190278" w:rsidRDefault="00FC3595">
            <w:pPr>
              <w:ind w:firstLineChars="0" w:firstLine="0"/>
            </w:pPr>
            <w:r>
              <w:t xml:space="preserve">pageSize:10,  </w:t>
            </w:r>
          </w:p>
          <w:p w14:paraId="16B28288" w14:textId="77777777" w:rsidR="00190278" w:rsidRDefault="00FC3595">
            <w:pPr>
              <w:ind w:firstLineChars="0" w:firstLine="0"/>
            </w:pPr>
            <w:r>
              <w:t>pageNo:1,</w:t>
            </w:r>
          </w:p>
          <w:p w14:paraId="59464A3C" w14:textId="77777777" w:rsidR="00190278" w:rsidRDefault="00FC3595">
            <w:pPr>
              <w:ind w:firstLineChars="0" w:firstLine="0"/>
            </w:pPr>
            <w:proofErr w:type="spellStart"/>
            <w:r>
              <w:t>field:”id</w:t>
            </w:r>
            <w:proofErr w:type="spellEnd"/>
            <w:r>
              <w:t>”,</w:t>
            </w:r>
          </w:p>
          <w:p w14:paraId="789ACDCA" w14:textId="77777777" w:rsidR="00190278" w:rsidRDefault="00FC3595">
            <w:pPr>
              <w:ind w:firstLineChars="0" w:firstLine="0"/>
            </w:pPr>
            <w:proofErr w:type="spellStart"/>
            <w:r>
              <w:t>sortType</w:t>
            </w:r>
            <w:proofErr w:type="spellEnd"/>
            <w:proofErr w:type="gramStart"/>
            <w:r>
              <w:t>:”desc</w:t>
            </w:r>
            <w:proofErr w:type="gramEnd"/>
            <w:r>
              <w:t>”</w:t>
            </w:r>
          </w:p>
          <w:p w14:paraId="65D5B119" w14:textId="77777777" w:rsidR="00190278" w:rsidRDefault="00FC3595">
            <w:pPr>
              <w:ind w:firstLineChars="0" w:firstLine="0"/>
            </w:pPr>
            <w:r>
              <w:t>}</w:t>
            </w:r>
          </w:p>
          <w:p w14:paraId="51F7E984" w14:textId="77777777" w:rsidR="00190278" w:rsidRDefault="00FC3595">
            <w:pPr>
              <w:ind w:firstLineChars="0" w:firstLine="0"/>
            </w:pPr>
            <w:r>
              <w:rPr>
                <w:rFonts w:hint="eastAsia"/>
              </w:rPr>
              <w:t>以上参数为分页默认值</w:t>
            </w:r>
          </w:p>
          <w:p w14:paraId="2EC65A33" w14:textId="77777777" w:rsidR="00190278" w:rsidRDefault="00190278">
            <w:pPr>
              <w:ind w:firstLineChars="0" w:firstLine="0"/>
            </w:pPr>
          </w:p>
          <w:p w14:paraId="0A7F29ED" w14:textId="77777777" w:rsidR="00190278" w:rsidRDefault="00FC3595">
            <w:pPr>
              <w:ind w:firstLineChars="0" w:firstLine="0"/>
            </w:pPr>
            <w:proofErr w:type="spellStart"/>
            <w:r>
              <w:t>pageSize</w:t>
            </w:r>
            <w:proofErr w:type="spellEnd"/>
            <w:r>
              <w:t xml:space="preserve">: </w:t>
            </w:r>
            <w:r>
              <w:rPr>
                <w:rFonts w:hint="eastAsia"/>
              </w:rPr>
              <w:t>页容量</w:t>
            </w:r>
          </w:p>
          <w:p w14:paraId="4B7822F1" w14:textId="77777777" w:rsidR="00190278" w:rsidRDefault="00FC3595">
            <w:pPr>
              <w:ind w:firstLineChars="0" w:firstLine="0"/>
            </w:pPr>
            <w:proofErr w:type="spellStart"/>
            <w:r>
              <w:rPr>
                <w:rFonts w:hint="eastAsia"/>
              </w:rPr>
              <w:t>pageNo</w:t>
            </w:r>
            <w:proofErr w:type="spellEnd"/>
            <w:r>
              <w:rPr>
                <w:rFonts w:hint="eastAsia"/>
              </w:rPr>
              <w:t>：当前页码</w:t>
            </w:r>
          </w:p>
          <w:p w14:paraId="5AE15A15" w14:textId="77777777" w:rsidR="00190278" w:rsidRDefault="00FC3595">
            <w:pPr>
              <w:ind w:firstLineChars="0" w:firstLine="0"/>
            </w:pPr>
            <w:r>
              <w:rPr>
                <w:rFonts w:hint="eastAsia"/>
              </w:rPr>
              <w:t>f</w:t>
            </w:r>
            <w:r>
              <w:t xml:space="preserve">ield: </w:t>
            </w:r>
            <w:r>
              <w:rPr>
                <w:rFonts w:hint="eastAsia"/>
              </w:rPr>
              <w:t>排序字段</w:t>
            </w:r>
          </w:p>
          <w:p w14:paraId="1249AC00" w14:textId="77777777" w:rsidR="00190278" w:rsidRDefault="00FC3595">
            <w:pPr>
              <w:ind w:firstLineChars="0" w:firstLine="0"/>
            </w:pPr>
            <w:proofErr w:type="spellStart"/>
            <w:r>
              <w:rPr>
                <w:rFonts w:hint="eastAsia"/>
              </w:rPr>
              <w:t>sortType</w:t>
            </w:r>
            <w:proofErr w:type="spellEnd"/>
            <w:r>
              <w:t xml:space="preserve">: </w:t>
            </w:r>
            <w:r>
              <w:rPr>
                <w:rFonts w:hint="eastAsia"/>
              </w:rPr>
              <w:t>排序类型,</w:t>
            </w:r>
            <w:r>
              <w:t>desc</w:t>
            </w:r>
            <w:r>
              <w:rPr>
                <w:rFonts w:hint="eastAsia"/>
              </w:rPr>
              <w:t>降序，</w:t>
            </w:r>
            <w:proofErr w:type="spellStart"/>
            <w:r>
              <w:rPr>
                <w:rFonts w:hint="eastAsia"/>
              </w:rPr>
              <w:t>asc</w:t>
            </w:r>
            <w:proofErr w:type="spellEnd"/>
            <w:r>
              <w:rPr>
                <w:rFonts w:hint="eastAsia"/>
              </w:rPr>
              <w:t>升序</w:t>
            </w:r>
          </w:p>
          <w:p w14:paraId="2F5843B5" w14:textId="77777777" w:rsidR="00190278" w:rsidRDefault="00190278">
            <w:pPr>
              <w:ind w:firstLineChars="0" w:firstLine="0"/>
            </w:pPr>
          </w:p>
          <w:p w14:paraId="682A4A12" w14:textId="77777777" w:rsidR="00190278" w:rsidRDefault="00190278">
            <w:pPr>
              <w:ind w:left="420" w:firstLineChars="0" w:firstLine="0"/>
            </w:pPr>
          </w:p>
        </w:tc>
        <w:tc>
          <w:tcPr>
            <w:tcW w:w="3198" w:type="dxa"/>
          </w:tcPr>
          <w:p w14:paraId="39689425" w14:textId="77777777" w:rsidR="00190278" w:rsidRDefault="00FC3595">
            <w:pPr>
              <w:ind w:firstLineChars="0" w:firstLine="0"/>
            </w:pPr>
            <w:r>
              <w:rPr>
                <w:rFonts w:hint="eastAsia"/>
              </w:rPr>
              <w:t>返回对象</w:t>
            </w:r>
          </w:p>
          <w:p w14:paraId="7C080FBA" w14:textId="77777777" w:rsidR="00190278" w:rsidRDefault="00FC3595">
            <w:pPr>
              <w:ind w:firstLineChars="0" w:firstLine="0"/>
            </w:pPr>
            <w:r>
              <w:rPr>
                <w:rFonts w:hint="eastAsia"/>
              </w:rPr>
              <w:t>{</w:t>
            </w:r>
          </w:p>
          <w:p w14:paraId="5C504CED" w14:textId="77777777" w:rsidR="00190278" w:rsidRDefault="00FC3595">
            <w:pPr>
              <w:ind w:firstLineChars="0" w:firstLine="0"/>
            </w:pPr>
            <w:r>
              <w:t>c</w:t>
            </w:r>
            <w:r>
              <w:rPr>
                <w:rFonts w:hint="eastAsia"/>
              </w:rPr>
              <w:t>ode</w:t>
            </w:r>
            <w:r>
              <w:t>:200,</w:t>
            </w:r>
          </w:p>
          <w:p w14:paraId="0FA411C4" w14:textId="77777777" w:rsidR="00190278" w:rsidRDefault="00FC3595">
            <w:pPr>
              <w:ind w:firstLineChars="0" w:firstLine="0"/>
            </w:pPr>
            <w:r>
              <w:t>message:””,</w:t>
            </w:r>
          </w:p>
          <w:p w14:paraId="244A54BC" w14:textId="77777777" w:rsidR="00190278" w:rsidRDefault="00FC3595">
            <w:pPr>
              <w:ind w:firstLineChars="0" w:firstLine="0"/>
            </w:pPr>
            <w:proofErr w:type="spellStart"/>
            <w:r>
              <w:t>data:obj</w:t>
            </w:r>
            <w:proofErr w:type="spellEnd"/>
          </w:p>
          <w:p w14:paraId="52A1838B" w14:textId="77777777" w:rsidR="00190278" w:rsidRDefault="00FC3595">
            <w:pPr>
              <w:ind w:firstLineChars="0" w:firstLine="0"/>
            </w:pPr>
            <w:r>
              <w:rPr>
                <w:rFonts w:hint="eastAsia"/>
              </w:rPr>
              <w:t>}</w:t>
            </w:r>
          </w:p>
          <w:p w14:paraId="19403DC5" w14:textId="77777777" w:rsidR="00190278" w:rsidRDefault="00190278">
            <w:pPr>
              <w:ind w:firstLineChars="0" w:firstLine="0"/>
            </w:pPr>
          </w:p>
          <w:p w14:paraId="508E72FA" w14:textId="77777777" w:rsidR="00190278" w:rsidRDefault="00FC3595">
            <w:pPr>
              <w:ind w:firstLineChars="0" w:firstLine="0"/>
            </w:pPr>
            <w:r>
              <w:rPr>
                <w:rFonts w:hint="eastAsia"/>
              </w:rPr>
              <w:t>不分页</w:t>
            </w:r>
          </w:p>
          <w:p w14:paraId="03DDB472" w14:textId="77777777" w:rsidR="00190278" w:rsidRDefault="00FC3595">
            <w:pPr>
              <w:ind w:firstLineChars="0" w:firstLine="0"/>
            </w:pPr>
            <w:r>
              <w:rPr>
                <w:rFonts w:hint="eastAsia"/>
              </w:rPr>
              <w:t>{</w:t>
            </w:r>
          </w:p>
          <w:p w14:paraId="6B6021CC" w14:textId="77777777" w:rsidR="00190278" w:rsidRDefault="00FC3595">
            <w:pPr>
              <w:ind w:firstLineChars="0" w:firstLine="0"/>
            </w:pPr>
            <w:r>
              <w:t>c</w:t>
            </w:r>
            <w:r>
              <w:rPr>
                <w:rFonts w:hint="eastAsia"/>
              </w:rPr>
              <w:t>ode</w:t>
            </w:r>
            <w:r>
              <w:t>:200,</w:t>
            </w:r>
          </w:p>
          <w:p w14:paraId="61FD8BA3" w14:textId="77777777" w:rsidR="00190278" w:rsidRDefault="00FC3595">
            <w:pPr>
              <w:ind w:firstLineChars="0" w:firstLine="0"/>
            </w:pPr>
            <w:r>
              <w:t>message:””,</w:t>
            </w:r>
          </w:p>
          <w:p w14:paraId="56E2E838" w14:textId="77777777" w:rsidR="00190278" w:rsidRDefault="00FC3595">
            <w:pPr>
              <w:ind w:firstLineChars="0" w:firstLine="0"/>
            </w:pPr>
            <w:proofErr w:type="spellStart"/>
            <w:proofErr w:type="gramStart"/>
            <w:r>
              <w:t>data:list</w:t>
            </w:r>
            <w:proofErr w:type="spellEnd"/>
            <w:proofErr w:type="gramEnd"/>
            <w:r>
              <w:t>&lt;obj&gt;</w:t>
            </w:r>
          </w:p>
          <w:p w14:paraId="59F39DC9" w14:textId="77777777" w:rsidR="00190278" w:rsidRDefault="00FC3595">
            <w:pPr>
              <w:ind w:firstLineChars="0" w:firstLine="0"/>
            </w:pPr>
            <w:r>
              <w:rPr>
                <w:rFonts w:hint="eastAsia"/>
              </w:rPr>
              <w:t>}</w:t>
            </w:r>
          </w:p>
          <w:p w14:paraId="71F90201" w14:textId="77777777" w:rsidR="00190278" w:rsidRDefault="00190278">
            <w:pPr>
              <w:ind w:firstLineChars="0" w:firstLine="0"/>
            </w:pPr>
          </w:p>
          <w:p w14:paraId="78CEE655" w14:textId="77777777" w:rsidR="00190278" w:rsidRDefault="00FC3595">
            <w:pPr>
              <w:ind w:firstLineChars="0" w:firstLine="0"/>
            </w:pPr>
            <w:r>
              <w:rPr>
                <w:rFonts w:hint="eastAsia"/>
              </w:rPr>
              <w:t>分页</w:t>
            </w:r>
          </w:p>
          <w:p w14:paraId="34674264" w14:textId="77777777" w:rsidR="00190278" w:rsidRDefault="00FC3595">
            <w:pPr>
              <w:ind w:firstLineChars="0" w:firstLine="0"/>
            </w:pPr>
            <w:r>
              <w:rPr>
                <w:rFonts w:hint="eastAsia"/>
              </w:rPr>
              <w:t>{</w:t>
            </w:r>
          </w:p>
          <w:p w14:paraId="786AC560" w14:textId="77777777" w:rsidR="00190278" w:rsidRDefault="00FC3595">
            <w:pPr>
              <w:ind w:firstLineChars="0" w:firstLine="0"/>
            </w:pPr>
            <w:r>
              <w:t>c</w:t>
            </w:r>
            <w:r>
              <w:rPr>
                <w:rFonts w:hint="eastAsia"/>
              </w:rPr>
              <w:t>ode</w:t>
            </w:r>
            <w:r>
              <w:t>:200,</w:t>
            </w:r>
          </w:p>
          <w:p w14:paraId="3322E5EB" w14:textId="77777777" w:rsidR="00190278" w:rsidRDefault="00FC3595">
            <w:pPr>
              <w:ind w:firstLineChars="0" w:firstLine="0"/>
            </w:pPr>
            <w:r>
              <w:t>message:””,</w:t>
            </w:r>
          </w:p>
          <w:p w14:paraId="5CDB2D87" w14:textId="77777777" w:rsidR="00190278" w:rsidRDefault="00FC3595">
            <w:pPr>
              <w:ind w:firstLineChars="0" w:firstLine="0"/>
            </w:pPr>
            <w:proofErr w:type="gramStart"/>
            <w:r>
              <w:t>data:{</w:t>
            </w:r>
            <w:proofErr w:type="gramEnd"/>
          </w:p>
          <w:p w14:paraId="5F6E86FB" w14:textId="77777777" w:rsidR="00190278" w:rsidRDefault="00FC3595">
            <w:pPr>
              <w:ind w:firstLineChars="0" w:firstLine="0"/>
            </w:pPr>
            <w:proofErr w:type="spellStart"/>
            <w:proofErr w:type="gramStart"/>
            <w:r>
              <w:t>rows:list</w:t>
            </w:r>
            <w:proofErr w:type="spellEnd"/>
            <w:proofErr w:type="gramEnd"/>
            <w:r>
              <w:t>&lt;obj&gt;,</w:t>
            </w:r>
          </w:p>
          <w:p w14:paraId="2E3D3D73" w14:textId="77777777" w:rsidR="00190278" w:rsidRDefault="00FC3595">
            <w:pPr>
              <w:ind w:firstLineChars="0" w:firstLine="0"/>
            </w:pPr>
            <w:r>
              <w:t>total:100</w:t>
            </w:r>
          </w:p>
          <w:p w14:paraId="7E6B3EB0" w14:textId="77777777" w:rsidR="00190278" w:rsidRDefault="00FC3595">
            <w:pPr>
              <w:ind w:firstLineChars="0" w:firstLine="0"/>
            </w:pPr>
            <w:r>
              <w:rPr>
                <w:rFonts w:hint="eastAsia"/>
              </w:rPr>
              <w:t>}</w:t>
            </w:r>
          </w:p>
          <w:p w14:paraId="7350E4F0" w14:textId="77777777" w:rsidR="00190278" w:rsidRDefault="00FC3595">
            <w:pPr>
              <w:ind w:firstLineChars="0" w:firstLine="0"/>
            </w:pPr>
            <w:r>
              <w:rPr>
                <w:rFonts w:hint="eastAsia"/>
              </w:rPr>
              <w:t>}</w:t>
            </w:r>
          </w:p>
          <w:p w14:paraId="016BC6E6" w14:textId="77777777" w:rsidR="00190278" w:rsidRDefault="00190278">
            <w:pPr>
              <w:ind w:firstLineChars="0" w:firstLine="0"/>
            </w:pPr>
          </w:p>
          <w:p w14:paraId="1EBA14D6" w14:textId="77777777" w:rsidR="00190278" w:rsidRDefault="00FC3595">
            <w:pPr>
              <w:ind w:firstLineChars="0" w:firstLine="0"/>
            </w:pPr>
            <w:r>
              <w:rPr>
                <w:rFonts w:hint="eastAsia"/>
              </w:rPr>
              <w:t>code</w:t>
            </w:r>
            <w:r>
              <w:t xml:space="preserve">: </w:t>
            </w:r>
            <w:r>
              <w:rPr>
                <w:rFonts w:hint="eastAsia"/>
              </w:rPr>
              <w:t>状态码,</w:t>
            </w:r>
          </w:p>
          <w:p w14:paraId="63BE20D2" w14:textId="77777777" w:rsidR="00190278" w:rsidRDefault="00FC3595">
            <w:pPr>
              <w:ind w:firstLineChars="0" w:firstLine="0"/>
            </w:pPr>
            <w:r>
              <w:rPr>
                <w:rFonts w:hint="eastAsia"/>
              </w:rPr>
              <w:t>如2</w:t>
            </w:r>
            <w:r>
              <w:t>00</w:t>
            </w:r>
            <w:r>
              <w:rPr>
                <w:rFonts w:hint="eastAsia"/>
              </w:rPr>
              <w:t>,</w:t>
            </w:r>
            <w:r>
              <w:t>403</w:t>
            </w:r>
            <w:r>
              <w:rPr>
                <w:rFonts w:hint="eastAsia"/>
              </w:rPr>
              <w:t>,</w:t>
            </w:r>
            <w:r>
              <w:t>404</w:t>
            </w:r>
            <w:r>
              <w:rPr>
                <w:rFonts w:hint="eastAsia"/>
              </w:rPr>
              <w:t>,</w:t>
            </w:r>
            <w:r>
              <w:t>500</w:t>
            </w:r>
          </w:p>
          <w:p w14:paraId="0FFDFDC8" w14:textId="77777777" w:rsidR="00190278" w:rsidRDefault="00FC3595">
            <w:pPr>
              <w:ind w:firstLineChars="0" w:firstLine="0"/>
            </w:pPr>
            <w:r>
              <w:rPr>
                <w:rFonts w:hint="eastAsia"/>
              </w:rPr>
              <w:t>message</w:t>
            </w:r>
            <w:r>
              <w:t xml:space="preserve">: </w:t>
            </w:r>
            <w:r>
              <w:rPr>
                <w:rFonts w:hint="eastAsia"/>
              </w:rPr>
              <w:t>操作提示信息</w:t>
            </w:r>
          </w:p>
          <w:p w14:paraId="1DFDA997" w14:textId="77777777" w:rsidR="00190278" w:rsidRDefault="00FC3595">
            <w:pPr>
              <w:ind w:firstLineChars="0" w:firstLine="0"/>
            </w:pPr>
            <w:r>
              <w:rPr>
                <w:rFonts w:hint="eastAsia"/>
              </w:rPr>
              <w:t>d</w:t>
            </w:r>
            <w:r>
              <w:t xml:space="preserve">ata: </w:t>
            </w:r>
            <w:r>
              <w:rPr>
                <w:rFonts w:hint="eastAsia"/>
              </w:rPr>
              <w:t>返回的数据</w:t>
            </w:r>
          </w:p>
          <w:p w14:paraId="275FC7B8" w14:textId="77777777" w:rsidR="00190278" w:rsidRDefault="00FC3595">
            <w:pPr>
              <w:ind w:firstLineChars="0" w:firstLine="0"/>
            </w:pPr>
            <w:r>
              <w:rPr>
                <w:rFonts w:hint="eastAsia"/>
              </w:rPr>
              <w:t>r</w:t>
            </w:r>
            <w:r>
              <w:t xml:space="preserve">ows: </w:t>
            </w:r>
            <w:r>
              <w:rPr>
                <w:rFonts w:hint="eastAsia"/>
              </w:rPr>
              <w:t>分页数据</w:t>
            </w:r>
          </w:p>
          <w:p w14:paraId="207DAAB9" w14:textId="77777777" w:rsidR="00190278" w:rsidRDefault="00FC3595">
            <w:pPr>
              <w:ind w:firstLineChars="0" w:firstLine="0"/>
            </w:pPr>
            <w:r>
              <w:rPr>
                <w:rFonts w:hint="eastAsia"/>
              </w:rPr>
              <w:t>t</w:t>
            </w:r>
            <w:r>
              <w:t xml:space="preserve">otal: </w:t>
            </w:r>
            <w:r>
              <w:rPr>
                <w:rFonts w:hint="eastAsia"/>
              </w:rPr>
              <w:t>数据总数</w:t>
            </w:r>
          </w:p>
        </w:tc>
      </w:tr>
    </w:tbl>
    <w:p w14:paraId="1A216932" w14:textId="77777777" w:rsidR="00190278" w:rsidRDefault="00190278">
      <w:pPr>
        <w:ind w:firstLine="420"/>
      </w:pPr>
    </w:p>
    <w:p w14:paraId="17190F29" w14:textId="3D297795" w:rsidR="00190278" w:rsidRDefault="00FC3595" w:rsidP="000B6143">
      <w:pPr>
        <w:pStyle w:val="2"/>
        <w:numPr>
          <w:ilvl w:val="1"/>
          <w:numId w:val="1"/>
        </w:numPr>
        <w:ind w:firstLineChars="0"/>
      </w:pPr>
      <w:r>
        <w:rPr>
          <w:rFonts w:hint="eastAsia"/>
        </w:rPr>
        <w:t>用户管理</w:t>
      </w:r>
    </w:p>
    <w:p w14:paraId="37674FDE" w14:textId="00322EDA" w:rsidR="00190278" w:rsidRDefault="00FC3595">
      <w:pPr>
        <w:pStyle w:val="3"/>
        <w:numPr>
          <w:ilvl w:val="2"/>
          <w:numId w:val="1"/>
        </w:numPr>
        <w:ind w:firstLineChars="0"/>
      </w:pPr>
      <w:r>
        <w:rPr>
          <w:rFonts w:hint="eastAsia"/>
        </w:rPr>
        <w:t>用户增删改查</w:t>
      </w:r>
    </w:p>
    <w:tbl>
      <w:tblPr>
        <w:tblStyle w:val="aa"/>
        <w:tblW w:w="7876" w:type="dxa"/>
        <w:tblInd w:w="420" w:type="dxa"/>
        <w:tblLayout w:type="fixed"/>
        <w:tblLook w:val="04A0" w:firstRow="1" w:lastRow="0" w:firstColumn="1" w:lastColumn="0" w:noHBand="0" w:noVBand="1"/>
      </w:tblPr>
      <w:tblGrid>
        <w:gridCol w:w="1084"/>
        <w:gridCol w:w="6792"/>
      </w:tblGrid>
      <w:tr w:rsidR="00190278" w14:paraId="7743B89E" w14:textId="77777777">
        <w:trPr>
          <w:trHeight w:val="276"/>
        </w:trPr>
        <w:tc>
          <w:tcPr>
            <w:tcW w:w="1084" w:type="dxa"/>
            <w:shd w:val="clear" w:color="auto" w:fill="BFBFBF" w:themeFill="background1" w:themeFillShade="BF"/>
          </w:tcPr>
          <w:p w14:paraId="116FC56D"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07F5AEE8" w14:textId="239B1959" w:rsidR="00190278" w:rsidRDefault="00FC3595">
            <w:pPr>
              <w:tabs>
                <w:tab w:val="left" w:pos="1176"/>
              </w:tabs>
              <w:ind w:firstLineChars="0" w:firstLine="0"/>
            </w:pPr>
            <w:r>
              <w:rPr>
                <w:rFonts w:hint="eastAsia"/>
              </w:rPr>
              <w:t>注册</w:t>
            </w:r>
            <w:r w:rsidR="00B33771">
              <w:rPr>
                <w:rFonts w:hint="eastAsia"/>
              </w:rPr>
              <w:t>(</w:t>
            </w:r>
            <w:proofErr w:type="spellStart"/>
            <w:r w:rsidR="00B33771">
              <w:t>regist</w:t>
            </w:r>
            <w:proofErr w:type="spellEnd"/>
            <w:r w:rsidR="00B33771">
              <w:t>)</w:t>
            </w:r>
          </w:p>
        </w:tc>
      </w:tr>
      <w:tr w:rsidR="00190278" w14:paraId="37617DBD" w14:textId="77777777">
        <w:tc>
          <w:tcPr>
            <w:tcW w:w="1084" w:type="dxa"/>
          </w:tcPr>
          <w:p w14:paraId="7C0E8A65" w14:textId="77777777" w:rsidR="00190278" w:rsidRDefault="00FC3595">
            <w:pPr>
              <w:ind w:firstLineChars="0" w:firstLine="0"/>
            </w:pPr>
            <w:proofErr w:type="spellStart"/>
            <w:r>
              <w:rPr>
                <w:rFonts w:hint="eastAsia"/>
              </w:rPr>
              <w:t>url</w:t>
            </w:r>
            <w:proofErr w:type="spellEnd"/>
          </w:p>
        </w:tc>
        <w:tc>
          <w:tcPr>
            <w:tcW w:w="6792" w:type="dxa"/>
          </w:tcPr>
          <w:p w14:paraId="54E02E6A" w14:textId="251C1796" w:rsidR="00190278" w:rsidRDefault="00FC3595">
            <w:pPr>
              <w:ind w:firstLineChars="0" w:firstLine="0"/>
            </w:pPr>
            <w:r>
              <w:t>/user</w:t>
            </w:r>
            <w:r w:rsidR="00B33771">
              <w:t>s</w:t>
            </w:r>
          </w:p>
        </w:tc>
      </w:tr>
      <w:tr w:rsidR="00190278" w14:paraId="6D149E28" w14:textId="77777777">
        <w:tc>
          <w:tcPr>
            <w:tcW w:w="1084" w:type="dxa"/>
          </w:tcPr>
          <w:p w14:paraId="32217E59" w14:textId="77777777" w:rsidR="00190278" w:rsidRDefault="00FC3595">
            <w:pPr>
              <w:ind w:firstLineChars="0" w:firstLine="0"/>
            </w:pPr>
            <w:r>
              <w:rPr>
                <w:rFonts w:hint="eastAsia"/>
              </w:rPr>
              <w:t>方法</w:t>
            </w:r>
          </w:p>
        </w:tc>
        <w:tc>
          <w:tcPr>
            <w:tcW w:w="6792" w:type="dxa"/>
          </w:tcPr>
          <w:p w14:paraId="49F8E922" w14:textId="77777777" w:rsidR="00190278" w:rsidRDefault="00FC3595">
            <w:pPr>
              <w:ind w:firstLineChars="0" w:firstLine="0"/>
            </w:pPr>
            <w:r>
              <w:rPr>
                <w:rFonts w:hint="eastAsia"/>
              </w:rPr>
              <w:t>p</w:t>
            </w:r>
            <w:r>
              <w:t>ost</w:t>
            </w:r>
          </w:p>
        </w:tc>
      </w:tr>
      <w:tr w:rsidR="00190278" w14:paraId="3BF469DF" w14:textId="77777777">
        <w:tc>
          <w:tcPr>
            <w:tcW w:w="1084" w:type="dxa"/>
          </w:tcPr>
          <w:p w14:paraId="4B045872" w14:textId="77777777" w:rsidR="00190278" w:rsidRDefault="00FC3595">
            <w:pPr>
              <w:ind w:firstLineChars="0" w:firstLine="0"/>
            </w:pPr>
            <w:r>
              <w:rPr>
                <w:rFonts w:hint="eastAsia"/>
              </w:rPr>
              <w:t>参数</w:t>
            </w:r>
          </w:p>
        </w:tc>
        <w:tc>
          <w:tcPr>
            <w:tcW w:w="6792"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4517D69D" w14:textId="77777777" w:rsidTr="00B33771">
              <w:trPr>
                <w:trHeight w:val="356"/>
              </w:trPr>
              <w:tc>
                <w:tcPr>
                  <w:tcW w:w="1175" w:type="dxa"/>
                  <w:tcBorders>
                    <w:top w:val="nil"/>
                    <w:left w:val="single" w:sz="8" w:space="0" w:color="4F81BD"/>
                    <w:bottom w:val="nil"/>
                    <w:right w:val="nil"/>
                  </w:tcBorders>
                  <w:shd w:val="clear" w:color="auto" w:fill="auto"/>
                </w:tcPr>
                <w:p w14:paraId="00C1E742" w14:textId="77777777" w:rsidR="00190278" w:rsidRDefault="00FC3595">
                  <w:pPr>
                    <w:ind w:firstLineChars="0" w:firstLine="0"/>
                    <w:rPr>
                      <w:color w:val="000000"/>
                    </w:rPr>
                  </w:pPr>
                  <w:r w:rsidRPr="008A1438">
                    <w:rPr>
                      <w:rFonts w:hint="eastAsia"/>
                      <w:color w:val="0D0D0D" w:themeColor="text1" w:themeTint="F2"/>
                    </w:rPr>
                    <w:t>参数名称</w:t>
                  </w:r>
                </w:p>
              </w:tc>
              <w:tc>
                <w:tcPr>
                  <w:tcW w:w="1025" w:type="dxa"/>
                  <w:tcBorders>
                    <w:top w:val="nil"/>
                    <w:left w:val="nil"/>
                    <w:bottom w:val="nil"/>
                    <w:right w:val="nil"/>
                  </w:tcBorders>
                  <w:shd w:val="clear" w:color="auto" w:fill="FFFFFF" w:themeFill="background1"/>
                </w:tcPr>
                <w:p w14:paraId="29D17A49" w14:textId="77777777" w:rsidR="00190278" w:rsidRDefault="00FC3595">
                  <w:pPr>
                    <w:ind w:firstLineChars="0" w:firstLine="0"/>
                    <w:rPr>
                      <w:color w:val="000000"/>
                    </w:rPr>
                  </w:pPr>
                  <w:r>
                    <w:rPr>
                      <w:rFonts w:hint="eastAsia"/>
                      <w:color w:val="000000"/>
                    </w:rPr>
                    <w:t>描述</w:t>
                  </w:r>
                </w:p>
              </w:tc>
              <w:tc>
                <w:tcPr>
                  <w:tcW w:w="1100" w:type="dxa"/>
                  <w:tcBorders>
                    <w:top w:val="nil"/>
                    <w:left w:val="nil"/>
                    <w:bottom w:val="nil"/>
                    <w:right w:val="nil"/>
                  </w:tcBorders>
                  <w:shd w:val="clear" w:color="auto" w:fill="FFFFFF" w:themeFill="background1"/>
                </w:tcPr>
                <w:p w14:paraId="644D1BE9" w14:textId="77777777" w:rsidR="00190278" w:rsidRDefault="00FC3595">
                  <w:pPr>
                    <w:ind w:firstLineChars="0" w:firstLine="0"/>
                    <w:rPr>
                      <w:color w:val="000000"/>
                    </w:rPr>
                  </w:pPr>
                  <w:r>
                    <w:rPr>
                      <w:rFonts w:hint="eastAsia"/>
                      <w:color w:val="000000"/>
                    </w:rPr>
                    <w:t>是否必传</w:t>
                  </w:r>
                </w:p>
              </w:tc>
              <w:tc>
                <w:tcPr>
                  <w:tcW w:w="1361" w:type="dxa"/>
                  <w:tcBorders>
                    <w:top w:val="nil"/>
                    <w:left w:val="nil"/>
                    <w:bottom w:val="nil"/>
                    <w:right w:val="nil"/>
                  </w:tcBorders>
                  <w:shd w:val="clear" w:color="auto" w:fill="FFFFFF" w:themeFill="background1"/>
                </w:tcPr>
                <w:p w14:paraId="7D34935E" w14:textId="77777777" w:rsidR="00190278" w:rsidRDefault="00FC3595">
                  <w:pPr>
                    <w:ind w:firstLineChars="0" w:firstLine="0"/>
                    <w:rPr>
                      <w:color w:val="000000"/>
                    </w:rPr>
                  </w:pPr>
                  <w:r>
                    <w:rPr>
                      <w:rFonts w:hint="eastAsia"/>
                      <w:color w:val="000000"/>
                    </w:rPr>
                    <w:t>类型(规则)</w:t>
                  </w:r>
                </w:p>
              </w:tc>
              <w:tc>
                <w:tcPr>
                  <w:tcW w:w="2157" w:type="dxa"/>
                  <w:tcBorders>
                    <w:top w:val="nil"/>
                    <w:left w:val="nil"/>
                    <w:bottom w:val="nil"/>
                    <w:right w:val="nil"/>
                  </w:tcBorders>
                  <w:shd w:val="clear" w:color="auto" w:fill="FFFFFF" w:themeFill="background1"/>
                </w:tcPr>
                <w:p w14:paraId="65067DE0" w14:textId="77777777" w:rsidR="00190278" w:rsidRDefault="00FC3595">
                  <w:pPr>
                    <w:ind w:firstLineChars="0" w:firstLine="0"/>
                    <w:rPr>
                      <w:color w:val="000000"/>
                    </w:rPr>
                  </w:pPr>
                  <w:r>
                    <w:rPr>
                      <w:rFonts w:hint="eastAsia"/>
                      <w:color w:val="000000"/>
                    </w:rPr>
                    <w:t>参数形式</w:t>
                  </w:r>
                </w:p>
              </w:tc>
            </w:tr>
            <w:tr w:rsidR="00190278" w14:paraId="3EBE768F" w14:textId="77777777">
              <w:tc>
                <w:tcPr>
                  <w:tcW w:w="1175" w:type="dxa"/>
                  <w:tcBorders>
                    <w:top w:val="nil"/>
                    <w:left w:val="nil"/>
                    <w:bottom w:val="nil"/>
                    <w:right w:val="nil"/>
                  </w:tcBorders>
                </w:tcPr>
                <w:p w14:paraId="3E910F84" w14:textId="77777777" w:rsidR="00190278" w:rsidRDefault="00FC3595">
                  <w:pPr>
                    <w:ind w:firstLineChars="0" w:firstLine="0"/>
                    <w:rPr>
                      <w:color w:val="000000"/>
                    </w:rPr>
                  </w:pPr>
                  <w:r>
                    <w:rPr>
                      <w:rFonts w:hint="eastAsia"/>
                      <w:color w:val="000000"/>
                    </w:rPr>
                    <w:t>password</w:t>
                  </w:r>
                </w:p>
              </w:tc>
              <w:tc>
                <w:tcPr>
                  <w:tcW w:w="1025" w:type="dxa"/>
                  <w:tcBorders>
                    <w:top w:val="nil"/>
                    <w:left w:val="nil"/>
                    <w:bottom w:val="nil"/>
                    <w:right w:val="nil"/>
                  </w:tcBorders>
                </w:tcPr>
                <w:p w14:paraId="5E0D038F" w14:textId="77777777" w:rsidR="00190278" w:rsidRDefault="00FC3595">
                  <w:pPr>
                    <w:ind w:firstLineChars="0" w:firstLine="0"/>
                    <w:rPr>
                      <w:color w:val="000000"/>
                    </w:rPr>
                  </w:pPr>
                  <w:r>
                    <w:rPr>
                      <w:rFonts w:hint="eastAsia"/>
                      <w:color w:val="000000"/>
                    </w:rPr>
                    <w:t>密码</w:t>
                  </w:r>
                </w:p>
              </w:tc>
              <w:tc>
                <w:tcPr>
                  <w:tcW w:w="1100" w:type="dxa"/>
                  <w:tcBorders>
                    <w:top w:val="nil"/>
                    <w:left w:val="nil"/>
                    <w:bottom w:val="nil"/>
                    <w:right w:val="nil"/>
                  </w:tcBorders>
                </w:tcPr>
                <w:p w14:paraId="344E5F2A"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3DA59C69"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156E2CEE"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74B05F77" w14:textId="77777777" w:rsidTr="00B33771">
              <w:tc>
                <w:tcPr>
                  <w:tcW w:w="1175" w:type="dxa"/>
                  <w:tcBorders>
                    <w:top w:val="nil"/>
                    <w:left w:val="nil"/>
                    <w:bottom w:val="single" w:sz="4" w:space="0" w:color="auto"/>
                    <w:right w:val="nil"/>
                  </w:tcBorders>
                </w:tcPr>
                <w:p w14:paraId="2BD72C75" w14:textId="77777777" w:rsidR="00190278" w:rsidRDefault="00FC3595">
                  <w:pPr>
                    <w:ind w:firstLineChars="0" w:firstLine="0"/>
                    <w:rPr>
                      <w:color w:val="000000"/>
                    </w:rPr>
                  </w:pPr>
                  <w:r>
                    <w:rPr>
                      <w:rFonts w:hint="eastAsia"/>
                      <w:color w:val="000000"/>
                    </w:rPr>
                    <w:t>username</w:t>
                  </w:r>
                </w:p>
              </w:tc>
              <w:tc>
                <w:tcPr>
                  <w:tcW w:w="1025" w:type="dxa"/>
                  <w:tcBorders>
                    <w:top w:val="nil"/>
                    <w:left w:val="nil"/>
                    <w:bottom w:val="single" w:sz="4" w:space="0" w:color="auto"/>
                    <w:right w:val="nil"/>
                  </w:tcBorders>
                </w:tcPr>
                <w:p w14:paraId="78D15C8B" w14:textId="77777777" w:rsidR="00190278" w:rsidRDefault="00FC3595">
                  <w:pPr>
                    <w:ind w:firstLineChars="0" w:firstLine="0"/>
                    <w:rPr>
                      <w:color w:val="000000"/>
                    </w:rPr>
                  </w:pPr>
                  <w:r>
                    <w:rPr>
                      <w:rFonts w:hint="eastAsia"/>
                      <w:color w:val="000000"/>
                    </w:rPr>
                    <w:t>用户名</w:t>
                  </w:r>
                </w:p>
              </w:tc>
              <w:tc>
                <w:tcPr>
                  <w:tcW w:w="1100" w:type="dxa"/>
                  <w:tcBorders>
                    <w:top w:val="nil"/>
                    <w:left w:val="nil"/>
                    <w:bottom w:val="single" w:sz="4" w:space="0" w:color="auto"/>
                    <w:right w:val="nil"/>
                  </w:tcBorders>
                </w:tcPr>
                <w:p w14:paraId="12D82ABF"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single" w:sz="4" w:space="0" w:color="auto"/>
                    <w:right w:val="nil"/>
                  </w:tcBorders>
                </w:tcPr>
                <w:p w14:paraId="09ECAABF"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single" w:sz="4" w:space="0" w:color="auto"/>
                    <w:right w:val="nil"/>
                  </w:tcBorders>
                </w:tcPr>
                <w:p w14:paraId="575F0E31" w14:textId="77777777" w:rsidR="00190278" w:rsidRDefault="00FC3595">
                  <w:pPr>
                    <w:ind w:firstLineChars="0" w:firstLine="0"/>
                    <w:rPr>
                      <w:color w:val="000000"/>
                    </w:rPr>
                  </w:pPr>
                  <w:proofErr w:type="spellStart"/>
                  <w:r>
                    <w:rPr>
                      <w:rFonts w:hint="eastAsia"/>
                      <w:color w:val="000000"/>
                    </w:rPr>
                    <w:t>RequestBody</w:t>
                  </w:r>
                  <w:proofErr w:type="spellEnd"/>
                </w:p>
              </w:tc>
            </w:tr>
          </w:tbl>
          <w:p w14:paraId="2D4B4720" w14:textId="77777777" w:rsidR="00190278" w:rsidRDefault="00190278">
            <w:pPr>
              <w:ind w:firstLineChars="0" w:firstLine="0"/>
            </w:pPr>
          </w:p>
        </w:tc>
      </w:tr>
      <w:tr w:rsidR="00190278" w14:paraId="14C3A647" w14:textId="77777777">
        <w:tc>
          <w:tcPr>
            <w:tcW w:w="1084" w:type="dxa"/>
          </w:tcPr>
          <w:p w14:paraId="2A8E6249" w14:textId="77777777" w:rsidR="00190278" w:rsidRDefault="00FC3595">
            <w:pPr>
              <w:ind w:firstLineChars="0" w:firstLine="0"/>
            </w:pPr>
            <w:r>
              <w:rPr>
                <w:rFonts w:hint="eastAsia"/>
              </w:rPr>
              <w:t>返回值</w:t>
            </w:r>
          </w:p>
        </w:tc>
        <w:tc>
          <w:tcPr>
            <w:tcW w:w="6792" w:type="dxa"/>
          </w:tcPr>
          <w:p w14:paraId="335D4EEE" w14:textId="77777777" w:rsidR="00190278" w:rsidRDefault="00FC3595">
            <w:pPr>
              <w:ind w:firstLineChars="0" w:firstLine="0"/>
            </w:pPr>
            <w:r>
              <w:t>{</w:t>
            </w:r>
          </w:p>
          <w:p w14:paraId="1DA9D415" w14:textId="77777777" w:rsidR="00190278" w:rsidRDefault="00FC3595">
            <w:pPr>
              <w:ind w:firstLineChars="0" w:firstLine="0"/>
            </w:pPr>
            <w:r>
              <w:t>code: 200,</w:t>
            </w:r>
          </w:p>
          <w:p w14:paraId="1739F862" w14:textId="77777777" w:rsidR="00190278" w:rsidRDefault="00FC3595">
            <w:pPr>
              <w:ind w:firstLineChars="0" w:firstLine="0"/>
            </w:pPr>
            <w:r>
              <w:t xml:space="preserve">message: </w:t>
            </w:r>
            <w:r>
              <w:rPr>
                <w:rFonts w:hint="eastAsia"/>
              </w:rPr>
              <w:t>“注册成功”</w:t>
            </w:r>
          </w:p>
          <w:p w14:paraId="25FA7768" w14:textId="77777777" w:rsidR="00190278" w:rsidRDefault="00FC3595">
            <w:pPr>
              <w:ind w:firstLineChars="0" w:firstLine="0"/>
            </w:pPr>
            <w:r>
              <w:rPr>
                <w:rFonts w:hint="eastAsia"/>
              </w:rPr>
              <w:t>}</w:t>
            </w:r>
          </w:p>
        </w:tc>
      </w:tr>
    </w:tbl>
    <w:p w14:paraId="30CEAEF0"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93"/>
        <w:gridCol w:w="6783"/>
      </w:tblGrid>
      <w:tr w:rsidR="00190278" w14:paraId="58A7C81A" w14:textId="77777777">
        <w:tc>
          <w:tcPr>
            <w:tcW w:w="1093" w:type="dxa"/>
            <w:shd w:val="clear" w:color="auto" w:fill="BFBFBF" w:themeFill="background1" w:themeFillShade="BF"/>
          </w:tcPr>
          <w:p w14:paraId="0419E90F" w14:textId="77777777" w:rsidR="00190278" w:rsidRDefault="00FC3595">
            <w:pPr>
              <w:ind w:firstLineChars="0" w:firstLine="0"/>
            </w:pPr>
            <w:r>
              <w:rPr>
                <w:rFonts w:hint="eastAsia"/>
              </w:rPr>
              <w:t>接口名称</w:t>
            </w:r>
          </w:p>
        </w:tc>
        <w:tc>
          <w:tcPr>
            <w:tcW w:w="6783" w:type="dxa"/>
            <w:shd w:val="clear" w:color="auto" w:fill="BFBFBF" w:themeFill="background1" w:themeFillShade="BF"/>
          </w:tcPr>
          <w:p w14:paraId="710E9CF1" w14:textId="716F08DC" w:rsidR="00190278" w:rsidRDefault="00FC3595">
            <w:pPr>
              <w:ind w:firstLineChars="0" w:firstLine="0"/>
            </w:pPr>
            <w:r>
              <w:rPr>
                <w:rFonts w:hint="eastAsia"/>
              </w:rPr>
              <w:t>修改密码</w:t>
            </w:r>
            <w:r w:rsidR="00B33771">
              <w:rPr>
                <w:rFonts w:hint="eastAsia"/>
              </w:rPr>
              <w:t>(</w:t>
            </w:r>
            <w:proofErr w:type="spellStart"/>
            <w:r w:rsidR="00B33771">
              <w:t>resetPassword</w:t>
            </w:r>
            <w:proofErr w:type="spellEnd"/>
            <w:r w:rsidR="00B33771">
              <w:t>)</w:t>
            </w:r>
          </w:p>
        </w:tc>
      </w:tr>
      <w:tr w:rsidR="00190278" w14:paraId="22DD79CD" w14:textId="77777777">
        <w:tc>
          <w:tcPr>
            <w:tcW w:w="1093" w:type="dxa"/>
          </w:tcPr>
          <w:p w14:paraId="37B485B5" w14:textId="77777777" w:rsidR="00190278" w:rsidRDefault="00FC3595">
            <w:pPr>
              <w:ind w:firstLineChars="0" w:firstLine="0"/>
            </w:pPr>
            <w:proofErr w:type="spellStart"/>
            <w:r>
              <w:rPr>
                <w:rFonts w:hint="eastAsia"/>
              </w:rPr>
              <w:t>url</w:t>
            </w:r>
            <w:proofErr w:type="spellEnd"/>
          </w:p>
        </w:tc>
        <w:tc>
          <w:tcPr>
            <w:tcW w:w="6783" w:type="dxa"/>
          </w:tcPr>
          <w:p w14:paraId="237A38B0" w14:textId="7243EC3A" w:rsidR="00190278" w:rsidRDefault="00FC3595">
            <w:pPr>
              <w:ind w:firstLineChars="0" w:firstLine="0"/>
            </w:pPr>
            <w:r>
              <w:t>/user</w:t>
            </w:r>
            <w:r w:rsidR="00B33771">
              <w:t>s</w:t>
            </w:r>
            <w:r>
              <w:t>/</w:t>
            </w:r>
            <w:r w:rsidR="00B33771">
              <w:t>{</w:t>
            </w:r>
            <w:proofErr w:type="spellStart"/>
            <w:r w:rsidR="00B33771">
              <w:t>userId</w:t>
            </w:r>
            <w:proofErr w:type="spellEnd"/>
            <w:r w:rsidR="00B33771">
              <w:t>}</w:t>
            </w:r>
          </w:p>
        </w:tc>
      </w:tr>
      <w:tr w:rsidR="00190278" w14:paraId="7A054B99" w14:textId="77777777">
        <w:tc>
          <w:tcPr>
            <w:tcW w:w="1093" w:type="dxa"/>
          </w:tcPr>
          <w:p w14:paraId="25967A5A" w14:textId="77777777" w:rsidR="00190278" w:rsidRDefault="00FC3595">
            <w:pPr>
              <w:ind w:firstLineChars="0" w:firstLine="0"/>
            </w:pPr>
            <w:r>
              <w:rPr>
                <w:rFonts w:hint="eastAsia"/>
              </w:rPr>
              <w:t>方法</w:t>
            </w:r>
          </w:p>
        </w:tc>
        <w:tc>
          <w:tcPr>
            <w:tcW w:w="6783" w:type="dxa"/>
          </w:tcPr>
          <w:p w14:paraId="18E0901C" w14:textId="77777777" w:rsidR="00190278" w:rsidRDefault="00FC3595">
            <w:pPr>
              <w:ind w:firstLineChars="0" w:firstLine="0"/>
            </w:pPr>
            <w:r>
              <w:t>P</w:t>
            </w:r>
            <w:r>
              <w:rPr>
                <w:rFonts w:hint="eastAsia"/>
              </w:rPr>
              <w:t>ut</w:t>
            </w:r>
          </w:p>
        </w:tc>
      </w:tr>
      <w:tr w:rsidR="00190278" w14:paraId="59C38F0D" w14:textId="77777777">
        <w:tc>
          <w:tcPr>
            <w:tcW w:w="1093" w:type="dxa"/>
          </w:tcPr>
          <w:p w14:paraId="38322D16" w14:textId="77777777" w:rsidR="00190278" w:rsidRDefault="00FC3595">
            <w:pPr>
              <w:ind w:firstLineChars="0" w:firstLine="0"/>
            </w:pPr>
            <w:r>
              <w:rPr>
                <w:rFonts w:hint="eastAsia"/>
              </w:rPr>
              <w:t>参数</w:t>
            </w:r>
          </w:p>
        </w:tc>
        <w:tc>
          <w:tcPr>
            <w:tcW w:w="6783"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18E15B8C" w14:textId="77777777" w:rsidTr="00B33771">
              <w:trPr>
                <w:trHeight w:val="356"/>
              </w:trPr>
              <w:tc>
                <w:tcPr>
                  <w:tcW w:w="1175" w:type="dxa"/>
                  <w:tcBorders>
                    <w:top w:val="nil"/>
                    <w:left w:val="single" w:sz="8" w:space="0" w:color="4F81BD"/>
                    <w:bottom w:val="nil"/>
                    <w:right w:val="nil"/>
                  </w:tcBorders>
                  <w:shd w:val="clear" w:color="auto" w:fill="auto"/>
                </w:tcPr>
                <w:p w14:paraId="77F86C3F" w14:textId="77777777" w:rsidR="00190278" w:rsidRDefault="00FC3595">
                  <w:pPr>
                    <w:ind w:firstLineChars="0" w:firstLine="0"/>
                    <w:rPr>
                      <w:color w:val="000000"/>
                    </w:rPr>
                  </w:pPr>
                  <w:r w:rsidRPr="008A1438">
                    <w:rPr>
                      <w:rFonts w:hint="eastAsia"/>
                      <w:color w:val="000000" w:themeColor="text1"/>
                    </w:rPr>
                    <w:t>参数名称</w:t>
                  </w:r>
                </w:p>
              </w:tc>
              <w:tc>
                <w:tcPr>
                  <w:tcW w:w="1025" w:type="dxa"/>
                  <w:tcBorders>
                    <w:top w:val="nil"/>
                    <w:left w:val="nil"/>
                    <w:bottom w:val="nil"/>
                    <w:right w:val="nil"/>
                  </w:tcBorders>
                  <w:shd w:val="clear" w:color="auto" w:fill="auto"/>
                </w:tcPr>
                <w:p w14:paraId="105DA320" w14:textId="77777777" w:rsidR="00190278" w:rsidRDefault="00FC3595">
                  <w:pPr>
                    <w:ind w:firstLineChars="0" w:firstLine="0"/>
                    <w:rPr>
                      <w:color w:val="000000"/>
                    </w:rPr>
                  </w:pPr>
                  <w:r>
                    <w:rPr>
                      <w:rFonts w:hint="eastAsia"/>
                      <w:color w:val="000000"/>
                    </w:rPr>
                    <w:t>描述</w:t>
                  </w:r>
                </w:p>
              </w:tc>
              <w:tc>
                <w:tcPr>
                  <w:tcW w:w="1100" w:type="dxa"/>
                  <w:tcBorders>
                    <w:top w:val="nil"/>
                    <w:left w:val="nil"/>
                    <w:bottom w:val="nil"/>
                    <w:right w:val="nil"/>
                  </w:tcBorders>
                  <w:shd w:val="clear" w:color="auto" w:fill="auto"/>
                </w:tcPr>
                <w:p w14:paraId="7347CE60" w14:textId="77777777" w:rsidR="00190278" w:rsidRDefault="00FC3595">
                  <w:pPr>
                    <w:ind w:firstLineChars="0" w:firstLine="0"/>
                    <w:rPr>
                      <w:color w:val="000000"/>
                    </w:rPr>
                  </w:pPr>
                  <w:r>
                    <w:rPr>
                      <w:rFonts w:hint="eastAsia"/>
                      <w:color w:val="000000"/>
                    </w:rPr>
                    <w:t>是否必传</w:t>
                  </w:r>
                </w:p>
              </w:tc>
              <w:tc>
                <w:tcPr>
                  <w:tcW w:w="1361" w:type="dxa"/>
                  <w:tcBorders>
                    <w:top w:val="nil"/>
                    <w:left w:val="nil"/>
                    <w:bottom w:val="nil"/>
                    <w:right w:val="nil"/>
                  </w:tcBorders>
                  <w:shd w:val="clear" w:color="auto" w:fill="auto"/>
                </w:tcPr>
                <w:p w14:paraId="24C52B38" w14:textId="77777777" w:rsidR="00190278" w:rsidRDefault="00FC3595">
                  <w:pPr>
                    <w:ind w:firstLineChars="0" w:firstLine="0"/>
                    <w:rPr>
                      <w:color w:val="000000"/>
                    </w:rPr>
                  </w:pPr>
                  <w:r>
                    <w:rPr>
                      <w:rFonts w:hint="eastAsia"/>
                      <w:color w:val="000000"/>
                    </w:rPr>
                    <w:t>类型(规则)</w:t>
                  </w:r>
                </w:p>
              </w:tc>
              <w:tc>
                <w:tcPr>
                  <w:tcW w:w="2157" w:type="dxa"/>
                  <w:tcBorders>
                    <w:top w:val="nil"/>
                    <w:left w:val="nil"/>
                    <w:bottom w:val="nil"/>
                    <w:right w:val="nil"/>
                  </w:tcBorders>
                  <w:shd w:val="clear" w:color="auto" w:fill="auto"/>
                </w:tcPr>
                <w:p w14:paraId="3B17BE03" w14:textId="77777777" w:rsidR="00190278" w:rsidRDefault="00FC3595">
                  <w:pPr>
                    <w:ind w:firstLineChars="0" w:firstLine="0"/>
                    <w:rPr>
                      <w:color w:val="000000"/>
                    </w:rPr>
                  </w:pPr>
                  <w:r>
                    <w:rPr>
                      <w:rFonts w:hint="eastAsia"/>
                      <w:color w:val="000000"/>
                    </w:rPr>
                    <w:t>参数形式</w:t>
                  </w:r>
                </w:p>
              </w:tc>
            </w:tr>
            <w:tr w:rsidR="00190278" w14:paraId="352DD340" w14:textId="77777777" w:rsidTr="00B33771">
              <w:tc>
                <w:tcPr>
                  <w:tcW w:w="1175" w:type="dxa"/>
                  <w:tcBorders>
                    <w:top w:val="nil"/>
                    <w:left w:val="nil"/>
                    <w:bottom w:val="nil"/>
                    <w:right w:val="nil"/>
                  </w:tcBorders>
                  <w:shd w:val="clear" w:color="auto" w:fill="auto"/>
                </w:tcPr>
                <w:p w14:paraId="1881D743" w14:textId="77777777" w:rsidR="00190278" w:rsidRDefault="00FC3595">
                  <w:pPr>
                    <w:ind w:firstLineChars="0" w:firstLine="0"/>
                    <w:rPr>
                      <w:color w:val="000000"/>
                    </w:rPr>
                  </w:pPr>
                  <w:r>
                    <w:rPr>
                      <w:rFonts w:hint="eastAsia"/>
                      <w:color w:val="000000"/>
                    </w:rPr>
                    <w:t>password</w:t>
                  </w:r>
                </w:p>
              </w:tc>
              <w:tc>
                <w:tcPr>
                  <w:tcW w:w="1025" w:type="dxa"/>
                  <w:tcBorders>
                    <w:top w:val="nil"/>
                    <w:left w:val="nil"/>
                    <w:bottom w:val="nil"/>
                    <w:right w:val="nil"/>
                  </w:tcBorders>
                  <w:shd w:val="clear" w:color="auto" w:fill="auto"/>
                </w:tcPr>
                <w:p w14:paraId="482BF12B" w14:textId="77777777" w:rsidR="00190278" w:rsidRDefault="00FC3595">
                  <w:pPr>
                    <w:ind w:firstLineChars="0" w:firstLine="0"/>
                    <w:rPr>
                      <w:color w:val="000000"/>
                    </w:rPr>
                  </w:pPr>
                  <w:r>
                    <w:rPr>
                      <w:rFonts w:hint="eastAsia"/>
                      <w:color w:val="000000"/>
                    </w:rPr>
                    <w:t>密码</w:t>
                  </w:r>
                </w:p>
              </w:tc>
              <w:tc>
                <w:tcPr>
                  <w:tcW w:w="1100" w:type="dxa"/>
                  <w:tcBorders>
                    <w:top w:val="nil"/>
                    <w:left w:val="nil"/>
                    <w:bottom w:val="nil"/>
                    <w:right w:val="nil"/>
                  </w:tcBorders>
                  <w:shd w:val="clear" w:color="auto" w:fill="auto"/>
                </w:tcPr>
                <w:p w14:paraId="58CFD191"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shd w:val="clear" w:color="auto" w:fill="auto"/>
                </w:tcPr>
                <w:p w14:paraId="37A78470"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shd w:val="clear" w:color="auto" w:fill="auto"/>
                </w:tcPr>
                <w:p w14:paraId="30909195"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7CB59AA0" w14:textId="77777777" w:rsidTr="00B33771">
              <w:tc>
                <w:tcPr>
                  <w:tcW w:w="1175" w:type="dxa"/>
                  <w:tcBorders>
                    <w:top w:val="nil"/>
                    <w:left w:val="nil"/>
                    <w:bottom w:val="nil"/>
                    <w:right w:val="nil"/>
                  </w:tcBorders>
                  <w:shd w:val="clear" w:color="auto" w:fill="auto"/>
                </w:tcPr>
                <w:p w14:paraId="3A0E1B16" w14:textId="77777777" w:rsidR="00190278" w:rsidRDefault="00FC3595">
                  <w:pPr>
                    <w:ind w:firstLineChars="0" w:firstLine="0"/>
                    <w:rPr>
                      <w:color w:val="000000"/>
                    </w:rPr>
                  </w:pPr>
                  <w:proofErr w:type="spellStart"/>
                  <w:r>
                    <w:rPr>
                      <w:rFonts w:hint="eastAsia"/>
                      <w:color w:val="000000"/>
                    </w:rPr>
                    <w:t>userId</w:t>
                  </w:r>
                  <w:proofErr w:type="spellEnd"/>
                </w:p>
              </w:tc>
              <w:tc>
                <w:tcPr>
                  <w:tcW w:w="1025" w:type="dxa"/>
                  <w:tcBorders>
                    <w:top w:val="nil"/>
                    <w:left w:val="nil"/>
                    <w:bottom w:val="nil"/>
                    <w:right w:val="nil"/>
                  </w:tcBorders>
                  <w:shd w:val="clear" w:color="auto" w:fill="auto"/>
                </w:tcPr>
                <w:p w14:paraId="4A31F6DB" w14:textId="77777777" w:rsidR="00190278" w:rsidRDefault="00FC3595">
                  <w:pPr>
                    <w:ind w:firstLineChars="0" w:firstLine="0"/>
                    <w:rPr>
                      <w:color w:val="000000"/>
                    </w:rPr>
                  </w:pPr>
                  <w:r>
                    <w:rPr>
                      <w:rFonts w:hint="eastAsia"/>
                      <w:color w:val="000000"/>
                    </w:rPr>
                    <w:t>用户名</w:t>
                  </w:r>
                </w:p>
              </w:tc>
              <w:tc>
                <w:tcPr>
                  <w:tcW w:w="1100" w:type="dxa"/>
                  <w:tcBorders>
                    <w:top w:val="nil"/>
                    <w:left w:val="nil"/>
                    <w:bottom w:val="nil"/>
                    <w:right w:val="nil"/>
                  </w:tcBorders>
                  <w:shd w:val="clear" w:color="auto" w:fill="auto"/>
                </w:tcPr>
                <w:p w14:paraId="79D7FD8E"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shd w:val="clear" w:color="auto" w:fill="auto"/>
                </w:tcPr>
                <w:p w14:paraId="6E273428"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shd w:val="clear" w:color="auto" w:fill="auto"/>
                </w:tcPr>
                <w:p w14:paraId="7108E13B" w14:textId="77777777" w:rsidR="00190278" w:rsidRDefault="00FC3595">
                  <w:pPr>
                    <w:ind w:firstLineChars="0" w:firstLine="0"/>
                    <w:rPr>
                      <w:color w:val="000000"/>
                    </w:rPr>
                  </w:pPr>
                  <w:proofErr w:type="spellStart"/>
                  <w:r>
                    <w:rPr>
                      <w:rFonts w:hint="eastAsia"/>
                      <w:color w:val="000000"/>
                    </w:rPr>
                    <w:t>RequestBody</w:t>
                  </w:r>
                  <w:proofErr w:type="spellEnd"/>
                </w:p>
              </w:tc>
            </w:tr>
          </w:tbl>
          <w:p w14:paraId="5DF9F89D" w14:textId="77777777" w:rsidR="00190278" w:rsidRDefault="00190278">
            <w:pPr>
              <w:ind w:firstLineChars="0" w:firstLine="0"/>
            </w:pPr>
          </w:p>
        </w:tc>
      </w:tr>
      <w:tr w:rsidR="00190278" w14:paraId="5E7E03D7" w14:textId="77777777">
        <w:tc>
          <w:tcPr>
            <w:tcW w:w="1093" w:type="dxa"/>
          </w:tcPr>
          <w:p w14:paraId="3E53D4C4" w14:textId="77777777" w:rsidR="00190278" w:rsidRDefault="00FC3595">
            <w:pPr>
              <w:ind w:firstLineChars="0" w:firstLine="0"/>
            </w:pPr>
            <w:r>
              <w:rPr>
                <w:rFonts w:hint="eastAsia"/>
              </w:rPr>
              <w:t>返回值</w:t>
            </w:r>
          </w:p>
        </w:tc>
        <w:tc>
          <w:tcPr>
            <w:tcW w:w="6783" w:type="dxa"/>
          </w:tcPr>
          <w:p w14:paraId="31164463" w14:textId="77777777" w:rsidR="00190278" w:rsidRDefault="00FC3595">
            <w:pPr>
              <w:ind w:firstLineChars="0" w:firstLine="0"/>
            </w:pPr>
            <w:r>
              <w:t>{</w:t>
            </w:r>
          </w:p>
          <w:p w14:paraId="3E4A53FF" w14:textId="77777777" w:rsidR="00190278" w:rsidRDefault="00FC3595">
            <w:pPr>
              <w:ind w:firstLineChars="0" w:firstLine="0"/>
            </w:pPr>
            <w:r>
              <w:t>code: 200,</w:t>
            </w:r>
          </w:p>
          <w:p w14:paraId="448522CC" w14:textId="77777777" w:rsidR="00190278" w:rsidRDefault="00FC3595">
            <w:pPr>
              <w:ind w:firstLineChars="0" w:firstLine="0"/>
            </w:pPr>
            <w:r>
              <w:t xml:space="preserve">message: </w:t>
            </w:r>
            <w:r>
              <w:rPr>
                <w:rFonts w:hint="eastAsia"/>
              </w:rPr>
              <w:t>“修改成功”</w:t>
            </w:r>
          </w:p>
          <w:p w14:paraId="4294B8B0" w14:textId="77777777" w:rsidR="00190278" w:rsidRDefault="00FC3595">
            <w:pPr>
              <w:ind w:firstLineChars="0" w:firstLine="0"/>
            </w:pPr>
            <w:r>
              <w:rPr>
                <w:rFonts w:hint="eastAsia"/>
              </w:rPr>
              <w:t>}</w:t>
            </w:r>
          </w:p>
        </w:tc>
      </w:tr>
    </w:tbl>
    <w:p w14:paraId="23662906"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84"/>
        <w:gridCol w:w="6792"/>
      </w:tblGrid>
      <w:tr w:rsidR="00190278" w14:paraId="71EB6887" w14:textId="77777777">
        <w:tc>
          <w:tcPr>
            <w:tcW w:w="1084" w:type="dxa"/>
            <w:shd w:val="clear" w:color="auto" w:fill="BFBFBF" w:themeFill="background1" w:themeFillShade="BF"/>
          </w:tcPr>
          <w:p w14:paraId="21407D75"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4219C6C6" w14:textId="38A3B2B3" w:rsidR="00190278" w:rsidRDefault="00FC3595">
            <w:pPr>
              <w:ind w:firstLineChars="0" w:firstLine="0"/>
            </w:pPr>
            <w:r>
              <w:rPr>
                <w:rFonts w:hint="eastAsia"/>
              </w:rPr>
              <w:t>删除用户</w:t>
            </w:r>
            <w:r w:rsidR="00B33771">
              <w:rPr>
                <w:rFonts w:hint="eastAsia"/>
              </w:rPr>
              <w:t>(</w:t>
            </w:r>
            <w:proofErr w:type="spellStart"/>
            <w:r w:rsidR="00B33771">
              <w:rPr>
                <w:rFonts w:hint="eastAsia"/>
              </w:rPr>
              <w:t>delete</w:t>
            </w:r>
            <w:r w:rsidR="00B33771">
              <w:t>User</w:t>
            </w:r>
            <w:proofErr w:type="spellEnd"/>
            <w:r w:rsidR="00B33771">
              <w:t>)</w:t>
            </w:r>
          </w:p>
        </w:tc>
      </w:tr>
      <w:tr w:rsidR="00190278" w14:paraId="3AE0681C" w14:textId="77777777">
        <w:tc>
          <w:tcPr>
            <w:tcW w:w="1084" w:type="dxa"/>
          </w:tcPr>
          <w:p w14:paraId="6F15F1A2" w14:textId="77777777" w:rsidR="00190278" w:rsidRDefault="00FC3595">
            <w:pPr>
              <w:ind w:firstLineChars="0" w:firstLine="0"/>
            </w:pPr>
            <w:proofErr w:type="spellStart"/>
            <w:r>
              <w:rPr>
                <w:rFonts w:hint="eastAsia"/>
              </w:rPr>
              <w:t>url</w:t>
            </w:r>
            <w:proofErr w:type="spellEnd"/>
          </w:p>
        </w:tc>
        <w:tc>
          <w:tcPr>
            <w:tcW w:w="6792" w:type="dxa"/>
          </w:tcPr>
          <w:p w14:paraId="37E3D7F3" w14:textId="1F310155" w:rsidR="00190278" w:rsidRDefault="00FC3595">
            <w:pPr>
              <w:ind w:firstLineChars="0" w:firstLine="0"/>
            </w:pPr>
            <w:r>
              <w:t>/user</w:t>
            </w:r>
            <w:r w:rsidR="00B33771">
              <w:t>s</w:t>
            </w:r>
            <w:r>
              <w:t>/</w:t>
            </w:r>
            <w:r w:rsidR="00B33771">
              <w:t>{</w:t>
            </w:r>
            <w:proofErr w:type="spellStart"/>
            <w:r w:rsidR="00B33771">
              <w:t>userId</w:t>
            </w:r>
            <w:proofErr w:type="spellEnd"/>
            <w:r w:rsidR="00B33771">
              <w:t>}</w:t>
            </w:r>
          </w:p>
        </w:tc>
      </w:tr>
      <w:tr w:rsidR="00190278" w14:paraId="205E1F85" w14:textId="77777777">
        <w:tc>
          <w:tcPr>
            <w:tcW w:w="1084" w:type="dxa"/>
          </w:tcPr>
          <w:p w14:paraId="4E06C40D" w14:textId="77777777" w:rsidR="00190278" w:rsidRDefault="00FC3595">
            <w:pPr>
              <w:ind w:firstLineChars="0" w:firstLine="0"/>
            </w:pPr>
            <w:r>
              <w:rPr>
                <w:rFonts w:hint="eastAsia"/>
              </w:rPr>
              <w:t>方法</w:t>
            </w:r>
          </w:p>
        </w:tc>
        <w:tc>
          <w:tcPr>
            <w:tcW w:w="6792" w:type="dxa"/>
          </w:tcPr>
          <w:p w14:paraId="749C044E" w14:textId="4453DFCB" w:rsidR="00190278" w:rsidRDefault="00B33771">
            <w:pPr>
              <w:ind w:firstLineChars="0" w:firstLine="0"/>
            </w:pPr>
            <w:r>
              <w:t>delete</w:t>
            </w:r>
          </w:p>
        </w:tc>
      </w:tr>
      <w:tr w:rsidR="00190278" w14:paraId="593D9F05" w14:textId="77777777">
        <w:trPr>
          <w:trHeight w:val="673"/>
        </w:trPr>
        <w:tc>
          <w:tcPr>
            <w:tcW w:w="1084" w:type="dxa"/>
          </w:tcPr>
          <w:p w14:paraId="55EBFC78" w14:textId="77777777" w:rsidR="00190278" w:rsidRDefault="00FC3595">
            <w:pPr>
              <w:ind w:firstLineChars="0" w:firstLine="0"/>
            </w:pPr>
            <w:r>
              <w:rPr>
                <w:rFonts w:hint="eastAsia"/>
              </w:rPr>
              <w:t>参数</w:t>
            </w:r>
          </w:p>
        </w:tc>
        <w:tc>
          <w:tcPr>
            <w:tcW w:w="6792" w:type="dxa"/>
          </w:tcPr>
          <w:tbl>
            <w:tblPr>
              <w:tblStyle w:val="aa"/>
              <w:tblpPr w:leftFromText="180" w:rightFromText="180" w:vertAnchor="text" w:horzAnchor="page" w:tblpX="29" w:tblpY="-2"/>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48D860C0" w14:textId="77777777" w:rsidTr="00B33771">
              <w:trPr>
                <w:trHeight w:val="356"/>
              </w:trPr>
              <w:tc>
                <w:tcPr>
                  <w:tcW w:w="1175" w:type="dxa"/>
                  <w:tcBorders>
                    <w:top w:val="nil"/>
                    <w:left w:val="single" w:sz="8" w:space="0" w:color="4F81BD"/>
                    <w:bottom w:val="nil"/>
                    <w:right w:val="nil"/>
                  </w:tcBorders>
                  <w:shd w:val="clear" w:color="auto" w:fill="auto"/>
                </w:tcPr>
                <w:p w14:paraId="5941688D" w14:textId="77777777" w:rsidR="00190278" w:rsidRDefault="00FC3595">
                  <w:pPr>
                    <w:ind w:firstLineChars="0" w:firstLine="0"/>
                    <w:rPr>
                      <w:color w:val="000000"/>
                    </w:rPr>
                  </w:pPr>
                  <w:r w:rsidRPr="008A1438">
                    <w:rPr>
                      <w:rFonts w:hint="eastAsia"/>
                      <w:color w:val="000000" w:themeColor="text1"/>
                    </w:rPr>
                    <w:t>参数名称</w:t>
                  </w:r>
                </w:p>
              </w:tc>
              <w:tc>
                <w:tcPr>
                  <w:tcW w:w="1025" w:type="dxa"/>
                  <w:tcBorders>
                    <w:top w:val="nil"/>
                    <w:left w:val="nil"/>
                    <w:bottom w:val="nil"/>
                    <w:right w:val="nil"/>
                  </w:tcBorders>
                  <w:shd w:val="clear" w:color="auto" w:fill="auto"/>
                </w:tcPr>
                <w:p w14:paraId="3D54C4B6" w14:textId="77777777" w:rsidR="00190278" w:rsidRDefault="00FC3595">
                  <w:pPr>
                    <w:ind w:firstLineChars="0" w:firstLine="0"/>
                    <w:rPr>
                      <w:color w:val="000000"/>
                    </w:rPr>
                  </w:pPr>
                  <w:r>
                    <w:rPr>
                      <w:rFonts w:hint="eastAsia"/>
                      <w:color w:val="000000"/>
                    </w:rPr>
                    <w:t>描述</w:t>
                  </w:r>
                </w:p>
              </w:tc>
              <w:tc>
                <w:tcPr>
                  <w:tcW w:w="1100" w:type="dxa"/>
                  <w:tcBorders>
                    <w:top w:val="nil"/>
                    <w:left w:val="nil"/>
                    <w:bottom w:val="nil"/>
                    <w:right w:val="nil"/>
                  </w:tcBorders>
                  <w:shd w:val="clear" w:color="auto" w:fill="auto"/>
                </w:tcPr>
                <w:p w14:paraId="780B4BA3" w14:textId="77777777" w:rsidR="00190278" w:rsidRDefault="00FC3595">
                  <w:pPr>
                    <w:ind w:firstLineChars="0" w:firstLine="0"/>
                    <w:rPr>
                      <w:color w:val="000000"/>
                    </w:rPr>
                  </w:pPr>
                  <w:r>
                    <w:rPr>
                      <w:rFonts w:hint="eastAsia"/>
                      <w:color w:val="000000"/>
                    </w:rPr>
                    <w:t>是否必传</w:t>
                  </w:r>
                </w:p>
              </w:tc>
              <w:tc>
                <w:tcPr>
                  <w:tcW w:w="1361" w:type="dxa"/>
                  <w:tcBorders>
                    <w:top w:val="nil"/>
                    <w:left w:val="nil"/>
                    <w:bottom w:val="nil"/>
                    <w:right w:val="nil"/>
                  </w:tcBorders>
                  <w:shd w:val="clear" w:color="auto" w:fill="auto"/>
                </w:tcPr>
                <w:p w14:paraId="64619E07" w14:textId="77777777" w:rsidR="00190278" w:rsidRDefault="00FC3595">
                  <w:pPr>
                    <w:ind w:firstLineChars="0" w:firstLine="0"/>
                    <w:rPr>
                      <w:color w:val="000000"/>
                    </w:rPr>
                  </w:pPr>
                  <w:r>
                    <w:rPr>
                      <w:rFonts w:hint="eastAsia"/>
                      <w:color w:val="000000"/>
                    </w:rPr>
                    <w:t>类型(规则)</w:t>
                  </w:r>
                </w:p>
              </w:tc>
              <w:tc>
                <w:tcPr>
                  <w:tcW w:w="2157" w:type="dxa"/>
                  <w:tcBorders>
                    <w:top w:val="nil"/>
                    <w:left w:val="nil"/>
                    <w:bottom w:val="nil"/>
                    <w:right w:val="nil"/>
                  </w:tcBorders>
                  <w:shd w:val="clear" w:color="auto" w:fill="auto"/>
                </w:tcPr>
                <w:p w14:paraId="0FF86F74" w14:textId="77777777" w:rsidR="00190278" w:rsidRDefault="00FC3595">
                  <w:pPr>
                    <w:ind w:firstLineChars="0" w:firstLine="0"/>
                    <w:rPr>
                      <w:color w:val="000000"/>
                    </w:rPr>
                  </w:pPr>
                  <w:r>
                    <w:rPr>
                      <w:rFonts w:hint="eastAsia"/>
                      <w:color w:val="000000"/>
                    </w:rPr>
                    <w:t>参数形式</w:t>
                  </w:r>
                </w:p>
              </w:tc>
            </w:tr>
            <w:tr w:rsidR="00190278" w14:paraId="6488CF75" w14:textId="77777777">
              <w:tc>
                <w:tcPr>
                  <w:tcW w:w="1175" w:type="dxa"/>
                  <w:tcBorders>
                    <w:top w:val="nil"/>
                    <w:left w:val="nil"/>
                    <w:bottom w:val="nil"/>
                    <w:right w:val="nil"/>
                  </w:tcBorders>
                </w:tcPr>
                <w:p w14:paraId="300474A7" w14:textId="77777777" w:rsidR="00190278" w:rsidRDefault="00FC3595">
                  <w:pPr>
                    <w:ind w:firstLineChars="0" w:firstLine="0"/>
                    <w:rPr>
                      <w:color w:val="000000"/>
                    </w:rPr>
                  </w:pPr>
                  <w:proofErr w:type="spellStart"/>
                  <w:r>
                    <w:rPr>
                      <w:rFonts w:hint="eastAsia"/>
                      <w:color w:val="000000"/>
                    </w:rPr>
                    <w:t>userId</w:t>
                  </w:r>
                  <w:proofErr w:type="spellEnd"/>
                </w:p>
              </w:tc>
              <w:tc>
                <w:tcPr>
                  <w:tcW w:w="1025" w:type="dxa"/>
                  <w:tcBorders>
                    <w:top w:val="nil"/>
                    <w:left w:val="nil"/>
                    <w:bottom w:val="nil"/>
                    <w:right w:val="nil"/>
                  </w:tcBorders>
                </w:tcPr>
                <w:p w14:paraId="35FBE869" w14:textId="77777777" w:rsidR="00190278" w:rsidRDefault="00FC3595">
                  <w:pPr>
                    <w:ind w:firstLineChars="0" w:firstLine="0"/>
                    <w:rPr>
                      <w:color w:val="000000"/>
                    </w:rPr>
                  </w:pPr>
                  <w:r>
                    <w:rPr>
                      <w:rFonts w:hint="eastAsia"/>
                      <w:color w:val="000000"/>
                    </w:rPr>
                    <w:t>用户名</w:t>
                  </w:r>
                </w:p>
              </w:tc>
              <w:tc>
                <w:tcPr>
                  <w:tcW w:w="1100" w:type="dxa"/>
                  <w:tcBorders>
                    <w:top w:val="nil"/>
                    <w:left w:val="nil"/>
                    <w:bottom w:val="nil"/>
                    <w:right w:val="nil"/>
                  </w:tcBorders>
                </w:tcPr>
                <w:p w14:paraId="1C0FD166"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25E0F3F3"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41FB661A" w14:textId="77777777" w:rsidR="00190278" w:rsidRDefault="00FC3595">
                  <w:pPr>
                    <w:ind w:firstLineChars="0" w:firstLine="0"/>
                    <w:rPr>
                      <w:color w:val="000000"/>
                    </w:rPr>
                  </w:pPr>
                  <w:proofErr w:type="spellStart"/>
                  <w:r>
                    <w:rPr>
                      <w:rFonts w:hint="eastAsia"/>
                      <w:color w:val="000000"/>
                    </w:rPr>
                    <w:t>RequestBody</w:t>
                  </w:r>
                  <w:proofErr w:type="spellEnd"/>
                </w:p>
              </w:tc>
            </w:tr>
          </w:tbl>
          <w:p w14:paraId="6F8B9770" w14:textId="77777777" w:rsidR="00190278" w:rsidRDefault="00190278">
            <w:pPr>
              <w:ind w:firstLineChars="0" w:firstLine="0"/>
            </w:pPr>
          </w:p>
        </w:tc>
      </w:tr>
      <w:tr w:rsidR="00190278" w14:paraId="0EC3734A" w14:textId="77777777">
        <w:tc>
          <w:tcPr>
            <w:tcW w:w="1084" w:type="dxa"/>
          </w:tcPr>
          <w:p w14:paraId="2C0A5C0F" w14:textId="77777777" w:rsidR="00190278" w:rsidRDefault="00FC3595">
            <w:pPr>
              <w:ind w:firstLineChars="0" w:firstLine="0"/>
            </w:pPr>
            <w:r>
              <w:rPr>
                <w:rFonts w:hint="eastAsia"/>
              </w:rPr>
              <w:t>返回值</w:t>
            </w:r>
          </w:p>
        </w:tc>
        <w:tc>
          <w:tcPr>
            <w:tcW w:w="6792" w:type="dxa"/>
          </w:tcPr>
          <w:p w14:paraId="078405A9" w14:textId="360CCA82" w:rsidR="00190278" w:rsidRDefault="00FC3595">
            <w:pPr>
              <w:ind w:firstLineChars="0" w:firstLine="0"/>
            </w:pPr>
            <w:r>
              <w:t>{</w:t>
            </w:r>
          </w:p>
          <w:p w14:paraId="6ED9C942" w14:textId="77777777" w:rsidR="00190278" w:rsidRDefault="00FC3595">
            <w:pPr>
              <w:ind w:firstLineChars="0" w:firstLine="0"/>
            </w:pPr>
            <w:r>
              <w:t>code: 200,</w:t>
            </w:r>
          </w:p>
          <w:p w14:paraId="340AD0E7" w14:textId="77777777" w:rsidR="00190278" w:rsidRDefault="00FC3595">
            <w:pPr>
              <w:ind w:firstLineChars="0" w:firstLine="0"/>
            </w:pPr>
            <w:r>
              <w:t xml:space="preserve">message: </w:t>
            </w:r>
            <w:r>
              <w:rPr>
                <w:rFonts w:hint="eastAsia"/>
              </w:rPr>
              <w:t>“删除成功”</w:t>
            </w:r>
          </w:p>
          <w:p w14:paraId="1DFD055D" w14:textId="77777777" w:rsidR="00190278" w:rsidRDefault="00FC3595">
            <w:pPr>
              <w:ind w:firstLineChars="0" w:firstLine="0"/>
            </w:pPr>
            <w:r>
              <w:rPr>
                <w:rFonts w:hint="eastAsia"/>
              </w:rPr>
              <w:t>}</w:t>
            </w:r>
          </w:p>
        </w:tc>
      </w:tr>
    </w:tbl>
    <w:p w14:paraId="7B2AA1B1"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84"/>
        <w:gridCol w:w="6792"/>
      </w:tblGrid>
      <w:tr w:rsidR="00190278" w14:paraId="6D623E99" w14:textId="77777777">
        <w:tc>
          <w:tcPr>
            <w:tcW w:w="1084" w:type="dxa"/>
            <w:shd w:val="clear" w:color="auto" w:fill="BFBFBF" w:themeFill="background1" w:themeFillShade="BF"/>
          </w:tcPr>
          <w:p w14:paraId="2D89EBE7"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1F2BC646" w14:textId="0881E68B" w:rsidR="00190278" w:rsidRDefault="00FC3595">
            <w:pPr>
              <w:ind w:firstLineChars="0" w:firstLine="0"/>
            </w:pPr>
            <w:r>
              <w:rPr>
                <w:rFonts w:hint="eastAsia"/>
              </w:rPr>
              <w:t>查找用户</w:t>
            </w:r>
            <w:r w:rsidR="00B33771">
              <w:rPr>
                <w:rFonts w:hint="eastAsia"/>
              </w:rPr>
              <w:t>(</w:t>
            </w:r>
            <w:proofErr w:type="spellStart"/>
            <w:r w:rsidR="00B33771">
              <w:rPr>
                <w:rFonts w:hint="eastAsia"/>
              </w:rPr>
              <w:t>get</w:t>
            </w:r>
            <w:r w:rsidR="00B33771">
              <w:t>User</w:t>
            </w:r>
            <w:proofErr w:type="spellEnd"/>
            <w:r w:rsidR="00B33771">
              <w:t>)</w:t>
            </w:r>
          </w:p>
        </w:tc>
      </w:tr>
      <w:tr w:rsidR="00190278" w14:paraId="6D907BD8" w14:textId="77777777">
        <w:tc>
          <w:tcPr>
            <w:tcW w:w="1084" w:type="dxa"/>
          </w:tcPr>
          <w:p w14:paraId="6D08653F" w14:textId="77777777" w:rsidR="00190278" w:rsidRDefault="00FC3595">
            <w:pPr>
              <w:ind w:firstLineChars="0" w:firstLine="0"/>
            </w:pPr>
            <w:proofErr w:type="spellStart"/>
            <w:r>
              <w:rPr>
                <w:rFonts w:hint="eastAsia"/>
              </w:rPr>
              <w:t>url</w:t>
            </w:r>
            <w:proofErr w:type="spellEnd"/>
          </w:p>
        </w:tc>
        <w:tc>
          <w:tcPr>
            <w:tcW w:w="6792" w:type="dxa"/>
          </w:tcPr>
          <w:p w14:paraId="762110DA" w14:textId="1A7A4AE7" w:rsidR="00190278" w:rsidRDefault="00FC3595">
            <w:pPr>
              <w:ind w:firstLineChars="0" w:firstLine="0"/>
            </w:pPr>
            <w:r>
              <w:t>/user</w:t>
            </w:r>
            <w:r w:rsidR="00B33771">
              <w:t>s</w:t>
            </w:r>
            <w:r>
              <w:t>/</w:t>
            </w:r>
            <w:r w:rsidR="00B33771">
              <w:t>{</w:t>
            </w:r>
            <w:proofErr w:type="spellStart"/>
            <w:r w:rsidR="00B33771">
              <w:t>userId</w:t>
            </w:r>
            <w:proofErr w:type="spellEnd"/>
            <w:r w:rsidR="00B33771">
              <w:t>}</w:t>
            </w:r>
          </w:p>
        </w:tc>
      </w:tr>
      <w:tr w:rsidR="00190278" w14:paraId="598C7F92" w14:textId="77777777">
        <w:tc>
          <w:tcPr>
            <w:tcW w:w="1084" w:type="dxa"/>
          </w:tcPr>
          <w:p w14:paraId="5AEC0906" w14:textId="77777777" w:rsidR="00190278" w:rsidRDefault="00FC3595">
            <w:pPr>
              <w:ind w:firstLineChars="0" w:firstLine="0"/>
            </w:pPr>
            <w:r>
              <w:rPr>
                <w:rFonts w:hint="eastAsia"/>
              </w:rPr>
              <w:t>方法</w:t>
            </w:r>
          </w:p>
        </w:tc>
        <w:tc>
          <w:tcPr>
            <w:tcW w:w="6792" w:type="dxa"/>
          </w:tcPr>
          <w:p w14:paraId="2C231940" w14:textId="77777777" w:rsidR="00190278" w:rsidRDefault="00FC3595">
            <w:pPr>
              <w:ind w:firstLineChars="0" w:firstLine="0"/>
            </w:pPr>
            <w:r>
              <w:t>g</w:t>
            </w:r>
            <w:r>
              <w:rPr>
                <w:rFonts w:hint="eastAsia"/>
              </w:rPr>
              <w:t>et</w:t>
            </w:r>
          </w:p>
        </w:tc>
      </w:tr>
      <w:tr w:rsidR="00190278" w14:paraId="11FB57FB" w14:textId="77777777">
        <w:tc>
          <w:tcPr>
            <w:tcW w:w="1084" w:type="dxa"/>
          </w:tcPr>
          <w:p w14:paraId="7E06DD46" w14:textId="77777777" w:rsidR="00190278" w:rsidRDefault="00FC3595">
            <w:pPr>
              <w:ind w:firstLineChars="0" w:firstLine="0"/>
            </w:pPr>
            <w:r>
              <w:rPr>
                <w:rFonts w:hint="eastAsia"/>
              </w:rPr>
              <w:t>参数</w:t>
            </w:r>
          </w:p>
        </w:tc>
        <w:tc>
          <w:tcPr>
            <w:tcW w:w="6792" w:type="dxa"/>
          </w:tcPr>
          <w:tbl>
            <w:tblPr>
              <w:tblStyle w:val="aa"/>
              <w:tblpPr w:leftFromText="180" w:rightFromText="180" w:vertAnchor="text" w:horzAnchor="page" w:tblpX="29" w:tblpY="-2"/>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55491097" w14:textId="77777777" w:rsidTr="00B33771">
              <w:trPr>
                <w:trHeight w:val="356"/>
              </w:trPr>
              <w:tc>
                <w:tcPr>
                  <w:tcW w:w="1175" w:type="dxa"/>
                  <w:tcBorders>
                    <w:top w:val="nil"/>
                    <w:left w:val="single" w:sz="8" w:space="0" w:color="4F81BD"/>
                    <w:bottom w:val="nil"/>
                    <w:right w:val="nil"/>
                  </w:tcBorders>
                  <w:shd w:val="clear" w:color="auto" w:fill="auto"/>
                </w:tcPr>
                <w:p w14:paraId="6863D371" w14:textId="77777777" w:rsidR="00190278" w:rsidRDefault="00FC3595">
                  <w:pPr>
                    <w:ind w:firstLineChars="0" w:firstLine="0"/>
                    <w:rPr>
                      <w:color w:val="000000"/>
                    </w:rPr>
                  </w:pPr>
                  <w:r w:rsidRPr="008A1438">
                    <w:rPr>
                      <w:rFonts w:hint="eastAsia"/>
                      <w:color w:val="000000" w:themeColor="text1"/>
                    </w:rPr>
                    <w:t>参数名称</w:t>
                  </w:r>
                </w:p>
              </w:tc>
              <w:tc>
                <w:tcPr>
                  <w:tcW w:w="1025" w:type="dxa"/>
                  <w:tcBorders>
                    <w:top w:val="nil"/>
                    <w:left w:val="nil"/>
                    <w:bottom w:val="nil"/>
                    <w:right w:val="nil"/>
                  </w:tcBorders>
                  <w:shd w:val="clear" w:color="auto" w:fill="auto"/>
                </w:tcPr>
                <w:p w14:paraId="58B3908F" w14:textId="77777777" w:rsidR="00190278" w:rsidRDefault="00FC3595">
                  <w:pPr>
                    <w:ind w:firstLineChars="0" w:firstLine="0"/>
                    <w:rPr>
                      <w:color w:val="000000"/>
                    </w:rPr>
                  </w:pPr>
                  <w:r>
                    <w:rPr>
                      <w:rFonts w:hint="eastAsia"/>
                      <w:color w:val="000000"/>
                    </w:rPr>
                    <w:t>描述</w:t>
                  </w:r>
                </w:p>
              </w:tc>
              <w:tc>
                <w:tcPr>
                  <w:tcW w:w="1100" w:type="dxa"/>
                  <w:tcBorders>
                    <w:top w:val="nil"/>
                    <w:left w:val="nil"/>
                    <w:bottom w:val="nil"/>
                    <w:right w:val="nil"/>
                  </w:tcBorders>
                  <w:shd w:val="clear" w:color="auto" w:fill="auto"/>
                </w:tcPr>
                <w:p w14:paraId="7BBD971C" w14:textId="77777777" w:rsidR="00190278" w:rsidRDefault="00FC3595">
                  <w:pPr>
                    <w:ind w:firstLineChars="0" w:firstLine="0"/>
                    <w:rPr>
                      <w:color w:val="000000"/>
                    </w:rPr>
                  </w:pPr>
                  <w:r>
                    <w:rPr>
                      <w:rFonts w:hint="eastAsia"/>
                      <w:color w:val="000000"/>
                    </w:rPr>
                    <w:t>是否必传</w:t>
                  </w:r>
                </w:p>
              </w:tc>
              <w:tc>
                <w:tcPr>
                  <w:tcW w:w="1361" w:type="dxa"/>
                  <w:tcBorders>
                    <w:top w:val="nil"/>
                    <w:left w:val="nil"/>
                    <w:bottom w:val="nil"/>
                    <w:right w:val="nil"/>
                  </w:tcBorders>
                  <w:shd w:val="clear" w:color="auto" w:fill="auto"/>
                </w:tcPr>
                <w:p w14:paraId="335B1338" w14:textId="77777777" w:rsidR="00190278" w:rsidRDefault="00FC3595">
                  <w:pPr>
                    <w:ind w:firstLineChars="0" w:firstLine="0"/>
                    <w:rPr>
                      <w:color w:val="000000"/>
                    </w:rPr>
                  </w:pPr>
                  <w:r>
                    <w:rPr>
                      <w:rFonts w:hint="eastAsia"/>
                      <w:color w:val="000000"/>
                    </w:rPr>
                    <w:t>类型(规则)</w:t>
                  </w:r>
                </w:p>
              </w:tc>
              <w:tc>
                <w:tcPr>
                  <w:tcW w:w="2157" w:type="dxa"/>
                  <w:tcBorders>
                    <w:top w:val="nil"/>
                    <w:left w:val="nil"/>
                    <w:bottom w:val="nil"/>
                    <w:right w:val="nil"/>
                  </w:tcBorders>
                  <w:shd w:val="clear" w:color="auto" w:fill="auto"/>
                </w:tcPr>
                <w:p w14:paraId="47FD2389" w14:textId="77777777" w:rsidR="00190278" w:rsidRDefault="00FC3595">
                  <w:pPr>
                    <w:ind w:firstLineChars="0" w:firstLine="0"/>
                    <w:rPr>
                      <w:color w:val="000000"/>
                    </w:rPr>
                  </w:pPr>
                  <w:r>
                    <w:rPr>
                      <w:rFonts w:hint="eastAsia"/>
                      <w:color w:val="000000"/>
                    </w:rPr>
                    <w:t>参数形式</w:t>
                  </w:r>
                </w:p>
              </w:tc>
            </w:tr>
            <w:tr w:rsidR="00190278" w14:paraId="11ED7F5D" w14:textId="77777777">
              <w:tc>
                <w:tcPr>
                  <w:tcW w:w="1175" w:type="dxa"/>
                  <w:tcBorders>
                    <w:top w:val="nil"/>
                    <w:left w:val="nil"/>
                    <w:bottom w:val="nil"/>
                    <w:right w:val="nil"/>
                  </w:tcBorders>
                </w:tcPr>
                <w:p w14:paraId="6F0E582E" w14:textId="77777777" w:rsidR="00190278" w:rsidRDefault="00FC3595">
                  <w:pPr>
                    <w:ind w:firstLineChars="0" w:firstLine="0"/>
                    <w:rPr>
                      <w:color w:val="000000"/>
                    </w:rPr>
                  </w:pPr>
                  <w:proofErr w:type="spellStart"/>
                  <w:r>
                    <w:rPr>
                      <w:rFonts w:hint="eastAsia"/>
                      <w:color w:val="000000"/>
                    </w:rPr>
                    <w:t>userId</w:t>
                  </w:r>
                  <w:proofErr w:type="spellEnd"/>
                </w:p>
              </w:tc>
              <w:tc>
                <w:tcPr>
                  <w:tcW w:w="1025" w:type="dxa"/>
                  <w:tcBorders>
                    <w:top w:val="nil"/>
                    <w:left w:val="nil"/>
                    <w:bottom w:val="nil"/>
                    <w:right w:val="nil"/>
                  </w:tcBorders>
                </w:tcPr>
                <w:p w14:paraId="1459C90F" w14:textId="77777777" w:rsidR="00190278" w:rsidRDefault="00FC3595">
                  <w:pPr>
                    <w:ind w:firstLineChars="0" w:firstLine="0"/>
                    <w:rPr>
                      <w:color w:val="000000"/>
                    </w:rPr>
                  </w:pPr>
                  <w:r>
                    <w:rPr>
                      <w:rFonts w:hint="eastAsia"/>
                      <w:color w:val="000000"/>
                    </w:rPr>
                    <w:t>用户ID</w:t>
                  </w:r>
                </w:p>
              </w:tc>
              <w:tc>
                <w:tcPr>
                  <w:tcW w:w="1100" w:type="dxa"/>
                  <w:tcBorders>
                    <w:top w:val="nil"/>
                    <w:left w:val="nil"/>
                    <w:bottom w:val="nil"/>
                    <w:right w:val="nil"/>
                  </w:tcBorders>
                </w:tcPr>
                <w:p w14:paraId="5383111A"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6633E550"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6FF12A37" w14:textId="77777777" w:rsidR="00190278" w:rsidRDefault="00FC3595">
                  <w:pPr>
                    <w:ind w:firstLineChars="0" w:firstLine="0"/>
                    <w:rPr>
                      <w:color w:val="000000"/>
                    </w:rPr>
                  </w:pPr>
                  <w:proofErr w:type="spellStart"/>
                  <w:r>
                    <w:rPr>
                      <w:rFonts w:hint="eastAsia"/>
                      <w:color w:val="000000"/>
                    </w:rPr>
                    <w:t>RequestBody</w:t>
                  </w:r>
                  <w:proofErr w:type="spellEnd"/>
                </w:p>
              </w:tc>
            </w:tr>
          </w:tbl>
          <w:p w14:paraId="5F3BBE2B" w14:textId="77777777" w:rsidR="00190278" w:rsidRDefault="00190278">
            <w:pPr>
              <w:ind w:firstLineChars="0" w:firstLine="0"/>
            </w:pPr>
          </w:p>
        </w:tc>
      </w:tr>
      <w:tr w:rsidR="00190278" w14:paraId="2D6CBF0D" w14:textId="77777777">
        <w:tc>
          <w:tcPr>
            <w:tcW w:w="1084" w:type="dxa"/>
          </w:tcPr>
          <w:p w14:paraId="726B0249" w14:textId="77777777" w:rsidR="00190278" w:rsidRDefault="00FC3595">
            <w:pPr>
              <w:ind w:firstLineChars="0" w:firstLine="0"/>
            </w:pPr>
            <w:r>
              <w:rPr>
                <w:rFonts w:hint="eastAsia"/>
              </w:rPr>
              <w:t>返回值</w:t>
            </w:r>
          </w:p>
        </w:tc>
        <w:tc>
          <w:tcPr>
            <w:tcW w:w="6792" w:type="dxa"/>
          </w:tcPr>
          <w:p w14:paraId="0E439D03" w14:textId="77777777" w:rsidR="00190278" w:rsidRDefault="00FC3595">
            <w:pPr>
              <w:ind w:firstLineChars="0" w:firstLine="0"/>
            </w:pPr>
            <w:r>
              <w:rPr>
                <w:rFonts w:hint="eastAsia"/>
              </w:rPr>
              <w:t>{</w:t>
            </w:r>
          </w:p>
          <w:p w14:paraId="52EB448B" w14:textId="77777777" w:rsidR="00190278" w:rsidRDefault="00FC3595">
            <w:pPr>
              <w:ind w:firstLineChars="0" w:firstLine="0"/>
            </w:pPr>
            <w:r>
              <w:lastRenderedPageBreak/>
              <w:t>c</w:t>
            </w:r>
            <w:r>
              <w:rPr>
                <w:rFonts w:hint="eastAsia"/>
              </w:rPr>
              <w:t>ode</w:t>
            </w:r>
            <w:r>
              <w:t>:200,</w:t>
            </w:r>
          </w:p>
          <w:p w14:paraId="26B17B23" w14:textId="77777777" w:rsidR="00190278" w:rsidRDefault="00FC3595">
            <w:pPr>
              <w:ind w:firstLineChars="0" w:firstLine="0"/>
            </w:pPr>
            <w:r>
              <w:t>message:””,</w:t>
            </w:r>
          </w:p>
          <w:p w14:paraId="01CDC41C" w14:textId="77777777" w:rsidR="00190278" w:rsidRDefault="00FC3595">
            <w:pPr>
              <w:ind w:firstLineChars="0" w:firstLine="0"/>
            </w:pPr>
            <w:proofErr w:type="spellStart"/>
            <w:r>
              <w:t>data:user</w:t>
            </w:r>
            <w:proofErr w:type="spellEnd"/>
          </w:p>
          <w:p w14:paraId="4DE92A35" w14:textId="77777777" w:rsidR="00190278" w:rsidRDefault="00FC3595">
            <w:pPr>
              <w:ind w:firstLineChars="0" w:firstLine="0"/>
            </w:pPr>
            <w:r>
              <w:rPr>
                <w:rFonts w:hint="eastAsia"/>
              </w:rPr>
              <w:t>}</w:t>
            </w:r>
          </w:p>
          <w:p w14:paraId="05050A67" w14:textId="77777777" w:rsidR="00190278" w:rsidRDefault="00190278">
            <w:pPr>
              <w:ind w:firstLineChars="0" w:firstLine="0"/>
            </w:pPr>
          </w:p>
        </w:tc>
      </w:tr>
    </w:tbl>
    <w:p w14:paraId="3FEA20F3"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84"/>
        <w:gridCol w:w="6792"/>
      </w:tblGrid>
      <w:tr w:rsidR="00190278" w14:paraId="7B7791DF" w14:textId="77777777">
        <w:tc>
          <w:tcPr>
            <w:tcW w:w="1084" w:type="dxa"/>
            <w:shd w:val="clear" w:color="auto" w:fill="BFBFBF" w:themeFill="background1" w:themeFillShade="BF"/>
          </w:tcPr>
          <w:p w14:paraId="13FEF235"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369E8C42" w14:textId="2A8A302F" w:rsidR="00190278" w:rsidRDefault="00FC3595">
            <w:pPr>
              <w:ind w:firstLineChars="0" w:firstLine="0"/>
            </w:pPr>
            <w:r>
              <w:rPr>
                <w:rFonts w:hint="eastAsia"/>
              </w:rPr>
              <w:t>批量查询用户</w:t>
            </w:r>
            <w:r w:rsidR="00B33771">
              <w:rPr>
                <w:rFonts w:hint="eastAsia"/>
              </w:rPr>
              <w:t>（</w:t>
            </w:r>
            <w:proofErr w:type="spellStart"/>
            <w:r w:rsidR="00B33771">
              <w:rPr>
                <w:rFonts w:hint="eastAsia"/>
              </w:rPr>
              <w:t>get</w:t>
            </w:r>
            <w:r w:rsidR="00B33771">
              <w:t>UserL</w:t>
            </w:r>
            <w:r w:rsidR="00B33771">
              <w:rPr>
                <w:rFonts w:hint="eastAsia"/>
              </w:rPr>
              <w:t>ist</w:t>
            </w:r>
            <w:proofErr w:type="spellEnd"/>
            <w:r w:rsidR="00B33771">
              <w:rPr>
                <w:rFonts w:hint="eastAsia"/>
              </w:rPr>
              <w:t>）</w:t>
            </w:r>
          </w:p>
        </w:tc>
      </w:tr>
      <w:tr w:rsidR="00190278" w14:paraId="65584F30" w14:textId="77777777">
        <w:tc>
          <w:tcPr>
            <w:tcW w:w="1084" w:type="dxa"/>
          </w:tcPr>
          <w:p w14:paraId="3524064F" w14:textId="77777777" w:rsidR="00190278" w:rsidRDefault="00FC3595">
            <w:pPr>
              <w:ind w:firstLineChars="0" w:firstLine="0"/>
            </w:pPr>
            <w:proofErr w:type="spellStart"/>
            <w:r>
              <w:rPr>
                <w:rFonts w:hint="eastAsia"/>
              </w:rPr>
              <w:t>url</w:t>
            </w:r>
            <w:proofErr w:type="spellEnd"/>
          </w:p>
        </w:tc>
        <w:tc>
          <w:tcPr>
            <w:tcW w:w="6792" w:type="dxa"/>
          </w:tcPr>
          <w:p w14:paraId="4212C690" w14:textId="240D11E4" w:rsidR="00190278" w:rsidRDefault="00FC3595">
            <w:pPr>
              <w:ind w:firstLineChars="0" w:firstLine="0"/>
            </w:pPr>
            <w:r>
              <w:t>/user</w:t>
            </w:r>
            <w:r w:rsidR="00B33771">
              <w:rPr>
                <w:rFonts w:hint="eastAsia"/>
              </w:rPr>
              <w:t>s</w:t>
            </w:r>
          </w:p>
        </w:tc>
      </w:tr>
      <w:tr w:rsidR="00190278" w14:paraId="66784D48" w14:textId="77777777">
        <w:tc>
          <w:tcPr>
            <w:tcW w:w="1084" w:type="dxa"/>
          </w:tcPr>
          <w:p w14:paraId="07E2CC38" w14:textId="77777777" w:rsidR="00190278" w:rsidRDefault="00FC3595">
            <w:pPr>
              <w:ind w:firstLineChars="0" w:firstLine="0"/>
            </w:pPr>
            <w:r>
              <w:rPr>
                <w:rFonts w:hint="eastAsia"/>
              </w:rPr>
              <w:t>方法</w:t>
            </w:r>
          </w:p>
        </w:tc>
        <w:tc>
          <w:tcPr>
            <w:tcW w:w="6792" w:type="dxa"/>
          </w:tcPr>
          <w:p w14:paraId="22C1236A" w14:textId="77777777" w:rsidR="00190278" w:rsidRDefault="00FC3595">
            <w:pPr>
              <w:ind w:firstLineChars="0" w:firstLine="0"/>
            </w:pPr>
            <w:r>
              <w:t>g</w:t>
            </w:r>
            <w:r>
              <w:rPr>
                <w:rFonts w:hint="eastAsia"/>
              </w:rPr>
              <w:t>et</w:t>
            </w:r>
          </w:p>
        </w:tc>
      </w:tr>
      <w:tr w:rsidR="00190278" w14:paraId="1A732D0B" w14:textId="77777777">
        <w:tc>
          <w:tcPr>
            <w:tcW w:w="1084" w:type="dxa"/>
          </w:tcPr>
          <w:p w14:paraId="3039B0B4" w14:textId="77777777" w:rsidR="00190278" w:rsidRDefault="00FC3595">
            <w:pPr>
              <w:ind w:firstLineChars="0" w:firstLine="0"/>
            </w:pPr>
            <w:r>
              <w:rPr>
                <w:rFonts w:hint="eastAsia"/>
              </w:rPr>
              <w:t>参数</w:t>
            </w:r>
          </w:p>
        </w:tc>
        <w:tc>
          <w:tcPr>
            <w:tcW w:w="6792" w:type="dxa"/>
          </w:tcPr>
          <w:tbl>
            <w:tblPr>
              <w:tblStyle w:val="aa"/>
              <w:tblpPr w:leftFromText="180" w:rightFromText="180" w:vertAnchor="text" w:horzAnchor="page" w:tblpX="29" w:tblpY="-2"/>
              <w:tblOverlap w:val="never"/>
              <w:tblW w:w="5643" w:type="dxa"/>
              <w:tblLayout w:type="fixed"/>
              <w:tblLook w:val="04A0" w:firstRow="1" w:lastRow="0" w:firstColumn="1" w:lastColumn="0" w:noHBand="0" w:noVBand="1"/>
            </w:tblPr>
            <w:tblGrid>
              <w:gridCol w:w="1025"/>
              <w:gridCol w:w="1100"/>
              <w:gridCol w:w="1361"/>
              <w:gridCol w:w="2157"/>
            </w:tblGrid>
            <w:tr w:rsidR="00B33771" w14:paraId="67CEF5C5" w14:textId="77777777" w:rsidTr="00B33771">
              <w:trPr>
                <w:trHeight w:val="356"/>
              </w:trPr>
              <w:tc>
                <w:tcPr>
                  <w:tcW w:w="1025" w:type="dxa"/>
                  <w:tcBorders>
                    <w:top w:val="nil"/>
                    <w:left w:val="nil"/>
                    <w:bottom w:val="nil"/>
                    <w:right w:val="nil"/>
                  </w:tcBorders>
                  <w:shd w:val="clear" w:color="auto" w:fill="auto"/>
                </w:tcPr>
                <w:p w14:paraId="2390DD56" w14:textId="06FF381D" w:rsidR="00B33771" w:rsidRDefault="00B33771">
                  <w:pPr>
                    <w:ind w:firstLineChars="0" w:firstLine="0"/>
                    <w:rPr>
                      <w:color w:val="000000"/>
                    </w:rPr>
                  </w:pPr>
                  <w:r>
                    <w:rPr>
                      <w:rFonts w:hint="eastAsia"/>
                      <w:color w:val="000000"/>
                    </w:rPr>
                    <w:t>无</w:t>
                  </w:r>
                </w:p>
              </w:tc>
              <w:tc>
                <w:tcPr>
                  <w:tcW w:w="1100" w:type="dxa"/>
                  <w:tcBorders>
                    <w:top w:val="nil"/>
                    <w:left w:val="nil"/>
                    <w:bottom w:val="nil"/>
                    <w:right w:val="nil"/>
                  </w:tcBorders>
                  <w:shd w:val="clear" w:color="auto" w:fill="auto"/>
                </w:tcPr>
                <w:p w14:paraId="0787E9E9" w14:textId="0F819614" w:rsidR="00B33771" w:rsidRDefault="00B33771">
                  <w:pPr>
                    <w:ind w:firstLineChars="0" w:firstLine="0"/>
                    <w:rPr>
                      <w:color w:val="000000"/>
                    </w:rPr>
                  </w:pPr>
                </w:p>
              </w:tc>
              <w:tc>
                <w:tcPr>
                  <w:tcW w:w="1361" w:type="dxa"/>
                  <w:tcBorders>
                    <w:top w:val="nil"/>
                    <w:left w:val="nil"/>
                    <w:bottom w:val="nil"/>
                    <w:right w:val="nil"/>
                  </w:tcBorders>
                  <w:shd w:val="clear" w:color="auto" w:fill="auto"/>
                </w:tcPr>
                <w:p w14:paraId="042555EE" w14:textId="571659D8" w:rsidR="00B33771" w:rsidRDefault="00B33771">
                  <w:pPr>
                    <w:ind w:firstLineChars="0" w:firstLine="0"/>
                    <w:rPr>
                      <w:color w:val="000000"/>
                    </w:rPr>
                  </w:pPr>
                </w:p>
              </w:tc>
              <w:tc>
                <w:tcPr>
                  <w:tcW w:w="2157" w:type="dxa"/>
                  <w:tcBorders>
                    <w:top w:val="nil"/>
                    <w:left w:val="nil"/>
                    <w:bottom w:val="nil"/>
                    <w:right w:val="nil"/>
                  </w:tcBorders>
                  <w:shd w:val="clear" w:color="auto" w:fill="auto"/>
                </w:tcPr>
                <w:p w14:paraId="275E4D79" w14:textId="078010EF" w:rsidR="00B33771" w:rsidRDefault="00B33771">
                  <w:pPr>
                    <w:ind w:firstLineChars="0" w:firstLine="0"/>
                    <w:rPr>
                      <w:color w:val="000000"/>
                    </w:rPr>
                  </w:pPr>
                </w:p>
              </w:tc>
            </w:tr>
          </w:tbl>
          <w:p w14:paraId="0B7B7639" w14:textId="77777777" w:rsidR="00190278" w:rsidRDefault="00190278">
            <w:pPr>
              <w:ind w:firstLineChars="0" w:firstLine="0"/>
            </w:pPr>
          </w:p>
        </w:tc>
      </w:tr>
      <w:tr w:rsidR="00190278" w14:paraId="1A45456F" w14:textId="77777777">
        <w:tc>
          <w:tcPr>
            <w:tcW w:w="1084" w:type="dxa"/>
          </w:tcPr>
          <w:p w14:paraId="4F93CBA6" w14:textId="77777777" w:rsidR="00190278" w:rsidRDefault="00FC3595">
            <w:pPr>
              <w:ind w:firstLineChars="0" w:firstLine="0"/>
            </w:pPr>
            <w:r>
              <w:rPr>
                <w:rFonts w:hint="eastAsia"/>
              </w:rPr>
              <w:t>返回值</w:t>
            </w:r>
          </w:p>
        </w:tc>
        <w:tc>
          <w:tcPr>
            <w:tcW w:w="6792" w:type="dxa"/>
          </w:tcPr>
          <w:p w14:paraId="73F8722C" w14:textId="77777777" w:rsidR="00190278" w:rsidRDefault="00FC3595">
            <w:pPr>
              <w:ind w:firstLineChars="0" w:firstLine="0"/>
            </w:pPr>
            <w:r>
              <w:rPr>
                <w:rFonts w:hint="eastAsia"/>
              </w:rPr>
              <w:t>{</w:t>
            </w:r>
          </w:p>
          <w:p w14:paraId="1D40FE25" w14:textId="77777777" w:rsidR="00190278" w:rsidRDefault="00FC3595">
            <w:pPr>
              <w:ind w:firstLineChars="0" w:firstLine="0"/>
            </w:pPr>
            <w:r>
              <w:t>c</w:t>
            </w:r>
            <w:r>
              <w:rPr>
                <w:rFonts w:hint="eastAsia"/>
              </w:rPr>
              <w:t>ode</w:t>
            </w:r>
            <w:r>
              <w:t>:200,</w:t>
            </w:r>
          </w:p>
          <w:p w14:paraId="6162842B" w14:textId="77777777" w:rsidR="00190278" w:rsidRDefault="00FC3595">
            <w:pPr>
              <w:ind w:firstLineChars="0" w:firstLine="0"/>
            </w:pPr>
            <w:r>
              <w:t>message:””,</w:t>
            </w:r>
          </w:p>
          <w:p w14:paraId="1B753E57" w14:textId="77777777" w:rsidR="00190278" w:rsidRDefault="00FC3595">
            <w:pPr>
              <w:ind w:firstLineChars="0" w:firstLine="0"/>
            </w:pPr>
            <w:proofErr w:type="gramStart"/>
            <w:r>
              <w:t>data:{</w:t>
            </w:r>
            <w:proofErr w:type="gramEnd"/>
          </w:p>
          <w:p w14:paraId="7BE5457A" w14:textId="77777777" w:rsidR="00190278" w:rsidRDefault="00FC3595">
            <w:pPr>
              <w:ind w:firstLineChars="0" w:firstLine="0"/>
            </w:pPr>
            <w:proofErr w:type="spellStart"/>
            <w:proofErr w:type="gramStart"/>
            <w:r>
              <w:t>rows:list</w:t>
            </w:r>
            <w:proofErr w:type="spellEnd"/>
            <w:proofErr w:type="gramEnd"/>
            <w:r>
              <w:t>&lt;user&gt;,</w:t>
            </w:r>
          </w:p>
          <w:p w14:paraId="25A74A2A" w14:textId="77777777" w:rsidR="00190278" w:rsidRDefault="00FC3595">
            <w:pPr>
              <w:ind w:firstLineChars="0" w:firstLine="0"/>
            </w:pPr>
            <w:r>
              <w:t>total:100</w:t>
            </w:r>
          </w:p>
          <w:p w14:paraId="1DD4F604" w14:textId="77777777" w:rsidR="00190278" w:rsidRDefault="00FC3595">
            <w:pPr>
              <w:ind w:firstLineChars="0" w:firstLine="0"/>
            </w:pPr>
            <w:r>
              <w:rPr>
                <w:rFonts w:hint="eastAsia"/>
              </w:rPr>
              <w:t>}</w:t>
            </w:r>
          </w:p>
          <w:p w14:paraId="0DEEB93E" w14:textId="77777777" w:rsidR="00190278" w:rsidRDefault="00FC3595">
            <w:pPr>
              <w:ind w:firstLineChars="0" w:firstLine="0"/>
            </w:pPr>
            <w:r>
              <w:rPr>
                <w:rFonts w:hint="eastAsia"/>
              </w:rPr>
              <w:t>}</w:t>
            </w:r>
          </w:p>
        </w:tc>
      </w:tr>
    </w:tbl>
    <w:p w14:paraId="6E8578DB"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093"/>
        <w:gridCol w:w="6783"/>
      </w:tblGrid>
      <w:tr w:rsidR="00190278" w14:paraId="28E9C658" w14:textId="77777777">
        <w:tc>
          <w:tcPr>
            <w:tcW w:w="1093" w:type="dxa"/>
            <w:shd w:val="clear" w:color="auto" w:fill="BFBFBF" w:themeFill="background1" w:themeFillShade="BF"/>
          </w:tcPr>
          <w:p w14:paraId="117A58FB" w14:textId="77777777" w:rsidR="00190278" w:rsidRDefault="00FC3595">
            <w:pPr>
              <w:ind w:firstLineChars="0" w:firstLine="0"/>
            </w:pPr>
            <w:r>
              <w:rPr>
                <w:rFonts w:hint="eastAsia"/>
              </w:rPr>
              <w:t>接口名称</w:t>
            </w:r>
          </w:p>
        </w:tc>
        <w:tc>
          <w:tcPr>
            <w:tcW w:w="6783" w:type="dxa"/>
            <w:shd w:val="clear" w:color="auto" w:fill="BFBFBF" w:themeFill="background1" w:themeFillShade="BF"/>
          </w:tcPr>
          <w:p w14:paraId="1DB44C8F" w14:textId="6666BDEB" w:rsidR="00190278" w:rsidRDefault="00FC3595">
            <w:pPr>
              <w:ind w:firstLineChars="0" w:firstLine="0"/>
            </w:pPr>
            <w:r>
              <w:rPr>
                <w:rFonts w:hint="eastAsia"/>
              </w:rPr>
              <w:t>登录</w:t>
            </w:r>
            <w:r w:rsidR="00057F03">
              <w:rPr>
                <w:rFonts w:hint="eastAsia"/>
              </w:rPr>
              <w:t>(login</w:t>
            </w:r>
            <w:r w:rsidR="00057F03">
              <w:t>)</w:t>
            </w:r>
          </w:p>
        </w:tc>
      </w:tr>
      <w:tr w:rsidR="00190278" w14:paraId="040B5EDD" w14:textId="77777777">
        <w:tc>
          <w:tcPr>
            <w:tcW w:w="1093" w:type="dxa"/>
          </w:tcPr>
          <w:p w14:paraId="2B6AE0E2" w14:textId="77777777" w:rsidR="00190278" w:rsidRDefault="00FC3595">
            <w:pPr>
              <w:ind w:firstLineChars="0" w:firstLine="0"/>
            </w:pPr>
            <w:proofErr w:type="spellStart"/>
            <w:r>
              <w:rPr>
                <w:rFonts w:hint="eastAsia"/>
              </w:rPr>
              <w:t>url</w:t>
            </w:r>
            <w:proofErr w:type="spellEnd"/>
          </w:p>
        </w:tc>
        <w:tc>
          <w:tcPr>
            <w:tcW w:w="6783" w:type="dxa"/>
          </w:tcPr>
          <w:p w14:paraId="3E41F972" w14:textId="2707CBF6" w:rsidR="00190278" w:rsidRDefault="00FC3595">
            <w:pPr>
              <w:ind w:firstLineChars="0" w:firstLine="0"/>
            </w:pPr>
            <w:r>
              <w:t>/</w:t>
            </w:r>
            <w:r>
              <w:rPr>
                <w:rFonts w:hint="eastAsia"/>
              </w:rPr>
              <w:t>login</w:t>
            </w:r>
          </w:p>
        </w:tc>
      </w:tr>
      <w:tr w:rsidR="00190278" w14:paraId="10D56A46" w14:textId="77777777">
        <w:tc>
          <w:tcPr>
            <w:tcW w:w="1093" w:type="dxa"/>
          </w:tcPr>
          <w:p w14:paraId="4342EC99" w14:textId="77777777" w:rsidR="00190278" w:rsidRDefault="00FC3595">
            <w:pPr>
              <w:ind w:firstLineChars="0" w:firstLine="0"/>
            </w:pPr>
            <w:r>
              <w:rPr>
                <w:rFonts w:hint="eastAsia"/>
              </w:rPr>
              <w:t>方法</w:t>
            </w:r>
          </w:p>
        </w:tc>
        <w:tc>
          <w:tcPr>
            <w:tcW w:w="6783" w:type="dxa"/>
          </w:tcPr>
          <w:p w14:paraId="797B78C7" w14:textId="77777777" w:rsidR="00190278" w:rsidRDefault="00FC3595">
            <w:pPr>
              <w:ind w:firstLineChars="0" w:firstLine="0"/>
            </w:pPr>
            <w:r>
              <w:rPr>
                <w:rFonts w:hint="eastAsia"/>
              </w:rPr>
              <w:t>p</w:t>
            </w:r>
            <w:r>
              <w:t>ost</w:t>
            </w:r>
          </w:p>
        </w:tc>
      </w:tr>
      <w:tr w:rsidR="00190278" w14:paraId="00EFB7FC" w14:textId="77777777">
        <w:tc>
          <w:tcPr>
            <w:tcW w:w="1093" w:type="dxa"/>
          </w:tcPr>
          <w:p w14:paraId="665ABC32" w14:textId="77777777" w:rsidR="00190278" w:rsidRDefault="00FC3595">
            <w:pPr>
              <w:ind w:firstLineChars="0" w:firstLine="0"/>
            </w:pPr>
            <w:r>
              <w:rPr>
                <w:rFonts w:hint="eastAsia"/>
              </w:rPr>
              <w:t>参数</w:t>
            </w:r>
          </w:p>
        </w:tc>
        <w:tc>
          <w:tcPr>
            <w:tcW w:w="6783" w:type="dxa"/>
          </w:tcPr>
          <w:tbl>
            <w:tblPr>
              <w:tblStyle w:val="aa"/>
              <w:tblpPr w:leftFromText="180" w:rightFromText="180" w:vertAnchor="text" w:horzAnchor="page" w:tblpX="2" w:tblpY="-1910"/>
              <w:tblOverlap w:val="never"/>
              <w:tblW w:w="6818" w:type="dxa"/>
              <w:tblLayout w:type="fixed"/>
              <w:tblLook w:val="04A0" w:firstRow="1" w:lastRow="0" w:firstColumn="1" w:lastColumn="0" w:noHBand="0" w:noVBand="1"/>
            </w:tblPr>
            <w:tblGrid>
              <w:gridCol w:w="1550"/>
              <w:gridCol w:w="1134"/>
              <w:gridCol w:w="1134"/>
              <w:gridCol w:w="1417"/>
              <w:gridCol w:w="1583"/>
            </w:tblGrid>
            <w:tr w:rsidR="00190278" w14:paraId="4CA01434" w14:textId="77777777" w:rsidTr="008A1438">
              <w:trPr>
                <w:trHeight w:val="356"/>
              </w:trPr>
              <w:tc>
                <w:tcPr>
                  <w:tcW w:w="1550" w:type="dxa"/>
                  <w:tcBorders>
                    <w:top w:val="nil"/>
                    <w:left w:val="single" w:sz="8" w:space="0" w:color="4F81BD"/>
                    <w:bottom w:val="nil"/>
                    <w:right w:val="nil"/>
                  </w:tcBorders>
                  <w:shd w:val="clear" w:color="auto" w:fill="FFFFFF" w:themeFill="background1"/>
                </w:tcPr>
                <w:p w14:paraId="41F2AFEB" w14:textId="436F7C7E" w:rsidR="00190278" w:rsidRPr="008A1438" w:rsidRDefault="00FC3595">
                  <w:pPr>
                    <w:ind w:firstLineChars="0" w:firstLine="0"/>
                    <w:rPr>
                      <w:color w:val="000000" w:themeColor="text1"/>
                    </w:rPr>
                  </w:pPr>
                  <w:r w:rsidRPr="008A1438">
                    <w:rPr>
                      <w:rFonts w:hint="eastAsia"/>
                      <w:color w:val="000000" w:themeColor="text1"/>
                    </w:rPr>
                    <w:t>参数名称</w:t>
                  </w:r>
                  <w:r w:rsidR="00B33771" w:rsidRPr="008A1438">
                    <w:rPr>
                      <w:rFonts w:hint="eastAsia"/>
                      <w:color w:val="000000" w:themeColor="text1"/>
                    </w:rPr>
                    <w:t xml:space="preserve"> </w:t>
                  </w:r>
                  <w:r w:rsidR="00B33771" w:rsidRPr="008A1438">
                    <w:rPr>
                      <w:color w:val="000000" w:themeColor="text1"/>
                    </w:rPr>
                    <w:t xml:space="preserve">   </w:t>
                  </w:r>
                </w:p>
              </w:tc>
              <w:tc>
                <w:tcPr>
                  <w:tcW w:w="1134" w:type="dxa"/>
                  <w:tcBorders>
                    <w:top w:val="nil"/>
                    <w:left w:val="nil"/>
                    <w:bottom w:val="nil"/>
                    <w:right w:val="nil"/>
                  </w:tcBorders>
                  <w:shd w:val="clear" w:color="auto" w:fill="FFFFFF" w:themeFill="background1"/>
                </w:tcPr>
                <w:p w14:paraId="1653977A"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34" w:type="dxa"/>
                  <w:tcBorders>
                    <w:top w:val="nil"/>
                    <w:left w:val="nil"/>
                    <w:bottom w:val="nil"/>
                    <w:right w:val="nil"/>
                  </w:tcBorders>
                  <w:shd w:val="clear" w:color="auto" w:fill="auto"/>
                </w:tcPr>
                <w:p w14:paraId="1FE6D347" w14:textId="77777777" w:rsidR="00190278" w:rsidRDefault="00FC3595">
                  <w:pPr>
                    <w:ind w:firstLineChars="0" w:firstLine="0"/>
                    <w:rPr>
                      <w:color w:val="000000"/>
                    </w:rPr>
                  </w:pPr>
                  <w:r>
                    <w:rPr>
                      <w:rFonts w:hint="eastAsia"/>
                      <w:color w:val="000000"/>
                    </w:rPr>
                    <w:t>是否必传</w:t>
                  </w:r>
                </w:p>
              </w:tc>
              <w:tc>
                <w:tcPr>
                  <w:tcW w:w="1417" w:type="dxa"/>
                  <w:tcBorders>
                    <w:top w:val="nil"/>
                    <w:left w:val="nil"/>
                    <w:bottom w:val="nil"/>
                    <w:right w:val="nil"/>
                  </w:tcBorders>
                  <w:shd w:val="clear" w:color="auto" w:fill="auto"/>
                </w:tcPr>
                <w:p w14:paraId="754407DB" w14:textId="77777777" w:rsidR="00190278" w:rsidRDefault="00FC3595">
                  <w:pPr>
                    <w:ind w:firstLineChars="0" w:firstLine="0"/>
                    <w:rPr>
                      <w:color w:val="000000"/>
                    </w:rPr>
                  </w:pPr>
                  <w:r>
                    <w:rPr>
                      <w:rFonts w:hint="eastAsia"/>
                      <w:color w:val="000000"/>
                    </w:rPr>
                    <w:t>类型(规则)</w:t>
                  </w:r>
                </w:p>
              </w:tc>
              <w:tc>
                <w:tcPr>
                  <w:tcW w:w="1583" w:type="dxa"/>
                  <w:tcBorders>
                    <w:top w:val="nil"/>
                    <w:left w:val="nil"/>
                    <w:bottom w:val="nil"/>
                    <w:right w:val="nil"/>
                  </w:tcBorders>
                  <w:shd w:val="clear" w:color="auto" w:fill="auto"/>
                </w:tcPr>
                <w:p w14:paraId="4DEE5E2F" w14:textId="77777777" w:rsidR="00190278" w:rsidRDefault="00FC3595">
                  <w:pPr>
                    <w:ind w:firstLineChars="0" w:firstLine="0"/>
                    <w:rPr>
                      <w:color w:val="000000"/>
                    </w:rPr>
                  </w:pPr>
                  <w:r>
                    <w:rPr>
                      <w:rFonts w:hint="eastAsia"/>
                      <w:color w:val="000000"/>
                    </w:rPr>
                    <w:t>参数形式</w:t>
                  </w:r>
                </w:p>
              </w:tc>
            </w:tr>
            <w:tr w:rsidR="00190278" w14:paraId="71F42C1E" w14:textId="77777777" w:rsidTr="008A1438">
              <w:tc>
                <w:tcPr>
                  <w:tcW w:w="1550" w:type="dxa"/>
                  <w:tcBorders>
                    <w:top w:val="nil"/>
                    <w:left w:val="nil"/>
                    <w:bottom w:val="nil"/>
                    <w:right w:val="nil"/>
                  </w:tcBorders>
                </w:tcPr>
                <w:p w14:paraId="3433F4A5" w14:textId="77777777" w:rsidR="00190278" w:rsidRDefault="00FC3595">
                  <w:pPr>
                    <w:ind w:firstLineChars="0" w:firstLine="0"/>
                    <w:rPr>
                      <w:color w:val="000000"/>
                    </w:rPr>
                  </w:pPr>
                  <w:proofErr w:type="spellStart"/>
                  <w:r>
                    <w:t>userName</w:t>
                  </w:r>
                  <w:proofErr w:type="spellEnd"/>
                </w:p>
              </w:tc>
              <w:tc>
                <w:tcPr>
                  <w:tcW w:w="1134" w:type="dxa"/>
                  <w:tcBorders>
                    <w:top w:val="nil"/>
                    <w:left w:val="nil"/>
                    <w:bottom w:val="nil"/>
                    <w:right w:val="nil"/>
                  </w:tcBorders>
                </w:tcPr>
                <w:p w14:paraId="483D2B0B" w14:textId="77777777" w:rsidR="00190278" w:rsidRDefault="00FC3595">
                  <w:pPr>
                    <w:ind w:firstLineChars="0" w:firstLine="0"/>
                    <w:rPr>
                      <w:color w:val="000000"/>
                    </w:rPr>
                  </w:pPr>
                  <w:r>
                    <w:rPr>
                      <w:rFonts w:hint="eastAsia"/>
                      <w:color w:val="000000"/>
                    </w:rPr>
                    <w:t>用户名</w:t>
                  </w:r>
                </w:p>
              </w:tc>
              <w:tc>
                <w:tcPr>
                  <w:tcW w:w="1134" w:type="dxa"/>
                  <w:tcBorders>
                    <w:top w:val="nil"/>
                    <w:left w:val="nil"/>
                    <w:bottom w:val="nil"/>
                    <w:right w:val="nil"/>
                  </w:tcBorders>
                </w:tcPr>
                <w:p w14:paraId="6DA91B50" w14:textId="77777777" w:rsidR="00190278" w:rsidRDefault="00FC3595">
                  <w:pPr>
                    <w:ind w:firstLineChars="0" w:firstLine="0"/>
                    <w:rPr>
                      <w:color w:val="000000"/>
                    </w:rPr>
                  </w:pPr>
                  <w:r>
                    <w:rPr>
                      <w:rFonts w:hint="eastAsia"/>
                      <w:color w:val="000000"/>
                    </w:rPr>
                    <w:t>是</w:t>
                  </w:r>
                </w:p>
              </w:tc>
              <w:tc>
                <w:tcPr>
                  <w:tcW w:w="1417" w:type="dxa"/>
                  <w:tcBorders>
                    <w:top w:val="nil"/>
                    <w:left w:val="nil"/>
                    <w:bottom w:val="nil"/>
                    <w:right w:val="nil"/>
                  </w:tcBorders>
                </w:tcPr>
                <w:p w14:paraId="0B89AF7F" w14:textId="77777777" w:rsidR="00190278" w:rsidRDefault="00FC3595">
                  <w:pPr>
                    <w:ind w:firstLineChars="0" w:firstLine="0"/>
                    <w:rPr>
                      <w:color w:val="000000"/>
                    </w:rPr>
                  </w:pPr>
                  <w:r>
                    <w:t>string</w:t>
                  </w:r>
                </w:p>
              </w:tc>
              <w:tc>
                <w:tcPr>
                  <w:tcW w:w="1583" w:type="dxa"/>
                  <w:tcBorders>
                    <w:top w:val="nil"/>
                    <w:left w:val="nil"/>
                    <w:bottom w:val="nil"/>
                    <w:right w:val="nil"/>
                  </w:tcBorders>
                </w:tcPr>
                <w:p w14:paraId="3C1E501D"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7A096D1D" w14:textId="77777777" w:rsidTr="008A1438">
              <w:tc>
                <w:tcPr>
                  <w:tcW w:w="1550" w:type="dxa"/>
                  <w:tcBorders>
                    <w:top w:val="nil"/>
                    <w:left w:val="nil"/>
                    <w:bottom w:val="nil"/>
                    <w:right w:val="nil"/>
                  </w:tcBorders>
                </w:tcPr>
                <w:p w14:paraId="3F4D74F5" w14:textId="77777777" w:rsidR="00190278" w:rsidRDefault="00FC3595">
                  <w:pPr>
                    <w:ind w:firstLineChars="0" w:firstLine="0"/>
                  </w:pPr>
                  <w:r>
                    <w:t>password</w:t>
                  </w:r>
                </w:p>
              </w:tc>
              <w:tc>
                <w:tcPr>
                  <w:tcW w:w="1134" w:type="dxa"/>
                  <w:tcBorders>
                    <w:top w:val="nil"/>
                    <w:left w:val="nil"/>
                    <w:bottom w:val="nil"/>
                    <w:right w:val="nil"/>
                  </w:tcBorders>
                </w:tcPr>
                <w:p w14:paraId="198CB0CD" w14:textId="77777777" w:rsidR="00190278" w:rsidRDefault="00FC3595">
                  <w:pPr>
                    <w:ind w:firstLineChars="0" w:firstLine="0"/>
                    <w:rPr>
                      <w:color w:val="000000"/>
                    </w:rPr>
                  </w:pPr>
                  <w:r>
                    <w:rPr>
                      <w:rFonts w:hint="eastAsia"/>
                      <w:color w:val="000000"/>
                    </w:rPr>
                    <w:t>密码</w:t>
                  </w:r>
                </w:p>
              </w:tc>
              <w:tc>
                <w:tcPr>
                  <w:tcW w:w="1134" w:type="dxa"/>
                  <w:tcBorders>
                    <w:top w:val="nil"/>
                    <w:left w:val="nil"/>
                    <w:bottom w:val="nil"/>
                    <w:right w:val="nil"/>
                  </w:tcBorders>
                </w:tcPr>
                <w:p w14:paraId="45675B20" w14:textId="77777777" w:rsidR="00190278" w:rsidRDefault="00FC3595">
                  <w:pPr>
                    <w:ind w:firstLineChars="0" w:firstLine="0"/>
                    <w:rPr>
                      <w:color w:val="000000"/>
                    </w:rPr>
                  </w:pPr>
                  <w:r>
                    <w:rPr>
                      <w:rFonts w:hint="eastAsia"/>
                      <w:color w:val="000000"/>
                    </w:rPr>
                    <w:t>是</w:t>
                  </w:r>
                </w:p>
              </w:tc>
              <w:tc>
                <w:tcPr>
                  <w:tcW w:w="1417" w:type="dxa"/>
                  <w:tcBorders>
                    <w:top w:val="nil"/>
                    <w:left w:val="nil"/>
                    <w:bottom w:val="nil"/>
                    <w:right w:val="nil"/>
                  </w:tcBorders>
                </w:tcPr>
                <w:p w14:paraId="291FAC60" w14:textId="77777777" w:rsidR="00190278" w:rsidRDefault="00FC3595">
                  <w:pPr>
                    <w:ind w:firstLineChars="0" w:firstLine="0"/>
                    <w:rPr>
                      <w:color w:val="000000"/>
                    </w:rPr>
                  </w:pPr>
                  <w:r>
                    <w:t>string</w:t>
                  </w:r>
                </w:p>
              </w:tc>
              <w:tc>
                <w:tcPr>
                  <w:tcW w:w="1583" w:type="dxa"/>
                  <w:tcBorders>
                    <w:top w:val="nil"/>
                    <w:left w:val="nil"/>
                    <w:bottom w:val="nil"/>
                    <w:right w:val="nil"/>
                  </w:tcBorders>
                </w:tcPr>
                <w:p w14:paraId="3F2498DF" w14:textId="77777777" w:rsidR="00190278" w:rsidRDefault="00190278">
                  <w:pPr>
                    <w:ind w:firstLineChars="0" w:firstLine="0"/>
                    <w:rPr>
                      <w:color w:val="000000"/>
                    </w:rPr>
                  </w:pPr>
                </w:p>
              </w:tc>
            </w:tr>
            <w:tr w:rsidR="00190278" w14:paraId="6A6DB919" w14:textId="77777777" w:rsidTr="008A1438">
              <w:tc>
                <w:tcPr>
                  <w:tcW w:w="1550" w:type="dxa"/>
                  <w:tcBorders>
                    <w:top w:val="nil"/>
                    <w:left w:val="nil"/>
                    <w:bottom w:val="nil"/>
                    <w:right w:val="nil"/>
                  </w:tcBorders>
                </w:tcPr>
                <w:p w14:paraId="56ABE406" w14:textId="77777777" w:rsidR="00190278" w:rsidRDefault="00FC3595">
                  <w:pPr>
                    <w:ind w:firstLineChars="0" w:firstLine="0"/>
                  </w:pPr>
                  <w:proofErr w:type="spellStart"/>
                  <w:r>
                    <w:t>rememberMe</w:t>
                  </w:r>
                  <w:proofErr w:type="spellEnd"/>
                </w:p>
              </w:tc>
              <w:tc>
                <w:tcPr>
                  <w:tcW w:w="1134" w:type="dxa"/>
                  <w:tcBorders>
                    <w:top w:val="nil"/>
                    <w:left w:val="nil"/>
                    <w:bottom w:val="nil"/>
                    <w:right w:val="nil"/>
                  </w:tcBorders>
                </w:tcPr>
                <w:p w14:paraId="1B57A900" w14:textId="77777777" w:rsidR="00190278" w:rsidRDefault="00FC3595">
                  <w:pPr>
                    <w:ind w:firstLineChars="0" w:firstLine="0"/>
                    <w:rPr>
                      <w:color w:val="000000"/>
                    </w:rPr>
                  </w:pPr>
                  <w:r>
                    <w:rPr>
                      <w:rFonts w:hint="eastAsia"/>
                      <w:color w:val="000000"/>
                    </w:rPr>
                    <w:t>是否记住登录</w:t>
                  </w:r>
                </w:p>
              </w:tc>
              <w:tc>
                <w:tcPr>
                  <w:tcW w:w="1134" w:type="dxa"/>
                  <w:tcBorders>
                    <w:top w:val="nil"/>
                    <w:left w:val="nil"/>
                    <w:bottom w:val="nil"/>
                    <w:right w:val="nil"/>
                  </w:tcBorders>
                </w:tcPr>
                <w:p w14:paraId="0CFB3148" w14:textId="77777777" w:rsidR="00190278" w:rsidRDefault="00FC3595">
                  <w:pPr>
                    <w:ind w:firstLineChars="0" w:firstLine="0"/>
                    <w:rPr>
                      <w:color w:val="000000"/>
                    </w:rPr>
                  </w:pPr>
                  <w:r>
                    <w:rPr>
                      <w:rFonts w:hint="eastAsia"/>
                      <w:color w:val="000000"/>
                    </w:rPr>
                    <w:t>否</w:t>
                  </w:r>
                </w:p>
              </w:tc>
              <w:tc>
                <w:tcPr>
                  <w:tcW w:w="1417" w:type="dxa"/>
                  <w:tcBorders>
                    <w:top w:val="nil"/>
                    <w:left w:val="nil"/>
                    <w:bottom w:val="nil"/>
                    <w:right w:val="nil"/>
                  </w:tcBorders>
                </w:tcPr>
                <w:p w14:paraId="1B9E4730" w14:textId="77777777" w:rsidR="00190278" w:rsidRDefault="00FC3595">
                  <w:pPr>
                    <w:ind w:firstLineChars="0" w:firstLine="0"/>
                  </w:pPr>
                  <w:proofErr w:type="spellStart"/>
                  <w:r>
                    <w:t>boolean</w:t>
                  </w:r>
                  <w:proofErr w:type="spellEnd"/>
                </w:p>
              </w:tc>
              <w:tc>
                <w:tcPr>
                  <w:tcW w:w="1583" w:type="dxa"/>
                  <w:tcBorders>
                    <w:top w:val="nil"/>
                    <w:left w:val="nil"/>
                    <w:bottom w:val="nil"/>
                    <w:right w:val="nil"/>
                  </w:tcBorders>
                </w:tcPr>
                <w:p w14:paraId="221DC079" w14:textId="77777777" w:rsidR="00190278" w:rsidRDefault="00190278">
                  <w:pPr>
                    <w:ind w:firstLineChars="0" w:firstLine="0"/>
                    <w:rPr>
                      <w:color w:val="000000"/>
                    </w:rPr>
                  </w:pPr>
                </w:p>
              </w:tc>
            </w:tr>
          </w:tbl>
          <w:p w14:paraId="0E62D771" w14:textId="77777777" w:rsidR="00190278" w:rsidRDefault="00190278">
            <w:pPr>
              <w:ind w:firstLineChars="0" w:firstLine="0"/>
            </w:pPr>
          </w:p>
        </w:tc>
      </w:tr>
      <w:tr w:rsidR="00190278" w14:paraId="50DA6136" w14:textId="77777777">
        <w:tc>
          <w:tcPr>
            <w:tcW w:w="1093" w:type="dxa"/>
          </w:tcPr>
          <w:p w14:paraId="0771FF4A" w14:textId="77777777" w:rsidR="00190278" w:rsidRDefault="00FC3595">
            <w:pPr>
              <w:ind w:firstLineChars="0" w:firstLine="0"/>
            </w:pPr>
            <w:r>
              <w:rPr>
                <w:rFonts w:hint="eastAsia"/>
              </w:rPr>
              <w:t>返回值</w:t>
            </w:r>
          </w:p>
        </w:tc>
        <w:tc>
          <w:tcPr>
            <w:tcW w:w="6783" w:type="dxa"/>
          </w:tcPr>
          <w:p w14:paraId="3B5B6AF6" w14:textId="77777777" w:rsidR="00190278" w:rsidRDefault="00FC3595">
            <w:pPr>
              <w:ind w:firstLineChars="0" w:firstLine="0"/>
            </w:pPr>
            <w:r>
              <w:t>{</w:t>
            </w:r>
          </w:p>
          <w:p w14:paraId="3D2343BC" w14:textId="77777777" w:rsidR="00190278" w:rsidRDefault="00FC3595">
            <w:pPr>
              <w:ind w:firstLineChars="0" w:firstLine="0"/>
            </w:pPr>
            <w:r>
              <w:t>code: 200,</w:t>
            </w:r>
          </w:p>
          <w:p w14:paraId="0CEA55B9" w14:textId="77777777" w:rsidR="00190278" w:rsidRDefault="00FC3595">
            <w:pPr>
              <w:ind w:firstLineChars="0" w:firstLine="0"/>
            </w:pPr>
            <w:r>
              <w:t>message: “</w:t>
            </w:r>
            <w:r>
              <w:rPr>
                <w:rFonts w:hint="eastAsia"/>
              </w:rPr>
              <w:t>登录成功</w:t>
            </w:r>
            <w:r>
              <w:t>”</w:t>
            </w:r>
            <w:r>
              <w:rPr>
                <w:rFonts w:hint="eastAsia"/>
              </w:rPr>
              <w:t>，</w:t>
            </w:r>
          </w:p>
          <w:p w14:paraId="14E74631" w14:textId="77777777" w:rsidR="00190278" w:rsidRDefault="00FC3595">
            <w:pPr>
              <w:ind w:firstLineChars="0" w:firstLine="0"/>
            </w:pPr>
            <w:r>
              <w:rPr>
                <w:rFonts w:hint="eastAsia"/>
              </w:rPr>
              <w:t>token：string</w:t>
            </w:r>
          </w:p>
          <w:p w14:paraId="077C912F" w14:textId="77777777" w:rsidR="00190278" w:rsidRDefault="00FC3595">
            <w:pPr>
              <w:ind w:firstLineChars="0" w:firstLine="0"/>
            </w:pPr>
            <w:r>
              <w:rPr>
                <w:rFonts w:hint="eastAsia"/>
              </w:rPr>
              <w:t>}</w:t>
            </w:r>
          </w:p>
        </w:tc>
      </w:tr>
    </w:tbl>
    <w:p w14:paraId="64D023BD"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084"/>
        <w:gridCol w:w="6792"/>
      </w:tblGrid>
      <w:tr w:rsidR="00190278" w14:paraId="6157BEE3" w14:textId="77777777">
        <w:tc>
          <w:tcPr>
            <w:tcW w:w="1084" w:type="dxa"/>
            <w:shd w:val="clear" w:color="auto" w:fill="BFBFBF" w:themeFill="background1" w:themeFillShade="BF"/>
          </w:tcPr>
          <w:p w14:paraId="1FF802AC"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088B4160" w14:textId="28647275" w:rsidR="00190278" w:rsidRDefault="00FC3595">
            <w:pPr>
              <w:ind w:firstLineChars="0" w:firstLine="0"/>
            </w:pPr>
            <w:r>
              <w:rPr>
                <w:rFonts w:hint="eastAsia"/>
              </w:rPr>
              <w:t>退出登录</w:t>
            </w:r>
            <w:r w:rsidR="00057F03">
              <w:rPr>
                <w:rFonts w:hint="eastAsia"/>
              </w:rPr>
              <w:t>(logout</w:t>
            </w:r>
            <w:r w:rsidR="00057F03">
              <w:t>)</w:t>
            </w:r>
          </w:p>
        </w:tc>
      </w:tr>
      <w:tr w:rsidR="00190278" w14:paraId="48184BA9" w14:textId="77777777">
        <w:tc>
          <w:tcPr>
            <w:tcW w:w="1084" w:type="dxa"/>
          </w:tcPr>
          <w:p w14:paraId="7E430173" w14:textId="77777777" w:rsidR="00190278" w:rsidRDefault="00FC3595">
            <w:pPr>
              <w:ind w:firstLineChars="0" w:firstLine="0"/>
            </w:pPr>
            <w:proofErr w:type="spellStart"/>
            <w:r>
              <w:rPr>
                <w:rFonts w:hint="eastAsia"/>
              </w:rPr>
              <w:t>url</w:t>
            </w:r>
            <w:proofErr w:type="spellEnd"/>
          </w:p>
        </w:tc>
        <w:tc>
          <w:tcPr>
            <w:tcW w:w="6792" w:type="dxa"/>
          </w:tcPr>
          <w:p w14:paraId="6B9B83B3" w14:textId="01DFC3B8" w:rsidR="00190278" w:rsidRDefault="00FC3595">
            <w:pPr>
              <w:ind w:firstLineChars="0" w:firstLine="0"/>
            </w:pPr>
            <w:r>
              <w:t>/</w:t>
            </w:r>
            <w:r>
              <w:rPr>
                <w:rFonts w:hint="eastAsia"/>
              </w:rPr>
              <w:t>logout</w:t>
            </w:r>
          </w:p>
        </w:tc>
      </w:tr>
      <w:tr w:rsidR="00190278" w14:paraId="50ECFDEA" w14:textId="77777777">
        <w:tc>
          <w:tcPr>
            <w:tcW w:w="1084" w:type="dxa"/>
          </w:tcPr>
          <w:p w14:paraId="671B5FF1" w14:textId="77777777" w:rsidR="00190278" w:rsidRDefault="00FC3595">
            <w:pPr>
              <w:ind w:firstLineChars="0" w:firstLine="0"/>
            </w:pPr>
            <w:r>
              <w:rPr>
                <w:rFonts w:hint="eastAsia"/>
              </w:rPr>
              <w:t>方法</w:t>
            </w:r>
          </w:p>
        </w:tc>
        <w:tc>
          <w:tcPr>
            <w:tcW w:w="6792" w:type="dxa"/>
          </w:tcPr>
          <w:p w14:paraId="203CA0AE" w14:textId="77777777" w:rsidR="00190278" w:rsidRDefault="00FC3595">
            <w:pPr>
              <w:ind w:firstLineChars="0" w:firstLine="0"/>
            </w:pPr>
            <w:r>
              <w:rPr>
                <w:rFonts w:hint="eastAsia"/>
              </w:rPr>
              <w:t>p</w:t>
            </w:r>
            <w:r>
              <w:t>ost</w:t>
            </w:r>
          </w:p>
        </w:tc>
      </w:tr>
      <w:tr w:rsidR="00190278" w14:paraId="731A3323" w14:textId="77777777">
        <w:tc>
          <w:tcPr>
            <w:tcW w:w="1084" w:type="dxa"/>
          </w:tcPr>
          <w:p w14:paraId="2ED5D785" w14:textId="77777777" w:rsidR="00190278" w:rsidRDefault="00FC3595">
            <w:pPr>
              <w:ind w:firstLineChars="0" w:firstLine="0"/>
            </w:pPr>
            <w:r>
              <w:rPr>
                <w:rFonts w:hint="eastAsia"/>
              </w:rPr>
              <w:t>参数</w:t>
            </w:r>
          </w:p>
        </w:tc>
        <w:tc>
          <w:tcPr>
            <w:tcW w:w="6792" w:type="dxa"/>
          </w:tcPr>
          <w:p w14:paraId="2D74C0EE" w14:textId="4E87F213" w:rsidR="00057F03" w:rsidRDefault="00057F03">
            <w:pPr>
              <w:ind w:firstLineChars="0" w:firstLine="0"/>
            </w:pPr>
            <w:r>
              <w:rPr>
                <w:rFonts w:hint="eastAsia"/>
              </w:rPr>
              <w:t>无</w:t>
            </w:r>
          </w:p>
        </w:tc>
      </w:tr>
      <w:tr w:rsidR="00190278" w14:paraId="05F437C4" w14:textId="77777777">
        <w:tc>
          <w:tcPr>
            <w:tcW w:w="1084" w:type="dxa"/>
          </w:tcPr>
          <w:p w14:paraId="4F28CD42" w14:textId="77777777" w:rsidR="00190278" w:rsidRDefault="00FC3595">
            <w:pPr>
              <w:ind w:firstLineChars="0" w:firstLine="0"/>
            </w:pPr>
            <w:r>
              <w:rPr>
                <w:rFonts w:hint="eastAsia"/>
              </w:rPr>
              <w:t>返回值</w:t>
            </w:r>
          </w:p>
        </w:tc>
        <w:tc>
          <w:tcPr>
            <w:tcW w:w="6792" w:type="dxa"/>
          </w:tcPr>
          <w:p w14:paraId="6B574D71" w14:textId="77777777" w:rsidR="00190278" w:rsidRDefault="00FC3595">
            <w:pPr>
              <w:ind w:firstLineChars="0" w:firstLine="0"/>
            </w:pPr>
            <w:r>
              <w:t>{</w:t>
            </w:r>
          </w:p>
          <w:p w14:paraId="0F42DA8B" w14:textId="77777777" w:rsidR="00190278" w:rsidRDefault="00FC3595">
            <w:pPr>
              <w:ind w:firstLineChars="0" w:firstLine="0"/>
            </w:pPr>
            <w:r>
              <w:t>code: 200,</w:t>
            </w:r>
          </w:p>
          <w:p w14:paraId="12C6CEF4" w14:textId="75776EBA" w:rsidR="00190278" w:rsidRDefault="00FC3595">
            <w:pPr>
              <w:ind w:firstLineChars="0" w:firstLine="0"/>
            </w:pPr>
            <w:r>
              <w:t>message: “</w:t>
            </w:r>
            <w:r w:rsidR="00057F03">
              <w:rPr>
                <w:rFonts w:hint="eastAsia"/>
              </w:rPr>
              <w:t>退出登录</w:t>
            </w:r>
            <w:r>
              <w:t>”</w:t>
            </w:r>
          </w:p>
          <w:p w14:paraId="6FFE32EA" w14:textId="77777777" w:rsidR="00190278" w:rsidRDefault="00FC3595">
            <w:pPr>
              <w:ind w:firstLineChars="0" w:firstLine="0"/>
            </w:pPr>
            <w:r>
              <w:rPr>
                <w:rFonts w:hint="eastAsia"/>
              </w:rPr>
              <w:t>}</w:t>
            </w:r>
          </w:p>
        </w:tc>
      </w:tr>
    </w:tbl>
    <w:p w14:paraId="050C1E51" w14:textId="77777777" w:rsidR="00190278" w:rsidRDefault="00190278">
      <w:pPr>
        <w:ind w:firstLineChars="0" w:firstLine="0"/>
      </w:pPr>
    </w:p>
    <w:p w14:paraId="3CF3C12C" w14:textId="77777777" w:rsidR="00190278" w:rsidRDefault="00FC3595">
      <w:pPr>
        <w:pStyle w:val="3"/>
        <w:numPr>
          <w:ilvl w:val="2"/>
          <w:numId w:val="1"/>
        </w:numPr>
        <w:ind w:firstLineChars="0"/>
      </w:pPr>
      <w:r>
        <w:rPr>
          <w:rFonts w:hint="eastAsia"/>
        </w:rPr>
        <w:lastRenderedPageBreak/>
        <w:t>角色增删改查</w:t>
      </w:r>
    </w:p>
    <w:tbl>
      <w:tblPr>
        <w:tblStyle w:val="aa"/>
        <w:tblW w:w="7876" w:type="dxa"/>
        <w:tblInd w:w="420" w:type="dxa"/>
        <w:tblLayout w:type="fixed"/>
        <w:tblLook w:val="04A0" w:firstRow="1" w:lastRow="0" w:firstColumn="1" w:lastColumn="0" w:noHBand="0" w:noVBand="1"/>
      </w:tblPr>
      <w:tblGrid>
        <w:gridCol w:w="1075"/>
        <w:gridCol w:w="6801"/>
      </w:tblGrid>
      <w:tr w:rsidR="00190278" w14:paraId="34E73FD2" w14:textId="77777777">
        <w:tc>
          <w:tcPr>
            <w:tcW w:w="1075" w:type="dxa"/>
            <w:shd w:val="clear" w:color="auto" w:fill="BFBFBF" w:themeFill="background1" w:themeFillShade="BF"/>
          </w:tcPr>
          <w:p w14:paraId="6E469437" w14:textId="77777777" w:rsidR="00190278" w:rsidRDefault="00FC3595">
            <w:pPr>
              <w:ind w:firstLineChars="0" w:firstLine="0"/>
            </w:pPr>
            <w:r>
              <w:rPr>
                <w:rFonts w:hint="eastAsia"/>
              </w:rPr>
              <w:t>接口名称</w:t>
            </w:r>
          </w:p>
        </w:tc>
        <w:tc>
          <w:tcPr>
            <w:tcW w:w="6801" w:type="dxa"/>
            <w:shd w:val="clear" w:color="auto" w:fill="BFBFBF" w:themeFill="background1" w:themeFillShade="BF"/>
          </w:tcPr>
          <w:p w14:paraId="24B0FD04" w14:textId="143B2AAC" w:rsidR="00190278" w:rsidRDefault="00FC3595">
            <w:pPr>
              <w:ind w:firstLineChars="0" w:firstLine="0"/>
            </w:pPr>
            <w:r>
              <w:rPr>
                <w:rFonts w:hint="eastAsia"/>
              </w:rPr>
              <w:t>添加角色</w:t>
            </w:r>
            <w:r w:rsidR="00057F03">
              <w:rPr>
                <w:rFonts w:hint="eastAsia"/>
              </w:rPr>
              <w:t>(</w:t>
            </w:r>
            <w:proofErr w:type="spellStart"/>
            <w:r w:rsidR="00057F03">
              <w:t>addRole</w:t>
            </w:r>
            <w:proofErr w:type="spellEnd"/>
            <w:r w:rsidR="00057F03">
              <w:t>)</w:t>
            </w:r>
          </w:p>
        </w:tc>
      </w:tr>
      <w:tr w:rsidR="00190278" w14:paraId="4F569403" w14:textId="77777777">
        <w:tc>
          <w:tcPr>
            <w:tcW w:w="1075" w:type="dxa"/>
          </w:tcPr>
          <w:p w14:paraId="26882C10" w14:textId="77777777" w:rsidR="00190278" w:rsidRDefault="00FC3595">
            <w:pPr>
              <w:ind w:firstLineChars="0" w:firstLine="0"/>
            </w:pPr>
            <w:proofErr w:type="spellStart"/>
            <w:r>
              <w:rPr>
                <w:rFonts w:hint="eastAsia"/>
              </w:rPr>
              <w:t>url</w:t>
            </w:r>
            <w:proofErr w:type="spellEnd"/>
          </w:p>
        </w:tc>
        <w:tc>
          <w:tcPr>
            <w:tcW w:w="6801" w:type="dxa"/>
          </w:tcPr>
          <w:p w14:paraId="510F344F" w14:textId="369207CA" w:rsidR="00190278" w:rsidRDefault="00FC3595">
            <w:pPr>
              <w:ind w:firstLineChars="0" w:firstLine="0"/>
            </w:pPr>
            <w:r>
              <w:t>/role</w:t>
            </w:r>
            <w:r w:rsidR="00057F03">
              <w:t>s</w:t>
            </w:r>
          </w:p>
        </w:tc>
      </w:tr>
      <w:tr w:rsidR="00190278" w14:paraId="5591C0E0" w14:textId="77777777">
        <w:tc>
          <w:tcPr>
            <w:tcW w:w="1075" w:type="dxa"/>
          </w:tcPr>
          <w:p w14:paraId="477924B6" w14:textId="77777777" w:rsidR="00190278" w:rsidRDefault="00FC3595">
            <w:pPr>
              <w:ind w:firstLineChars="0" w:firstLine="0"/>
            </w:pPr>
            <w:r>
              <w:rPr>
                <w:rFonts w:hint="eastAsia"/>
              </w:rPr>
              <w:t>方法</w:t>
            </w:r>
          </w:p>
        </w:tc>
        <w:tc>
          <w:tcPr>
            <w:tcW w:w="6801" w:type="dxa"/>
          </w:tcPr>
          <w:p w14:paraId="0D8229FF" w14:textId="77777777" w:rsidR="00190278" w:rsidRDefault="00FC3595">
            <w:pPr>
              <w:ind w:firstLineChars="0" w:firstLine="0"/>
            </w:pPr>
            <w:r>
              <w:rPr>
                <w:rFonts w:hint="eastAsia"/>
              </w:rPr>
              <w:t>p</w:t>
            </w:r>
            <w:r>
              <w:t>ost</w:t>
            </w:r>
          </w:p>
        </w:tc>
      </w:tr>
      <w:tr w:rsidR="00190278" w14:paraId="75E3001A" w14:textId="77777777">
        <w:tc>
          <w:tcPr>
            <w:tcW w:w="1075" w:type="dxa"/>
          </w:tcPr>
          <w:p w14:paraId="53A135C7" w14:textId="77777777" w:rsidR="00190278" w:rsidRDefault="00FC3595">
            <w:pPr>
              <w:ind w:firstLineChars="0" w:firstLine="0"/>
            </w:pPr>
            <w:r>
              <w:rPr>
                <w:rFonts w:hint="eastAsia"/>
              </w:rPr>
              <w:t>参数</w:t>
            </w:r>
          </w:p>
        </w:tc>
        <w:tc>
          <w:tcPr>
            <w:tcW w:w="680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5BADC665" w14:textId="77777777" w:rsidTr="008A1438">
              <w:trPr>
                <w:trHeight w:val="356"/>
              </w:trPr>
              <w:tc>
                <w:tcPr>
                  <w:tcW w:w="1175" w:type="dxa"/>
                  <w:tcBorders>
                    <w:top w:val="nil"/>
                    <w:left w:val="single" w:sz="8" w:space="0" w:color="4F81BD"/>
                    <w:bottom w:val="nil"/>
                    <w:right w:val="nil"/>
                  </w:tcBorders>
                  <w:shd w:val="clear" w:color="auto" w:fill="FFFFFF" w:themeFill="background1"/>
                </w:tcPr>
                <w:p w14:paraId="6A98FC6A" w14:textId="77777777" w:rsidR="00190278" w:rsidRPr="008A1438" w:rsidRDefault="00FC3595">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0A1868A5"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65733843" w14:textId="77777777" w:rsidR="00190278" w:rsidRPr="008A1438" w:rsidRDefault="00FC3595">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104256A2" w14:textId="77777777" w:rsidR="00190278" w:rsidRPr="008A1438" w:rsidRDefault="00FC3595">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5C0234BB" w14:textId="77777777" w:rsidR="00190278" w:rsidRPr="008A1438" w:rsidRDefault="00FC3595">
                  <w:pPr>
                    <w:ind w:firstLineChars="0" w:firstLine="0"/>
                    <w:rPr>
                      <w:color w:val="000000" w:themeColor="text1"/>
                    </w:rPr>
                  </w:pPr>
                  <w:r w:rsidRPr="008A1438">
                    <w:rPr>
                      <w:rFonts w:hint="eastAsia"/>
                      <w:color w:val="000000" w:themeColor="text1"/>
                    </w:rPr>
                    <w:t>参数形式</w:t>
                  </w:r>
                </w:p>
              </w:tc>
            </w:tr>
            <w:tr w:rsidR="00190278" w14:paraId="20960BBB" w14:textId="77777777">
              <w:tc>
                <w:tcPr>
                  <w:tcW w:w="1175" w:type="dxa"/>
                  <w:tcBorders>
                    <w:top w:val="nil"/>
                    <w:left w:val="nil"/>
                    <w:bottom w:val="nil"/>
                    <w:right w:val="nil"/>
                  </w:tcBorders>
                </w:tcPr>
                <w:p w14:paraId="34A0F013" w14:textId="77777777" w:rsidR="00190278" w:rsidRDefault="00FC3595">
                  <w:pPr>
                    <w:ind w:firstLineChars="0" w:firstLine="0"/>
                    <w:rPr>
                      <w:color w:val="000000"/>
                    </w:rPr>
                  </w:pPr>
                  <w:proofErr w:type="spellStart"/>
                  <w:r>
                    <w:t>role</w:t>
                  </w:r>
                  <w:r>
                    <w:rPr>
                      <w:rFonts w:hint="eastAsia"/>
                    </w:rPr>
                    <w:t>N</w:t>
                  </w:r>
                  <w:r>
                    <w:t>ame</w:t>
                  </w:r>
                  <w:proofErr w:type="spellEnd"/>
                </w:p>
              </w:tc>
              <w:tc>
                <w:tcPr>
                  <w:tcW w:w="1025" w:type="dxa"/>
                  <w:tcBorders>
                    <w:top w:val="nil"/>
                    <w:left w:val="nil"/>
                    <w:bottom w:val="nil"/>
                    <w:right w:val="nil"/>
                  </w:tcBorders>
                </w:tcPr>
                <w:p w14:paraId="1D26EB83" w14:textId="77777777" w:rsidR="00190278" w:rsidRDefault="00FC3595">
                  <w:pPr>
                    <w:ind w:firstLineChars="0" w:firstLine="0"/>
                    <w:rPr>
                      <w:color w:val="000000"/>
                    </w:rPr>
                  </w:pPr>
                  <w:r>
                    <w:rPr>
                      <w:rFonts w:hint="eastAsia"/>
                      <w:color w:val="000000"/>
                    </w:rPr>
                    <w:t>角色名称</w:t>
                  </w:r>
                </w:p>
              </w:tc>
              <w:tc>
                <w:tcPr>
                  <w:tcW w:w="1100" w:type="dxa"/>
                  <w:tcBorders>
                    <w:top w:val="nil"/>
                    <w:left w:val="nil"/>
                    <w:bottom w:val="nil"/>
                    <w:right w:val="nil"/>
                  </w:tcBorders>
                </w:tcPr>
                <w:p w14:paraId="7925B590"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36B33F43"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158EC130"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2E37AC55" w14:textId="77777777">
              <w:tc>
                <w:tcPr>
                  <w:tcW w:w="1175" w:type="dxa"/>
                  <w:tcBorders>
                    <w:top w:val="nil"/>
                    <w:left w:val="nil"/>
                    <w:bottom w:val="nil"/>
                    <w:right w:val="nil"/>
                  </w:tcBorders>
                </w:tcPr>
                <w:p w14:paraId="374CCEBD" w14:textId="77777777" w:rsidR="00190278" w:rsidRDefault="00FC3595">
                  <w:pPr>
                    <w:ind w:firstLineChars="0" w:firstLine="0"/>
                    <w:rPr>
                      <w:color w:val="000000"/>
                    </w:rPr>
                  </w:pPr>
                  <w:proofErr w:type="spellStart"/>
                  <w:r>
                    <w:rPr>
                      <w:rFonts w:hint="eastAsia"/>
                    </w:rPr>
                    <w:t>roleDesc</w:t>
                  </w:r>
                  <w:proofErr w:type="spellEnd"/>
                </w:p>
              </w:tc>
              <w:tc>
                <w:tcPr>
                  <w:tcW w:w="1025" w:type="dxa"/>
                  <w:tcBorders>
                    <w:top w:val="nil"/>
                    <w:left w:val="nil"/>
                    <w:bottom w:val="nil"/>
                    <w:right w:val="nil"/>
                  </w:tcBorders>
                </w:tcPr>
                <w:p w14:paraId="18A3FF48" w14:textId="77777777" w:rsidR="00190278" w:rsidRDefault="00FC3595">
                  <w:pPr>
                    <w:ind w:firstLineChars="0" w:firstLine="0"/>
                    <w:rPr>
                      <w:color w:val="000000"/>
                    </w:rPr>
                  </w:pPr>
                  <w:r>
                    <w:rPr>
                      <w:rFonts w:hint="eastAsia"/>
                      <w:color w:val="000000"/>
                    </w:rPr>
                    <w:t>角色描述</w:t>
                  </w:r>
                </w:p>
              </w:tc>
              <w:tc>
                <w:tcPr>
                  <w:tcW w:w="1100" w:type="dxa"/>
                  <w:tcBorders>
                    <w:top w:val="nil"/>
                    <w:left w:val="nil"/>
                    <w:bottom w:val="nil"/>
                    <w:right w:val="nil"/>
                  </w:tcBorders>
                </w:tcPr>
                <w:p w14:paraId="66851FBB" w14:textId="77777777" w:rsidR="00190278" w:rsidRDefault="00FC3595">
                  <w:pPr>
                    <w:ind w:firstLineChars="0" w:firstLine="0"/>
                    <w:rPr>
                      <w:color w:val="000000"/>
                    </w:rPr>
                  </w:pPr>
                  <w:r>
                    <w:rPr>
                      <w:rFonts w:hint="eastAsia"/>
                      <w:color w:val="000000"/>
                    </w:rPr>
                    <w:t>否</w:t>
                  </w:r>
                </w:p>
              </w:tc>
              <w:tc>
                <w:tcPr>
                  <w:tcW w:w="1361" w:type="dxa"/>
                  <w:tcBorders>
                    <w:top w:val="nil"/>
                    <w:left w:val="nil"/>
                    <w:bottom w:val="nil"/>
                    <w:right w:val="nil"/>
                  </w:tcBorders>
                </w:tcPr>
                <w:p w14:paraId="1C1F3A14"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7503CF61" w14:textId="77777777" w:rsidR="00190278" w:rsidRDefault="00FC3595">
                  <w:pPr>
                    <w:ind w:firstLineChars="0" w:firstLine="0"/>
                    <w:rPr>
                      <w:color w:val="000000"/>
                    </w:rPr>
                  </w:pPr>
                  <w:proofErr w:type="spellStart"/>
                  <w:r>
                    <w:rPr>
                      <w:rFonts w:hint="eastAsia"/>
                      <w:color w:val="000000"/>
                    </w:rPr>
                    <w:t>RequestBody</w:t>
                  </w:r>
                  <w:proofErr w:type="spellEnd"/>
                </w:p>
              </w:tc>
            </w:tr>
          </w:tbl>
          <w:p w14:paraId="28DB0888" w14:textId="77777777" w:rsidR="00190278" w:rsidRDefault="00190278">
            <w:pPr>
              <w:ind w:firstLineChars="0" w:firstLine="0"/>
            </w:pPr>
          </w:p>
        </w:tc>
      </w:tr>
      <w:tr w:rsidR="00190278" w14:paraId="48FC787A" w14:textId="77777777">
        <w:tc>
          <w:tcPr>
            <w:tcW w:w="1075" w:type="dxa"/>
          </w:tcPr>
          <w:p w14:paraId="2087D637" w14:textId="77777777" w:rsidR="00190278" w:rsidRDefault="00FC3595">
            <w:pPr>
              <w:ind w:firstLineChars="0" w:firstLine="0"/>
            </w:pPr>
            <w:r>
              <w:rPr>
                <w:rFonts w:hint="eastAsia"/>
              </w:rPr>
              <w:t>返回值</w:t>
            </w:r>
          </w:p>
        </w:tc>
        <w:tc>
          <w:tcPr>
            <w:tcW w:w="6801" w:type="dxa"/>
          </w:tcPr>
          <w:p w14:paraId="1631BDB2" w14:textId="77777777" w:rsidR="00190278" w:rsidRDefault="00FC3595">
            <w:pPr>
              <w:ind w:firstLineChars="0" w:firstLine="0"/>
            </w:pPr>
            <w:r>
              <w:t>{</w:t>
            </w:r>
          </w:p>
          <w:p w14:paraId="0D47149B" w14:textId="77777777" w:rsidR="00190278" w:rsidRDefault="00FC3595">
            <w:pPr>
              <w:ind w:firstLineChars="0" w:firstLine="0"/>
            </w:pPr>
            <w:r>
              <w:t>code: 200,</w:t>
            </w:r>
          </w:p>
          <w:p w14:paraId="7AEE47F6" w14:textId="77777777" w:rsidR="00190278" w:rsidRDefault="00FC3595">
            <w:pPr>
              <w:ind w:firstLineChars="0" w:firstLine="0"/>
            </w:pPr>
            <w:r>
              <w:t xml:space="preserve">message: </w:t>
            </w:r>
            <w:r>
              <w:rPr>
                <w:rFonts w:hint="eastAsia"/>
              </w:rPr>
              <w:t>“添加成功”</w:t>
            </w:r>
          </w:p>
          <w:p w14:paraId="224B976A" w14:textId="77777777" w:rsidR="00190278" w:rsidRDefault="00FC3595">
            <w:pPr>
              <w:ind w:firstLineChars="0" w:firstLine="0"/>
            </w:pPr>
            <w:r>
              <w:rPr>
                <w:rFonts w:hint="eastAsia"/>
              </w:rPr>
              <w:t>}</w:t>
            </w:r>
          </w:p>
        </w:tc>
      </w:tr>
    </w:tbl>
    <w:p w14:paraId="18A6B84A"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84"/>
        <w:gridCol w:w="6792"/>
      </w:tblGrid>
      <w:tr w:rsidR="00190278" w14:paraId="1C361156" w14:textId="77777777">
        <w:tc>
          <w:tcPr>
            <w:tcW w:w="1084" w:type="dxa"/>
            <w:shd w:val="clear" w:color="auto" w:fill="BFBFBF" w:themeFill="background1" w:themeFillShade="BF"/>
          </w:tcPr>
          <w:p w14:paraId="4EF8ABCD" w14:textId="77777777" w:rsidR="00190278" w:rsidRDefault="00FC3595">
            <w:pPr>
              <w:ind w:firstLineChars="0" w:firstLine="0"/>
            </w:pPr>
            <w:r>
              <w:rPr>
                <w:rFonts w:hint="eastAsia"/>
              </w:rPr>
              <w:t>接口名称</w:t>
            </w:r>
          </w:p>
        </w:tc>
        <w:tc>
          <w:tcPr>
            <w:tcW w:w="6792" w:type="dxa"/>
            <w:shd w:val="clear" w:color="auto" w:fill="BFBFBF" w:themeFill="background1" w:themeFillShade="BF"/>
          </w:tcPr>
          <w:p w14:paraId="34E3A4CD" w14:textId="4A1BB453" w:rsidR="00190278" w:rsidRDefault="00FC3595">
            <w:pPr>
              <w:ind w:firstLineChars="0" w:firstLine="0"/>
            </w:pPr>
            <w:r>
              <w:rPr>
                <w:rFonts w:hint="eastAsia"/>
              </w:rPr>
              <w:t>修改角色</w:t>
            </w:r>
            <w:r w:rsidR="00057F03">
              <w:rPr>
                <w:rFonts w:hint="eastAsia"/>
              </w:rPr>
              <w:t>(</w:t>
            </w:r>
            <w:proofErr w:type="spellStart"/>
            <w:r w:rsidR="00057F03">
              <w:t>updateRole</w:t>
            </w:r>
            <w:proofErr w:type="spellEnd"/>
            <w:r w:rsidR="00057F03">
              <w:t>)</w:t>
            </w:r>
          </w:p>
        </w:tc>
      </w:tr>
      <w:tr w:rsidR="00190278" w14:paraId="69A2C263" w14:textId="77777777">
        <w:tc>
          <w:tcPr>
            <w:tcW w:w="1084" w:type="dxa"/>
          </w:tcPr>
          <w:p w14:paraId="6143C0F2" w14:textId="77777777" w:rsidR="00190278" w:rsidRDefault="00FC3595">
            <w:pPr>
              <w:ind w:firstLineChars="0" w:firstLine="0"/>
            </w:pPr>
            <w:proofErr w:type="spellStart"/>
            <w:r>
              <w:rPr>
                <w:rFonts w:hint="eastAsia"/>
              </w:rPr>
              <w:t>url</w:t>
            </w:r>
            <w:proofErr w:type="spellEnd"/>
          </w:p>
        </w:tc>
        <w:tc>
          <w:tcPr>
            <w:tcW w:w="6792" w:type="dxa"/>
          </w:tcPr>
          <w:p w14:paraId="7F4DE04C" w14:textId="3B523858" w:rsidR="00190278" w:rsidRDefault="00FC3595">
            <w:pPr>
              <w:ind w:firstLineChars="0" w:firstLine="0"/>
            </w:pPr>
            <w:r>
              <w:t>/role</w:t>
            </w:r>
            <w:r w:rsidR="00057F03">
              <w:t>s/{</w:t>
            </w:r>
            <w:proofErr w:type="spellStart"/>
            <w:r w:rsidR="00057F03">
              <w:t>roleId</w:t>
            </w:r>
            <w:proofErr w:type="spellEnd"/>
            <w:r w:rsidR="00057F03">
              <w:t>}</w:t>
            </w:r>
          </w:p>
        </w:tc>
      </w:tr>
      <w:tr w:rsidR="00190278" w14:paraId="751B9ACF" w14:textId="77777777">
        <w:tc>
          <w:tcPr>
            <w:tcW w:w="1084" w:type="dxa"/>
          </w:tcPr>
          <w:p w14:paraId="240836B2" w14:textId="77777777" w:rsidR="00190278" w:rsidRDefault="00FC3595">
            <w:pPr>
              <w:ind w:firstLineChars="0" w:firstLine="0"/>
            </w:pPr>
            <w:r>
              <w:rPr>
                <w:rFonts w:hint="eastAsia"/>
              </w:rPr>
              <w:t>方法</w:t>
            </w:r>
          </w:p>
        </w:tc>
        <w:tc>
          <w:tcPr>
            <w:tcW w:w="6792" w:type="dxa"/>
          </w:tcPr>
          <w:p w14:paraId="6A26FF43" w14:textId="1ADFE388" w:rsidR="00190278" w:rsidRDefault="00057F03">
            <w:pPr>
              <w:ind w:firstLineChars="0" w:firstLine="0"/>
            </w:pPr>
            <w:r>
              <w:t>put</w:t>
            </w:r>
          </w:p>
        </w:tc>
      </w:tr>
      <w:tr w:rsidR="00190278" w14:paraId="67E7B04A" w14:textId="77777777">
        <w:tc>
          <w:tcPr>
            <w:tcW w:w="1084" w:type="dxa"/>
          </w:tcPr>
          <w:p w14:paraId="3F0EDF80" w14:textId="77777777" w:rsidR="00190278" w:rsidRDefault="00FC3595">
            <w:pPr>
              <w:ind w:firstLineChars="0" w:firstLine="0"/>
            </w:pPr>
            <w:r>
              <w:rPr>
                <w:rFonts w:hint="eastAsia"/>
              </w:rPr>
              <w:t>参数</w:t>
            </w:r>
          </w:p>
        </w:tc>
        <w:tc>
          <w:tcPr>
            <w:tcW w:w="6792"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3AF47008" w14:textId="77777777" w:rsidTr="008A1438">
              <w:trPr>
                <w:trHeight w:val="356"/>
              </w:trPr>
              <w:tc>
                <w:tcPr>
                  <w:tcW w:w="1175" w:type="dxa"/>
                  <w:tcBorders>
                    <w:top w:val="nil"/>
                    <w:left w:val="single" w:sz="8" w:space="0" w:color="4F81BD"/>
                    <w:bottom w:val="nil"/>
                    <w:right w:val="nil"/>
                  </w:tcBorders>
                  <w:shd w:val="clear" w:color="auto" w:fill="FFFFFF" w:themeFill="background1"/>
                </w:tcPr>
                <w:p w14:paraId="38A10558" w14:textId="77777777" w:rsidR="00190278" w:rsidRPr="008A1438" w:rsidRDefault="00FC3595">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1456E4A0"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648D97ED" w14:textId="77777777" w:rsidR="00190278" w:rsidRPr="008A1438" w:rsidRDefault="00FC3595">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270A5C14" w14:textId="77777777" w:rsidR="00190278" w:rsidRPr="008A1438" w:rsidRDefault="00FC3595">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537B4434" w14:textId="77777777" w:rsidR="00190278" w:rsidRPr="008A1438" w:rsidRDefault="00FC3595">
                  <w:pPr>
                    <w:ind w:firstLineChars="0" w:firstLine="0"/>
                    <w:rPr>
                      <w:color w:val="000000" w:themeColor="text1"/>
                    </w:rPr>
                  </w:pPr>
                  <w:r w:rsidRPr="008A1438">
                    <w:rPr>
                      <w:rFonts w:hint="eastAsia"/>
                      <w:color w:val="000000" w:themeColor="text1"/>
                    </w:rPr>
                    <w:t>参数形式</w:t>
                  </w:r>
                </w:p>
              </w:tc>
            </w:tr>
            <w:tr w:rsidR="00190278" w14:paraId="1924128C" w14:textId="77777777">
              <w:tc>
                <w:tcPr>
                  <w:tcW w:w="1175" w:type="dxa"/>
                  <w:tcBorders>
                    <w:top w:val="nil"/>
                    <w:left w:val="nil"/>
                    <w:bottom w:val="nil"/>
                    <w:right w:val="nil"/>
                  </w:tcBorders>
                </w:tcPr>
                <w:p w14:paraId="4E7AC762" w14:textId="77777777" w:rsidR="00190278" w:rsidRDefault="00FC3595">
                  <w:pPr>
                    <w:ind w:firstLineChars="0" w:firstLine="0"/>
                    <w:rPr>
                      <w:color w:val="000000"/>
                    </w:rPr>
                  </w:pPr>
                  <w:proofErr w:type="spellStart"/>
                  <w:r>
                    <w:rPr>
                      <w:rFonts w:hint="eastAsia"/>
                    </w:rPr>
                    <w:t>role</w:t>
                  </w:r>
                  <w:r>
                    <w:t>Id</w:t>
                  </w:r>
                  <w:proofErr w:type="spellEnd"/>
                </w:p>
              </w:tc>
              <w:tc>
                <w:tcPr>
                  <w:tcW w:w="1025" w:type="dxa"/>
                  <w:tcBorders>
                    <w:top w:val="nil"/>
                    <w:left w:val="nil"/>
                    <w:bottom w:val="nil"/>
                    <w:right w:val="nil"/>
                  </w:tcBorders>
                </w:tcPr>
                <w:p w14:paraId="573FEAB1" w14:textId="77777777" w:rsidR="00190278" w:rsidRDefault="00FC3595">
                  <w:pPr>
                    <w:ind w:firstLineChars="0" w:firstLine="0"/>
                    <w:rPr>
                      <w:color w:val="000000"/>
                    </w:rPr>
                  </w:pPr>
                  <w:r>
                    <w:rPr>
                      <w:rFonts w:hint="eastAsia"/>
                      <w:color w:val="000000"/>
                    </w:rPr>
                    <w:t>角色ID</w:t>
                  </w:r>
                </w:p>
              </w:tc>
              <w:tc>
                <w:tcPr>
                  <w:tcW w:w="1100" w:type="dxa"/>
                  <w:tcBorders>
                    <w:top w:val="nil"/>
                    <w:left w:val="nil"/>
                    <w:bottom w:val="nil"/>
                    <w:right w:val="nil"/>
                  </w:tcBorders>
                </w:tcPr>
                <w:p w14:paraId="4A1B7E50"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1BC9A020"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2110B608"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2122F316" w14:textId="77777777">
              <w:tc>
                <w:tcPr>
                  <w:tcW w:w="1175" w:type="dxa"/>
                  <w:tcBorders>
                    <w:top w:val="nil"/>
                    <w:left w:val="nil"/>
                    <w:bottom w:val="nil"/>
                    <w:right w:val="nil"/>
                  </w:tcBorders>
                </w:tcPr>
                <w:p w14:paraId="17E83CD5" w14:textId="77777777" w:rsidR="00190278" w:rsidRDefault="00FC3595">
                  <w:pPr>
                    <w:ind w:firstLineChars="0" w:firstLine="0"/>
                  </w:pPr>
                  <w:proofErr w:type="spellStart"/>
                  <w:r>
                    <w:t>role</w:t>
                  </w:r>
                  <w:r>
                    <w:rPr>
                      <w:rFonts w:hint="eastAsia"/>
                    </w:rPr>
                    <w:t>N</w:t>
                  </w:r>
                  <w:r>
                    <w:t>ame</w:t>
                  </w:r>
                  <w:proofErr w:type="spellEnd"/>
                </w:p>
              </w:tc>
              <w:tc>
                <w:tcPr>
                  <w:tcW w:w="1025" w:type="dxa"/>
                  <w:tcBorders>
                    <w:top w:val="nil"/>
                    <w:left w:val="nil"/>
                    <w:bottom w:val="nil"/>
                    <w:right w:val="nil"/>
                  </w:tcBorders>
                </w:tcPr>
                <w:p w14:paraId="43728528" w14:textId="77777777" w:rsidR="00190278" w:rsidRDefault="00FC3595">
                  <w:pPr>
                    <w:ind w:firstLineChars="0" w:firstLine="0"/>
                    <w:rPr>
                      <w:color w:val="000000"/>
                    </w:rPr>
                  </w:pPr>
                  <w:r>
                    <w:rPr>
                      <w:rFonts w:hint="eastAsia"/>
                      <w:color w:val="000000"/>
                    </w:rPr>
                    <w:t>角色名称</w:t>
                  </w:r>
                </w:p>
              </w:tc>
              <w:tc>
                <w:tcPr>
                  <w:tcW w:w="1100" w:type="dxa"/>
                  <w:tcBorders>
                    <w:top w:val="nil"/>
                    <w:left w:val="nil"/>
                    <w:bottom w:val="nil"/>
                    <w:right w:val="nil"/>
                  </w:tcBorders>
                </w:tcPr>
                <w:p w14:paraId="1B6B17D7"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767E5171"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6707610C"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5B82C91F" w14:textId="77777777">
              <w:tc>
                <w:tcPr>
                  <w:tcW w:w="1175" w:type="dxa"/>
                  <w:tcBorders>
                    <w:top w:val="nil"/>
                    <w:left w:val="nil"/>
                    <w:bottom w:val="nil"/>
                    <w:right w:val="nil"/>
                  </w:tcBorders>
                </w:tcPr>
                <w:p w14:paraId="54D451C8" w14:textId="77777777" w:rsidR="00190278" w:rsidRDefault="00FC3595">
                  <w:pPr>
                    <w:ind w:firstLineChars="0" w:firstLine="0"/>
                  </w:pPr>
                  <w:proofErr w:type="spellStart"/>
                  <w:r>
                    <w:rPr>
                      <w:rFonts w:hint="eastAsia"/>
                    </w:rPr>
                    <w:t>roleDesc</w:t>
                  </w:r>
                  <w:proofErr w:type="spellEnd"/>
                </w:p>
              </w:tc>
              <w:tc>
                <w:tcPr>
                  <w:tcW w:w="1025" w:type="dxa"/>
                  <w:tcBorders>
                    <w:top w:val="nil"/>
                    <w:left w:val="nil"/>
                    <w:bottom w:val="nil"/>
                    <w:right w:val="nil"/>
                  </w:tcBorders>
                </w:tcPr>
                <w:p w14:paraId="705247BC" w14:textId="77777777" w:rsidR="00190278" w:rsidRDefault="00FC3595">
                  <w:pPr>
                    <w:ind w:firstLineChars="0" w:firstLine="0"/>
                    <w:rPr>
                      <w:color w:val="000000"/>
                    </w:rPr>
                  </w:pPr>
                  <w:r>
                    <w:rPr>
                      <w:rFonts w:hint="eastAsia"/>
                      <w:color w:val="000000"/>
                    </w:rPr>
                    <w:t>角色描述</w:t>
                  </w:r>
                </w:p>
              </w:tc>
              <w:tc>
                <w:tcPr>
                  <w:tcW w:w="1100" w:type="dxa"/>
                  <w:tcBorders>
                    <w:top w:val="nil"/>
                    <w:left w:val="nil"/>
                    <w:bottom w:val="nil"/>
                    <w:right w:val="nil"/>
                  </w:tcBorders>
                </w:tcPr>
                <w:p w14:paraId="1F96EE96" w14:textId="77777777" w:rsidR="00190278" w:rsidRDefault="00FC3595">
                  <w:pPr>
                    <w:ind w:firstLineChars="0" w:firstLine="0"/>
                    <w:rPr>
                      <w:color w:val="000000"/>
                    </w:rPr>
                  </w:pPr>
                  <w:r>
                    <w:rPr>
                      <w:rFonts w:hint="eastAsia"/>
                      <w:color w:val="000000"/>
                    </w:rPr>
                    <w:t>否</w:t>
                  </w:r>
                </w:p>
              </w:tc>
              <w:tc>
                <w:tcPr>
                  <w:tcW w:w="1361" w:type="dxa"/>
                  <w:tcBorders>
                    <w:top w:val="nil"/>
                    <w:left w:val="nil"/>
                    <w:bottom w:val="nil"/>
                    <w:right w:val="nil"/>
                  </w:tcBorders>
                </w:tcPr>
                <w:p w14:paraId="7C4BAA8F"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7DDB2762" w14:textId="77777777" w:rsidR="00190278" w:rsidRDefault="00FC3595">
                  <w:pPr>
                    <w:ind w:firstLineChars="0" w:firstLine="0"/>
                    <w:rPr>
                      <w:color w:val="000000"/>
                    </w:rPr>
                  </w:pPr>
                  <w:proofErr w:type="spellStart"/>
                  <w:r>
                    <w:rPr>
                      <w:rFonts w:hint="eastAsia"/>
                      <w:color w:val="000000"/>
                    </w:rPr>
                    <w:t>RequestBody</w:t>
                  </w:r>
                  <w:proofErr w:type="spellEnd"/>
                </w:p>
              </w:tc>
            </w:tr>
          </w:tbl>
          <w:p w14:paraId="436A811B" w14:textId="77777777" w:rsidR="00190278" w:rsidRDefault="00190278">
            <w:pPr>
              <w:ind w:firstLineChars="0" w:firstLine="0"/>
            </w:pPr>
          </w:p>
        </w:tc>
      </w:tr>
      <w:tr w:rsidR="00190278" w14:paraId="2B474E61" w14:textId="77777777">
        <w:tc>
          <w:tcPr>
            <w:tcW w:w="1084" w:type="dxa"/>
          </w:tcPr>
          <w:p w14:paraId="3E62EBA9" w14:textId="77777777" w:rsidR="00190278" w:rsidRDefault="00FC3595">
            <w:pPr>
              <w:ind w:firstLineChars="0" w:firstLine="0"/>
            </w:pPr>
            <w:r>
              <w:rPr>
                <w:rFonts w:hint="eastAsia"/>
              </w:rPr>
              <w:t>返回值</w:t>
            </w:r>
          </w:p>
        </w:tc>
        <w:tc>
          <w:tcPr>
            <w:tcW w:w="6792" w:type="dxa"/>
          </w:tcPr>
          <w:p w14:paraId="73F797FF" w14:textId="77777777" w:rsidR="00190278" w:rsidRDefault="00FC3595">
            <w:pPr>
              <w:ind w:firstLineChars="0" w:firstLine="0"/>
            </w:pPr>
            <w:r>
              <w:t>{</w:t>
            </w:r>
          </w:p>
          <w:p w14:paraId="7C8EF729" w14:textId="77777777" w:rsidR="00190278" w:rsidRDefault="00FC3595">
            <w:pPr>
              <w:ind w:firstLineChars="0" w:firstLine="0"/>
            </w:pPr>
            <w:r>
              <w:t>code: 200,</w:t>
            </w:r>
          </w:p>
          <w:p w14:paraId="13ACE4E5" w14:textId="77777777" w:rsidR="00190278" w:rsidRDefault="00FC3595">
            <w:pPr>
              <w:ind w:firstLineChars="0" w:firstLine="0"/>
            </w:pPr>
            <w:r>
              <w:t xml:space="preserve">message: </w:t>
            </w:r>
            <w:r>
              <w:rPr>
                <w:rFonts w:hint="eastAsia"/>
              </w:rPr>
              <w:t>“修改成功”</w:t>
            </w:r>
          </w:p>
          <w:p w14:paraId="6AD5E88D" w14:textId="77777777" w:rsidR="00190278" w:rsidRDefault="00FC3595">
            <w:pPr>
              <w:ind w:firstLineChars="0" w:firstLine="0"/>
            </w:pPr>
            <w:r>
              <w:rPr>
                <w:rFonts w:hint="eastAsia"/>
              </w:rPr>
              <w:t>}</w:t>
            </w:r>
          </w:p>
        </w:tc>
      </w:tr>
    </w:tbl>
    <w:p w14:paraId="69969B1B"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75"/>
        <w:gridCol w:w="6801"/>
      </w:tblGrid>
      <w:tr w:rsidR="00190278" w14:paraId="7AF527E2" w14:textId="77777777">
        <w:tc>
          <w:tcPr>
            <w:tcW w:w="1075" w:type="dxa"/>
            <w:shd w:val="clear" w:color="auto" w:fill="BFBFBF" w:themeFill="background1" w:themeFillShade="BF"/>
          </w:tcPr>
          <w:p w14:paraId="51C939AB" w14:textId="77777777" w:rsidR="00190278" w:rsidRDefault="00FC3595">
            <w:pPr>
              <w:ind w:firstLineChars="0" w:firstLine="0"/>
            </w:pPr>
            <w:r>
              <w:rPr>
                <w:rFonts w:hint="eastAsia"/>
              </w:rPr>
              <w:t>接口名称</w:t>
            </w:r>
          </w:p>
        </w:tc>
        <w:tc>
          <w:tcPr>
            <w:tcW w:w="6801" w:type="dxa"/>
            <w:shd w:val="clear" w:color="auto" w:fill="BFBFBF" w:themeFill="background1" w:themeFillShade="BF"/>
          </w:tcPr>
          <w:p w14:paraId="2FB62D50" w14:textId="428DAB44" w:rsidR="00190278" w:rsidRDefault="00FC3595">
            <w:pPr>
              <w:ind w:firstLineChars="0" w:firstLine="0"/>
            </w:pPr>
            <w:r>
              <w:rPr>
                <w:rFonts w:hint="eastAsia"/>
              </w:rPr>
              <w:t>删除角色</w:t>
            </w:r>
            <w:r w:rsidR="00057F03">
              <w:rPr>
                <w:rFonts w:hint="eastAsia"/>
              </w:rPr>
              <w:t>(</w:t>
            </w:r>
            <w:proofErr w:type="spellStart"/>
            <w:r w:rsidR="00057F03">
              <w:rPr>
                <w:rFonts w:hint="eastAsia"/>
              </w:rPr>
              <w:t>delete</w:t>
            </w:r>
            <w:r w:rsidR="00057F03">
              <w:t>Role</w:t>
            </w:r>
            <w:proofErr w:type="spellEnd"/>
            <w:r w:rsidR="00057F03">
              <w:t>)</w:t>
            </w:r>
          </w:p>
        </w:tc>
      </w:tr>
      <w:tr w:rsidR="00190278" w14:paraId="38E5FD4A" w14:textId="77777777">
        <w:tc>
          <w:tcPr>
            <w:tcW w:w="1075" w:type="dxa"/>
          </w:tcPr>
          <w:p w14:paraId="2A07F06E" w14:textId="77777777" w:rsidR="00190278" w:rsidRDefault="00FC3595">
            <w:pPr>
              <w:ind w:firstLineChars="0" w:firstLine="0"/>
            </w:pPr>
            <w:proofErr w:type="spellStart"/>
            <w:r>
              <w:rPr>
                <w:rFonts w:hint="eastAsia"/>
              </w:rPr>
              <w:t>url</w:t>
            </w:r>
            <w:proofErr w:type="spellEnd"/>
          </w:p>
        </w:tc>
        <w:tc>
          <w:tcPr>
            <w:tcW w:w="6801" w:type="dxa"/>
          </w:tcPr>
          <w:p w14:paraId="0D9F7206" w14:textId="7FAC7264" w:rsidR="00190278" w:rsidRDefault="00FC3595">
            <w:pPr>
              <w:ind w:firstLineChars="0" w:firstLine="0"/>
            </w:pPr>
            <w:r>
              <w:t>/role</w:t>
            </w:r>
            <w:r w:rsidR="00057F03">
              <w:t>s</w:t>
            </w:r>
            <w:r>
              <w:t>/</w:t>
            </w:r>
            <w:r w:rsidR="00057F03">
              <w:t>{</w:t>
            </w:r>
            <w:proofErr w:type="spellStart"/>
            <w:r w:rsidR="00057F03">
              <w:t>roleId</w:t>
            </w:r>
            <w:proofErr w:type="spellEnd"/>
            <w:r w:rsidR="00057F03">
              <w:t>}</w:t>
            </w:r>
          </w:p>
        </w:tc>
      </w:tr>
      <w:tr w:rsidR="00190278" w14:paraId="70A7ECA5" w14:textId="77777777">
        <w:tc>
          <w:tcPr>
            <w:tcW w:w="1075" w:type="dxa"/>
          </w:tcPr>
          <w:p w14:paraId="6A32C0B2" w14:textId="77777777" w:rsidR="00190278" w:rsidRDefault="00FC3595">
            <w:pPr>
              <w:ind w:firstLineChars="0" w:firstLine="0"/>
            </w:pPr>
            <w:r>
              <w:rPr>
                <w:rFonts w:hint="eastAsia"/>
              </w:rPr>
              <w:t>方法</w:t>
            </w:r>
          </w:p>
        </w:tc>
        <w:tc>
          <w:tcPr>
            <w:tcW w:w="6801" w:type="dxa"/>
          </w:tcPr>
          <w:p w14:paraId="38174B13" w14:textId="1A353591" w:rsidR="00190278" w:rsidRDefault="00057F03">
            <w:pPr>
              <w:ind w:firstLineChars="0" w:firstLine="0"/>
            </w:pPr>
            <w:r>
              <w:t>delete</w:t>
            </w:r>
          </w:p>
        </w:tc>
      </w:tr>
      <w:tr w:rsidR="00190278" w14:paraId="630213E2" w14:textId="77777777">
        <w:tc>
          <w:tcPr>
            <w:tcW w:w="1075" w:type="dxa"/>
          </w:tcPr>
          <w:p w14:paraId="752E607D" w14:textId="77777777" w:rsidR="00190278" w:rsidRDefault="00FC3595">
            <w:pPr>
              <w:ind w:firstLineChars="0" w:firstLine="0"/>
            </w:pPr>
            <w:r>
              <w:rPr>
                <w:rFonts w:hint="eastAsia"/>
              </w:rPr>
              <w:t>参数</w:t>
            </w:r>
          </w:p>
        </w:tc>
        <w:tc>
          <w:tcPr>
            <w:tcW w:w="680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5F941267" w14:textId="77777777" w:rsidTr="008A1438">
              <w:trPr>
                <w:trHeight w:val="356"/>
              </w:trPr>
              <w:tc>
                <w:tcPr>
                  <w:tcW w:w="1175" w:type="dxa"/>
                  <w:tcBorders>
                    <w:top w:val="nil"/>
                    <w:left w:val="single" w:sz="8" w:space="0" w:color="4F81BD"/>
                    <w:bottom w:val="nil"/>
                    <w:right w:val="nil"/>
                  </w:tcBorders>
                  <w:shd w:val="clear" w:color="auto" w:fill="FFFFFF" w:themeFill="background1"/>
                </w:tcPr>
                <w:p w14:paraId="0F3880A4" w14:textId="77777777" w:rsidR="00190278" w:rsidRPr="008A1438" w:rsidRDefault="00FC3595">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05ABD658"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2C4A9B60" w14:textId="77777777" w:rsidR="00190278" w:rsidRPr="008A1438" w:rsidRDefault="00FC3595">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45378E90" w14:textId="77777777" w:rsidR="00190278" w:rsidRPr="008A1438" w:rsidRDefault="00FC3595">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7F64F83C" w14:textId="77777777" w:rsidR="00190278" w:rsidRPr="008A1438" w:rsidRDefault="00FC3595">
                  <w:pPr>
                    <w:ind w:firstLineChars="0" w:firstLine="0"/>
                    <w:rPr>
                      <w:color w:val="000000" w:themeColor="text1"/>
                    </w:rPr>
                  </w:pPr>
                  <w:r w:rsidRPr="008A1438">
                    <w:rPr>
                      <w:rFonts w:hint="eastAsia"/>
                      <w:color w:val="000000" w:themeColor="text1"/>
                    </w:rPr>
                    <w:t>参数形式</w:t>
                  </w:r>
                </w:p>
              </w:tc>
            </w:tr>
            <w:tr w:rsidR="00190278" w14:paraId="63F1D3A0" w14:textId="77777777">
              <w:tc>
                <w:tcPr>
                  <w:tcW w:w="1175" w:type="dxa"/>
                  <w:tcBorders>
                    <w:top w:val="nil"/>
                    <w:left w:val="nil"/>
                    <w:bottom w:val="nil"/>
                    <w:right w:val="nil"/>
                  </w:tcBorders>
                </w:tcPr>
                <w:p w14:paraId="4E92D5F4" w14:textId="77777777" w:rsidR="00190278" w:rsidRDefault="00FC3595">
                  <w:pPr>
                    <w:ind w:firstLineChars="0" w:firstLine="0"/>
                    <w:rPr>
                      <w:color w:val="000000"/>
                    </w:rPr>
                  </w:pPr>
                  <w:proofErr w:type="spellStart"/>
                  <w:r>
                    <w:rPr>
                      <w:rFonts w:hint="eastAsia"/>
                    </w:rPr>
                    <w:t>role</w:t>
                  </w:r>
                  <w:r>
                    <w:t>Id</w:t>
                  </w:r>
                  <w:proofErr w:type="spellEnd"/>
                </w:p>
              </w:tc>
              <w:tc>
                <w:tcPr>
                  <w:tcW w:w="1025" w:type="dxa"/>
                  <w:tcBorders>
                    <w:top w:val="nil"/>
                    <w:left w:val="nil"/>
                    <w:bottom w:val="nil"/>
                    <w:right w:val="nil"/>
                  </w:tcBorders>
                </w:tcPr>
                <w:p w14:paraId="7226D7FD" w14:textId="77777777" w:rsidR="00190278" w:rsidRDefault="00FC3595">
                  <w:pPr>
                    <w:ind w:firstLineChars="0" w:firstLine="0"/>
                    <w:rPr>
                      <w:color w:val="000000"/>
                    </w:rPr>
                  </w:pPr>
                  <w:r>
                    <w:rPr>
                      <w:rFonts w:hint="eastAsia"/>
                      <w:color w:val="000000"/>
                    </w:rPr>
                    <w:t>角色ID</w:t>
                  </w:r>
                </w:p>
              </w:tc>
              <w:tc>
                <w:tcPr>
                  <w:tcW w:w="1100" w:type="dxa"/>
                  <w:tcBorders>
                    <w:top w:val="nil"/>
                    <w:left w:val="nil"/>
                    <w:bottom w:val="nil"/>
                    <w:right w:val="nil"/>
                  </w:tcBorders>
                </w:tcPr>
                <w:p w14:paraId="573909C2"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42383344"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01137EBD" w14:textId="77777777" w:rsidR="00190278" w:rsidRDefault="00FC3595">
                  <w:pPr>
                    <w:ind w:firstLineChars="0" w:firstLine="0"/>
                    <w:rPr>
                      <w:color w:val="000000"/>
                    </w:rPr>
                  </w:pPr>
                  <w:proofErr w:type="spellStart"/>
                  <w:r>
                    <w:rPr>
                      <w:rFonts w:hint="eastAsia"/>
                      <w:color w:val="000000"/>
                    </w:rPr>
                    <w:t>RequestBody</w:t>
                  </w:r>
                  <w:proofErr w:type="spellEnd"/>
                </w:p>
              </w:tc>
            </w:tr>
          </w:tbl>
          <w:p w14:paraId="4F509F74" w14:textId="77777777" w:rsidR="00190278" w:rsidRDefault="00190278">
            <w:pPr>
              <w:ind w:left="105" w:firstLineChars="0" w:firstLine="0"/>
            </w:pPr>
          </w:p>
        </w:tc>
      </w:tr>
      <w:tr w:rsidR="00190278" w14:paraId="163549DB" w14:textId="77777777">
        <w:tc>
          <w:tcPr>
            <w:tcW w:w="1075" w:type="dxa"/>
          </w:tcPr>
          <w:p w14:paraId="61C1B0C6" w14:textId="77777777" w:rsidR="00190278" w:rsidRDefault="00FC3595">
            <w:pPr>
              <w:ind w:firstLineChars="0" w:firstLine="0"/>
            </w:pPr>
            <w:r>
              <w:rPr>
                <w:rFonts w:hint="eastAsia"/>
              </w:rPr>
              <w:t>返回值</w:t>
            </w:r>
          </w:p>
        </w:tc>
        <w:tc>
          <w:tcPr>
            <w:tcW w:w="6801" w:type="dxa"/>
          </w:tcPr>
          <w:p w14:paraId="5EA77671" w14:textId="77777777" w:rsidR="00190278" w:rsidRDefault="00FC3595">
            <w:pPr>
              <w:ind w:firstLineChars="0" w:firstLine="0"/>
            </w:pPr>
            <w:r>
              <w:t>{</w:t>
            </w:r>
          </w:p>
          <w:p w14:paraId="5977B713" w14:textId="77777777" w:rsidR="00190278" w:rsidRDefault="00FC3595">
            <w:pPr>
              <w:ind w:firstLineChars="0" w:firstLine="0"/>
            </w:pPr>
            <w:r>
              <w:t>code: 200,</w:t>
            </w:r>
          </w:p>
          <w:p w14:paraId="60B72E90" w14:textId="77777777" w:rsidR="00190278" w:rsidRDefault="00FC3595">
            <w:pPr>
              <w:ind w:firstLineChars="0" w:firstLine="0"/>
            </w:pPr>
            <w:r>
              <w:t xml:space="preserve">message: </w:t>
            </w:r>
            <w:r>
              <w:rPr>
                <w:rFonts w:hint="eastAsia"/>
              </w:rPr>
              <w:t>“刪除成功”</w:t>
            </w:r>
          </w:p>
          <w:p w14:paraId="6E824245" w14:textId="77777777" w:rsidR="00190278" w:rsidRDefault="00FC3595">
            <w:pPr>
              <w:ind w:firstLineChars="0" w:firstLine="0"/>
            </w:pPr>
            <w:r>
              <w:rPr>
                <w:rFonts w:hint="eastAsia"/>
              </w:rPr>
              <w:t>}</w:t>
            </w:r>
          </w:p>
        </w:tc>
      </w:tr>
    </w:tbl>
    <w:p w14:paraId="687B2192" w14:textId="77777777" w:rsidR="00190278" w:rsidRDefault="00190278">
      <w:pPr>
        <w:ind w:firstLineChars="0" w:firstLine="0"/>
      </w:pPr>
    </w:p>
    <w:p w14:paraId="56C3DE04"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075"/>
        <w:gridCol w:w="6801"/>
      </w:tblGrid>
      <w:tr w:rsidR="00190278" w14:paraId="18D61235" w14:textId="77777777">
        <w:tc>
          <w:tcPr>
            <w:tcW w:w="1075" w:type="dxa"/>
            <w:shd w:val="clear" w:color="auto" w:fill="BFBFBF" w:themeFill="background1" w:themeFillShade="BF"/>
          </w:tcPr>
          <w:p w14:paraId="33292296" w14:textId="77777777" w:rsidR="00190278" w:rsidRDefault="00FC3595">
            <w:pPr>
              <w:ind w:firstLineChars="0" w:firstLine="0"/>
            </w:pPr>
            <w:r>
              <w:rPr>
                <w:rFonts w:hint="eastAsia"/>
              </w:rPr>
              <w:t>接口名称</w:t>
            </w:r>
          </w:p>
        </w:tc>
        <w:tc>
          <w:tcPr>
            <w:tcW w:w="6801" w:type="dxa"/>
            <w:shd w:val="clear" w:color="auto" w:fill="BFBFBF" w:themeFill="background1" w:themeFillShade="BF"/>
          </w:tcPr>
          <w:p w14:paraId="4C2093E2" w14:textId="305F362F" w:rsidR="00190278" w:rsidRDefault="00FC3595">
            <w:pPr>
              <w:ind w:firstLineChars="0" w:firstLine="0"/>
            </w:pPr>
            <w:r>
              <w:rPr>
                <w:rFonts w:hint="eastAsia"/>
              </w:rPr>
              <w:t>批量查询角色</w:t>
            </w:r>
            <w:r w:rsidR="00057F03">
              <w:rPr>
                <w:rFonts w:hint="eastAsia"/>
              </w:rPr>
              <w:t>(</w:t>
            </w:r>
            <w:proofErr w:type="spellStart"/>
            <w:r w:rsidR="00057F03">
              <w:rPr>
                <w:rFonts w:hint="eastAsia"/>
              </w:rPr>
              <w:t>get</w:t>
            </w:r>
            <w:r w:rsidR="00057F03">
              <w:t>R</w:t>
            </w:r>
            <w:r w:rsidR="00057F03">
              <w:rPr>
                <w:rFonts w:hint="eastAsia"/>
              </w:rPr>
              <w:t>ole</w:t>
            </w:r>
            <w:r w:rsidR="00057F03">
              <w:t>L</w:t>
            </w:r>
            <w:r w:rsidR="00057F03">
              <w:rPr>
                <w:rFonts w:hint="eastAsia"/>
              </w:rPr>
              <w:t>ist</w:t>
            </w:r>
            <w:proofErr w:type="spellEnd"/>
            <w:r w:rsidR="00057F03">
              <w:t>)</w:t>
            </w:r>
          </w:p>
        </w:tc>
      </w:tr>
      <w:tr w:rsidR="00190278" w14:paraId="367DDBD6" w14:textId="77777777">
        <w:tc>
          <w:tcPr>
            <w:tcW w:w="1075" w:type="dxa"/>
          </w:tcPr>
          <w:p w14:paraId="67852B35" w14:textId="77777777" w:rsidR="00190278" w:rsidRDefault="00FC3595">
            <w:pPr>
              <w:ind w:firstLineChars="0" w:firstLine="0"/>
            </w:pPr>
            <w:proofErr w:type="spellStart"/>
            <w:r>
              <w:rPr>
                <w:rFonts w:hint="eastAsia"/>
              </w:rPr>
              <w:t>url</w:t>
            </w:r>
            <w:proofErr w:type="spellEnd"/>
          </w:p>
        </w:tc>
        <w:tc>
          <w:tcPr>
            <w:tcW w:w="6801" w:type="dxa"/>
          </w:tcPr>
          <w:p w14:paraId="7AD773AE" w14:textId="3B47930B" w:rsidR="00190278" w:rsidRDefault="00FC3595">
            <w:pPr>
              <w:ind w:firstLineChars="0" w:firstLine="0"/>
            </w:pPr>
            <w:r>
              <w:t>/role</w:t>
            </w:r>
            <w:r w:rsidR="00057F03">
              <w:t>s</w:t>
            </w:r>
          </w:p>
        </w:tc>
      </w:tr>
      <w:tr w:rsidR="00190278" w14:paraId="51DA174E" w14:textId="77777777">
        <w:tc>
          <w:tcPr>
            <w:tcW w:w="1075" w:type="dxa"/>
          </w:tcPr>
          <w:p w14:paraId="156783E0" w14:textId="77777777" w:rsidR="00190278" w:rsidRDefault="00FC3595">
            <w:pPr>
              <w:ind w:firstLineChars="0" w:firstLine="0"/>
            </w:pPr>
            <w:r>
              <w:rPr>
                <w:rFonts w:hint="eastAsia"/>
              </w:rPr>
              <w:t>方法</w:t>
            </w:r>
          </w:p>
        </w:tc>
        <w:tc>
          <w:tcPr>
            <w:tcW w:w="6801" w:type="dxa"/>
          </w:tcPr>
          <w:p w14:paraId="3F3AE7C4" w14:textId="77777777" w:rsidR="00190278" w:rsidRDefault="00FC3595">
            <w:pPr>
              <w:ind w:firstLineChars="0" w:firstLine="0"/>
            </w:pPr>
            <w:r>
              <w:t>g</w:t>
            </w:r>
            <w:r>
              <w:rPr>
                <w:rFonts w:hint="eastAsia"/>
              </w:rPr>
              <w:t>et</w:t>
            </w:r>
          </w:p>
        </w:tc>
      </w:tr>
      <w:tr w:rsidR="00190278" w14:paraId="28F1AA02" w14:textId="77777777">
        <w:tc>
          <w:tcPr>
            <w:tcW w:w="1075" w:type="dxa"/>
          </w:tcPr>
          <w:p w14:paraId="36BCE1A7" w14:textId="77777777" w:rsidR="00190278" w:rsidRDefault="00FC3595">
            <w:pPr>
              <w:ind w:firstLineChars="0" w:firstLine="0"/>
            </w:pPr>
            <w:r>
              <w:rPr>
                <w:rFonts w:hint="eastAsia"/>
              </w:rPr>
              <w:lastRenderedPageBreak/>
              <w:t>参数</w:t>
            </w:r>
          </w:p>
        </w:tc>
        <w:tc>
          <w:tcPr>
            <w:tcW w:w="6801" w:type="dxa"/>
          </w:tcPr>
          <w:p w14:paraId="3AC1694E" w14:textId="01372308" w:rsidR="00190278" w:rsidRDefault="00057F03">
            <w:pPr>
              <w:ind w:firstLineChars="0" w:firstLine="0"/>
            </w:pPr>
            <w:r>
              <w:rPr>
                <w:rFonts w:hint="eastAsia"/>
              </w:rPr>
              <w:t>无</w:t>
            </w:r>
          </w:p>
        </w:tc>
      </w:tr>
      <w:tr w:rsidR="00190278" w14:paraId="6272F7AC" w14:textId="77777777">
        <w:tc>
          <w:tcPr>
            <w:tcW w:w="1075" w:type="dxa"/>
          </w:tcPr>
          <w:p w14:paraId="5A13CBF1" w14:textId="77777777" w:rsidR="00190278" w:rsidRDefault="00FC3595">
            <w:pPr>
              <w:ind w:firstLineChars="0" w:firstLine="0"/>
            </w:pPr>
            <w:r>
              <w:rPr>
                <w:rFonts w:hint="eastAsia"/>
              </w:rPr>
              <w:t>返回值</w:t>
            </w:r>
          </w:p>
        </w:tc>
        <w:tc>
          <w:tcPr>
            <w:tcW w:w="6801" w:type="dxa"/>
          </w:tcPr>
          <w:p w14:paraId="4483C5C0" w14:textId="77777777" w:rsidR="00190278" w:rsidRDefault="00FC3595">
            <w:pPr>
              <w:ind w:firstLineChars="0" w:firstLine="0"/>
            </w:pPr>
            <w:r>
              <w:rPr>
                <w:rFonts w:hint="eastAsia"/>
              </w:rPr>
              <w:t>{</w:t>
            </w:r>
          </w:p>
          <w:p w14:paraId="0E46317E" w14:textId="77777777" w:rsidR="00190278" w:rsidRDefault="00FC3595">
            <w:pPr>
              <w:ind w:firstLineChars="0" w:firstLine="0"/>
            </w:pPr>
            <w:r>
              <w:t>c</w:t>
            </w:r>
            <w:r>
              <w:rPr>
                <w:rFonts w:hint="eastAsia"/>
              </w:rPr>
              <w:t>ode</w:t>
            </w:r>
            <w:r>
              <w:t>:200,</w:t>
            </w:r>
          </w:p>
          <w:p w14:paraId="35E560FA" w14:textId="77777777" w:rsidR="00190278" w:rsidRDefault="00FC3595">
            <w:pPr>
              <w:ind w:firstLineChars="0" w:firstLine="0"/>
            </w:pPr>
            <w:r>
              <w:t>message:””,</w:t>
            </w:r>
          </w:p>
          <w:p w14:paraId="3BC6251F" w14:textId="77777777" w:rsidR="00190278" w:rsidRDefault="00FC3595">
            <w:pPr>
              <w:ind w:firstLineChars="0" w:firstLine="0"/>
            </w:pPr>
            <w:proofErr w:type="spellStart"/>
            <w:proofErr w:type="gramStart"/>
            <w:r>
              <w:t>data:list</w:t>
            </w:r>
            <w:proofErr w:type="spellEnd"/>
            <w:proofErr w:type="gramEnd"/>
            <w:r>
              <w:t>&lt;</w:t>
            </w:r>
            <w:r>
              <w:rPr>
                <w:rFonts w:hint="eastAsia"/>
              </w:rPr>
              <w:t>role</w:t>
            </w:r>
            <w:r>
              <w:t>&gt;</w:t>
            </w:r>
          </w:p>
          <w:p w14:paraId="3B8AE8FC" w14:textId="77777777" w:rsidR="00190278" w:rsidRDefault="00FC3595">
            <w:pPr>
              <w:ind w:firstLineChars="0" w:firstLine="0"/>
            </w:pPr>
            <w:r>
              <w:rPr>
                <w:rFonts w:hint="eastAsia"/>
              </w:rPr>
              <w:t>}</w:t>
            </w:r>
          </w:p>
          <w:p w14:paraId="5B18D367" w14:textId="77777777" w:rsidR="00190278" w:rsidRDefault="00190278">
            <w:pPr>
              <w:ind w:firstLineChars="0" w:firstLine="0"/>
            </w:pPr>
          </w:p>
        </w:tc>
      </w:tr>
    </w:tbl>
    <w:p w14:paraId="6F9478D8" w14:textId="77777777" w:rsidR="00190278" w:rsidRDefault="00190278">
      <w:pPr>
        <w:ind w:left="420" w:firstLineChars="0" w:firstLine="0"/>
      </w:pPr>
    </w:p>
    <w:p w14:paraId="2DECDDDF" w14:textId="77777777" w:rsidR="00190278" w:rsidRDefault="00FC3595">
      <w:pPr>
        <w:pStyle w:val="3"/>
        <w:numPr>
          <w:ilvl w:val="2"/>
          <w:numId w:val="1"/>
        </w:numPr>
        <w:ind w:firstLineChars="0"/>
      </w:pPr>
      <w:r>
        <w:rPr>
          <w:rFonts w:hint="eastAsia"/>
        </w:rPr>
        <w:t>功能菜单增删改查</w:t>
      </w:r>
    </w:p>
    <w:tbl>
      <w:tblPr>
        <w:tblStyle w:val="aa"/>
        <w:tblW w:w="7876" w:type="dxa"/>
        <w:tblInd w:w="420" w:type="dxa"/>
        <w:tblLayout w:type="fixed"/>
        <w:tblLook w:val="04A0" w:firstRow="1" w:lastRow="0" w:firstColumn="1" w:lastColumn="0" w:noHBand="0" w:noVBand="1"/>
      </w:tblPr>
      <w:tblGrid>
        <w:gridCol w:w="1066"/>
        <w:gridCol w:w="6810"/>
      </w:tblGrid>
      <w:tr w:rsidR="00190278" w14:paraId="789CB9FE" w14:textId="77777777">
        <w:tc>
          <w:tcPr>
            <w:tcW w:w="1066" w:type="dxa"/>
            <w:shd w:val="clear" w:color="auto" w:fill="BFBFBF" w:themeFill="background1" w:themeFillShade="BF"/>
          </w:tcPr>
          <w:p w14:paraId="730880F6" w14:textId="77777777" w:rsidR="00190278" w:rsidRDefault="00FC3595">
            <w:pPr>
              <w:ind w:firstLineChars="0" w:firstLine="0"/>
            </w:pPr>
            <w:r>
              <w:rPr>
                <w:rFonts w:hint="eastAsia"/>
              </w:rPr>
              <w:t>接口名称</w:t>
            </w:r>
          </w:p>
        </w:tc>
        <w:tc>
          <w:tcPr>
            <w:tcW w:w="6810" w:type="dxa"/>
            <w:shd w:val="clear" w:color="auto" w:fill="BFBFBF" w:themeFill="background1" w:themeFillShade="BF"/>
          </w:tcPr>
          <w:p w14:paraId="28484C1D" w14:textId="279E420B" w:rsidR="00190278" w:rsidRDefault="00FC3595">
            <w:pPr>
              <w:ind w:firstLineChars="0" w:firstLine="0"/>
            </w:pPr>
            <w:r>
              <w:rPr>
                <w:rFonts w:hint="eastAsia"/>
              </w:rPr>
              <w:t>添加菜单</w:t>
            </w:r>
            <w:r w:rsidR="00057F03">
              <w:rPr>
                <w:rFonts w:hint="eastAsia"/>
              </w:rPr>
              <w:t>（</w:t>
            </w:r>
            <w:proofErr w:type="spellStart"/>
            <w:r w:rsidR="00057F03">
              <w:t>addMenu</w:t>
            </w:r>
            <w:proofErr w:type="spellEnd"/>
            <w:r w:rsidR="00057F03">
              <w:rPr>
                <w:rFonts w:hint="eastAsia"/>
              </w:rPr>
              <w:t>）</w:t>
            </w:r>
          </w:p>
        </w:tc>
      </w:tr>
      <w:tr w:rsidR="00190278" w14:paraId="4A88CC10" w14:textId="77777777">
        <w:tc>
          <w:tcPr>
            <w:tcW w:w="1066" w:type="dxa"/>
          </w:tcPr>
          <w:p w14:paraId="2F982DBA" w14:textId="77777777" w:rsidR="00190278" w:rsidRDefault="00FC3595">
            <w:pPr>
              <w:ind w:firstLineChars="0" w:firstLine="0"/>
            </w:pPr>
            <w:proofErr w:type="spellStart"/>
            <w:r>
              <w:rPr>
                <w:rFonts w:hint="eastAsia"/>
              </w:rPr>
              <w:t>url</w:t>
            </w:r>
            <w:proofErr w:type="spellEnd"/>
          </w:p>
        </w:tc>
        <w:tc>
          <w:tcPr>
            <w:tcW w:w="6810" w:type="dxa"/>
          </w:tcPr>
          <w:p w14:paraId="7C1EF423" w14:textId="6FC92932" w:rsidR="00190278" w:rsidRDefault="00FC3595">
            <w:pPr>
              <w:ind w:firstLineChars="0" w:firstLine="0"/>
            </w:pPr>
            <w:r>
              <w:t>/menu</w:t>
            </w:r>
            <w:r w:rsidR="00057F03">
              <w:rPr>
                <w:rFonts w:hint="eastAsia"/>
              </w:rPr>
              <w:t>s</w:t>
            </w:r>
          </w:p>
        </w:tc>
      </w:tr>
      <w:tr w:rsidR="00190278" w14:paraId="36738847" w14:textId="77777777">
        <w:tc>
          <w:tcPr>
            <w:tcW w:w="1066" w:type="dxa"/>
          </w:tcPr>
          <w:p w14:paraId="7D096AA2" w14:textId="77777777" w:rsidR="00190278" w:rsidRDefault="00FC3595">
            <w:pPr>
              <w:ind w:firstLineChars="0" w:firstLine="0"/>
            </w:pPr>
            <w:r>
              <w:rPr>
                <w:rFonts w:hint="eastAsia"/>
              </w:rPr>
              <w:t>方法</w:t>
            </w:r>
          </w:p>
        </w:tc>
        <w:tc>
          <w:tcPr>
            <w:tcW w:w="6810" w:type="dxa"/>
          </w:tcPr>
          <w:p w14:paraId="6D4CCD79" w14:textId="77777777" w:rsidR="00190278" w:rsidRDefault="00FC3595">
            <w:pPr>
              <w:ind w:firstLineChars="0" w:firstLine="0"/>
            </w:pPr>
            <w:r>
              <w:rPr>
                <w:rFonts w:hint="eastAsia"/>
              </w:rPr>
              <w:t>p</w:t>
            </w:r>
            <w:r>
              <w:t>ost</w:t>
            </w:r>
          </w:p>
        </w:tc>
      </w:tr>
      <w:tr w:rsidR="00190278" w14:paraId="5AC687F2" w14:textId="77777777">
        <w:trPr>
          <w:trHeight w:val="3244"/>
        </w:trPr>
        <w:tc>
          <w:tcPr>
            <w:tcW w:w="1066" w:type="dxa"/>
          </w:tcPr>
          <w:p w14:paraId="093FE63C" w14:textId="6A9A6585" w:rsidR="00190278" w:rsidRDefault="006443B2">
            <w:pPr>
              <w:ind w:firstLineChars="0" w:firstLine="0"/>
            </w:pPr>
            <w:r>
              <w:rPr>
                <w:rFonts w:hint="eastAsia"/>
              </w:rPr>
              <w:t>参数</w:t>
            </w:r>
          </w:p>
        </w:tc>
        <w:tc>
          <w:tcPr>
            <w:tcW w:w="681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6443B2" w14:paraId="0DE3EDA6" w14:textId="77777777" w:rsidTr="00BC3E11">
              <w:trPr>
                <w:trHeight w:val="356"/>
              </w:trPr>
              <w:tc>
                <w:tcPr>
                  <w:tcW w:w="1175" w:type="dxa"/>
                  <w:tcBorders>
                    <w:top w:val="nil"/>
                    <w:left w:val="single" w:sz="8" w:space="0" w:color="4F81BD"/>
                    <w:bottom w:val="nil"/>
                    <w:right w:val="nil"/>
                  </w:tcBorders>
                  <w:shd w:val="clear" w:color="auto" w:fill="FFFFFF" w:themeFill="background1"/>
                </w:tcPr>
                <w:p w14:paraId="40D09042" w14:textId="77777777" w:rsidR="006443B2" w:rsidRPr="008A1438" w:rsidRDefault="006443B2" w:rsidP="006443B2">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1C3B007B" w14:textId="77777777" w:rsidR="006443B2" w:rsidRPr="008A1438" w:rsidRDefault="006443B2" w:rsidP="006443B2">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1E8E339F" w14:textId="77777777" w:rsidR="006443B2" w:rsidRPr="008A1438" w:rsidRDefault="006443B2" w:rsidP="006443B2">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505F126F" w14:textId="77777777" w:rsidR="006443B2" w:rsidRPr="008A1438" w:rsidRDefault="006443B2" w:rsidP="006443B2">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6A530496" w14:textId="77777777" w:rsidR="006443B2" w:rsidRPr="008A1438" w:rsidRDefault="006443B2" w:rsidP="006443B2">
                  <w:pPr>
                    <w:ind w:firstLineChars="0" w:firstLine="0"/>
                    <w:rPr>
                      <w:color w:val="000000" w:themeColor="text1"/>
                    </w:rPr>
                  </w:pPr>
                  <w:r w:rsidRPr="008A1438">
                    <w:rPr>
                      <w:rFonts w:hint="eastAsia"/>
                      <w:color w:val="000000" w:themeColor="text1"/>
                    </w:rPr>
                    <w:t>参数形式</w:t>
                  </w:r>
                </w:p>
              </w:tc>
            </w:tr>
            <w:tr w:rsidR="006443B2" w14:paraId="5BA9C5AB" w14:textId="77777777" w:rsidTr="00BC3E11">
              <w:tc>
                <w:tcPr>
                  <w:tcW w:w="1175" w:type="dxa"/>
                  <w:tcBorders>
                    <w:top w:val="nil"/>
                    <w:left w:val="nil"/>
                    <w:bottom w:val="nil"/>
                    <w:right w:val="nil"/>
                  </w:tcBorders>
                </w:tcPr>
                <w:p w14:paraId="7C20B625" w14:textId="77777777" w:rsidR="006443B2" w:rsidRDefault="006443B2" w:rsidP="006443B2">
                  <w:pPr>
                    <w:ind w:firstLineChars="0" w:firstLine="0"/>
                    <w:rPr>
                      <w:color w:val="000000"/>
                    </w:rPr>
                  </w:pPr>
                  <w:proofErr w:type="spellStart"/>
                  <w:r>
                    <w:rPr>
                      <w:rFonts w:hint="eastAsia"/>
                    </w:rPr>
                    <w:t>parentId</w:t>
                  </w:r>
                  <w:proofErr w:type="spellEnd"/>
                </w:p>
              </w:tc>
              <w:tc>
                <w:tcPr>
                  <w:tcW w:w="1025" w:type="dxa"/>
                  <w:tcBorders>
                    <w:top w:val="nil"/>
                    <w:left w:val="nil"/>
                    <w:bottom w:val="nil"/>
                    <w:right w:val="nil"/>
                  </w:tcBorders>
                </w:tcPr>
                <w:p w14:paraId="0DF8962A" w14:textId="77777777" w:rsidR="006443B2" w:rsidRDefault="006443B2" w:rsidP="006443B2">
                  <w:pPr>
                    <w:ind w:firstLineChars="0" w:firstLine="0"/>
                    <w:rPr>
                      <w:color w:val="000000"/>
                    </w:rPr>
                  </w:pPr>
                  <w:proofErr w:type="gramStart"/>
                  <w:r>
                    <w:rPr>
                      <w:rFonts w:hint="eastAsia"/>
                      <w:color w:val="000000"/>
                    </w:rPr>
                    <w:t>父级菜单</w:t>
                  </w:r>
                  <w:proofErr w:type="gramEnd"/>
                  <w:r>
                    <w:rPr>
                      <w:rFonts w:hint="eastAsia"/>
                      <w:color w:val="000000"/>
                    </w:rPr>
                    <w:t>ID</w:t>
                  </w:r>
                </w:p>
              </w:tc>
              <w:tc>
                <w:tcPr>
                  <w:tcW w:w="1100" w:type="dxa"/>
                  <w:tcBorders>
                    <w:top w:val="nil"/>
                    <w:left w:val="nil"/>
                    <w:bottom w:val="nil"/>
                    <w:right w:val="nil"/>
                  </w:tcBorders>
                </w:tcPr>
                <w:p w14:paraId="14A59251" w14:textId="77777777" w:rsidR="006443B2" w:rsidRDefault="006443B2" w:rsidP="006443B2">
                  <w:pPr>
                    <w:ind w:firstLineChars="0" w:firstLine="0"/>
                    <w:rPr>
                      <w:color w:val="000000"/>
                    </w:rPr>
                  </w:pPr>
                  <w:r>
                    <w:rPr>
                      <w:rFonts w:hint="eastAsia"/>
                      <w:color w:val="000000"/>
                    </w:rPr>
                    <w:t>否</w:t>
                  </w:r>
                </w:p>
              </w:tc>
              <w:tc>
                <w:tcPr>
                  <w:tcW w:w="1361" w:type="dxa"/>
                  <w:tcBorders>
                    <w:top w:val="nil"/>
                    <w:left w:val="nil"/>
                    <w:bottom w:val="nil"/>
                    <w:right w:val="nil"/>
                  </w:tcBorders>
                </w:tcPr>
                <w:p w14:paraId="2EEAE4B9" w14:textId="77777777" w:rsidR="006443B2" w:rsidRDefault="006443B2" w:rsidP="006443B2">
                  <w:pPr>
                    <w:ind w:firstLineChars="0" w:firstLine="0"/>
                    <w:rPr>
                      <w:color w:val="000000"/>
                    </w:rPr>
                  </w:pPr>
                  <w:r>
                    <w:rPr>
                      <w:rFonts w:hint="eastAsia"/>
                      <w:color w:val="000000"/>
                    </w:rPr>
                    <w:t>Int</w:t>
                  </w:r>
                </w:p>
              </w:tc>
              <w:tc>
                <w:tcPr>
                  <w:tcW w:w="2157" w:type="dxa"/>
                  <w:tcBorders>
                    <w:top w:val="nil"/>
                    <w:left w:val="nil"/>
                    <w:bottom w:val="nil"/>
                    <w:right w:val="nil"/>
                  </w:tcBorders>
                </w:tcPr>
                <w:p w14:paraId="04556900"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0F9C4F49" w14:textId="77777777" w:rsidTr="00BC3E11">
              <w:tc>
                <w:tcPr>
                  <w:tcW w:w="1175" w:type="dxa"/>
                  <w:tcBorders>
                    <w:top w:val="nil"/>
                    <w:left w:val="nil"/>
                    <w:bottom w:val="nil"/>
                    <w:right w:val="nil"/>
                  </w:tcBorders>
                </w:tcPr>
                <w:p w14:paraId="1B111275" w14:textId="77777777" w:rsidR="006443B2" w:rsidRDefault="006443B2" w:rsidP="006443B2">
                  <w:pPr>
                    <w:ind w:firstLineChars="0" w:firstLine="0"/>
                  </w:pPr>
                  <w:proofErr w:type="spellStart"/>
                  <w:r>
                    <w:rPr>
                      <w:rFonts w:hint="eastAsia"/>
                    </w:rPr>
                    <w:t>menuName</w:t>
                  </w:r>
                  <w:proofErr w:type="spellEnd"/>
                </w:p>
              </w:tc>
              <w:tc>
                <w:tcPr>
                  <w:tcW w:w="1025" w:type="dxa"/>
                  <w:tcBorders>
                    <w:top w:val="nil"/>
                    <w:left w:val="nil"/>
                    <w:bottom w:val="nil"/>
                    <w:right w:val="nil"/>
                  </w:tcBorders>
                </w:tcPr>
                <w:p w14:paraId="78FDC41A" w14:textId="77777777" w:rsidR="006443B2" w:rsidRDefault="006443B2" w:rsidP="006443B2">
                  <w:pPr>
                    <w:ind w:firstLineChars="0" w:firstLine="0"/>
                    <w:rPr>
                      <w:color w:val="000000"/>
                    </w:rPr>
                  </w:pPr>
                  <w:r>
                    <w:rPr>
                      <w:rFonts w:hint="eastAsia"/>
                      <w:color w:val="000000"/>
                    </w:rPr>
                    <w:t>菜单名称</w:t>
                  </w:r>
                </w:p>
              </w:tc>
              <w:tc>
                <w:tcPr>
                  <w:tcW w:w="1100" w:type="dxa"/>
                  <w:tcBorders>
                    <w:top w:val="nil"/>
                    <w:left w:val="nil"/>
                    <w:bottom w:val="nil"/>
                    <w:right w:val="nil"/>
                  </w:tcBorders>
                </w:tcPr>
                <w:p w14:paraId="3A592317" w14:textId="77777777" w:rsidR="006443B2" w:rsidRDefault="006443B2" w:rsidP="006443B2">
                  <w:pPr>
                    <w:ind w:firstLineChars="0" w:firstLine="0"/>
                    <w:rPr>
                      <w:color w:val="000000"/>
                    </w:rPr>
                  </w:pPr>
                  <w:r>
                    <w:rPr>
                      <w:rFonts w:hint="eastAsia"/>
                      <w:color w:val="000000"/>
                    </w:rPr>
                    <w:t>是</w:t>
                  </w:r>
                </w:p>
              </w:tc>
              <w:tc>
                <w:tcPr>
                  <w:tcW w:w="1361" w:type="dxa"/>
                  <w:tcBorders>
                    <w:top w:val="nil"/>
                    <w:left w:val="nil"/>
                    <w:bottom w:val="nil"/>
                    <w:right w:val="nil"/>
                  </w:tcBorders>
                </w:tcPr>
                <w:p w14:paraId="08A3F6C3" w14:textId="77777777" w:rsidR="006443B2" w:rsidRDefault="006443B2" w:rsidP="006443B2">
                  <w:pPr>
                    <w:ind w:firstLineChars="0" w:firstLine="0"/>
                    <w:rPr>
                      <w:color w:val="000000"/>
                    </w:rPr>
                  </w:pPr>
                  <w:r>
                    <w:rPr>
                      <w:rFonts w:hint="eastAsia"/>
                      <w:color w:val="000000"/>
                    </w:rPr>
                    <w:t>String</w:t>
                  </w:r>
                </w:p>
              </w:tc>
              <w:tc>
                <w:tcPr>
                  <w:tcW w:w="2157" w:type="dxa"/>
                  <w:tcBorders>
                    <w:top w:val="nil"/>
                    <w:left w:val="nil"/>
                    <w:bottom w:val="nil"/>
                    <w:right w:val="nil"/>
                  </w:tcBorders>
                </w:tcPr>
                <w:p w14:paraId="153E3C4F"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215444B6" w14:textId="77777777" w:rsidTr="00BC3E11">
              <w:tc>
                <w:tcPr>
                  <w:tcW w:w="1175" w:type="dxa"/>
                  <w:tcBorders>
                    <w:top w:val="nil"/>
                    <w:left w:val="nil"/>
                    <w:bottom w:val="nil"/>
                    <w:right w:val="nil"/>
                  </w:tcBorders>
                </w:tcPr>
                <w:p w14:paraId="7A9A59EA" w14:textId="77777777" w:rsidR="006443B2" w:rsidRDefault="006443B2" w:rsidP="006443B2">
                  <w:pPr>
                    <w:ind w:firstLineChars="0" w:firstLine="0"/>
                  </w:pPr>
                  <w:proofErr w:type="spellStart"/>
                  <w:r>
                    <w:t>url</w:t>
                  </w:r>
                  <w:proofErr w:type="spellEnd"/>
                </w:p>
              </w:tc>
              <w:tc>
                <w:tcPr>
                  <w:tcW w:w="1025" w:type="dxa"/>
                  <w:tcBorders>
                    <w:top w:val="nil"/>
                    <w:left w:val="nil"/>
                    <w:bottom w:val="nil"/>
                    <w:right w:val="nil"/>
                  </w:tcBorders>
                </w:tcPr>
                <w:p w14:paraId="0E786145" w14:textId="77777777" w:rsidR="006443B2" w:rsidRDefault="006443B2" w:rsidP="006443B2">
                  <w:pPr>
                    <w:ind w:firstLineChars="0" w:firstLine="0"/>
                    <w:rPr>
                      <w:color w:val="000000"/>
                    </w:rPr>
                  </w:pPr>
                  <w:r>
                    <w:rPr>
                      <w:rFonts w:hint="eastAsia"/>
                      <w:color w:val="000000"/>
                    </w:rPr>
                    <w:t>地址</w:t>
                  </w:r>
                </w:p>
              </w:tc>
              <w:tc>
                <w:tcPr>
                  <w:tcW w:w="1100" w:type="dxa"/>
                  <w:tcBorders>
                    <w:top w:val="nil"/>
                    <w:left w:val="nil"/>
                    <w:bottom w:val="nil"/>
                    <w:right w:val="nil"/>
                  </w:tcBorders>
                </w:tcPr>
                <w:p w14:paraId="3B383FE6" w14:textId="77777777" w:rsidR="006443B2" w:rsidRDefault="006443B2" w:rsidP="006443B2">
                  <w:pPr>
                    <w:ind w:firstLineChars="0" w:firstLine="0"/>
                    <w:rPr>
                      <w:color w:val="000000"/>
                    </w:rPr>
                  </w:pPr>
                  <w:r>
                    <w:rPr>
                      <w:rFonts w:hint="eastAsia"/>
                      <w:color w:val="000000"/>
                    </w:rPr>
                    <w:t>是</w:t>
                  </w:r>
                </w:p>
              </w:tc>
              <w:tc>
                <w:tcPr>
                  <w:tcW w:w="1361" w:type="dxa"/>
                  <w:tcBorders>
                    <w:top w:val="nil"/>
                    <w:left w:val="nil"/>
                    <w:bottom w:val="nil"/>
                    <w:right w:val="nil"/>
                  </w:tcBorders>
                </w:tcPr>
                <w:p w14:paraId="77F83E5B" w14:textId="77777777" w:rsidR="006443B2" w:rsidRDefault="006443B2" w:rsidP="006443B2">
                  <w:pPr>
                    <w:ind w:firstLineChars="0" w:firstLine="0"/>
                    <w:rPr>
                      <w:color w:val="000000"/>
                    </w:rPr>
                  </w:pPr>
                  <w:r>
                    <w:rPr>
                      <w:rFonts w:hint="eastAsia"/>
                      <w:color w:val="000000"/>
                    </w:rPr>
                    <w:t>String</w:t>
                  </w:r>
                </w:p>
              </w:tc>
              <w:tc>
                <w:tcPr>
                  <w:tcW w:w="2157" w:type="dxa"/>
                  <w:tcBorders>
                    <w:top w:val="nil"/>
                    <w:left w:val="nil"/>
                    <w:bottom w:val="nil"/>
                    <w:right w:val="nil"/>
                  </w:tcBorders>
                </w:tcPr>
                <w:p w14:paraId="097D272B"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62CE1335" w14:textId="77777777" w:rsidTr="00BC3E11">
              <w:tc>
                <w:tcPr>
                  <w:tcW w:w="1175" w:type="dxa"/>
                  <w:tcBorders>
                    <w:top w:val="nil"/>
                    <w:left w:val="nil"/>
                    <w:bottom w:val="nil"/>
                    <w:right w:val="nil"/>
                  </w:tcBorders>
                </w:tcPr>
                <w:p w14:paraId="38DCB46A" w14:textId="77777777" w:rsidR="006443B2" w:rsidRDefault="006443B2" w:rsidP="006443B2">
                  <w:pPr>
                    <w:ind w:firstLineChars="0" w:firstLine="0"/>
                  </w:pPr>
                  <w:r>
                    <w:rPr>
                      <w:rFonts w:hint="eastAsia"/>
                    </w:rPr>
                    <w:t>p</w:t>
                  </w:r>
                  <w:r>
                    <w:t>erms</w:t>
                  </w:r>
                </w:p>
              </w:tc>
              <w:tc>
                <w:tcPr>
                  <w:tcW w:w="1025" w:type="dxa"/>
                  <w:tcBorders>
                    <w:top w:val="nil"/>
                    <w:left w:val="nil"/>
                    <w:bottom w:val="nil"/>
                    <w:right w:val="nil"/>
                  </w:tcBorders>
                </w:tcPr>
                <w:p w14:paraId="06020620" w14:textId="77777777" w:rsidR="006443B2" w:rsidRDefault="006443B2" w:rsidP="006443B2">
                  <w:pPr>
                    <w:ind w:firstLineChars="0" w:firstLine="0"/>
                    <w:rPr>
                      <w:color w:val="000000"/>
                    </w:rPr>
                  </w:pPr>
                  <w:r>
                    <w:rPr>
                      <w:rFonts w:hint="eastAsia"/>
                      <w:color w:val="000000"/>
                    </w:rPr>
                    <w:t>权限</w:t>
                  </w:r>
                </w:p>
              </w:tc>
              <w:tc>
                <w:tcPr>
                  <w:tcW w:w="1100" w:type="dxa"/>
                  <w:tcBorders>
                    <w:top w:val="nil"/>
                    <w:left w:val="nil"/>
                    <w:bottom w:val="nil"/>
                    <w:right w:val="nil"/>
                  </w:tcBorders>
                </w:tcPr>
                <w:p w14:paraId="16B1B545" w14:textId="77777777" w:rsidR="006443B2" w:rsidRDefault="006443B2" w:rsidP="006443B2">
                  <w:pPr>
                    <w:ind w:firstLineChars="0" w:firstLine="0"/>
                    <w:rPr>
                      <w:color w:val="000000"/>
                    </w:rPr>
                  </w:pPr>
                  <w:r>
                    <w:rPr>
                      <w:rFonts w:hint="eastAsia"/>
                      <w:color w:val="000000"/>
                    </w:rPr>
                    <w:t>是</w:t>
                  </w:r>
                </w:p>
              </w:tc>
              <w:tc>
                <w:tcPr>
                  <w:tcW w:w="1361" w:type="dxa"/>
                  <w:tcBorders>
                    <w:top w:val="nil"/>
                    <w:left w:val="nil"/>
                    <w:bottom w:val="nil"/>
                    <w:right w:val="nil"/>
                  </w:tcBorders>
                </w:tcPr>
                <w:p w14:paraId="3A83E205" w14:textId="77777777" w:rsidR="006443B2" w:rsidRDefault="006443B2" w:rsidP="006443B2">
                  <w:pPr>
                    <w:ind w:firstLineChars="0" w:firstLine="0"/>
                    <w:rPr>
                      <w:color w:val="000000"/>
                    </w:rPr>
                  </w:pPr>
                  <w:r>
                    <w:rPr>
                      <w:color w:val="000000"/>
                    </w:rPr>
                    <w:t>S</w:t>
                  </w:r>
                  <w:r>
                    <w:rPr>
                      <w:rFonts w:hint="eastAsia"/>
                      <w:color w:val="000000"/>
                    </w:rPr>
                    <w:t>tring</w:t>
                  </w:r>
                </w:p>
              </w:tc>
              <w:tc>
                <w:tcPr>
                  <w:tcW w:w="2157" w:type="dxa"/>
                  <w:tcBorders>
                    <w:top w:val="nil"/>
                    <w:left w:val="nil"/>
                    <w:bottom w:val="nil"/>
                    <w:right w:val="nil"/>
                  </w:tcBorders>
                </w:tcPr>
                <w:p w14:paraId="7082BE5E"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4A8806FD" w14:textId="77777777" w:rsidTr="00BC3E11">
              <w:tc>
                <w:tcPr>
                  <w:tcW w:w="1175" w:type="dxa"/>
                  <w:tcBorders>
                    <w:top w:val="nil"/>
                    <w:left w:val="nil"/>
                    <w:bottom w:val="nil"/>
                    <w:right w:val="nil"/>
                  </w:tcBorders>
                </w:tcPr>
                <w:p w14:paraId="16C3CA39" w14:textId="77777777" w:rsidR="006443B2" w:rsidRDefault="006443B2" w:rsidP="006443B2">
                  <w:pPr>
                    <w:ind w:firstLineChars="0" w:firstLine="0"/>
                  </w:pPr>
                  <w:r>
                    <w:rPr>
                      <w:rFonts w:hint="eastAsia"/>
                    </w:rPr>
                    <w:t>i</w:t>
                  </w:r>
                  <w:r>
                    <w:t>con</w:t>
                  </w:r>
                </w:p>
              </w:tc>
              <w:tc>
                <w:tcPr>
                  <w:tcW w:w="1025" w:type="dxa"/>
                  <w:tcBorders>
                    <w:top w:val="nil"/>
                    <w:left w:val="nil"/>
                    <w:bottom w:val="nil"/>
                    <w:right w:val="nil"/>
                  </w:tcBorders>
                </w:tcPr>
                <w:p w14:paraId="7031AABF" w14:textId="77777777" w:rsidR="006443B2" w:rsidRDefault="006443B2" w:rsidP="006443B2">
                  <w:pPr>
                    <w:ind w:firstLineChars="0" w:firstLine="0"/>
                    <w:rPr>
                      <w:color w:val="000000"/>
                    </w:rPr>
                  </w:pPr>
                  <w:r>
                    <w:rPr>
                      <w:rFonts w:hint="eastAsia"/>
                      <w:color w:val="000000"/>
                    </w:rPr>
                    <w:t>图标</w:t>
                  </w:r>
                </w:p>
              </w:tc>
              <w:tc>
                <w:tcPr>
                  <w:tcW w:w="1100" w:type="dxa"/>
                  <w:tcBorders>
                    <w:top w:val="nil"/>
                    <w:left w:val="nil"/>
                    <w:bottom w:val="nil"/>
                    <w:right w:val="nil"/>
                  </w:tcBorders>
                </w:tcPr>
                <w:p w14:paraId="3C704A83" w14:textId="77777777" w:rsidR="006443B2" w:rsidRDefault="006443B2" w:rsidP="006443B2">
                  <w:pPr>
                    <w:ind w:firstLineChars="0" w:firstLine="0"/>
                    <w:rPr>
                      <w:color w:val="000000"/>
                    </w:rPr>
                  </w:pPr>
                  <w:r>
                    <w:rPr>
                      <w:rFonts w:hint="eastAsia"/>
                      <w:color w:val="000000"/>
                    </w:rPr>
                    <w:t>否</w:t>
                  </w:r>
                </w:p>
              </w:tc>
              <w:tc>
                <w:tcPr>
                  <w:tcW w:w="1361" w:type="dxa"/>
                  <w:tcBorders>
                    <w:top w:val="nil"/>
                    <w:left w:val="nil"/>
                    <w:bottom w:val="nil"/>
                    <w:right w:val="nil"/>
                  </w:tcBorders>
                </w:tcPr>
                <w:p w14:paraId="3AE7576F" w14:textId="77777777" w:rsidR="006443B2" w:rsidRDefault="006443B2" w:rsidP="006443B2">
                  <w:pPr>
                    <w:ind w:firstLineChars="0" w:firstLine="0"/>
                    <w:rPr>
                      <w:color w:val="000000"/>
                    </w:rPr>
                  </w:pPr>
                  <w:r>
                    <w:rPr>
                      <w:rFonts w:hint="eastAsia"/>
                      <w:color w:val="000000"/>
                    </w:rPr>
                    <w:t>String</w:t>
                  </w:r>
                </w:p>
              </w:tc>
              <w:tc>
                <w:tcPr>
                  <w:tcW w:w="2157" w:type="dxa"/>
                  <w:tcBorders>
                    <w:top w:val="nil"/>
                    <w:left w:val="nil"/>
                    <w:bottom w:val="nil"/>
                    <w:right w:val="nil"/>
                  </w:tcBorders>
                </w:tcPr>
                <w:p w14:paraId="581220FA"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3D245A8F" w14:textId="77777777" w:rsidTr="00BC3E11">
              <w:trPr>
                <w:trHeight w:val="90"/>
              </w:trPr>
              <w:tc>
                <w:tcPr>
                  <w:tcW w:w="1175" w:type="dxa"/>
                  <w:tcBorders>
                    <w:top w:val="nil"/>
                    <w:left w:val="nil"/>
                    <w:bottom w:val="nil"/>
                    <w:right w:val="nil"/>
                  </w:tcBorders>
                </w:tcPr>
                <w:p w14:paraId="5F80EE87" w14:textId="77777777" w:rsidR="006443B2" w:rsidRDefault="006443B2" w:rsidP="006443B2">
                  <w:pPr>
                    <w:ind w:firstLineChars="0" w:firstLine="0"/>
                  </w:pPr>
                  <w:r>
                    <w:rPr>
                      <w:rFonts w:hint="eastAsia"/>
                    </w:rPr>
                    <w:t>t</w:t>
                  </w:r>
                  <w:r>
                    <w:t>ype</w:t>
                  </w:r>
                </w:p>
              </w:tc>
              <w:tc>
                <w:tcPr>
                  <w:tcW w:w="1025" w:type="dxa"/>
                  <w:tcBorders>
                    <w:top w:val="nil"/>
                    <w:left w:val="nil"/>
                    <w:bottom w:val="nil"/>
                    <w:right w:val="nil"/>
                  </w:tcBorders>
                </w:tcPr>
                <w:p w14:paraId="704B89FB" w14:textId="77777777" w:rsidR="006443B2" w:rsidRDefault="006443B2" w:rsidP="006443B2">
                  <w:pPr>
                    <w:ind w:firstLineChars="0" w:firstLine="0"/>
                    <w:rPr>
                      <w:color w:val="000000"/>
                    </w:rPr>
                  </w:pPr>
                  <w:r>
                    <w:rPr>
                      <w:rFonts w:hint="eastAsia"/>
                      <w:color w:val="000000"/>
                    </w:rPr>
                    <w:t>类型</w:t>
                  </w:r>
                </w:p>
              </w:tc>
              <w:tc>
                <w:tcPr>
                  <w:tcW w:w="1100" w:type="dxa"/>
                  <w:tcBorders>
                    <w:top w:val="nil"/>
                    <w:left w:val="nil"/>
                    <w:bottom w:val="nil"/>
                    <w:right w:val="nil"/>
                  </w:tcBorders>
                </w:tcPr>
                <w:p w14:paraId="1CF95354" w14:textId="77777777" w:rsidR="006443B2" w:rsidRDefault="006443B2" w:rsidP="006443B2">
                  <w:pPr>
                    <w:ind w:firstLineChars="0" w:firstLine="0"/>
                    <w:rPr>
                      <w:color w:val="000000"/>
                    </w:rPr>
                  </w:pPr>
                  <w:r>
                    <w:rPr>
                      <w:rFonts w:hint="eastAsia"/>
                      <w:color w:val="000000"/>
                    </w:rPr>
                    <w:t>是</w:t>
                  </w:r>
                </w:p>
              </w:tc>
              <w:tc>
                <w:tcPr>
                  <w:tcW w:w="1361" w:type="dxa"/>
                  <w:tcBorders>
                    <w:top w:val="nil"/>
                    <w:left w:val="nil"/>
                    <w:bottom w:val="nil"/>
                    <w:right w:val="nil"/>
                  </w:tcBorders>
                </w:tcPr>
                <w:p w14:paraId="23FE7BC8" w14:textId="77777777" w:rsidR="006443B2" w:rsidRDefault="006443B2" w:rsidP="006443B2">
                  <w:pPr>
                    <w:ind w:firstLineChars="0" w:firstLine="0"/>
                    <w:rPr>
                      <w:color w:val="000000"/>
                    </w:rPr>
                  </w:pPr>
                  <w:r>
                    <w:rPr>
                      <w:rFonts w:hint="eastAsia"/>
                      <w:color w:val="000000"/>
                    </w:rPr>
                    <w:t>String</w:t>
                  </w:r>
                </w:p>
              </w:tc>
              <w:tc>
                <w:tcPr>
                  <w:tcW w:w="2157" w:type="dxa"/>
                  <w:tcBorders>
                    <w:top w:val="nil"/>
                    <w:left w:val="nil"/>
                    <w:bottom w:val="nil"/>
                    <w:right w:val="nil"/>
                  </w:tcBorders>
                </w:tcPr>
                <w:p w14:paraId="74DF7F52" w14:textId="77777777" w:rsidR="006443B2" w:rsidRDefault="006443B2" w:rsidP="006443B2">
                  <w:pPr>
                    <w:ind w:firstLineChars="0" w:firstLine="0"/>
                    <w:rPr>
                      <w:color w:val="000000"/>
                    </w:rPr>
                  </w:pPr>
                  <w:proofErr w:type="spellStart"/>
                  <w:r>
                    <w:rPr>
                      <w:rFonts w:hint="eastAsia"/>
                      <w:color w:val="000000"/>
                    </w:rPr>
                    <w:t>RequestBody</w:t>
                  </w:r>
                  <w:proofErr w:type="spellEnd"/>
                </w:p>
              </w:tc>
            </w:tr>
            <w:tr w:rsidR="006443B2" w14:paraId="476169B4" w14:textId="77777777" w:rsidTr="00BC3E11">
              <w:tc>
                <w:tcPr>
                  <w:tcW w:w="1175" w:type="dxa"/>
                  <w:tcBorders>
                    <w:top w:val="nil"/>
                    <w:left w:val="nil"/>
                    <w:bottom w:val="nil"/>
                    <w:right w:val="nil"/>
                  </w:tcBorders>
                </w:tcPr>
                <w:p w14:paraId="36B2FDD6" w14:textId="77777777" w:rsidR="006443B2" w:rsidRDefault="006443B2" w:rsidP="006443B2">
                  <w:pPr>
                    <w:ind w:firstLineChars="0" w:firstLine="0"/>
                  </w:pPr>
                  <w:proofErr w:type="spellStart"/>
                  <w:r>
                    <w:rPr>
                      <w:rFonts w:hint="eastAsia"/>
                    </w:rPr>
                    <w:t>o</w:t>
                  </w:r>
                  <w:r>
                    <w:t>rderNum</w:t>
                  </w:r>
                  <w:proofErr w:type="spellEnd"/>
                </w:p>
              </w:tc>
              <w:tc>
                <w:tcPr>
                  <w:tcW w:w="1025" w:type="dxa"/>
                  <w:tcBorders>
                    <w:top w:val="nil"/>
                    <w:left w:val="nil"/>
                    <w:bottom w:val="nil"/>
                    <w:right w:val="nil"/>
                  </w:tcBorders>
                </w:tcPr>
                <w:p w14:paraId="0BC0C513" w14:textId="77777777" w:rsidR="006443B2" w:rsidRDefault="006443B2" w:rsidP="006443B2">
                  <w:pPr>
                    <w:ind w:firstLineChars="0" w:firstLine="0"/>
                    <w:rPr>
                      <w:color w:val="000000"/>
                    </w:rPr>
                  </w:pPr>
                  <w:r>
                    <w:rPr>
                      <w:rFonts w:hint="eastAsia"/>
                      <w:color w:val="000000"/>
                    </w:rPr>
                    <w:t>排序</w:t>
                  </w:r>
                </w:p>
              </w:tc>
              <w:tc>
                <w:tcPr>
                  <w:tcW w:w="1100" w:type="dxa"/>
                  <w:tcBorders>
                    <w:top w:val="nil"/>
                    <w:left w:val="nil"/>
                    <w:bottom w:val="nil"/>
                    <w:right w:val="nil"/>
                  </w:tcBorders>
                </w:tcPr>
                <w:p w14:paraId="7D552491" w14:textId="77777777" w:rsidR="006443B2" w:rsidRDefault="006443B2" w:rsidP="006443B2">
                  <w:pPr>
                    <w:ind w:firstLineChars="0" w:firstLine="0"/>
                    <w:rPr>
                      <w:color w:val="000000"/>
                    </w:rPr>
                  </w:pPr>
                  <w:r>
                    <w:rPr>
                      <w:rFonts w:hint="eastAsia"/>
                      <w:color w:val="000000"/>
                    </w:rPr>
                    <w:t>否</w:t>
                  </w:r>
                </w:p>
              </w:tc>
              <w:tc>
                <w:tcPr>
                  <w:tcW w:w="1361" w:type="dxa"/>
                  <w:tcBorders>
                    <w:top w:val="nil"/>
                    <w:left w:val="nil"/>
                    <w:bottom w:val="nil"/>
                    <w:right w:val="nil"/>
                  </w:tcBorders>
                </w:tcPr>
                <w:p w14:paraId="4668D77F" w14:textId="77777777" w:rsidR="006443B2" w:rsidRDefault="006443B2" w:rsidP="006443B2">
                  <w:pPr>
                    <w:ind w:firstLineChars="0" w:firstLine="0"/>
                    <w:rPr>
                      <w:color w:val="000000"/>
                    </w:rPr>
                  </w:pPr>
                  <w:r>
                    <w:rPr>
                      <w:rFonts w:hint="eastAsia"/>
                      <w:color w:val="000000"/>
                    </w:rPr>
                    <w:t>Int</w:t>
                  </w:r>
                </w:p>
              </w:tc>
              <w:tc>
                <w:tcPr>
                  <w:tcW w:w="2157" w:type="dxa"/>
                  <w:tcBorders>
                    <w:top w:val="nil"/>
                    <w:left w:val="nil"/>
                    <w:bottom w:val="nil"/>
                    <w:right w:val="nil"/>
                  </w:tcBorders>
                </w:tcPr>
                <w:p w14:paraId="3F1FF0B0" w14:textId="77777777" w:rsidR="006443B2" w:rsidRDefault="006443B2" w:rsidP="006443B2">
                  <w:pPr>
                    <w:ind w:firstLineChars="0" w:firstLine="0"/>
                    <w:rPr>
                      <w:color w:val="000000"/>
                    </w:rPr>
                  </w:pPr>
                  <w:proofErr w:type="spellStart"/>
                  <w:r>
                    <w:rPr>
                      <w:rFonts w:hint="eastAsia"/>
                      <w:color w:val="000000"/>
                    </w:rPr>
                    <w:t>RequestBody</w:t>
                  </w:r>
                  <w:proofErr w:type="spellEnd"/>
                </w:p>
              </w:tc>
            </w:tr>
          </w:tbl>
          <w:p w14:paraId="4AC09FFD" w14:textId="4B8A7D0B" w:rsidR="006443B2" w:rsidRPr="006443B2" w:rsidRDefault="006443B2" w:rsidP="006443B2">
            <w:pPr>
              <w:ind w:firstLineChars="0" w:firstLine="0"/>
            </w:pPr>
          </w:p>
        </w:tc>
      </w:tr>
      <w:tr w:rsidR="00190278" w14:paraId="09C11357" w14:textId="77777777">
        <w:tc>
          <w:tcPr>
            <w:tcW w:w="1066" w:type="dxa"/>
          </w:tcPr>
          <w:p w14:paraId="0D5A435B" w14:textId="77777777" w:rsidR="00190278" w:rsidRDefault="00FC3595">
            <w:pPr>
              <w:ind w:firstLineChars="0" w:firstLine="0"/>
            </w:pPr>
            <w:r>
              <w:rPr>
                <w:rFonts w:hint="eastAsia"/>
              </w:rPr>
              <w:t>返回值</w:t>
            </w:r>
          </w:p>
        </w:tc>
        <w:tc>
          <w:tcPr>
            <w:tcW w:w="6810" w:type="dxa"/>
          </w:tcPr>
          <w:p w14:paraId="5AD6B7E0" w14:textId="77777777" w:rsidR="00190278" w:rsidRDefault="00FC3595">
            <w:pPr>
              <w:ind w:firstLineChars="0" w:firstLine="0"/>
            </w:pPr>
            <w:r>
              <w:t>{</w:t>
            </w:r>
          </w:p>
          <w:p w14:paraId="7A58E097" w14:textId="77777777" w:rsidR="00190278" w:rsidRDefault="00FC3595">
            <w:pPr>
              <w:ind w:firstLineChars="0" w:firstLine="0"/>
            </w:pPr>
            <w:r>
              <w:t>code: 200,</w:t>
            </w:r>
          </w:p>
          <w:p w14:paraId="3EAD075A" w14:textId="77777777" w:rsidR="00190278" w:rsidRDefault="00FC3595">
            <w:pPr>
              <w:ind w:firstLineChars="0" w:firstLine="0"/>
            </w:pPr>
            <w:r>
              <w:t xml:space="preserve">message: </w:t>
            </w:r>
            <w:r>
              <w:rPr>
                <w:rFonts w:hint="eastAsia"/>
              </w:rPr>
              <w:t>“添加成功”</w:t>
            </w:r>
          </w:p>
          <w:p w14:paraId="0EFFE356" w14:textId="77777777" w:rsidR="00190278" w:rsidRDefault="00FC3595">
            <w:pPr>
              <w:ind w:firstLineChars="0" w:firstLine="0"/>
            </w:pPr>
            <w:r>
              <w:rPr>
                <w:rFonts w:hint="eastAsia"/>
              </w:rPr>
              <w:t>}</w:t>
            </w:r>
          </w:p>
        </w:tc>
      </w:tr>
    </w:tbl>
    <w:p w14:paraId="4F0FB3D1" w14:textId="77777777" w:rsidR="00190278" w:rsidRDefault="00190278">
      <w:pPr>
        <w:ind w:left="420" w:firstLineChars="0" w:firstLine="0"/>
      </w:pPr>
    </w:p>
    <w:p w14:paraId="28723025"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066"/>
        <w:gridCol w:w="6810"/>
      </w:tblGrid>
      <w:tr w:rsidR="00190278" w14:paraId="6C2E6254" w14:textId="77777777">
        <w:tc>
          <w:tcPr>
            <w:tcW w:w="1066" w:type="dxa"/>
            <w:shd w:val="clear" w:color="auto" w:fill="BFBFBF" w:themeFill="background1" w:themeFillShade="BF"/>
          </w:tcPr>
          <w:p w14:paraId="3FADBF67" w14:textId="77777777" w:rsidR="00190278" w:rsidRDefault="00FC3595">
            <w:pPr>
              <w:ind w:firstLineChars="0" w:firstLine="0"/>
            </w:pPr>
            <w:r>
              <w:rPr>
                <w:rFonts w:hint="eastAsia"/>
              </w:rPr>
              <w:t>接口名称</w:t>
            </w:r>
          </w:p>
        </w:tc>
        <w:tc>
          <w:tcPr>
            <w:tcW w:w="6810" w:type="dxa"/>
            <w:shd w:val="clear" w:color="auto" w:fill="BFBFBF" w:themeFill="background1" w:themeFillShade="BF"/>
          </w:tcPr>
          <w:p w14:paraId="0794A298" w14:textId="0BD830EB" w:rsidR="00190278" w:rsidRDefault="00FC3595">
            <w:pPr>
              <w:ind w:firstLineChars="0" w:firstLine="0"/>
            </w:pPr>
            <w:r>
              <w:rPr>
                <w:rFonts w:hint="eastAsia"/>
              </w:rPr>
              <w:t>批量查询菜单</w:t>
            </w:r>
            <w:r w:rsidR="00057F03">
              <w:rPr>
                <w:rFonts w:hint="eastAsia"/>
              </w:rPr>
              <w:t>(</w:t>
            </w:r>
            <w:proofErr w:type="spellStart"/>
            <w:r w:rsidR="00057F03">
              <w:rPr>
                <w:rFonts w:hint="eastAsia"/>
              </w:rPr>
              <w:t>get</w:t>
            </w:r>
            <w:r w:rsidR="00057F03">
              <w:t>M</w:t>
            </w:r>
            <w:r w:rsidR="00057F03">
              <w:rPr>
                <w:rFonts w:hint="eastAsia"/>
              </w:rPr>
              <w:t>enu</w:t>
            </w:r>
            <w:r w:rsidR="00057F03">
              <w:t>L</w:t>
            </w:r>
            <w:r w:rsidR="00057F03">
              <w:rPr>
                <w:rFonts w:hint="eastAsia"/>
              </w:rPr>
              <w:t>ist</w:t>
            </w:r>
            <w:proofErr w:type="spellEnd"/>
            <w:r w:rsidR="00057F03">
              <w:t>)</w:t>
            </w:r>
          </w:p>
        </w:tc>
      </w:tr>
      <w:tr w:rsidR="00190278" w14:paraId="2436F7FB" w14:textId="77777777">
        <w:tc>
          <w:tcPr>
            <w:tcW w:w="1066" w:type="dxa"/>
          </w:tcPr>
          <w:p w14:paraId="4A7F2ACC" w14:textId="77777777" w:rsidR="00190278" w:rsidRDefault="00FC3595">
            <w:pPr>
              <w:ind w:firstLineChars="0" w:firstLine="0"/>
            </w:pPr>
            <w:proofErr w:type="spellStart"/>
            <w:r>
              <w:rPr>
                <w:rFonts w:hint="eastAsia"/>
              </w:rPr>
              <w:t>url</w:t>
            </w:r>
            <w:proofErr w:type="spellEnd"/>
          </w:p>
        </w:tc>
        <w:tc>
          <w:tcPr>
            <w:tcW w:w="6810" w:type="dxa"/>
          </w:tcPr>
          <w:p w14:paraId="0B99BEBC" w14:textId="3111E1BC" w:rsidR="00190278" w:rsidRDefault="00FC3595">
            <w:pPr>
              <w:ind w:firstLineChars="0" w:firstLine="0"/>
            </w:pPr>
            <w:r>
              <w:t>/</w:t>
            </w:r>
            <w:r>
              <w:rPr>
                <w:rFonts w:hint="eastAsia"/>
              </w:rPr>
              <w:t>menu</w:t>
            </w:r>
            <w:r w:rsidR="00057F03">
              <w:t>s</w:t>
            </w:r>
          </w:p>
        </w:tc>
      </w:tr>
      <w:tr w:rsidR="00190278" w14:paraId="3A6489BD" w14:textId="77777777">
        <w:tc>
          <w:tcPr>
            <w:tcW w:w="1066" w:type="dxa"/>
          </w:tcPr>
          <w:p w14:paraId="6BD42F2C" w14:textId="77777777" w:rsidR="00190278" w:rsidRDefault="00FC3595">
            <w:pPr>
              <w:ind w:firstLineChars="0" w:firstLine="0"/>
            </w:pPr>
            <w:r>
              <w:rPr>
                <w:rFonts w:hint="eastAsia"/>
              </w:rPr>
              <w:t>方法</w:t>
            </w:r>
          </w:p>
        </w:tc>
        <w:tc>
          <w:tcPr>
            <w:tcW w:w="6810" w:type="dxa"/>
          </w:tcPr>
          <w:p w14:paraId="4622A6C4" w14:textId="77777777" w:rsidR="00190278" w:rsidRDefault="00FC3595">
            <w:pPr>
              <w:ind w:firstLineChars="0" w:firstLine="0"/>
            </w:pPr>
            <w:r>
              <w:t>g</w:t>
            </w:r>
            <w:r>
              <w:rPr>
                <w:rFonts w:hint="eastAsia"/>
              </w:rPr>
              <w:t>et</w:t>
            </w:r>
          </w:p>
        </w:tc>
      </w:tr>
      <w:tr w:rsidR="00190278" w14:paraId="6AA352CC" w14:textId="77777777">
        <w:tc>
          <w:tcPr>
            <w:tcW w:w="1066" w:type="dxa"/>
          </w:tcPr>
          <w:p w14:paraId="3E04FE03" w14:textId="77777777" w:rsidR="00190278" w:rsidRDefault="00FC3595">
            <w:pPr>
              <w:ind w:firstLineChars="0" w:firstLine="0"/>
            </w:pPr>
            <w:r>
              <w:rPr>
                <w:rFonts w:hint="eastAsia"/>
              </w:rPr>
              <w:t>参数</w:t>
            </w:r>
          </w:p>
        </w:tc>
        <w:tc>
          <w:tcPr>
            <w:tcW w:w="6810" w:type="dxa"/>
          </w:tcPr>
          <w:p w14:paraId="093FAB82" w14:textId="01B2BF04" w:rsidR="00190278" w:rsidRDefault="00057F03">
            <w:pPr>
              <w:ind w:firstLineChars="0" w:firstLine="0"/>
            </w:pPr>
            <w:r>
              <w:rPr>
                <w:rFonts w:hint="eastAsia"/>
              </w:rPr>
              <w:t>无</w:t>
            </w:r>
          </w:p>
        </w:tc>
      </w:tr>
      <w:tr w:rsidR="00190278" w14:paraId="1C7A07F2" w14:textId="77777777">
        <w:tc>
          <w:tcPr>
            <w:tcW w:w="1066" w:type="dxa"/>
          </w:tcPr>
          <w:p w14:paraId="16AC3B45" w14:textId="77777777" w:rsidR="00190278" w:rsidRDefault="00FC3595">
            <w:pPr>
              <w:ind w:firstLineChars="0" w:firstLine="0"/>
            </w:pPr>
            <w:r>
              <w:rPr>
                <w:rFonts w:hint="eastAsia"/>
              </w:rPr>
              <w:t>返回值</w:t>
            </w:r>
          </w:p>
        </w:tc>
        <w:tc>
          <w:tcPr>
            <w:tcW w:w="6810" w:type="dxa"/>
          </w:tcPr>
          <w:p w14:paraId="686A93C4" w14:textId="77777777" w:rsidR="00190278" w:rsidRDefault="00FC3595">
            <w:pPr>
              <w:ind w:firstLineChars="0" w:firstLine="0"/>
            </w:pPr>
            <w:r>
              <w:rPr>
                <w:rFonts w:hint="eastAsia"/>
              </w:rPr>
              <w:t>{</w:t>
            </w:r>
          </w:p>
          <w:p w14:paraId="5BB3ADE7" w14:textId="77777777" w:rsidR="00190278" w:rsidRDefault="00FC3595">
            <w:pPr>
              <w:ind w:firstLineChars="0" w:firstLine="0"/>
            </w:pPr>
            <w:r>
              <w:t>c</w:t>
            </w:r>
            <w:r>
              <w:rPr>
                <w:rFonts w:hint="eastAsia"/>
              </w:rPr>
              <w:t>ode</w:t>
            </w:r>
            <w:r>
              <w:t>:200,</w:t>
            </w:r>
          </w:p>
          <w:p w14:paraId="17235FBF" w14:textId="77777777" w:rsidR="00190278" w:rsidRDefault="00FC3595">
            <w:pPr>
              <w:ind w:firstLineChars="0" w:firstLine="0"/>
            </w:pPr>
            <w:r>
              <w:t>message:””,</w:t>
            </w:r>
          </w:p>
          <w:p w14:paraId="431CDA49" w14:textId="77777777" w:rsidR="00190278" w:rsidRDefault="00FC3595">
            <w:pPr>
              <w:ind w:firstLineChars="0" w:firstLine="0"/>
            </w:pPr>
            <w:proofErr w:type="spellStart"/>
            <w:proofErr w:type="gramStart"/>
            <w:r>
              <w:t>data:list</w:t>
            </w:r>
            <w:proofErr w:type="spellEnd"/>
            <w:proofErr w:type="gramEnd"/>
            <w:r>
              <w:t>&lt;</w:t>
            </w:r>
            <w:r>
              <w:rPr>
                <w:rFonts w:hint="eastAsia"/>
              </w:rPr>
              <w:t>menu</w:t>
            </w:r>
            <w:r>
              <w:t>&gt;</w:t>
            </w:r>
          </w:p>
          <w:p w14:paraId="44EEE954" w14:textId="77777777" w:rsidR="00190278" w:rsidRDefault="00FC3595">
            <w:pPr>
              <w:ind w:firstLineChars="0" w:firstLine="0"/>
            </w:pPr>
            <w:r>
              <w:rPr>
                <w:rFonts w:hint="eastAsia"/>
              </w:rPr>
              <w:t>}</w:t>
            </w:r>
          </w:p>
        </w:tc>
      </w:tr>
    </w:tbl>
    <w:p w14:paraId="108F8CE2" w14:textId="77777777" w:rsidR="00190278" w:rsidRDefault="00190278">
      <w:pPr>
        <w:pStyle w:val="ad"/>
        <w:ind w:left="780" w:firstLineChars="0" w:firstLine="0"/>
      </w:pPr>
    </w:p>
    <w:tbl>
      <w:tblPr>
        <w:tblStyle w:val="aa"/>
        <w:tblW w:w="7876" w:type="dxa"/>
        <w:tblInd w:w="420" w:type="dxa"/>
        <w:tblLayout w:type="fixed"/>
        <w:tblLook w:val="04A0" w:firstRow="1" w:lastRow="0" w:firstColumn="1" w:lastColumn="0" w:noHBand="0" w:noVBand="1"/>
      </w:tblPr>
      <w:tblGrid>
        <w:gridCol w:w="1057"/>
        <w:gridCol w:w="6819"/>
      </w:tblGrid>
      <w:tr w:rsidR="00190278" w14:paraId="3D00C404" w14:textId="77777777">
        <w:tc>
          <w:tcPr>
            <w:tcW w:w="1057" w:type="dxa"/>
            <w:shd w:val="clear" w:color="auto" w:fill="BFBFBF" w:themeFill="background1" w:themeFillShade="BF"/>
          </w:tcPr>
          <w:p w14:paraId="6E1C75E4" w14:textId="77777777" w:rsidR="00190278" w:rsidRDefault="00FC3595">
            <w:pPr>
              <w:ind w:firstLineChars="0" w:firstLine="0"/>
            </w:pPr>
            <w:r>
              <w:rPr>
                <w:rFonts w:hint="eastAsia"/>
              </w:rPr>
              <w:t>接口名称</w:t>
            </w:r>
          </w:p>
        </w:tc>
        <w:tc>
          <w:tcPr>
            <w:tcW w:w="6819" w:type="dxa"/>
            <w:shd w:val="clear" w:color="auto" w:fill="BFBFBF" w:themeFill="background1" w:themeFillShade="BF"/>
          </w:tcPr>
          <w:p w14:paraId="54E3AA15" w14:textId="1D564922" w:rsidR="00190278" w:rsidRDefault="00FC3595">
            <w:pPr>
              <w:ind w:firstLineChars="0" w:firstLine="0"/>
            </w:pPr>
            <w:r>
              <w:rPr>
                <w:rFonts w:hint="eastAsia"/>
              </w:rPr>
              <w:t>修改菜单</w:t>
            </w:r>
            <w:r w:rsidR="00057F03">
              <w:rPr>
                <w:rFonts w:hint="eastAsia"/>
              </w:rPr>
              <w:t>（</w:t>
            </w:r>
            <w:proofErr w:type="spellStart"/>
            <w:r w:rsidR="00057F03">
              <w:rPr>
                <w:rFonts w:hint="eastAsia"/>
              </w:rPr>
              <w:t>updateMenu</w:t>
            </w:r>
            <w:proofErr w:type="spellEnd"/>
            <w:r w:rsidR="00057F03">
              <w:rPr>
                <w:rFonts w:hint="eastAsia"/>
              </w:rPr>
              <w:t>）</w:t>
            </w:r>
          </w:p>
        </w:tc>
      </w:tr>
      <w:tr w:rsidR="00190278" w14:paraId="246169D7" w14:textId="77777777">
        <w:tc>
          <w:tcPr>
            <w:tcW w:w="1057" w:type="dxa"/>
          </w:tcPr>
          <w:p w14:paraId="616CA5DE" w14:textId="77777777" w:rsidR="00190278" w:rsidRDefault="00FC3595">
            <w:pPr>
              <w:ind w:firstLineChars="0" w:firstLine="0"/>
            </w:pPr>
            <w:proofErr w:type="spellStart"/>
            <w:r>
              <w:rPr>
                <w:rFonts w:hint="eastAsia"/>
              </w:rPr>
              <w:t>url</w:t>
            </w:r>
            <w:proofErr w:type="spellEnd"/>
          </w:p>
        </w:tc>
        <w:tc>
          <w:tcPr>
            <w:tcW w:w="6819" w:type="dxa"/>
          </w:tcPr>
          <w:p w14:paraId="20241C61" w14:textId="60670DA9" w:rsidR="00190278" w:rsidRDefault="00FC3595">
            <w:pPr>
              <w:ind w:firstLineChars="0" w:firstLine="0"/>
            </w:pPr>
            <w:r>
              <w:t xml:space="preserve">/ </w:t>
            </w:r>
            <w:r>
              <w:rPr>
                <w:rFonts w:hint="eastAsia"/>
              </w:rPr>
              <w:t>menu</w:t>
            </w:r>
            <w:r w:rsidR="00057F03">
              <w:rPr>
                <w:rFonts w:hint="eastAsia"/>
              </w:rPr>
              <w:t>s</w:t>
            </w:r>
            <w:r w:rsidR="00057F03">
              <w:t>/{</w:t>
            </w:r>
            <w:proofErr w:type="spellStart"/>
            <w:r w:rsidR="00057F03">
              <w:t>menuId</w:t>
            </w:r>
            <w:proofErr w:type="spellEnd"/>
            <w:r w:rsidR="00057F03">
              <w:t>}</w:t>
            </w:r>
          </w:p>
        </w:tc>
      </w:tr>
      <w:tr w:rsidR="00190278" w14:paraId="3A30F237" w14:textId="77777777">
        <w:tc>
          <w:tcPr>
            <w:tcW w:w="1057" w:type="dxa"/>
          </w:tcPr>
          <w:p w14:paraId="48262436" w14:textId="77777777" w:rsidR="00190278" w:rsidRDefault="00FC3595">
            <w:pPr>
              <w:ind w:firstLineChars="0" w:firstLine="0"/>
            </w:pPr>
            <w:r>
              <w:rPr>
                <w:rFonts w:hint="eastAsia"/>
              </w:rPr>
              <w:t>方法</w:t>
            </w:r>
          </w:p>
        </w:tc>
        <w:tc>
          <w:tcPr>
            <w:tcW w:w="6819" w:type="dxa"/>
          </w:tcPr>
          <w:p w14:paraId="7A4813EA" w14:textId="4C52AC87" w:rsidR="00190278" w:rsidRDefault="00057F03">
            <w:pPr>
              <w:ind w:firstLineChars="0" w:firstLine="0"/>
            </w:pPr>
            <w:r>
              <w:t>put</w:t>
            </w:r>
          </w:p>
        </w:tc>
      </w:tr>
      <w:tr w:rsidR="00190278" w14:paraId="74F4E74E" w14:textId="77777777">
        <w:trPr>
          <w:trHeight w:val="641"/>
        </w:trPr>
        <w:tc>
          <w:tcPr>
            <w:tcW w:w="1057" w:type="dxa"/>
          </w:tcPr>
          <w:p w14:paraId="02C90BB7" w14:textId="77777777" w:rsidR="00190278" w:rsidRDefault="00FC3595">
            <w:pPr>
              <w:ind w:firstLineChars="0" w:firstLine="0"/>
            </w:pPr>
            <w:r>
              <w:rPr>
                <w:rFonts w:hint="eastAsia"/>
              </w:rPr>
              <w:lastRenderedPageBreak/>
              <w:t>参数</w:t>
            </w:r>
          </w:p>
        </w:tc>
        <w:tc>
          <w:tcPr>
            <w:tcW w:w="6819"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7845D821" w14:textId="77777777" w:rsidTr="008A1438">
              <w:trPr>
                <w:trHeight w:val="356"/>
              </w:trPr>
              <w:tc>
                <w:tcPr>
                  <w:tcW w:w="1175" w:type="dxa"/>
                  <w:tcBorders>
                    <w:top w:val="nil"/>
                    <w:left w:val="single" w:sz="8" w:space="0" w:color="4F81BD"/>
                    <w:bottom w:val="nil"/>
                    <w:right w:val="nil"/>
                  </w:tcBorders>
                  <w:shd w:val="clear" w:color="auto" w:fill="FFFFFF" w:themeFill="background1"/>
                </w:tcPr>
                <w:p w14:paraId="75D315E3" w14:textId="77777777" w:rsidR="00190278" w:rsidRPr="008A1438" w:rsidRDefault="00FC3595">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3DFB9E54"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78F5C677" w14:textId="77777777" w:rsidR="00190278" w:rsidRPr="008A1438" w:rsidRDefault="00FC3595">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07CBCE27" w14:textId="77777777" w:rsidR="00190278" w:rsidRPr="008A1438" w:rsidRDefault="00FC3595">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30B058A7" w14:textId="77777777" w:rsidR="00190278" w:rsidRPr="008A1438" w:rsidRDefault="00FC3595">
                  <w:pPr>
                    <w:ind w:firstLineChars="0" w:firstLine="0"/>
                    <w:rPr>
                      <w:color w:val="000000" w:themeColor="text1"/>
                    </w:rPr>
                  </w:pPr>
                  <w:r w:rsidRPr="008A1438">
                    <w:rPr>
                      <w:rFonts w:hint="eastAsia"/>
                      <w:color w:val="000000" w:themeColor="text1"/>
                    </w:rPr>
                    <w:t>参数形式</w:t>
                  </w:r>
                </w:p>
              </w:tc>
            </w:tr>
            <w:tr w:rsidR="00190278" w14:paraId="5D51E389" w14:textId="77777777">
              <w:tc>
                <w:tcPr>
                  <w:tcW w:w="1175" w:type="dxa"/>
                  <w:tcBorders>
                    <w:top w:val="nil"/>
                    <w:left w:val="nil"/>
                    <w:bottom w:val="nil"/>
                    <w:right w:val="nil"/>
                  </w:tcBorders>
                </w:tcPr>
                <w:p w14:paraId="2A81658C" w14:textId="77777777" w:rsidR="00190278" w:rsidRDefault="00FC3595">
                  <w:pPr>
                    <w:ind w:firstLineChars="0" w:firstLine="0"/>
                    <w:rPr>
                      <w:color w:val="000000"/>
                    </w:rPr>
                  </w:pPr>
                  <w:proofErr w:type="spellStart"/>
                  <w:r>
                    <w:rPr>
                      <w:rFonts w:hint="eastAsia"/>
                    </w:rPr>
                    <w:t>menu</w:t>
                  </w:r>
                  <w:r>
                    <w:t>Id</w:t>
                  </w:r>
                  <w:proofErr w:type="spellEnd"/>
                </w:p>
              </w:tc>
              <w:tc>
                <w:tcPr>
                  <w:tcW w:w="1025" w:type="dxa"/>
                  <w:tcBorders>
                    <w:top w:val="nil"/>
                    <w:left w:val="nil"/>
                    <w:bottom w:val="nil"/>
                    <w:right w:val="nil"/>
                  </w:tcBorders>
                </w:tcPr>
                <w:p w14:paraId="41217391" w14:textId="77777777" w:rsidR="00190278" w:rsidRDefault="00FC3595">
                  <w:pPr>
                    <w:ind w:firstLineChars="0" w:firstLine="0"/>
                    <w:rPr>
                      <w:color w:val="000000"/>
                    </w:rPr>
                  </w:pPr>
                  <w:r>
                    <w:rPr>
                      <w:rFonts w:hint="eastAsia"/>
                      <w:color w:val="000000"/>
                    </w:rPr>
                    <w:t>菜单ID</w:t>
                  </w:r>
                </w:p>
              </w:tc>
              <w:tc>
                <w:tcPr>
                  <w:tcW w:w="1100" w:type="dxa"/>
                  <w:tcBorders>
                    <w:top w:val="nil"/>
                    <w:left w:val="nil"/>
                    <w:bottom w:val="nil"/>
                    <w:right w:val="nil"/>
                  </w:tcBorders>
                </w:tcPr>
                <w:p w14:paraId="3B5B54FF"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39D893E1"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44ADDF07"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2E09E6C5" w14:textId="77777777">
              <w:tc>
                <w:tcPr>
                  <w:tcW w:w="1175" w:type="dxa"/>
                  <w:tcBorders>
                    <w:top w:val="nil"/>
                    <w:left w:val="nil"/>
                    <w:bottom w:val="nil"/>
                    <w:right w:val="nil"/>
                  </w:tcBorders>
                </w:tcPr>
                <w:p w14:paraId="2992F05D" w14:textId="77777777" w:rsidR="00190278" w:rsidRDefault="00FC3595">
                  <w:pPr>
                    <w:ind w:firstLineChars="0" w:firstLine="0"/>
                  </w:pPr>
                  <w:proofErr w:type="spellStart"/>
                  <w:r>
                    <w:rPr>
                      <w:rFonts w:hint="eastAsia"/>
                    </w:rPr>
                    <w:t>parentId</w:t>
                  </w:r>
                  <w:proofErr w:type="spellEnd"/>
                </w:p>
              </w:tc>
              <w:tc>
                <w:tcPr>
                  <w:tcW w:w="1025" w:type="dxa"/>
                  <w:tcBorders>
                    <w:top w:val="nil"/>
                    <w:left w:val="nil"/>
                    <w:bottom w:val="nil"/>
                    <w:right w:val="nil"/>
                  </w:tcBorders>
                </w:tcPr>
                <w:p w14:paraId="051BE15A" w14:textId="77777777" w:rsidR="00190278" w:rsidRDefault="00FC3595">
                  <w:pPr>
                    <w:ind w:firstLineChars="0" w:firstLine="0"/>
                    <w:rPr>
                      <w:color w:val="000000"/>
                    </w:rPr>
                  </w:pPr>
                  <w:r>
                    <w:rPr>
                      <w:rFonts w:hint="eastAsia"/>
                      <w:color w:val="000000"/>
                    </w:rPr>
                    <w:t>父级菜单ID</w:t>
                  </w:r>
                </w:p>
              </w:tc>
              <w:tc>
                <w:tcPr>
                  <w:tcW w:w="1100" w:type="dxa"/>
                  <w:tcBorders>
                    <w:top w:val="nil"/>
                    <w:left w:val="nil"/>
                    <w:bottom w:val="nil"/>
                    <w:right w:val="nil"/>
                  </w:tcBorders>
                </w:tcPr>
                <w:p w14:paraId="19A0EAB3" w14:textId="77777777" w:rsidR="00190278" w:rsidRDefault="00FC3595">
                  <w:pPr>
                    <w:ind w:firstLineChars="0" w:firstLine="0"/>
                    <w:rPr>
                      <w:color w:val="000000"/>
                    </w:rPr>
                  </w:pPr>
                  <w:r>
                    <w:rPr>
                      <w:rFonts w:hint="eastAsia"/>
                      <w:color w:val="000000"/>
                    </w:rPr>
                    <w:t>否</w:t>
                  </w:r>
                </w:p>
              </w:tc>
              <w:tc>
                <w:tcPr>
                  <w:tcW w:w="1361" w:type="dxa"/>
                  <w:tcBorders>
                    <w:top w:val="nil"/>
                    <w:left w:val="nil"/>
                    <w:bottom w:val="nil"/>
                    <w:right w:val="nil"/>
                  </w:tcBorders>
                </w:tcPr>
                <w:p w14:paraId="4D58A6EC"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5D089A07"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7D12E778" w14:textId="77777777">
              <w:tc>
                <w:tcPr>
                  <w:tcW w:w="1175" w:type="dxa"/>
                  <w:tcBorders>
                    <w:top w:val="nil"/>
                    <w:left w:val="nil"/>
                    <w:bottom w:val="nil"/>
                    <w:right w:val="nil"/>
                  </w:tcBorders>
                </w:tcPr>
                <w:p w14:paraId="4CE6E071" w14:textId="77777777" w:rsidR="00190278" w:rsidRDefault="00FC3595">
                  <w:pPr>
                    <w:ind w:firstLineChars="0" w:firstLine="0"/>
                  </w:pPr>
                  <w:proofErr w:type="spellStart"/>
                  <w:r>
                    <w:rPr>
                      <w:rFonts w:hint="eastAsia"/>
                    </w:rPr>
                    <w:t>menuName</w:t>
                  </w:r>
                  <w:proofErr w:type="spellEnd"/>
                </w:p>
              </w:tc>
              <w:tc>
                <w:tcPr>
                  <w:tcW w:w="1025" w:type="dxa"/>
                  <w:tcBorders>
                    <w:top w:val="nil"/>
                    <w:left w:val="nil"/>
                    <w:bottom w:val="nil"/>
                    <w:right w:val="nil"/>
                  </w:tcBorders>
                </w:tcPr>
                <w:p w14:paraId="503D36D3" w14:textId="77777777" w:rsidR="00190278" w:rsidRDefault="00FC3595">
                  <w:pPr>
                    <w:ind w:firstLineChars="0" w:firstLine="0"/>
                    <w:rPr>
                      <w:color w:val="000000"/>
                    </w:rPr>
                  </w:pPr>
                  <w:r>
                    <w:rPr>
                      <w:rFonts w:hint="eastAsia"/>
                      <w:color w:val="000000"/>
                    </w:rPr>
                    <w:t>菜单名称</w:t>
                  </w:r>
                </w:p>
              </w:tc>
              <w:tc>
                <w:tcPr>
                  <w:tcW w:w="1100" w:type="dxa"/>
                  <w:tcBorders>
                    <w:top w:val="nil"/>
                    <w:left w:val="nil"/>
                    <w:bottom w:val="nil"/>
                    <w:right w:val="nil"/>
                  </w:tcBorders>
                </w:tcPr>
                <w:p w14:paraId="576D2C72"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124EEB8E"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78AF6DC4"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613F41EB" w14:textId="77777777">
              <w:tc>
                <w:tcPr>
                  <w:tcW w:w="1175" w:type="dxa"/>
                  <w:tcBorders>
                    <w:top w:val="nil"/>
                    <w:left w:val="nil"/>
                    <w:bottom w:val="nil"/>
                    <w:right w:val="nil"/>
                  </w:tcBorders>
                </w:tcPr>
                <w:p w14:paraId="5946DCC1" w14:textId="77777777" w:rsidR="00190278" w:rsidRDefault="00FC3595">
                  <w:pPr>
                    <w:ind w:firstLineChars="0" w:firstLine="0"/>
                  </w:pPr>
                  <w:proofErr w:type="spellStart"/>
                  <w:r>
                    <w:t>url</w:t>
                  </w:r>
                  <w:proofErr w:type="spellEnd"/>
                </w:p>
              </w:tc>
              <w:tc>
                <w:tcPr>
                  <w:tcW w:w="1025" w:type="dxa"/>
                  <w:tcBorders>
                    <w:top w:val="nil"/>
                    <w:left w:val="nil"/>
                    <w:bottom w:val="nil"/>
                    <w:right w:val="nil"/>
                  </w:tcBorders>
                </w:tcPr>
                <w:p w14:paraId="0E8FC330" w14:textId="77777777" w:rsidR="00190278" w:rsidRDefault="00FC3595">
                  <w:pPr>
                    <w:ind w:firstLineChars="0" w:firstLine="0"/>
                    <w:rPr>
                      <w:color w:val="000000"/>
                    </w:rPr>
                  </w:pPr>
                  <w:r>
                    <w:rPr>
                      <w:rFonts w:hint="eastAsia"/>
                      <w:color w:val="000000"/>
                    </w:rPr>
                    <w:t>地址</w:t>
                  </w:r>
                </w:p>
              </w:tc>
              <w:tc>
                <w:tcPr>
                  <w:tcW w:w="1100" w:type="dxa"/>
                  <w:tcBorders>
                    <w:top w:val="nil"/>
                    <w:left w:val="nil"/>
                    <w:bottom w:val="nil"/>
                    <w:right w:val="nil"/>
                  </w:tcBorders>
                </w:tcPr>
                <w:p w14:paraId="3C3FD191"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77578C4D"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74AE6400"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470F9E8B" w14:textId="77777777">
              <w:tc>
                <w:tcPr>
                  <w:tcW w:w="1175" w:type="dxa"/>
                  <w:tcBorders>
                    <w:top w:val="nil"/>
                    <w:left w:val="nil"/>
                    <w:bottom w:val="nil"/>
                    <w:right w:val="nil"/>
                  </w:tcBorders>
                </w:tcPr>
                <w:p w14:paraId="52D0C031" w14:textId="77777777" w:rsidR="00190278" w:rsidRDefault="00FC3595">
                  <w:pPr>
                    <w:ind w:firstLineChars="0" w:firstLine="0"/>
                  </w:pPr>
                  <w:r>
                    <w:rPr>
                      <w:rFonts w:hint="eastAsia"/>
                    </w:rPr>
                    <w:t>p</w:t>
                  </w:r>
                  <w:r>
                    <w:t>erms</w:t>
                  </w:r>
                </w:p>
              </w:tc>
              <w:tc>
                <w:tcPr>
                  <w:tcW w:w="1025" w:type="dxa"/>
                  <w:tcBorders>
                    <w:top w:val="nil"/>
                    <w:left w:val="nil"/>
                    <w:bottom w:val="nil"/>
                    <w:right w:val="nil"/>
                  </w:tcBorders>
                </w:tcPr>
                <w:p w14:paraId="2D6A0041" w14:textId="30405705" w:rsidR="00190278" w:rsidRDefault="00057F03">
                  <w:pPr>
                    <w:ind w:firstLineChars="0" w:firstLine="0"/>
                    <w:rPr>
                      <w:color w:val="000000"/>
                    </w:rPr>
                  </w:pPr>
                  <w:r>
                    <w:rPr>
                      <w:rFonts w:hint="eastAsia"/>
                      <w:color w:val="000000"/>
                    </w:rPr>
                    <w:t>权限</w:t>
                  </w:r>
                </w:p>
              </w:tc>
              <w:tc>
                <w:tcPr>
                  <w:tcW w:w="1100" w:type="dxa"/>
                  <w:tcBorders>
                    <w:top w:val="nil"/>
                    <w:left w:val="nil"/>
                    <w:bottom w:val="nil"/>
                    <w:right w:val="nil"/>
                  </w:tcBorders>
                </w:tcPr>
                <w:p w14:paraId="56987908"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32680352" w14:textId="5D5C1738" w:rsidR="00190278" w:rsidRDefault="00057F03">
                  <w:pPr>
                    <w:ind w:firstLineChars="0" w:firstLine="0"/>
                    <w:rPr>
                      <w:color w:val="000000"/>
                    </w:rPr>
                  </w:pPr>
                  <w:r>
                    <w:rPr>
                      <w:color w:val="000000"/>
                    </w:rPr>
                    <w:t>S</w:t>
                  </w:r>
                  <w:r>
                    <w:rPr>
                      <w:rFonts w:hint="eastAsia"/>
                      <w:color w:val="000000"/>
                    </w:rPr>
                    <w:t>tring</w:t>
                  </w:r>
                </w:p>
              </w:tc>
              <w:tc>
                <w:tcPr>
                  <w:tcW w:w="2157" w:type="dxa"/>
                  <w:tcBorders>
                    <w:top w:val="nil"/>
                    <w:left w:val="nil"/>
                    <w:bottom w:val="nil"/>
                    <w:right w:val="nil"/>
                  </w:tcBorders>
                </w:tcPr>
                <w:p w14:paraId="5B542B57"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1EF2DF4D" w14:textId="77777777">
              <w:tc>
                <w:tcPr>
                  <w:tcW w:w="1175" w:type="dxa"/>
                  <w:tcBorders>
                    <w:top w:val="nil"/>
                    <w:left w:val="nil"/>
                    <w:bottom w:val="nil"/>
                    <w:right w:val="nil"/>
                  </w:tcBorders>
                </w:tcPr>
                <w:p w14:paraId="3D421097" w14:textId="77777777" w:rsidR="00190278" w:rsidRDefault="00FC3595">
                  <w:pPr>
                    <w:ind w:firstLineChars="0" w:firstLine="0"/>
                  </w:pPr>
                  <w:r>
                    <w:rPr>
                      <w:rFonts w:hint="eastAsia"/>
                    </w:rPr>
                    <w:t>i</w:t>
                  </w:r>
                  <w:r>
                    <w:t>con</w:t>
                  </w:r>
                </w:p>
              </w:tc>
              <w:tc>
                <w:tcPr>
                  <w:tcW w:w="1025" w:type="dxa"/>
                  <w:tcBorders>
                    <w:top w:val="nil"/>
                    <w:left w:val="nil"/>
                    <w:bottom w:val="nil"/>
                    <w:right w:val="nil"/>
                  </w:tcBorders>
                </w:tcPr>
                <w:p w14:paraId="2A833F62" w14:textId="77777777" w:rsidR="00190278" w:rsidRDefault="00FC3595">
                  <w:pPr>
                    <w:ind w:firstLineChars="0" w:firstLine="0"/>
                    <w:rPr>
                      <w:color w:val="000000"/>
                    </w:rPr>
                  </w:pPr>
                  <w:r>
                    <w:rPr>
                      <w:rFonts w:hint="eastAsia"/>
                      <w:color w:val="000000"/>
                    </w:rPr>
                    <w:t>图标</w:t>
                  </w:r>
                </w:p>
              </w:tc>
              <w:tc>
                <w:tcPr>
                  <w:tcW w:w="1100" w:type="dxa"/>
                  <w:tcBorders>
                    <w:top w:val="nil"/>
                    <w:left w:val="nil"/>
                    <w:bottom w:val="nil"/>
                    <w:right w:val="nil"/>
                  </w:tcBorders>
                </w:tcPr>
                <w:p w14:paraId="082353DE" w14:textId="77777777" w:rsidR="00190278" w:rsidRDefault="00FC3595">
                  <w:pPr>
                    <w:ind w:firstLineChars="0" w:firstLine="0"/>
                    <w:rPr>
                      <w:color w:val="000000"/>
                    </w:rPr>
                  </w:pPr>
                  <w:r>
                    <w:rPr>
                      <w:rFonts w:hint="eastAsia"/>
                      <w:color w:val="000000"/>
                    </w:rPr>
                    <w:t>否</w:t>
                  </w:r>
                </w:p>
              </w:tc>
              <w:tc>
                <w:tcPr>
                  <w:tcW w:w="1361" w:type="dxa"/>
                  <w:tcBorders>
                    <w:top w:val="nil"/>
                    <w:left w:val="nil"/>
                    <w:bottom w:val="nil"/>
                    <w:right w:val="nil"/>
                  </w:tcBorders>
                </w:tcPr>
                <w:p w14:paraId="4E552724"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33CB7276"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64CA63EA" w14:textId="77777777">
              <w:tc>
                <w:tcPr>
                  <w:tcW w:w="1175" w:type="dxa"/>
                  <w:tcBorders>
                    <w:top w:val="nil"/>
                    <w:left w:val="nil"/>
                    <w:bottom w:val="nil"/>
                    <w:right w:val="nil"/>
                  </w:tcBorders>
                </w:tcPr>
                <w:p w14:paraId="666D5CEB" w14:textId="77777777" w:rsidR="00190278" w:rsidRDefault="00FC3595">
                  <w:pPr>
                    <w:ind w:firstLineChars="0" w:firstLine="0"/>
                  </w:pPr>
                  <w:r>
                    <w:rPr>
                      <w:rFonts w:hint="eastAsia"/>
                    </w:rPr>
                    <w:t>t</w:t>
                  </w:r>
                  <w:r>
                    <w:t>ype</w:t>
                  </w:r>
                </w:p>
              </w:tc>
              <w:tc>
                <w:tcPr>
                  <w:tcW w:w="1025" w:type="dxa"/>
                  <w:tcBorders>
                    <w:top w:val="nil"/>
                    <w:left w:val="nil"/>
                    <w:bottom w:val="nil"/>
                    <w:right w:val="nil"/>
                  </w:tcBorders>
                </w:tcPr>
                <w:p w14:paraId="0C929C4F" w14:textId="77777777" w:rsidR="00190278" w:rsidRDefault="00FC3595">
                  <w:pPr>
                    <w:ind w:firstLineChars="0" w:firstLine="0"/>
                    <w:rPr>
                      <w:color w:val="000000"/>
                    </w:rPr>
                  </w:pPr>
                  <w:r>
                    <w:rPr>
                      <w:rFonts w:hint="eastAsia"/>
                      <w:color w:val="000000"/>
                    </w:rPr>
                    <w:t>类型</w:t>
                  </w:r>
                </w:p>
              </w:tc>
              <w:tc>
                <w:tcPr>
                  <w:tcW w:w="1100" w:type="dxa"/>
                  <w:tcBorders>
                    <w:top w:val="nil"/>
                    <w:left w:val="nil"/>
                    <w:bottom w:val="nil"/>
                    <w:right w:val="nil"/>
                  </w:tcBorders>
                </w:tcPr>
                <w:p w14:paraId="6F833C9E"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18B962E6" w14:textId="77777777" w:rsidR="00190278" w:rsidRDefault="00FC3595">
                  <w:pPr>
                    <w:ind w:firstLineChars="0" w:firstLine="0"/>
                    <w:rPr>
                      <w:color w:val="000000"/>
                    </w:rPr>
                  </w:pPr>
                  <w:r>
                    <w:rPr>
                      <w:rFonts w:hint="eastAsia"/>
                      <w:color w:val="000000"/>
                    </w:rPr>
                    <w:t>String</w:t>
                  </w:r>
                </w:p>
              </w:tc>
              <w:tc>
                <w:tcPr>
                  <w:tcW w:w="2157" w:type="dxa"/>
                  <w:tcBorders>
                    <w:top w:val="nil"/>
                    <w:left w:val="nil"/>
                    <w:bottom w:val="nil"/>
                    <w:right w:val="nil"/>
                  </w:tcBorders>
                </w:tcPr>
                <w:p w14:paraId="1B13E1CE" w14:textId="77777777" w:rsidR="00190278" w:rsidRDefault="00FC3595">
                  <w:pPr>
                    <w:ind w:firstLineChars="0" w:firstLine="0"/>
                    <w:rPr>
                      <w:color w:val="000000"/>
                    </w:rPr>
                  </w:pPr>
                  <w:proofErr w:type="spellStart"/>
                  <w:r>
                    <w:rPr>
                      <w:rFonts w:hint="eastAsia"/>
                      <w:color w:val="000000"/>
                    </w:rPr>
                    <w:t>RequestBody</w:t>
                  </w:r>
                  <w:proofErr w:type="spellEnd"/>
                </w:p>
              </w:tc>
            </w:tr>
            <w:tr w:rsidR="00190278" w14:paraId="0FE0318A" w14:textId="77777777">
              <w:tc>
                <w:tcPr>
                  <w:tcW w:w="1175" w:type="dxa"/>
                  <w:tcBorders>
                    <w:top w:val="nil"/>
                    <w:left w:val="nil"/>
                    <w:bottom w:val="nil"/>
                    <w:right w:val="nil"/>
                  </w:tcBorders>
                </w:tcPr>
                <w:p w14:paraId="4367FE2B" w14:textId="77777777" w:rsidR="00190278" w:rsidRDefault="00FC3595">
                  <w:pPr>
                    <w:ind w:firstLineChars="0" w:firstLine="0"/>
                  </w:pPr>
                  <w:proofErr w:type="spellStart"/>
                  <w:r>
                    <w:rPr>
                      <w:rFonts w:hint="eastAsia"/>
                    </w:rPr>
                    <w:t>o</w:t>
                  </w:r>
                  <w:r>
                    <w:t>rderNum</w:t>
                  </w:r>
                  <w:proofErr w:type="spellEnd"/>
                </w:p>
              </w:tc>
              <w:tc>
                <w:tcPr>
                  <w:tcW w:w="1025" w:type="dxa"/>
                  <w:tcBorders>
                    <w:top w:val="nil"/>
                    <w:left w:val="nil"/>
                    <w:bottom w:val="nil"/>
                    <w:right w:val="nil"/>
                  </w:tcBorders>
                </w:tcPr>
                <w:p w14:paraId="078EA29F" w14:textId="77777777" w:rsidR="00190278" w:rsidRDefault="00FC3595">
                  <w:pPr>
                    <w:ind w:firstLineChars="0" w:firstLine="0"/>
                    <w:rPr>
                      <w:color w:val="000000"/>
                    </w:rPr>
                  </w:pPr>
                  <w:r>
                    <w:rPr>
                      <w:rFonts w:hint="eastAsia"/>
                      <w:color w:val="000000"/>
                    </w:rPr>
                    <w:t>排序</w:t>
                  </w:r>
                </w:p>
              </w:tc>
              <w:tc>
                <w:tcPr>
                  <w:tcW w:w="1100" w:type="dxa"/>
                  <w:tcBorders>
                    <w:top w:val="nil"/>
                    <w:left w:val="nil"/>
                    <w:bottom w:val="nil"/>
                    <w:right w:val="nil"/>
                  </w:tcBorders>
                </w:tcPr>
                <w:p w14:paraId="06016FED" w14:textId="77777777" w:rsidR="00190278" w:rsidRDefault="00FC3595">
                  <w:pPr>
                    <w:ind w:firstLineChars="0" w:firstLine="0"/>
                    <w:rPr>
                      <w:color w:val="000000"/>
                    </w:rPr>
                  </w:pPr>
                  <w:r>
                    <w:rPr>
                      <w:rFonts w:hint="eastAsia"/>
                      <w:color w:val="000000"/>
                    </w:rPr>
                    <w:t>否</w:t>
                  </w:r>
                </w:p>
              </w:tc>
              <w:tc>
                <w:tcPr>
                  <w:tcW w:w="1361" w:type="dxa"/>
                  <w:tcBorders>
                    <w:top w:val="nil"/>
                    <w:left w:val="nil"/>
                    <w:bottom w:val="nil"/>
                    <w:right w:val="nil"/>
                  </w:tcBorders>
                </w:tcPr>
                <w:p w14:paraId="002F997D"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3D200157" w14:textId="77777777" w:rsidR="00190278" w:rsidRDefault="00FC3595">
                  <w:pPr>
                    <w:ind w:firstLineChars="0" w:firstLine="0"/>
                    <w:rPr>
                      <w:color w:val="000000"/>
                    </w:rPr>
                  </w:pPr>
                  <w:proofErr w:type="spellStart"/>
                  <w:r>
                    <w:rPr>
                      <w:rFonts w:hint="eastAsia"/>
                      <w:color w:val="000000"/>
                    </w:rPr>
                    <w:t>RequestBody</w:t>
                  </w:r>
                  <w:proofErr w:type="spellEnd"/>
                </w:p>
              </w:tc>
            </w:tr>
          </w:tbl>
          <w:p w14:paraId="26D92F36" w14:textId="77777777" w:rsidR="00190278" w:rsidRDefault="00190278">
            <w:pPr>
              <w:ind w:firstLineChars="0" w:firstLine="0"/>
            </w:pPr>
          </w:p>
        </w:tc>
      </w:tr>
      <w:tr w:rsidR="00190278" w14:paraId="3B8DB329" w14:textId="77777777">
        <w:tc>
          <w:tcPr>
            <w:tcW w:w="1057" w:type="dxa"/>
          </w:tcPr>
          <w:p w14:paraId="725AA07B" w14:textId="77777777" w:rsidR="00190278" w:rsidRDefault="00FC3595">
            <w:pPr>
              <w:ind w:firstLineChars="0" w:firstLine="0"/>
            </w:pPr>
            <w:r>
              <w:rPr>
                <w:rFonts w:hint="eastAsia"/>
              </w:rPr>
              <w:t>返回值</w:t>
            </w:r>
          </w:p>
        </w:tc>
        <w:tc>
          <w:tcPr>
            <w:tcW w:w="6819" w:type="dxa"/>
          </w:tcPr>
          <w:p w14:paraId="19CB8659" w14:textId="77777777" w:rsidR="00190278" w:rsidRDefault="00FC3595">
            <w:pPr>
              <w:ind w:firstLineChars="0" w:firstLine="0"/>
            </w:pPr>
            <w:r>
              <w:t>{</w:t>
            </w:r>
          </w:p>
          <w:p w14:paraId="2FEDBAF5" w14:textId="77777777" w:rsidR="00190278" w:rsidRDefault="00FC3595">
            <w:pPr>
              <w:ind w:firstLineChars="0" w:firstLine="0"/>
            </w:pPr>
            <w:r>
              <w:t>code: 200,</w:t>
            </w:r>
          </w:p>
          <w:p w14:paraId="4E2A0C70" w14:textId="77777777" w:rsidR="00190278" w:rsidRDefault="00FC3595">
            <w:pPr>
              <w:ind w:firstLineChars="0" w:firstLine="0"/>
            </w:pPr>
            <w:r>
              <w:t xml:space="preserve">message: </w:t>
            </w:r>
            <w:r>
              <w:rPr>
                <w:rFonts w:hint="eastAsia"/>
              </w:rPr>
              <w:t>“修改成功”</w:t>
            </w:r>
          </w:p>
          <w:p w14:paraId="3E2C10CF" w14:textId="77777777" w:rsidR="00190278" w:rsidRDefault="00FC3595">
            <w:pPr>
              <w:ind w:firstLineChars="0" w:firstLine="0"/>
            </w:pPr>
            <w:r>
              <w:rPr>
                <w:rFonts w:hint="eastAsia"/>
              </w:rPr>
              <w:t>}</w:t>
            </w:r>
          </w:p>
        </w:tc>
      </w:tr>
    </w:tbl>
    <w:p w14:paraId="461EFD31"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057"/>
        <w:gridCol w:w="6819"/>
      </w:tblGrid>
      <w:tr w:rsidR="00190278" w14:paraId="033B8129" w14:textId="77777777">
        <w:tc>
          <w:tcPr>
            <w:tcW w:w="1057" w:type="dxa"/>
            <w:shd w:val="clear" w:color="auto" w:fill="BFBFBF" w:themeFill="background1" w:themeFillShade="BF"/>
          </w:tcPr>
          <w:p w14:paraId="2DE41DB7" w14:textId="77777777" w:rsidR="00190278" w:rsidRDefault="00FC3595">
            <w:pPr>
              <w:ind w:firstLineChars="0" w:firstLine="0"/>
            </w:pPr>
            <w:r>
              <w:rPr>
                <w:rFonts w:hint="eastAsia"/>
              </w:rPr>
              <w:t>接口名称</w:t>
            </w:r>
          </w:p>
        </w:tc>
        <w:tc>
          <w:tcPr>
            <w:tcW w:w="6819" w:type="dxa"/>
            <w:shd w:val="clear" w:color="auto" w:fill="BFBFBF" w:themeFill="background1" w:themeFillShade="BF"/>
          </w:tcPr>
          <w:p w14:paraId="2354B1F3" w14:textId="637F80B2" w:rsidR="00190278" w:rsidRDefault="00FC3595">
            <w:pPr>
              <w:ind w:firstLineChars="0" w:firstLine="0"/>
            </w:pPr>
            <w:r>
              <w:rPr>
                <w:rFonts w:hint="eastAsia"/>
              </w:rPr>
              <w:t>删除菜单</w:t>
            </w:r>
            <w:r w:rsidR="00057F03">
              <w:rPr>
                <w:rFonts w:hint="eastAsia"/>
              </w:rPr>
              <w:t>(</w:t>
            </w:r>
            <w:proofErr w:type="spellStart"/>
            <w:r w:rsidR="00057F03">
              <w:rPr>
                <w:rFonts w:hint="eastAsia"/>
              </w:rPr>
              <w:t>delete</w:t>
            </w:r>
            <w:r w:rsidR="00057F03">
              <w:t>M</w:t>
            </w:r>
            <w:r w:rsidR="00057F03">
              <w:rPr>
                <w:rFonts w:hint="eastAsia"/>
              </w:rPr>
              <w:t>enu</w:t>
            </w:r>
            <w:proofErr w:type="spellEnd"/>
            <w:r w:rsidR="00057F03">
              <w:t>)</w:t>
            </w:r>
          </w:p>
        </w:tc>
      </w:tr>
      <w:tr w:rsidR="00190278" w14:paraId="34F1DD00" w14:textId="77777777">
        <w:tc>
          <w:tcPr>
            <w:tcW w:w="1057" w:type="dxa"/>
          </w:tcPr>
          <w:p w14:paraId="1CD6B91F" w14:textId="77777777" w:rsidR="00190278" w:rsidRDefault="00FC3595">
            <w:pPr>
              <w:ind w:firstLineChars="0" w:firstLine="0"/>
            </w:pPr>
            <w:proofErr w:type="spellStart"/>
            <w:r>
              <w:rPr>
                <w:rFonts w:hint="eastAsia"/>
              </w:rPr>
              <w:t>url</w:t>
            </w:r>
            <w:proofErr w:type="spellEnd"/>
          </w:p>
        </w:tc>
        <w:tc>
          <w:tcPr>
            <w:tcW w:w="6819" w:type="dxa"/>
          </w:tcPr>
          <w:p w14:paraId="748888B7" w14:textId="69840A4F" w:rsidR="00190278" w:rsidRDefault="00FC3595">
            <w:pPr>
              <w:ind w:firstLineChars="0" w:firstLine="0"/>
            </w:pPr>
            <w:r>
              <w:t>/</w:t>
            </w:r>
            <w:r>
              <w:rPr>
                <w:rFonts w:hint="eastAsia"/>
              </w:rPr>
              <w:t>menu</w:t>
            </w:r>
            <w:r w:rsidR="00057F03">
              <w:t>s</w:t>
            </w:r>
            <w:r>
              <w:t>/</w:t>
            </w:r>
            <w:r w:rsidR="00057F03">
              <w:t>{</w:t>
            </w:r>
            <w:proofErr w:type="spellStart"/>
            <w:r w:rsidR="00057F03">
              <w:t>menuId</w:t>
            </w:r>
            <w:proofErr w:type="spellEnd"/>
            <w:r w:rsidR="00057F03">
              <w:t>}</w:t>
            </w:r>
          </w:p>
        </w:tc>
      </w:tr>
      <w:tr w:rsidR="00190278" w14:paraId="17EFB54F" w14:textId="77777777">
        <w:tc>
          <w:tcPr>
            <w:tcW w:w="1057" w:type="dxa"/>
          </w:tcPr>
          <w:p w14:paraId="3DB8210B" w14:textId="77777777" w:rsidR="00190278" w:rsidRDefault="00FC3595">
            <w:pPr>
              <w:ind w:firstLineChars="0" w:firstLine="0"/>
            </w:pPr>
            <w:r>
              <w:rPr>
                <w:rFonts w:hint="eastAsia"/>
              </w:rPr>
              <w:t>方法</w:t>
            </w:r>
          </w:p>
        </w:tc>
        <w:tc>
          <w:tcPr>
            <w:tcW w:w="6819" w:type="dxa"/>
          </w:tcPr>
          <w:p w14:paraId="5BD866E1" w14:textId="6E8B560C" w:rsidR="00190278" w:rsidRDefault="008E3100">
            <w:pPr>
              <w:ind w:firstLineChars="0" w:firstLine="0"/>
            </w:pPr>
            <w:r>
              <w:t>delete</w:t>
            </w:r>
          </w:p>
        </w:tc>
      </w:tr>
      <w:tr w:rsidR="00190278" w14:paraId="5082C148" w14:textId="77777777">
        <w:trPr>
          <w:trHeight w:val="669"/>
        </w:trPr>
        <w:tc>
          <w:tcPr>
            <w:tcW w:w="1057" w:type="dxa"/>
          </w:tcPr>
          <w:p w14:paraId="620B5CEE" w14:textId="77777777" w:rsidR="00190278" w:rsidRDefault="00FC3595">
            <w:pPr>
              <w:ind w:firstLineChars="0" w:firstLine="0"/>
            </w:pPr>
            <w:r>
              <w:rPr>
                <w:rFonts w:hint="eastAsia"/>
              </w:rPr>
              <w:t>参数</w:t>
            </w:r>
          </w:p>
        </w:tc>
        <w:tc>
          <w:tcPr>
            <w:tcW w:w="6819"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025"/>
              <w:gridCol w:w="1100"/>
              <w:gridCol w:w="1361"/>
              <w:gridCol w:w="2157"/>
            </w:tblGrid>
            <w:tr w:rsidR="00190278" w14:paraId="4898D43F" w14:textId="77777777" w:rsidTr="008A1438">
              <w:trPr>
                <w:trHeight w:val="356"/>
              </w:trPr>
              <w:tc>
                <w:tcPr>
                  <w:tcW w:w="1175" w:type="dxa"/>
                  <w:tcBorders>
                    <w:top w:val="nil"/>
                    <w:left w:val="single" w:sz="8" w:space="0" w:color="4F81BD"/>
                    <w:bottom w:val="nil"/>
                    <w:right w:val="nil"/>
                  </w:tcBorders>
                  <w:shd w:val="clear" w:color="auto" w:fill="FFFFFF" w:themeFill="background1"/>
                </w:tcPr>
                <w:p w14:paraId="68F9105E" w14:textId="77777777" w:rsidR="00190278" w:rsidRPr="008A1438" w:rsidRDefault="00FC3595">
                  <w:pPr>
                    <w:ind w:firstLineChars="0" w:firstLine="0"/>
                    <w:rPr>
                      <w:color w:val="000000" w:themeColor="text1"/>
                    </w:rPr>
                  </w:pPr>
                  <w:r w:rsidRPr="008A1438">
                    <w:rPr>
                      <w:rFonts w:hint="eastAsia"/>
                      <w:color w:val="000000" w:themeColor="text1"/>
                    </w:rPr>
                    <w:t>参数名称</w:t>
                  </w:r>
                </w:p>
              </w:tc>
              <w:tc>
                <w:tcPr>
                  <w:tcW w:w="1025" w:type="dxa"/>
                  <w:tcBorders>
                    <w:top w:val="nil"/>
                    <w:left w:val="nil"/>
                    <w:bottom w:val="nil"/>
                    <w:right w:val="nil"/>
                  </w:tcBorders>
                  <w:shd w:val="clear" w:color="auto" w:fill="FFFFFF" w:themeFill="background1"/>
                </w:tcPr>
                <w:p w14:paraId="35F5D44B" w14:textId="77777777" w:rsidR="00190278" w:rsidRPr="008A1438" w:rsidRDefault="00FC3595">
                  <w:pPr>
                    <w:ind w:firstLineChars="0" w:firstLine="0"/>
                    <w:rPr>
                      <w:color w:val="000000" w:themeColor="text1"/>
                    </w:rPr>
                  </w:pPr>
                  <w:r w:rsidRPr="008A1438">
                    <w:rPr>
                      <w:rFonts w:hint="eastAsia"/>
                      <w:color w:val="000000" w:themeColor="text1"/>
                    </w:rPr>
                    <w:t>描述</w:t>
                  </w:r>
                </w:p>
              </w:tc>
              <w:tc>
                <w:tcPr>
                  <w:tcW w:w="1100" w:type="dxa"/>
                  <w:tcBorders>
                    <w:top w:val="nil"/>
                    <w:left w:val="nil"/>
                    <w:bottom w:val="nil"/>
                    <w:right w:val="nil"/>
                  </w:tcBorders>
                  <w:shd w:val="clear" w:color="auto" w:fill="FFFFFF" w:themeFill="background1"/>
                </w:tcPr>
                <w:p w14:paraId="32DE1B89" w14:textId="77777777" w:rsidR="00190278" w:rsidRPr="008A1438" w:rsidRDefault="00FC3595">
                  <w:pPr>
                    <w:ind w:firstLineChars="0" w:firstLine="0"/>
                    <w:rPr>
                      <w:color w:val="000000" w:themeColor="text1"/>
                    </w:rPr>
                  </w:pPr>
                  <w:r w:rsidRPr="008A1438">
                    <w:rPr>
                      <w:rFonts w:hint="eastAsia"/>
                      <w:color w:val="000000" w:themeColor="text1"/>
                    </w:rPr>
                    <w:t>是否必传</w:t>
                  </w:r>
                </w:p>
              </w:tc>
              <w:tc>
                <w:tcPr>
                  <w:tcW w:w="1361" w:type="dxa"/>
                  <w:tcBorders>
                    <w:top w:val="nil"/>
                    <w:left w:val="nil"/>
                    <w:bottom w:val="nil"/>
                    <w:right w:val="nil"/>
                  </w:tcBorders>
                  <w:shd w:val="clear" w:color="auto" w:fill="FFFFFF" w:themeFill="background1"/>
                </w:tcPr>
                <w:p w14:paraId="0DD32BE4" w14:textId="77777777" w:rsidR="00190278" w:rsidRPr="008A1438" w:rsidRDefault="00FC3595">
                  <w:pPr>
                    <w:ind w:firstLineChars="0" w:firstLine="0"/>
                    <w:rPr>
                      <w:color w:val="000000" w:themeColor="text1"/>
                    </w:rPr>
                  </w:pPr>
                  <w:r w:rsidRPr="008A1438">
                    <w:rPr>
                      <w:rFonts w:hint="eastAsia"/>
                      <w:color w:val="000000" w:themeColor="text1"/>
                    </w:rPr>
                    <w:t>类型(规则)</w:t>
                  </w:r>
                </w:p>
              </w:tc>
              <w:tc>
                <w:tcPr>
                  <w:tcW w:w="2157" w:type="dxa"/>
                  <w:tcBorders>
                    <w:top w:val="nil"/>
                    <w:left w:val="nil"/>
                    <w:bottom w:val="nil"/>
                    <w:right w:val="nil"/>
                  </w:tcBorders>
                  <w:shd w:val="clear" w:color="auto" w:fill="FFFFFF" w:themeFill="background1"/>
                </w:tcPr>
                <w:p w14:paraId="79478A7D" w14:textId="77777777" w:rsidR="00190278" w:rsidRPr="008A1438" w:rsidRDefault="00FC3595">
                  <w:pPr>
                    <w:ind w:firstLineChars="0" w:firstLine="0"/>
                    <w:rPr>
                      <w:color w:val="000000" w:themeColor="text1"/>
                    </w:rPr>
                  </w:pPr>
                  <w:r w:rsidRPr="008A1438">
                    <w:rPr>
                      <w:rFonts w:hint="eastAsia"/>
                      <w:color w:val="000000" w:themeColor="text1"/>
                    </w:rPr>
                    <w:t>参数形式</w:t>
                  </w:r>
                </w:p>
              </w:tc>
            </w:tr>
            <w:tr w:rsidR="00190278" w14:paraId="2D0BEF16" w14:textId="77777777">
              <w:tc>
                <w:tcPr>
                  <w:tcW w:w="1175" w:type="dxa"/>
                  <w:tcBorders>
                    <w:top w:val="nil"/>
                    <w:left w:val="nil"/>
                    <w:bottom w:val="nil"/>
                    <w:right w:val="nil"/>
                  </w:tcBorders>
                </w:tcPr>
                <w:p w14:paraId="2A135206" w14:textId="77777777" w:rsidR="00190278" w:rsidRDefault="00FC3595">
                  <w:pPr>
                    <w:ind w:firstLineChars="0" w:firstLine="0"/>
                    <w:rPr>
                      <w:color w:val="000000"/>
                    </w:rPr>
                  </w:pPr>
                  <w:proofErr w:type="spellStart"/>
                  <w:r>
                    <w:rPr>
                      <w:rFonts w:hint="eastAsia"/>
                    </w:rPr>
                    <w:t>menu</w:t>
                  </w:r>
                  <w:r>
                    <w:t>Id</w:t>
                  </w:r>
                  <w:proofErr w:type="spellEnd"/>
                </w:p>
              </w:tc>
              <w:tc>
                <w:tcPr>
                  <w:tcW w:w="1025" w:type="dxa"/>
                  <w:tcBorders>
                    <w:top w:val="nil"/>
                    <w:left w:val="nil"/>
                    <w:bottom w:val="nil"/>
                    <w:right w:val="nil"/>
                  </w:tcBorders>
                </w:tcPr>
                <w:p w14:paraId="423E818D" w14:textId="77777777" w:rsidR="00190278" w:rsidRDefault="00FC3595">
                  <w:pPr>
                    <w:ind w:firstLineChars="0" w:firstLine="0"/>
                    <w:rPr>
                      <w:color w:val="000000"/>
                    </w:rPr>
                  </w:pPr>
                  <w:r>
                    <w:rPr>
                      <w:rFonts w:hint="eastAsia"/>
                      <w:color w:val="000000"/>
                    </w:rPr>
                    <w:t>菜单ID</w:t>
                  </w:r>
                </w:p>
              </w:tc>
              <w:tc>
                <w:tcPr>
                  <w:tcW w:w="1100" w:type="dxa"/>
                  <w:tcBorders>
                    <w:top w:val="nil"/>
                    <w:left w:val="nil"/>
                    <w:bottom w:val="nil"/>
                    <w:right w:val="nil"/>
                  </w:tcBorders>
                </w:tcPr>
                <w:p w14:paraId="72FCE219" w14:textId="77777777" w:rsidR="00190278" w:rsidRDefault="00FC3595">
                  <w:pPr>
                    <w:ind w:firstLineChars="0" w:firstLine="0"/>
                    <w:rPr>
                      <w:color w:val="000000"/>
                    </w:rPr>
                  </w:pPr>
                  <w:r>
                    <w:rPr>
                      <w:rFonts w:hint="eastAsia"/>
                      <w:color w:val="000000"/>
                    </w:rPr>
                    <w:t>是</w:t>
                  </w:r>
                </w:p>
              </w:tc>
              <w:tc>
                <w:tcPr>
                  <w:tcW w:w="1361" w:type="dxa"/>
                  <w:tcBorders>
                    <w:top w:val="nil"/>
                    <w:left w:val="nil"/>
                    <w:bottom w:val="nil"/>
                    <w:right w:val="nil"/>
                  </w:tcBorders>
                </w:tcPr>
                <w:p w14:paraId="6A7ADE27" w14:textId="77777777" w:rsidR="00190278" w:rsidRDefault="00FC3595">
                  <w:pPr>
                    <w:ind w:firstLineChars="0" w:firstLine="0"/>
                    <w:rPr>
                      <w:color w:val="000000"/>
                    </w:rPr>
                  </w:pPr>
                  <w:r>
                    <w:rPr>
                      <w:rFonts w:hint="eastAsia"/>
                      <w:color w:val="000000"/>
                    </w:rPr>
                    <w:t>Int</w:t>
                  </w:r>
                </w:p>
              </w:tc>
              <w:tc>
                <w:tcPr>
                  <w:tcW w:w="2157" w:type="dxa"/>
                  <w:tcBorders>
                    <w:top w:val="nil"/>
                    <w:left w:val="nil"/>
                    <w:bottom w:val="nil"/>
                    <w:right w:val="nil"/>
                  </w:tcBorders>
                </w:tcPr>
                <w:p w14:paraId="06A96ECA" w14:textId="77777777" w:rsidR="00190278" w:rsidRDefault="00FC3595">
                  <w:pPr>
                    <w:ind w:firstLineChars="0" w:firstLine="0"/>
                    <w:rPr>
                      <w:color w:val="000000"/>
                    </w:rPr>
                  </w:pPr>
                  <w:proofErr w:type="spellStart"/>
                  <w:r>
                    <w:rPr>
                      <w:rFonts w:hint="eastAsia"/>
                      <w:color w:val="000000"/>
                    </w:rPr>
                    <w:t>RequestBody</w:t>
                  </w:r>
                  <w:proofErr w:type="spellEnd"/>
                </w:p>
              </w:tc>
            </w:tr>
          </w:tbl>
          <w:p w14:paraId="3DDFDF35" w14:textId="77777777" w:rsidR="00190278" w:rsidRDefault="00190278">
            <w:pPr>
              <w:ind w:firstLineChars="0" w:firstLine="0"/>
            </w:pPr>
          </w:p>
        </w:tc>
      </w:tr>
      <w:tr w:rsidR="00190278" w14:paraId="4BA84E2D" w14:textId="77777777">
        <w:tc>
          <w:tcPr>
            <w:tcW w:w="1057" w:type="dxa"/>
          </w:tcPr>
          <w:p w14:paraId="433DB681" w14:textId="77777777" w:rsidR="00190278" w:rsidRDefault="00FC3595">
            <w:pPr>
              <w:ind w:firstLineChars="0" w:firstLine="0"/>
            </w:pPr>
            <w:r>
              <w:rPr>
                <w:rFonts w:hint="eastAsia"/>
              </w:rPr>
              <w:t>返回值</w:t>
            </w:r>
          </w:p>
        </w:tc>
        <w:tc>
          <w:tcPr>
            <w:tcW w:w="6819" w:type="dxa"/>
          </w:tcPr>
          <w:p w14:paraId="318F5A6A" w14:textId="77777777" w:rsidR="00190278" w:rsidRDefault="00FC3595">
            <w:pPr>
              <w:ind w:firstLineChars="0" w:firstLine="0"/>
            </w:pPr>
            <w:r>
              <w:t>{</w:t>
            </w:r>
          </w:p>
          <w:p w14:paraId="638C6F65" w14:textId="77777777" w:rsidR="00190278" w:rsidRDefault="00FC3595">
            <w:pPr>
              <w:ind w:firstLineChars="0" w:firstLine="0"/>
            </w:pPr>
            <w:r>
              <w:t>code: 200,</w:t>
            </w:r>
          </w:p>
          <w:p w14:paraId="1D9A5C32" w14:textId="77777777" w:rsidR="00190278" w:rsidRDefault="00FC3595">
            <w:pPr>
              <w:ind w:firstLineChars="0" w:firstLine="0"/>
            </w:pPr>
            <w:r>
              <w:t xml:space="preserve">message: </w:t>
            </w:r>
            <w:r>
              <w:rPr>
                <w:rFonts w:hint="eastAsia"/>
              </w:rPr>
              <w:t>“删除成功”</w:t>
            </w:r>
          </w:p>
          <w:p w14:paraId="45CFB039" w14:textId="77777777" w:rsidR="00190278" w:rsidRDefault="00FC3595">
            <w:pPr>
              <w:ind w:firstLineChars="0" w:firstLine="0"/>
            </w:pPr>
            <w:r>
              <w:rPr>
                <w:rFonts w:hint="eastAsia"/>
              </w:rPr>
              <w:t>}</w:t>
            </w:r>
          </w:p>
        </w:tc>
      </w:tr>
    </w:tbl>
    <w:p w14:paraId="12CBFB87" w14:textId="77777777" w:rsidR="00190278" w:rsidRDefault="00190278">
      <w:pPr>
        <w:ind w:firstLineChars="0" w:firstLine="0"/>
      </w:pPr>
    </w:p>
    <w:p w14:paraId="367D2217" w14:textId="77777777" w:rsidR="00190278" w:rsidRDefault="00FC3595">
      <w:pPr>
        <w:pStyle w:val="2"/>
        <w:numPr>
          <w:ilvl w:val="1"/>
          <w:numId w:val="1"/>
        </w:numPr>
        <w:ind w:firstLineChars="0"/>
      </w:pPr>
      <w:r>
        <w:rPr>
          <w:rFonts w:hint="eastAsia"/>
        </w:rPr>
        <w:t>车辆管理</w:t>
      </w:r>
    </w:p>
    <w:p w14:paraId="7991A119" w14:textId="77777777" w:rsidR="00190278" w:rsidRDefault="00FC3595">
      <w:pPr>
        <w:pStyle w:val="3"/>
        <w:numPr>
          <w:ilvl w:val="2"/>
          <w:numId w:val="1"/>
        </w:numPr>
        <w:ind w:firstLineChars="0"/>
      </w:pPr>
      <w:r>
        <w:rPr>
          <w:rFonts w:hint="eastAsia"/>
        </w:rPr>
        <w:t>车辆类型增删改查</w:t>
      </w:r>
    </w:p>
    <w:tbl>
      <w:tblPr>
        <w:tblStyle w:val="aa"/>
        <w:tblW w:w="7876" w:type="dxa"/>
        <w:tblInd w:w="420" w:type="dxa"/>
        <w:tblLayout w:type="fixed"/>
        <w:tblLook w:val="04A0" w:firstRow="1" w:lastRow="0" w:firstColumn="1" w:lastColumn="0" w:noHBand="0" w:noVBand="1"/>
      </w:tblPr>
      <w:tblGrid>
        <w:gridCol w:w="1102"/>
        <w:gridCol w:w="6774"/>
      </w:tblGrid>
      <w:tr w:rsidR="00190278" w14:paraId="72D2FC87" w14:textId="77777777">
        <w:tc>
          <w:tcPr>
            <w:tcW w:w="1102" w:type="dxa"/>
            <w:shd w:val="clear" w:color="auto" w:fill="BFBFBF" w:themeFill="background1" w:themeFillShade="BF"/>
          </w:tcPr>
          <w:p w14:paraId="62DE26A1" w14:textId="77777777" w:rsidR="00190278" w:rsidRDefault="00FC3595">
            <w:pPr>
              <w:ind w:firstLineChars="0" w:firstLine="0"/>
            </w:pPr>
            <w:r>
              <w:rPr>
                <w:rFonts w:hint="eastAsia"/>
              </w:rPr>
              <w:t>接口名称</w:t>
            </w:r>
          </w:p>
        </w:tc>
        <w:tc>
          <w:tcPr>
            <w:tcW w:w="6774" w:type="dxa"/>
            <w:shd w:val="clear" w:color="auto" w:fill="BFBFBF" w:themeFill="background1" w:themeFillShade="BF"/>
          </w:tcPr>
          <w:p w14:paraId="7F7CD3B6" w14:textId="267A7988" w:rsidR="00190278" w:rsidRDefault="00FC3595">
            <w:pPr>
              <w:ind w:firstLineChars="0" w:firstLine="0"/>
            </w:pPr>
            <w:r>
              <w:rPr>
                <w:rFonts w:hint="eastAsia"/>
              </w:rPr>
              <w:t>添加车辆类型</w:t>
            </w:r>
            <w:r w:rsidR="008E3100">
              <w:rPr>
                <w:rFonts w:hint="eastAsia"/>
              </w:rPr>
              <w:t>(</w:t>
            </w:r>
            <w:proofErr w:type="spellStart"/>
            <w:r w:rsidR="008E3100">
              <w:t>addvehicleType</w:t>
            </w:r>
            <w:proofErr w:type="spellEnd"/>
            <w:r w:rsidR="008E3100">
              <w:t>)</w:t>
            </w:r>
          </w:p>
        </w:tc>
      </w:tr>
      <w:tr w:rsidR="00190278" w14:paraId="4A5D3B04" w14:textId="77777777">
        <w:tc>
          <w:tcPr>
            <w:tcW w:w="1102" w:type="dxa"/>
          </w:tcPr>
          <w:p w14:paraId="232EBA5C" w14:textId="77777777" w:rsidR="00190278" w:rsidRDefault="00FC3595">
            <w:pPr>
              <w:ind w:firstLineChars="0" w:firstLine="0"/>
            </w:pPr>
            <w:proofErr w:type="spellStart"/>
            <w:r>
              <w:rPr>
                <w:rFonts w:hint="eastAsia"/>
              </w:rPr>
              <w:t>url</w:t>
            </w:r>
            <w:proofErr w:type="spellEnd"/>
          </w:p>
        </w:tc>
        <w:tc>
          <w:tcPr>
            <w:tcW w:w="6774" w:type="dxa"/>
          </w:tcPr>
          <w:p w14:paraId="52B023E0" w14:textId="0A301813" w:rsidR="00190278" w:rsidRDefault="008E3100">
            <w:pPr>
              <w:ind w:firstLineChars="0" w:firstLine="0"/>
            </w:pPr>
            <w:r>
              <w:t>/</w:t>
            </w:r>
            <w:proofErr w:type="spellStart"/>
            <w:r w:rsidR="00FC3595">
              <w:t>vehicleType</w:t>
            </w:r>
            <w:r>
              <w:t>s</w:t>
            </w:r>
            <w:proofErr w:type="spellEnd"/>
          </w:p>
        </w:tc>
      </w:tr>
      <w:tr w:rsidR="00190278" w14:paraId="17BA91CB" w14:textId="77777777">
        <w:tc>
          <w:tcPr>
            <w:tcW w:w="1102" w:type="dxa"/>
          </w:tcPr>
          <w:p w14:paraId="75ADDED8" w14:textId="77777777" w:rsidR="00190278" w:rsidRDefault="00FC3595">
            <w:pPr>
              <w:ind w:firstLineChars="0" w:firstLine="0"/>
            </w:pPr>
            <w:r>
              <w:rPr>
                <w:rFonts w:hint="eastAsia"/>
              </w:rPr>
              <w:t>方法</w:t>
            </w:r>
          </w:p>
        </w:tc>
        <w:tc>
          <w:tcPr>
            <w:tcW w:w="6774" w:type="dxa"/>
          </w:tcPr>
          <w:p w14:paraId="2A4AEEDE" w14:textId="77777777" w:rsidR="00190278" w:rsidRDefault="00FC3595">
            <w:pPr>
              <w:ind w:firstLineChars="0" w:firstLine="0"/>
            </w:pPr>
            <w:r>
              <w:rPr>
                <w:rFonts w:hint="eastAsia"/>
              </w:rPr>
              <w:t>p</w:t>
            </w:r>
            <w:r>
              <w:t>ost</w:t>
            </w:r>
          </w:p>
        </w:tc>
      </w:tr>
      <w:tr w:rsidR="00190278" w14:paraId="591F82D1" w14:textId="77777777">
        <w:tc>
          <w:tcPr>
            <w:tcW w:w="1102" w:type="dxa"/>
          </w:tcPr>
          <w:p w14:paraId="6B77D5BC" w14:textId="77777777" w:rsidR="00190278" w:rsidRDefault="00FC3595">
            <w:pPr>
              <w:ind w:firstLineChars="0" w:firstLine="0"/>
            </w:pPr>
            <w:r>
              <w:rPr>
                <w:rFonts w:hint="eastAsia"/>
              </w:rPr>
              <w:t>参数</w:t>
            </w:r>
          </w:p>
        </w:tc>
        <w:tc>
          <w:tcPr>
            <w:tcW w:w="6774" w:type="dxa"/>
          </w:tcPr>
          <w:p w14:paraId="6F4F87F4" w14:textId="77777777" w:rsidR="00190278" w:rsidRDefault="00FC3595">
            <w:pPr>
              <w:ind w:firstLineChars="0" w:firstLine="0"/>
            </w:pPr>
            <w:proofErr w:type="spellStart"/>
            <w:r>
              <w:t>vehicleType</w:t>
            </w:r>
            <w:proofErr w:type="spellEnd"/>
            <w:r>
              <w:rPr>
                <w:rFonts w:hint="eastAsia"/>
              </w:rPr>
              <w:t>对象</w:t>
            </w:r>
          </w:p>
        </w:tc>
      </w:tr>
      <w:tr w:rsidR="00190278" w14:paraId="591A0F66" w14:textId="77777777">
        <w:tc>
          <w:tcPr>
            <w:tcW w:w="1102" w:type="dxa"/>
          </w:tcPr>
          <w:p w14:paraId="28EA6A69" w14:textId="77777777" w:rsidR="00190278" w:rsidRDefault="00FC3595">
            <w:pPr>
              <w:ind w:firstLineChars="0" w:firstLine="0"/>
            </w:pPr>
            <w:r>
              <w:rPr>
                <w:rFonts w:hint="eastAsia"/>
              </w:rPr>
              <w:t>返回值</w:t>
            </w:r>
          </w:p>
        </w:tc>
        <w:tc>
          <w:tcPr>
            <w:tcW w:w="6774" w:type="dxa"/>
          </w:tcPr>
          <w:p w14:paraId="440119DB" w14:textId="77777777" w:rsidR="00190278" w:rsidRDefault="00FC3595">
            <w:pPr>
              <w:ind w:firstLineChars="0" w:firstLine="0"/>
            </w:pPr>
            <w:r>
              <w:t>{</w:t>
            </w:r>
          </w:p>
          <w:p w14:paraId="7949CCFB" w14:textId="77777777" w:rsidR="00190278" w:rsidRDefault="00FC3595">
            <w:pPr>
              <w:ind w:firstLineChars="0" w:firstLine="0"/>
            </w:pPr>
            <w:r>
              <w:t>code: 200,</w:t>
            </w:r>
          </w:p>
          <w:p w14:paraId="1F49C501" w14:textId="77777777" w:rsidR="00190278" w:rsidRDefault="00FC3595">
            <w:pPr>
              <w:ind w:firstLineChars="0" w:firstLine="0"/>
            </w:pPr>
            <w:r>
              <w:t xml:space="preserve">message: </w:t>
            </w:r>
            <w:r>
              <w:rPr>
                <w:rFonts w:hint="eastAsia"/>
              </w:rPr>
              <w:t>“添加成功”</w:t>
            </w:r>
          </w:p>
          <w:p w14:paraId="6C1768BD" w14:textId="77777777" w:rsidR="00190278" w:rsidRDefault="00FC3595">
            <w:pPr>
              <w:ind w:firstLineChars="0" w:firstLine="0"/>
            </w:pPr>
            <w:r>
              <w:rPr>
                <w:rFonts w:hint="eastAsia"/>
              </w:rPr>
              <w:t>}</w:t>
            </w:r>
          </w:p>
        </w:tc>
      </w:tr>
    </w:tbl>
    <w:p w14:paraId="57CD95E5" w14:textId="77777777" w:rsidR="00190278" w:rsidRDefault="00190278">
      <w:pPr>
        <w:ind w:left="420" w:firstLineChars="0" w:firstLine="0"/>
      </w:pPr>
    </w:p>
    <w:p w14:paraId="04FC43DE"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135"/>
        <w:gridCol w:w="6741"/>
      </w:tblGrid>
      <w:tr w:rsidR="00190278" w14:paraId="2D9AD1A8" w14:textId="77777777" w:rsidTr="008E3100">
        <w:tc>
          <w:tcPr>
            <w:tcW w:w="1135" w:type="dxa"/>
            <w:shd w:val="clear" w:color="auto" w:fill="BFBFBF" w:themeFill="background1" w:themeFillShade="BF"/>
          </w:tcPr>
          <w:p w14:paraId="5CC44EAC"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720B1112" w14:textId="4FE0F5F7" w:rsidR="00190278" w:rsidRDefault="00FC3595">
            <w:pPr>
              <w:ind w:firstLineChars="0" w:firstLine="0"/>
            </w:pPr>
            <w:r>
              <w:rPr>
                <w:rFonts w:hint="eastAsia"/>
              </w:rPr>
              <w:t>批量查询车辆类型</w:t>
            </w:r>
            <w:r w:rsidR="008E3100">
              <w:rPr>
                <w:rFonts w:hint="eastAsia"/>
              </w:rPr>
              <w:t>(</w:t>
            </w:r>
            <w:proofErr w:type="spellStart"/>
            <w:r w:rsidR="008E3100">
              <w:rPr>
                <w:rFonts w:hint="eastAsia"/>
              </w:rPr>
              <w:t>get</w:t>
            </w:r>
            <w:r w:rsidR="008E3100">
              <w:t>vehicleTypeL</w:t>
            </w:r>
            <w:r w:rsidR="008E3100">
              <w:rPr>
                <w:rFonts w:hint="eastAsia"/>
              </w:rPr>
              <w:t>ist</w:t>
            </w:r>
            <w:proofErr w:type="spellEnd"/>
            <w:r w:rsidR="008E3100">
              <w:t>)</w:t>
            </w:r>
          </w:p>
        </w:tc>
      </w:tr>
      <w:tr w:rsidR="00190278" w14:paraId="0CD58E16" w14:textId="77777777" w:rsidTr="008E3100">
        <w:tc>
          <w:tcPr>
            <w:tcW w:w="1135" w:type="dxa"/>
          </w:tcPr>
          <w:p w14:paraId="2769E616" w14:textId="77777777" w:rsidR="00190278" w:rsidRDefault="00FC3595">
            <w:pPr>
              <w:ind w:firstLineChars="0" w:firstLine="0"/>
            </w:pPr>
            <w:proofErr w:type="spellStart"/>
            <w:r>
              <w:rPr>
                <w:rFonts w:hint="eastAsia"/>
              </w:rPr>
              <w:t>url</w:t>
            </w:r>
            <w:proofErr w:type="spellEnd"/>
          </w:p>
        </w:tc>
        <w:tc>
          <w:tcPr>
            <w:tcW w:w="6741" w:type="dxa"/>
          </w:tcPr>
          <w:p w14:paraId="24AC9B7B" w14:textId="03A1F300" w:rsidR="00190278" w:rsidRDefault="00FC3595">
            <w:pPr>
              <w:ind w:firstLineChars="0" w:firstLine="0"/>
            </w:pPr>
            <w:r>
              <w:t>/</w:t>
            </w:r>
            <w:proofErr w:type="spellStart"/>
            <w:r>
              <w:t>vehicleType</w:t>
            </w:r>
            <w:r w:rsidR="008E3100">
              <w:t>s</w:t>
            </w:r>
            <w:proofErr w:type="spellEnd"/>
          </w:p>
        </w:tc>
      </w:tr>
      <w:tr w:rsidR="00190278" w14:paraId="009C67BF" w14:textId="77777777" w:rsidTr="008E3100">
        <w:tc>
          <w:tcPr>
            <w:tcW w:w="1135" w:type="dxa"/>
          </w:tcPr>
          <w:p w14:paraId="77B891A5" w14:textId="77777777" w:rsidR="00190278" w:rsidRDefault="00FC3595">
            <w:pPr>
              <w:ind w:firstLineChars="0" w:firstLine="0"/>
            </w:pPr>
            <w:r>
              <w:rPr>
                <w:rFonts w:hint="eastAsia"/>
              </w:rPr>
              <w:t>方法</w:t>
            </w:r>
          </w:p>
        </w:tc>
        <w:tc>
          <w:tcPr>
            <w:tcW w:w="6741" w:type="dxa"/>
          </w:tcPr>
          <w:p w14:paraId="7EB854DC" w14:textId="77777777" w:rsidR="00190278" w:rsidRDefault="00FC3595">
            <w:pPr>
              <w:ind w:firstLineChars="0" w:firstLine="0"/>
            </w:pPr>
            <w:r>
              <w:t>g</w:t>
            </w:r>
            <w:r>
              <w:rPr>
                <w:rFonts w:hint="eastAsia"/>
              </w:rPr>
              <w:t>et</w:t>
            </w:r>
          </w:p>
        </w:tc>
      </w:tr>
      <w:tr w:rsidR="00190278" w14:paraId="55C5E677" w14:textId="77777777" w:rsidTr="008E3100">
        <w:tc>
          <w:tcPr>
            <w:tcW w:w="1135" w:type="dxa"/>
          </w:tcPr>
          <w:p w14:paraId="0B44CC8D" w14:textId="77777777" w:rsidR="00190278" w:rsidRDefault="00FC3595">
            <w:pPr>
              <w:ind w:firstLineChars="0" w:firstLine="0"/>
            </w:pPr>
            <w:r>
              <w:rPr>
                <w:rFonts w:hint="eastAsia"/>
              </w:rPr>
              <w:lastRenderedPageBreak/>
              <w:t>参数</w:t>
            </w:r>
          </w:p>
        </w:tc>
        <w:tc>
          <w:tcPr>
            <w:tcW w:w="6741" w:type="dxa"/>
          </w:tcPr>
          <w:p w14:paraId="6967FF9C" w14:textId="77777777" w:rsidR="00190278" w:rsidRDefault="00FC3595">
            <w:pPr>
              <w:ind w:firstLineChars="0" w:firstLine="0"/>
            </w:pPr>
            <w:r>
              <w:rPr>
                <w:rFonts w:hint="eastAsia"/>
              </w:rPr>
              <w:t>无</w:t>
            </w:r>
            <w:r>
              <w:t xml:space="preserve"> </w:t>
            </w:r>
          </w:p>
        </w:tc>
      </w:tr>
      <w:tr w:rsidR="00190278" w14:paraId="36625E8A" w14:textId="77777777" w:rsidTr="008E3100">
        <w:tc>
          <w:tcPr>
            <w:tcW w:w="1135" w:type="dxa"/>
          </w:tcPr>
          <w:p w14:paraId="24273CD9" w14:textId="77777777" w:rsidR="00190278" w:rsidRDefault="00FC3595">
            <w:pPr>
              <w:ind w:firstLineChars="0" w:firstLine="0"/>
            </w:pPr>
            <w:r>
              <w:rPr>
                <w:rFonts w:hint="eastAsia"/>
              </w:rPr>
              <w:t>返回值</w:t>
            </w:r>
          </w:p>
        </w:tc>
        <w:tc>
          <w:tcPr>
            <w:tcW w:w="6741" w:type="dxa"/>
          </w:tcPr>
          <w:p w14:paraId="10560D9A" w14:textId="77777777" w:rsidR="00190278" w:rsidRDefault="00FC3595">
            <w:pPr>
              <w:ind w:firstLineChars="0" w:firstLine="0"/>
            </w:pPr>
            <w:r>
              <w:rPr>
                <w:rFonts w:hint="eastAsia"/>
              </w:rPr>
              <w:t>{</w:t>
            </w:r>
          </w:p>
          <w:p w14:paraId="50548C55" w14:textId="77777777" w:rsidR="00190278" w:rsidRDefault="00FC3595">
            <w:pPr>
              <w:ind w:firstLineChars="0" w:firstLine="0"/>
            </w:pPr>
            <w:r>
              <w:t>c</w:t>
            </w:r>
            <w:r>
              <w:rPr>
                <w:rFonts w:hint="eastAsia"/>
              </w:rPr>
              <w:t>ode</w:t>
            </w:r>
            <w:r>
              <w:t>:200,</w:t>
            </w:r>
          </w:p>
          <w:p w14:paraId="56988C58" w14:textId="77777777" w:rsidR="00190278" w:rsidRDefault="00FC3595">
            <w:pPr>
              <w:ind w:firstLineChars="0" w:firstLine="0"/>
            </w:pPr>
            <w:r>
              <w:t>message:””,</w:t>
            </w:r>
          </w:p>
          <w:p w14:paraId="354CE24A" w14:textId="77777777" w:rsidR="00190278" w:rsidRDefault="00FC3595">
            <w:pPr>
              <w:ind w:firstLineChars="0" w:firstLine="0"/>
            </w:pPr>
            <w:proofErr w:type="spellStart"/>
            <w:r>
              <w:t>data:list</w:t>
            </w:r>
            <w:proofErr w:type="spellEnd"/>
            <w:r>
              <w:t>&lt;</w:t>
            </w:r>
            <w:proofErr w:type="spellStart"/>
            <w:r>
              <w:t>vehicleType</w:t>
            </w:r>
            <w:proofErr w:type="spellEnd"/>
            <w:r>
              <w:t>&gt;</w:t>
            </w:r>
          </w:p>
          <w:p w14:paraId="6191EDF3" w14:textId="77777777" w:rsidR="00190278" w:rsidRDefault="00FC3595">
            <w:pPr>
              <w:ind w:firstLineChars="0" w:firstLine="0"/>
            </w:pPr>
            <w:r>
              <w:rPr>
                <w:rFonts w:hint="eastAsia"/>
              </w:rPr>
              <w:t>}</w:t>
            </w:r>
          </w:p>
        </w:tc>
      </w:tr>
    </w:tbl>
    <w:p w14:paraId="76D1B71C" w14:textId="77777777" w:rsidR="00190278" w:rsidRDefault="00190278">
      <w:pPr>
        <w:pStyle w:val="ad"/>
        <w:ind w:left="780" w:firstLineChars="0" w:firstLine="0"/>
      </w:pPr>
    </w:p>
    <w:tbl>
      <w:tblPr>
        <w:tblStyle w:val="aa"/>
        <w:tblW w:w="7876" w:type="dxa"/>
        <w:tblInd w:w="420" w:type="dxa"/>
        <w:tblLayout w:type="fixed"/>
        <w:tblLook w:val="04A0" w:firstRow="1" w:lastRow="0" w:firstColumn="1" w:lastColumn="0" w:noHBand="0" w:noVBand="1"/>
      </w:tblPr>
      <w:tblGrid>
        <w:gridCol w:w="1135"/>
        <w:gridCol w:w="6741"/>
      </w:tblGrid>
      <w:tr w:rsidR="00190278" w14:paraId="1AC96234" w14:textId="77777777" w:rsidTr="008E3100">
        <w:tc>
          <w:tcPr>
            <w:tcW w:w="1135" w:type="dxa"/>
            <w:shd w:val="clear" w:color="auto" w:fill="BFBFBF" w:themeFill="background1" w:themeFillShade="BF"/>
          </w:tcPr>
          <w:p w14:paraId="666AAB59"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253C710A" w14:textId="5233F43D" w:rsidR="00190278" w:rsidRDefault="00FC3595">
            <w:pPr>
              <w:ind w:firstLineChars="0" w:firstLine="0"/>
            </w:pPr>
            <w:r>
              <w:rPr>
                <w:rFonts w:hint="eastAsia"/>
              </w:rPr>
              <w:t>修改车辆类型</w:t>
            </w:r>
            <w:proofErr w:type="spellStart"/>
            <w:r w:rsidR="008E3100">
              <w:rPr>
                <w:rFonts w:hint="eastAsia"/>
              </w:rPr>
              <w:t>u</w:t>
            </w:r>
            <w:r w:rsidR="008E3100">
              <w:t>pdateVehicleType</w:t>
            </w:r>
            <w:proofErr w:type="spellEnd"/>
          </w:p>
        </w:tc>
      </w:tr>
      <w:tr w:rsidR="00190278" w14:paraId="19E7E869" w14:textId="77777777" w:rsidTr="008E3100">
        <w:tc>
          <w:tcPr>
            <w:tcW w:w="1135" w:type="dxa"/>
          </w:tcPr>
          <w:p w14:paraId="3AC92900" w14:textId="77777777" w:rsidR="00190278" w:rsidRDefault="00FC3595">
            <w:pPr>
              <w:ind w:firstLineChars="0" w:firstLine="0"/>
            </w:pPr>
            <w:proofErr w:type="spellStart"/>
            <w:r>
              <w:rPr>
                <w:rFonts w:hint="eastAsia"/>
              </w:rPr>
              <w:t>url</w:t>
            </w:r>
            <w:proofErr w:type="spellEnd"/>
          </w:p>
        </w:tc>
        <w:tc>
          <w:tcPr>
            <w:tcW w:w="6741" w:type="dxa"/>
          </w:tcPr>
          <w:p w14:paraId="5236C31C" w14:textId="480F7192" w:rsidR="00190278" w:rsidRDefault="00FC3595">
            <w:pPr>
              <w:ind w:firstLineChars="0" w:firstLine="0"/>
            </w:pPr>
            <w:r>
              <w:t>/</w:t>
            </w:r>
            <w:proofErr w:type="spellStart"/>
            <w:r>
              <w:t>vehicleType</w:t>
            </w:r>
            <w:r w:rsidR="008E3100">
              <w:t>s</w:t>
            </w:r>
            <w:proofErr w:type="spellEnd"/>
            <w:r w:rsidR="008E3100">
              <w:t>/{</w:t>
            </w:r>
            <w:proofErr w:type="spellStart"/>
            <w:r w:rsidR="008E3100">
              <w:t>vehicleTypeId</w:t>
            </w:r>
            <w:proofErr w:type="spellEnd"/>
            <w:r w:rsidR="008E3100">
              <w:t>}</w:t>
            </w:r>
          </w:p>
        </w:tc>
      </w:tr>
      <w:tr w:rsidR="00190278" w14:paraId="2DFE9156" w14:textId="77777777" w:rsidTr="008E3100">
        <w:tc>
          <w:tcPr>
            <w:tcW w:w="1135" w:type="dxa"/>
          </w:tcPr>
          <w:p w14:paraId="70CBB273" w14:textId="77777777" w:rsidR="00190278" w:rsidRDefault="00FC3595">
            <w:pPr>
              <w:ind w:firstLineChars="0" w:firstLine="0"/>
            </w:pPr>
            <w:r>
              <w:rPr>
                <w:rFonts w:hint="eastAsia"/>
              </w:rPr>
              <w:t>方法</w:t>
            </w:r>
          </w:p>
        </w:tc>
        <w:tc>
          <w:tcPr>
            <w:tcW w:w="6741" w:type="dxa"/>
          </w:tcPr>
          <w:p w14:paraId="5189C95B" w14:textId="61C85561" w:rsidR="00190278" w:rsidRDefault="008E3100">
            <w:pPr>
              <w:ind w:firstLineChars="0" w:firstLine="0"/>
            </w:pPr>
            <w:r>
              <w:t>put</w:t>
            </w:r>
          </w:p>
        </w:tc>
      </w:tr>
      <w:tr w:rsidR="00190278" w14:paraId="119BFEDE" w14:textId="77777777" w:rsidTr="008E3100">
        <w:tc>
          <w:tcPr>
            <w:tcW w:w="1135" w:type="dxa"/>
          </w:tcPr>
          <w:p w14:paraId="1A1A4B97" w14:textId="77777777" w:rsidR="00190278" w:rsidRDefault="00FC3595">
            <w:pPr>
              <w:ind w:firstLineChars="0" w:firstLine="0"/>
            </w:pPr>
            <w:r>
              <w:rPr>
                <w:rFonts w:hint="eastAsia"/>
              </w:rPr>
              <w:t>参数</w:t>
            </w:r>
          </w:p>
        </w:tc>
        <w:tc>
          <w:tcPr>
            <w:tcW w:w="6741" w:type="dxa"/>
          </w:tcPr>
          <w:p w14:paraId="7DD28DEF" w14:textId="77777777" w:rsidR="00190278" w:rsidRDefault="00FC3595">
            <w:pPr>
              <w:ind w:firstLineChars="0" w:firstLine="0"/>
            </w:pPr>
            <w:proofErr w:type="spellStart"/>
            <w:r>
              <w:t>vehicleType</w:t>
            </w:r>
            <w:proofErr w:type="spellEnd"/>
            <w:r>
              <w:rPr>
                <w:rFonts w:hint="eastAsia"/>
              </w:rPr>
              <w:t>对象</w:t>
            </w:r>
          </w:p>
        </w:tc>
      </w:tr>
      <w:tr w:rsidR="00190278" w14:paraId="639161BA" w14:textId="77777777" w:rsidTr="008E3100">
        <w:tc>
          <w:tcPr>
            <w:tcW w:w="1135" w:type="dxa"/>
          </w:tcPr>
          <w:p w14:paraId="288D33A3" w14:textId="77777777" w:rsidR="00190278" w:rsidRDefault="00FC3595">
            <w:pPr>
              <w:ind w:firstLineChars="0" w:firstLine="0"/>
            </w:pPr>
            <w:r>
              <w:rPr>
                <w:rFonts w:hint="eastAsia"/>
              </w:rPr>
              <w:t>返回值</w:t>
            </w:r>
          </w:p>
        </w:tc>
        <w:tc>
          <w:tcPr>
            <w:tcW w:w="6741" w:type="dxa"/>
          </w:tcPr>
          <w:p w14:paraId="4C02B567" w14:textId="77777777" w:rsidR="00190278" w:rsidRDefault="00FC3595">
            <w:pPr>
              <w:ind w:firstLineChars="0" w:firstLine="0"/>
            </w:pPr>
            <w:r>
              <w:t>{</w:t>
            </w:r>
          </w:p>
          <w:p w14:paraId="1EF60B4F" w14:textId="77777777" w:rsidR="00190278" w:rsidRDefault="00FC3595">
            <w:pPr>
              <w:ind w:firstLineChars="0" w:firstLine="0"/>
            </w:pPr>
            <w:r>
              <w:t>code: 200,</w:t>
            </w:r>
          </w:p>
          <w:p w14:paraId="601C95D6" w14:textId="77777777" w:rsidR="00190278" w:rsidRDefault="00FC3595">
            <w:pPr>
              <w:ind w:firstLineChars="0" w:firstLine="0"/>
            </w:pPr>
            <w:r>
              <w:t xml:space="preserve">message: </w:t>
            </w:r>
            <w:r>
              <w:rPr>
                <w:rFonts w:hint="eastAsia"/>
              </w:rPr>
              <w:t>“修改成功”</w:t>
            </w:r>
          </w:p>
          <w:p w14:paraId="43AD1F2A" w14:textId="77777777" w:rsidR="00190278" w:rsidRDefault="00FC3595">
            <w:pPr>
              <w:ind w:firstLineChars="0" w:firstLine="0"/>
            </w:pPr>
            <w:r>
              <w:rPr>
                <w:rFonts w:hint="eastAsia"/>
              </w:rPr>
              <w:t>}</w:t>
            </w:r>
          </w:p>
        </w:tc>
      </w:tr>
    </w:tbl>
    <w:p w14:paraId="5B5F03BF"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135"/>
        <w:gridCol w:w="6741"/>
      </w:tblGrid>
      <w:tr w:rsidR="00190278" w14:paraId="1F24D7BF" w14:textId="77777777" w:rsidTr="008E3100">
        <w:tc>
          <w:tcPr>
            <w:tcW w:w="1135" w:type="dxa"/>
            <w:shd w:val="clear" w:color="auto" w:fill="BFBFBF" w:themeFill="background1" w:themeFillShade="BF"/>
          </w:tcPr>
          <w:p w14:paraId="671F94CB"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419C2ADA" w14:textId="5C069397" w:rsidR="00190278" w:rsidRDefault="00FC3595">
            <w:pPr>
              <w:ind w:firstLineChars="0" w:firstLine="0"/>
            </w:pPr>
            <w:r>
              <w:rPr>
                <w:rFonts w:hint="eastAsia"/>
              </w:rPr>
              <w:t>删除车辆类型</w:t>
            </w:r>
            <w:r w:rsidR="008E3100">
              <w:rPr>
                <w:rFonts w:hint="eastAsia"/>
              </w:rPr>
              <w:t>(</w:t>
            </w:r>
            <w:proofErr w:type="spellStart"/>
            <w:r w:rsidR="008E3100">
              <w:rPr>
                <w:rFonts w:hint="eastAsia"/>
              </w:rPr>
              <w:t>delete</w:t>
            </w:r>
            <w:r w:rsidR="008E3100">
              <w:t>VehicleType</w:t>
            </w:r>
            <w:proofErr w:type="spellEnd"/>
            <w:r w:rsidR="008E3100">
              <w:t>)</w:t>
            </w:r>
          </w:p>
        </w:tc>
      </w:tr>
      <w:tr w:rsidR="00190278" w14:paraId="054903FF" w14:textId="77777777" w:rsidTr="008E3100">
        <w:tc>
          <w:tcPr>
            <w:tcW w:w="1135" w:type="dxa"/>
          </w:tcPr>
          <w:p w14:paraId="6375791A" w14:textId="77777777" w:rsidR="00190278" w:rsidRDefault="00FC3595">
            <w:pPr>
              <w:ind w:firstLineChars="0" w:firstLine="0"/>
            </w:pPr>
            <w:proofErr w:type="spellStart"/>
            <w:r>
              <w:rPr>
                <w:rFonts w:hint="eastAsia"/>
              </w:rPr>
              <w:t>url</w:t>
            </w:r>
            <w:proofErr w:type="spellEnd"/>
          </w:p>
        </w:tc>
        <w:tc>
          <w:tcPr>
            <w:tcW w:w="6741" w:type="dxa"/>
          </w:tcPr>
          <w:p w14:paraId="2CB3B58F" w14:textId="712966FD" w:rsidR="00190278" w:rsidRDefault="00FC3595">
            <w:pPr>
              <w:ind w:firstLineChars="0" w:firstLine="0"/>
            </w:pPr>
            <w:r>
              <w:t>/</w:t>
            </w:r>
            <w:proofErr w:type="spellStart"/>
            <w:r>
              <w:t>vehicleType</w:t>
            </w:r>
            <w:r w:rsidR="008E3100">
              <w:t>s</w:t>
            </w:r>
            <w:proofErr w:type="spellEnd"/>
            <w:r w:rsidR="008E3100">
              <w:t xml:space="preserve">/{ </w:t>
            </w:r>
            <w:proofErr w:type="spellStart"/>
            <w:r w:rsidR="008E3100">
              <w:t>vehicleTypeId</w:t>
            </w:r>
            <w:proofErr w:type="spellEnd"/>
            <w:r w:rsidR="008E3100">
              <w:t xml:space="preserve"> }</w:t>
            </w:r>
          </w:p>
        </w:tc>
      </w:tr>
      <w:tr w:rsidR="00190278" w14:paraId="62E22A91" w14:textId="77777777" w:rsidTr="008E3100">
        <w:tc>
          <w:tcPr>
            <w:tcW w:w="1135" w:type="dxa"/>
          </w:tcPr>
          <w:p w14:paraId="5D2B0754" w14:textId="77777777" w:rsidR="00190278" w:rsidRDefault="00FC3595">
            <w:pPr>
              <w:ind w:firstLineChars="0" w:firstLine="0"/>
            </w:pPr>
            <w:r>
              <w:rPr>
                <w:rFonts w:hint="eastAsia"/>
              </w:rPr>
              <w:t>方法</w:t>
            </w:r>
          </w:p>
        </w:tc>
        <w:tc>
          <w:tcPr>
            <w:tcW w:w="6741" w:type="dxa"/>
          </w:tcPr>
          <w:p w14:paraId="56C51C79" w14:textId="3DA4219E" w:rsidR="00190278" w:rsidRDefault="008E3100">
            <w:pPr>
              <w:ind w:firstLineChars="0" w:firstLine="0"/>
            </w:pPr>
            <w:r>
              <w:t>delete</w:t>
            </w:r>
          </w:p>
        </w:tc>
      </w:tr>
      <w:tr w:rsidR="00190278" w14:paraId="1B3A70E3" w14:textId="77777777" w:rsidTr="008E3100">
        <w:tc>
          <w:tcPr>
            <w:tcW w:w="1135" w:type="dxa"/>
          </w:tcPr>
          <w:p w14:paraId="1987EA00" w14:textId="77777777" w:rsidR="00190278" w:rsidRDefault="00FC3595">
            <w:pPr>
              <w:ind w:firstLineChars="0" w:firstLine="0"/>
            </w:pPr>
            <w:r>
              <w:rPr>
                <w:rFonts w:hint="eastAsia"/>
              </w:rPr>
              <w:t>参数</w:t>
            </w:r>
          </w:p>
        </w:tc>
        <w:tc>
          <w:tcPr>
            <w:tcW w:w="6741" w:type="dxa"/>
          </w:tcPr>
          <w:p w14:paraId="0E28B601" w14:textId="77777777" w:rsidR="00190278" w:rsidRDefault="00FC3595">
            <w:pPr>
              <w:ind w:firstLineChars="0" w:firstLine="0"/>
            </w:pPr>
            <w:r>
              <w:rPr>
                <w:rFonts w:hint="eastAsia"/>
              </w:rPr>
              <w:t>{</w:t>
            </w:r>
          </w:p>
          <w:p w14:paraId="4ADAFA16" w14:textId="77777777" w:rsidR="00190278" w:rsidRDefault="00FC3595">
            <w:pPr>
              <w:ind w:firstLineChars="0" w:firstLine="0"/>
            </w:pPr>
            <w:proofErr w:type="spellStart"/>
            <w:r>
              <w:t>vehicleTyp</w:t>
            </w:r>
            <w:r>
              <w:rPr>
                <w:rFonts w:hint="eastAsia"/>
              </w:rPr>
              <w:t>e</w:t>
            </w:r>
            <w:r>
              <w:t>Id</w:t>
            </w:r>
            <w:proofErr w:type="spellEnd"/>
            <w:r>
              <w:t>: long</w:t>
            </w:r>
          </w:p>
          <w:p w14:paraId="4DB900E6" w14:textId="77777777" w:rsidR="00190278" w:rsidRDefault="00FC3595">
            <w:pPr>
              <w:ind w:firstLineChars="0" w:firstLine="0"/>
            </w:pPr>
            <w:r>
              <w:rPr>
                <w:rFonts w:hint="eastAsia"/>
              </w:rPr>
              <w:t>}</w:t>
            </w:r>
            <w:r>
              <w:t xml:space="preserve">  </w:t>
            </w:r>
          </w:p>
          <w:p w14:paraId="4D644867" w14:textId="77777777" w:rsidR="00190278" w:rsidRDefault="00190278">
            <w:pPr>
              <w:ind w:left="105" w:firstLineChars="0" w:firstLine="0"/>
            </w:pPr>
          </w:p>
        </w:tc>
      </w:tr>
      <w:tr w:rsidR="00190278" w14:paraId="46B660CF" w14:textId="77777777" w:rsidTr="008E3100">
        <w:tc>
          <w:tcPr>
            <w:tcW w:w="1135" w:type="dxa"/>
          </w:tcPr>
          <w:p w14:paraId="2C09634C" w14:textId="77777777" w:rsidR="00190278" w:rsidRDefault="00FC3595">
            <w:pPr>
              <w:ind w:firstLineChars="0" w:firstLine="0"/>
            </w:pPr>
            <w:r>
              <w:rPr>
                <w:rFonts w:hint="eastAsia"/>
              </w:rPr>
              <w:t>返回值</w:t>
            </w:r>
          </w:p>
        </w:tc>
        <w:tc>
          <w:tcPr>
            <w:tcW w:w="6741" w:type="dxa"/>
          </w:tcPr>
          <w:p w14:paraId="7F33223D" w14:textId="77777777" w:rsidR="00190278" w:rsidRDefault="00FC3595">
            <w:pPr>
              <w:ind w:firstLineChars="0" w:firstLine="0"/>
            </w:pPr>
            <w:r>
              <w:t>{</w:t>
            </w:r>
          </w:p>
          <w:p w14:paraId="67B570E0" w14:textId="77777777" w:rsidR="00190278" w:rsidRDefault="00FC3595">
            <w:pPr>
              <w:ind w:firstLineChars="0" w:firstLine="0"/>
            </w:pPr>
            <w:r>
              <w:t>code: 200,</w:t>
            </w:r>
          </w:p>
          <w:p w14:paraId="36B81ED0" w14:textId="77777777" w:rsidR="00190278" w:rsidRDefault="00FC3595">
            <w:pPr>
              <w:ind w:firstLineChars="0" w:firstLine="0"/>
            </w:pPr>
            <w:r>
              <w:t xml:space="preserve">message: </w:t>
            </w:r>
            <w:r>
              <w:rPr>
                <w:rFonts w:hint="eastAsia"/>
              </w:rPr>
              <w:t>“删除成功”</w:t>
            </w:r>
          </w:p>
          <w:p w14:paraId="5082D872" w14:textId="77777777" w:rsidR="00190278" w:rsidRDefault="00FC3595">
            <w:pPr>
              <w:ind w:firstLineChars="0" w:firstLine="0"/>
            </w:pPr>
            <w:r>
              <w:rPr>
                <w:rFonts w:hint="eastAsia"/>
              </w:rPr>
              <w:t>}</w:t>
            </w:r>
          </w:p>
        </w:tc>
      </w:tr>
    </w:tbl>
    <w:p w14:paraId="5DACC568" w14:textId="77777777" w:rsidR="00190278" w:rsidRDefault="00190278">
      <w:pPr>
        <w:pStyle w:val="ad"/>
        <w:ind w:left="840" w:firstLineChars="0" w:firstLine="0"/>
      </w:pPr>
    </w:p>
    <w:p w14:paraId="481E0950" w14:textId="322BCDD8" w:rsidR="00190278" w:rsidRDefault="00A42AE3">
      <w:pPr>
        <w:pStyle w:val="3"/>
        <w:numPr>
          <w:ilvl w:val="2"/>
          <w:numId w:val="1"/>
        </w:numPr>
        <w:ind w:firstLineChars="0"/>
      </w:pPr>
      <w:r>
        <w:rPr>
          <w:rFonts w:hint="eastAsia"/>
        </w:rPr>
        <w:t>挖掘机</w:t>
      </w:r>
      <w:r w:rsidR="00FC3595">
        <w:rPr>
          <w:rFonts w:hint="eastAsia"/>
        </w:rPr>
        <w:t>增删改查</w:t>
      </w:r>
    </w:p>
    <w:tbl>
      <w:tblPr>
        <w:tblStyle w:val="aa"/>
        <w:tblW w:w="7876" w:type="dxa"/>
        <w:tblInd w:w="420" w:type="dxa"/>
        <w:tblLayout w:type="fixed"/>
        <w:tblLook w:val="04A0" w:firstRow="1" w:lastRow="0" w:firstColumn="1" w:lastColumn="0" w:noHBand="0" w:noVBand="1"/>
      </w:tblPr>
      <w:tblGrid>
        <w:gridCol w:w="1135"/>
        <w:gridCol w:w="6741"/>
      </w:tblGrid>
      <w:tr w:rsidR="00190278" w14:paraId="24E0CE3A" w14:textId="77777777" w:rsidTr="008E3100">
        <w:tc>
          <w:tcPr>
            <w:tcW w:w="1135" w:type="dxa"/>
            <w:shd w:val="clear" w:color="auto" w:fill="BFBFBF" w:themeFill="background1" w:themeFillShade="BF"/>
          </w:tcPr>
          <w:p w14:paraId="4358166F"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25616808" w14:textId="5D7BB3F8" w:rsidR="00190278" w:rsidRDefault="00FC3595">
            <w:pPr>
              <w:ind w:firstLineChars="0" w:firstLine="0"/>
            </w:pPr>
            <w:r>
              <w:rPr>
                <w:rFonts w:hint="eastAsia"/>
              </w:rPr>
              <w:t>添加车辆设备</w:t>
            </w:r>
            <w:r w:rsidR="008E3100">
              <w:rPr>
                <w:rFonts w:hint="eastAsia"/>
              </w:rPr>
              <w:t>(</w:t>
            </w:r>
            <w:proofErr w:type="spellStart"/>
            <w:r w:rsidR="008E3100">
              <w:t>addVehicle</w:t>
            </w:r>
            <w:r w:rsidR="008E3100">
              <w:rPr>
                <w:rFonts w:hint="eastAsia"/>
              </w:rPr>
              <w:t>device</w:t>
            </w:r>
            <w:proofErr w:type="spellEnd"/>
            <w:r w:rsidR="008E3100">
              <w:t>)</w:t>
            </w:r>
          </w:p>
        </w:tc>
      </w:tr>
      <w:tr w:rsidR="00190278" w14:paraId="634459B0" w14:textId="77777777" w:rsidTr="008E3100">
        <w:tc>
          <w:tcPr>
            <w:tcW w:w="1135" w:type="dxa"/>
          </w:tcPr>
          <w:p w14:paraId="5F54604F" w14:textId="77777777" w:rsidR="00190278" w:rsidRDefault="00FC3595">
            <w:pPr>
              <w:ind w:firstLineChars="0" w:firstLine="0"/>
            </w:pPr>
            <w:proofErr w:type="spellStart"/>
            <w:r>
              <w:rPr>
                <w:rFonts w:hint="eastAsia"/>
              </w:rPr>
              <w:t>url</w:t>
            </w:r>
            <w:proofErr w:type="spellEnd"/>
          </w:p>
        </w:tc>
        <w:tc>
          <w:tcPr>
            <w:tcW w:w="6741" w:type="dxa"/>
          </w:tcPr>
          <w:p w14:paraId="42FF9D5A" w14:textId="30AC040D" w:rsidR="00190278" w:rsidRDefault="00FC3595">
            <w:pPr>
              <w:ind w:firstLineChars="0" w:firstLine="0"/>
            </w:pPr>
            <w:r>
              <w:t>/</w:t>
            </w:r>
            <w:proofErr w:type="spellStart"/>
            <w:r>
              <w:t>vehicle</w:t>
            </w:r>
            <w:r>
              <w:rPr>
                <w:rFonts w:hint="eastAsia"/>
              </w:rPr>
              <w:t>device</w:t>
            </w:r>
            <w:r w:rsidR="008E3100">
              <w:t>s</w:t>
            </w:r>
            <w:proofErr w:type="spellEnd"/>
          </w:p>
        </w:tc>
      </w:tr>
      <w:tr w:rsidR="00190278" w14:paraId="59D0B175" w14:textId="77777777" w:rsidTr="008E3100">
        <w:tc>
          <w:tcPr>
            <w:tcW w:w="1135" w:type="dxa"/>
          </w:tcPr>
          <w:p w14:paraId="5031A687" w14:textId="77777777" w:rsidR="00190278" w:rsidRDefault="00FC3595">
            <w:pPr>
              <w:ind w:firstLineChars="0" w:firstLine="0"/>
            </w:pPr>
            <w:r>
              <w:rPr>
                <w:rFonts w:hint="eastAsia"/>
              </w:rPr>
              <w:t>方法</w:t>
            </w:r>
          </w:p>
        </w:tc>
        <w:tc>
          <w:tcPr>
            <w:tcW w:w="6741" w:type="dxa"/>
          </w:tcPr>
          <w:p w14:paraId="1BCE70F9" w14:textId="77777777" w:rsidR="00190278" w:rsidRDefault="00FC3595">
            <w:pPr>
              <w:ind w:firstLineChars="0" w:firstLine="0"/>
            </w:pPr>
            <w:r>
              <w:rPr>
                <w:rFonts w:hint="eastAsia"/>
              </w:rPr>
              <w:t>p</w:t>
            </w:r>
            <w:r>
              <w:t>ost</w:t>
            </w:r>
          </w:p>
        </w:tc>
      </w:tr>
      <w:tr w:rsidR="00190278" w14:paraId="38FA2094" w14:textId="77777777" w:rsidTr="008E3100">
        <w:tc>
          <w:tcPr>
            <w:tcW w:w="1135" w:type="dxa"/>
          </w:tcPr>
          <w:p w14:paraId="3634CDC4" w14:textId="77777777" w:rsidR="00190278" w:rsidRDefault="00FC3595">
            <w:pPr>
              <w:ind w:firstLineChars="0" w:firstLine="0"/>
            </w:pPr>
            <w:r>
              <w:rPr>
                <w:rFonts w:hint="eastAsia"/>
              </w:rPr>
              <w:t>参数</w:t>
            </w:r>
          </w:p>
        </w:tc>
        <w:tc>
          <w:tcPr>
            <w:tcW w:w="6741" w:type="dxa"/>
          </w:tcPr>
          <w:p w14:paraId="22C6A023" w14:textId="77777777" w:rsidR="00190278" w:rsidRDefault="00FC3595">
            <w:pPr>
              <w:ind w:firstLineChars="0" w:firstLine="0"/>
            </w:pPr>
            <w:proofErr w:type="spellStart"/>
            <w:r>
              <w:t>vehicle</w:t>
            </w:r>
            <w:r>
              <w:rPr>
                <w:rFonts w:hint="eastAsia"/>
              </w:rPr>
              <w:t>device</w:t>
            </w:r>
            <w:proofErr w:type="spellEnd"/>
            <w:r>
              <w:rPr>
                <w:rFonts w:hint="eastAsia"/>
              </w:rPr>
              <w:t>对象</w:t>
            </w:r>
          </w:p>
        </w:tc>
      </w:tr>
      <w:tr w:rsidR="00190278" w14:paraId="2B9E76C8" w14:textId="77777777" w:rsidTr="008E3100">
        <w:tc>
          <w:tcPr>
            <w:tcW w:w="1135" w:type="dxa"/>
          </w:tcPr>
          <w:p w14:paraId="6EC09AA4" w14:textId="77777777" w:rsidR="00190278" w:rsidRDefault="00FC3595">
            <w:pPr>
              <w:ind w:firstLineChars="0" w:firstLine="0"/>
            </w:pPr>
            <w:r>
              <w:rPr>
                <w:rFonts w:hint="eastAsia"/>
              </w:rPr>
              <w:t>返回值</w:t>
            </w:r>
          </w:p>
        </w:tc>
        <w:tc>
          <w:tcPr>
            <w:tcW w:w="6741" w:type="dxa"/>
          </w:tcPr>
          <w:p w14:paraId="6DF96D5A" w14:textId="77777777" w:rsidR="00190278" w:rsidRDefault="00FC3595">
            <w:pPr>
              <w:ind w:firstLineChars="0" w:firstLine="0"/>
            </w:pPr>
            <w:r>
              <w:t>{</w:t>
            </w:r>
          </w:p>
          <w:p w14:paraId="14E50591" w14:textId="77777777" w:rsidR="00190278" w:rsidRDefault="00FC3595">
            <w:pPr>
              <w:ind w:firstLineChars="0" w:firstLine="0"/>
            </w:pPr>
            <w:r>
              <w:t>code: 200,</w:t>
            </w:r>
          </w:p>
          <w:p w14:paraId="3113467F" w14:textId="77777777" w:rsidR="00190278" w:rsidRDefault="00FC3595">
            <w:pPr>
              <w:ind w:firstLineChars="0" w:firstLine="0"/>
            </w:pPr>
            <w:r>
              <w:t xml:space="preserve">message: </w:t>
            </w:r>
            <w:r>
              <w:rPr>
                <w:rFonts w:hint="eastAsia"/>
              </w:rPr>
              <w:t>“添加成功”</w:t>
            </w:r>
          </w:p>
          <w:p w14:paraId="4B84402A" w14:textId="77777777" w:rsidR="00190278" w:rsidRDefault="00FC3595">
            <w:pPr>
              <w:ind w:firstLineChars="0" w:firstLine="0"/>
            </w:pPr>
            <w:r>
              <w:rPr>
                <w:rFonts w:hint="eastAsia"/>
              </w:rPr>
              <w:t>}</w:t>
            </w:r>
          </w:p>
        </w:tc>
      </w:tr>
    </w:tbl>
    <w:p w14:paraId="793FA33B" w14:textId="77777777" w:rsidR="00190278" w:rsidRDefault="00190278">
      <w:pPr>
        <w:ind w:left="420" w:firstLineChars="0" w:firstLine="0"/>
      </w:pPr>
    </w:p>
    <w:p w14:paraId="196600B4"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4DC800F6" w14:textId="77777777" w:rsidTr="008E3100">
        <w:tc>
          <w:tcPr>
            <w:tcW w:w="1276" w:type="dxa"/>
            <w:shd w:val="clear" w:color="auto" w:fill="BFBFBF" w:themeFill="background1" w:themeFillShade="BF"/>
          </w:tcPr>
          <w:p w14:paraId="7935AD03"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1B3B5210" w14:textId="40681577" w:rsidR="00190278" w:rsidRDefault="00FC3595">
            <w:pPr>
              <w:ind w:firstLineChars="0" w:firstLine="0"/>
            </w:pPr>
            <w:r>
              <w:rPr>
                <w:rFonts w:hint="eastAsia"/>
              </w:rPr>
              <w:t>批量查询车辆设备</w:t>
            </w:r>
            <w:r w:rsidR="008E3100">
              <w:rPr>
                <w:rFonts w:hint="eastAsia"/>
              </w:rPr>
              <w:t>(</w:t>
            </w:r>
            <w:proofErr w:type="spellStart"/>
            <w:r w:rsidR="008E3100">
              <w:rPr>
                <w:rFonts w:hint="eastAsia"/>
              </w:rPr>
              <w:t>get</w:t>
            </w:r>
            <w:r w:rsidR="008E3100">
              <w:t>Vehicle</w:t>
            </w:r>
            <w:r w:rsidR="008E3100">
              <w:rPr>
                <w:rFonts w:hint="eastAsia"/>
              </w:rPr>
              <w:t>device</w:t>
            </w:r>
            <w:r w:rsidR="008E3100">
              <w:t>leL</w:t>
            </w:r>
            <w:r w:rsidR="008E3100">
              <w:rPr>
                <w:rFonts w:hint="eastAsia"/>
              </w:rPr>
              <w:t>ist</w:t>
            </w:r>
            <w:proofErr w:type="spellEnd"/>
            <w:r w:rsidR="008E3100">
              <w:t>)</w:t>
            </w:r>
          </w:p>
        </w:tc>
      </w:tr>
      <w:tr w:rsidR="00190278" w14:paraId="6CB08C57" w14:textId="77777777" w:rsidTr="008E3100">
        <w:tc>
          <w:tcPr>
            <w:tcW w:w="1276" w:type="dxa"/>
          </w:tcPr>
          <w:p w14:paraId="0CD9AC58" w14:textId="77777777" w:rsidR="00190278" w:rsidRDefault="00FC3595">
            <w:pPr>
              <w:ind w:firstLineChars="0" w:firstLine="0"/>
            </w:pPr>
            <w:proofErr w:type="spellStart"/>
            <w:r>
              <w:rPr>
                <w:rFonts w:hint="eastAsia"/>
              </w:rPr>
              <w:t>url</w:t>
            </w:r>
            <w:proofErr w:type="spellEnd"/>
          </w:p>
        </w:tc>
        <w:tc>
          <w:tcPr>
            <w:tcW w:w="6600" w:type="dxa"/>
          </w:tcPr>
          <w:p w14:paraId="15B570AE" w14:textId="465AF88C" w:rsidR="00190278" w:rsidRDefault="00FC3595">
            <w:pPr>
              <w:ind w:firstLineChars="0" w:firstLine="0"/>
            </w:pPr>
            <w:r>
              <w:t>/</w:t>
            </w:r>
            <w:proofErr w:type="spellStart"/>
            <w:r>
              <w:t>vehicle</w:t>
            </w:r>
            <w:r>
              <w:rPr>
                <w:rFonts w:hint="eastAsia"/>
              </w:rPr>
              <w:t>device</w:t>
            </w:r>
            <w:r w:rsidR="008E3100">
              <w:t>s</w:t>
            </w:r>
            <w:proofErr w:type="spellEnd"/>
          </w:p>
        </w:tc>
      </w:tr>
      <w:tr w:rsidR="00190278" w14:paraId="1E927783" w14:textId="77777777" w:rsidTr="008E3100">
        <w:tc>
          <w:tcPr>
            <w:tcW w:w="1276" w:type="dxa"/>
          </w:tcPr>
          <w:p w14:paraId="4C04CA3C" w14:textId="77777777" w:rsidR="00190278" w:rsidRDefault="00FC3595">
            <w:pPr>
              <w:ind w:firstLineChars="0" w:firstLine="0"/>
            </w:pPr>
            <w:r>
              <w:rPr>
                <w:rFonts w:hint="eastAsia"/>
              </w:rPr>
              <w:t>方法</w:t>
            </w:r>
          </w:p>
        </w:tc>
        <w:tc>
          <w:tcPr>
            <w:tcW w:w="6600" w:type="dxa"/>
          </w:tcPr>
          <w:p w14:paraId="6ECF3789" w14:textId="77777777" w:rsidR="00190278" w:rsidRDefault="00FC3595">
            <w:pPr>
              <w:ind w:firstLineChars="0" w:firstLine="0"/>
            </w:pPr>
            <w:r>
              <w:t>g</w:t>
            </w:r>
            <w:r>
              <w:rPr>
                <w:rFonts w:hint="eastAsia"/>
              </w:rPr>
              <w:t>et</w:t>
            </w:r>
          </w:p>
        </w:tc>
      </w:tr>
      <w:tr w:rsidR="00190278" w14:paraId="6888375F" w14:textId="77777777" w:rsidTr="008E3100">
        <w:tc>
          <w:tcPr>
            <w:tcW w:w="1276" w:type="dxa"/>
          </w:tcPr>
          <w:p w14:paraId="73FF9010" w14:textId="77777777" w:rsidR="00190278" w:rsidRDefault="00FC3595">
            <w:pPr>
              <w:ind w:firstLineChars="0" w:firstLine="0"/>
            </w:pPr>
            <w:r>
              <w:rPr>
                <w:rFonts w:hint="eastAsia"/>
              </w:rPr>
              <w:lastRenderedPageBreak/>
              <w:t>参数</w:t>
            </w:r>
          </w:p>
        </w:tc>
        <w:tc>
          <w:tcPr>
            <w:tcW w:w="6600" w:type="dxa"/>
          </w:tcPr>
          <w:p w14:paraId="2E46ADD9" w14:textId="77777777" w:rsidR="00190278" w:rsidRDefault="00FC3595">
            <w:pPr>
              <w:ind w:firstLineChars="0" w:firstLine="0"/>
            </w:pPr>
            <w:r>
              <w:rPr>
                <w:rFonts w:hint="eastAsia"/>
              </w:rPr>
              <w:t>无</w:t>
            </w:r>
            <w:r>
              <w:t xml:space="preserve"> </w:t>
            </w:r>
          </w:p>
        </w:tc>
      </w:tr>
      <w:tr w:rsidR="00190278" w14:paraId="2C0C1ED3" w14:textId="77777777" w:rsidTr="008E3100">
        <w:tc>
          <w:tcPr>
            <w:tcW w:w="1276" w:type="dxa"/>
          </w:tcPr>
          <w:p w14:paraId="4CC113AC" w14:textId="77777777" w:rsidR="00190278" w:rsidRDefault="00FC3595">
            <w:pPr>
              <w:ind w:firstLineChars="0" w:firstLine="0"/>
            </w:pPr>
            <w:r>
              <w:rPr>
                <w:rFonts w:hint="eastAsia"/>
              </w:rPr>
              <w:t>返回值</w:t>
            </w:r>
          </w:p>
        </w:tc>
        <w:tc>
          <w:tcPr>
            <w:tcW w:w="6600" w:type="dxa"/>
          </w:tcPr>
          <w:p w14:paraId="261C975C" w14:textId="77777777" w:rsidR="00190278" w:rsidRDefault="00FC3595">
            <w:pPr>
              <w:ind w:firstLineChars="0" w:firstLine="0"/>
            </w:pPr>
            <w:r>
              <w:rPr>
                <w:rFonts w:hint="eastAsia"/>
              </w:rPr>
              <w:t>{</w:t>
            </w:r>
          </w:p>
          <w:p w14:paraId="31E77126" w14:textId="77777777" w:rsidR="00190278" w:rsidRDefault="00FC3595">
            <w:pPr>
              <w:ind w:firstLineChars="0" w:firstLine="0"/>
            </w:pPr>
            <w:r>
              <w:t>c</w:t>
            </w:r>
            <w:r>
              <w:rPr>
                <w:rFonts w:hint="eastAsia"/>
              </w:rPr>
              <w:t>ode</w:t>
            </w:r>
            <w:r>
              <w:t>:200,</w:t>
            </w:r>
          </w:p>
          <w:p w14:paraId="16EC98A6" w14:textId="77777777" w:rsidR="00190278" w:rsidRDefault="00FC3595">
            <w:pPr>
              <w:ind w:firstLineChars="0" w:firstLine="0"/>
            </w:pPr>
            <w:r>
              <w:t>message:””,</w:t>
            </w:r>
          </w:p>
          <w:p w14:paraId="0DA8C39E" w14:textId="77777777" w:rsidR="00190278" w:rsidRDefault="00FC3595">
            <w:pPr>
              <w:ind w:firstLineChars="0" w:firstLine="0"/>
            </w:pPr>
            <w:proofErr w:type="spellStart"/>
            <w:r>
              <w:t>data:list</w:t>
            </w:r>
            <w:proofErr w:type="spellEnd"/>
            <w:r>
              <w:t>&lt;</w:t>
            </w:r>
            <w:proofErr w:type="spellStart"/>
            <w:r>
              <w:t>vehicle</w:t>
            </w:r>
            <w:r>
              <w:rPr>
                <w:rFonts w:hint="eastAsia"/>
              </w:rPr>
              <w:t>device</w:t>
            </w:r>
            <w:proofErr w:type="spellEnd"/>
            <w:r>
              <w:t>&gt;</w:t>
            </w:r>
          </w:p>
          <w:p w14:paraId="1E65376D" w14:textId="77777777" w:rsidR="00190278" w:rsidRDefault="00FC3595">
            <w:pPr>
              <w:ind w:firstLineChars="0" w:firstLine="0"/>
            </w:pPr>
            <w:r>
              <w:rPr>
                <w:rFonts w:hint="eastAsia"/>
              </w:rPr>
              <w:t>}</w:t>
            </w:r>
          </w:p>
        </w:tc>
      </w:tr>
    </w:tbl>
    <w:p w14:paraId="68075067" w14:textId="77777777" w:rsidR="00190278" w:rsidRDefault="00190278">
      <w:pPr>
        <w:pStyle w:val="ad"/>
        <w:ind w:left="780"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7DF39E03" w14:textId="77777777" w:rsidTr="008E3100">
        <w:tc>
          <w:tcPr>
            <w:tcW w:w="1276" w:type="dxa"/>
            <w:shd w:val="clear" w:color="auto" w:fill="BFBFBF" w:themeFill="background1" w:themeFillShade="BF"/>
          </w:tcPr>
          <w:p w14:paraId="7BA471C1"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6EAD005B" w14:textId="78275264" w:rsidR="00190278" w:rsidRDefault="00FC3595">
            <w:pPr>
              <w:ind w:firstLineChars="0" w:firstLine="0"/>
            </w:pPr>
            <w:r>
              <w:rPr>
                <w:rFonts w:hint="eastAsia"/>
              </w:rPr>
              <w:t>修改车辆设备</w:t>
            </w:r>
            <w:r w:rsidR="008E3100">
              <w:rPr>
                <w:rFonts w:hint="eastAsia"/>
              </w:rPr>
              <w:t>(</w:t>
            </w:r>
            <w:proofErr w:type="spellStart"/>
            <w:r w:rsidR="008E3100">
              <w:t>updateVehicle</w:t>
            </w:r>
            <w:r w:rsidR="008E3100">
              <w:rPr>
                <w:rFonts w:hint="eastAsia"/>
              </w:rPr>
              <w:t>device</w:t>
            </w:r>
            <w:proofErr w:type="spellEnd"/>
            <w:r w:rsidR="008E3100">
              <w:t>)</w:t>
            </w:r>
          </w:p>
        </w:tc>
      </w:tr>
      <w:tr w:rsidR="00190278" w14:paraId="5F201F7A" w14:textId="77777777" w:rsidTr="008E3100">
        <w:tc>
          <w:tcPr>
            <w:tcW w:w="1276" w:type="dxa"/>
          </w:tcPr>
          <w:p w14:paraId="0601DC25" w14:textId="77777777" w:rsidR="00190278" w:rsidRDefault="00FC3595">
            <w:pPr>
              <w:ind w:firstLineChars="0" w:firstLine="0"/>
            </w:pPr>
            <w:proofErr w:type="spellStart"/>
            <w:r>
              <w:rPr>
                <w:rFonts w:hint="eastAsia"/>
              </w:rPr>
              <w:t>url</w:t>
            </w:r>
            <w:proofErr w:type="spellEnd"/>
          </w:p>
        </w:tc>
        <w:tc>
          <w:tcPr>
            <w:tcW w:w="6600" w:type="dxa"/>
          </w:tcPr>
          <w:p w14:paraId="10671F15" w14:textId="1E7AC181" w:rsidR="00190278" w:rsidRDefault="00FC3595">
            <w:pPr>
              <w:ind w:firstLineChars="0" w:firstLine="0"/>
            </w:pPr>
            <w:r>
              <w:t>/</w:t>
            </w:r>
            <w:proofErr w:type="spellStart"/>
            <w:r>
              <w:t>vehicle</w:t>
            </w:r>
            <w:r>
              <w:rPr>
                <w:rFonts w:hint="eastAsia"/>
              </w:rPr>
              <w:t>device</w:t>
            </w:r>
            <w:r w:rsidR="008E3100">
              <w:t>s</w:t>
            </w:r>
            <w:proofErr w:type="spellEnd"/>
            <w:r>
              <w:t>/</w:t>
            </w:r>
            <w:r w:rsidR="008E3100">
              <w:t xml:space="preserve">{ </w:t>
            </w:r>
            <w:proofErr w:type="spellStart"/>
            <w:r w:rsidR="008E3100">
              <w:t>vehicle</w:t>
            </w:r>
            <w:r w:rsidR="008E3100">
              <w:rPr>
                <w:rFonts w:hint="eastAsia"/>
              </w:rPr>
              <w:t>device</w:t>
            </w:r>
            <w:r w:rsidR="008E3100">
              <w:t>I</w:t>
            </w:r>
            <w:r w:rsidR="008E3100">
              <w:rPr>
                <w:rFonts w:hint="eastAsia"/>
              </w:rPr>
              <w:t>d</w:t>
            </w:r>
            <w:proofErr w:type="spellEnd"/>
            <w:r w:rsidR="008E3100">
              <w:t xml:space="preserve"> }</w:t>
            </w:r>
          </w:p>
        </w:tc>
      </w:tr>
      <w:tr w:rsidR="00190278" w14:paraId="4A6DF967" w14:textId="77777777" w:rsidTr="008E3100">
        <w:tc>
          <w:tcPr>
            <w:tcW w:w="1276" w:type="dxa"/>
          </w:tcPr>
          <w:p w14:paraId="6E6463A9" w14:textId="77777777" w:rsidR="00190278" w:rsidRDefault="00FC3595">
            <w:pPr>
              <w:ind w:firstLineChars="0" w:firstLine="0"/>
            </w:pPr>
            <w:r>
              <w:rPr>
                <w:rFonts w:hint="eastAsia"/>
              </w:rPr>
              <w:t>方法</w:t>
            </w:r>
          </w:p>
        </w:tc>
        <w:tc>
          <w:tcPr>
            <w:tcW w:w="6600" w:type="dxa"/>
          </w:tcPr>
          <w:p w14:paraId="1C502A28" w14:textId="63BB3772" w:rsidR="00190278" w:rsidRDefault="008E3100">
            <w:pPr>
              <w:ind w:firstLineChars="0" w:firstLine="0"/>
            </w:pPr>
            <w:r>
              <w:t>put</w:t>
            </w:r>
          </w:p>
        </w:tc>
      </w:tr>
      <w:tr w:rsidR="00190278" w14:paraId="44FDD7C4" w14:textId="77777777" w:rsidTr="008E3100">
        <w:tc>
          <w:tcPr>
            <w:tcW w:w="1276" w:type="dxa"/>
          </w:tcPr>
          <w:p w14:paraId="7805B915" w14:textId="77777777" w:rsidR="00190278" w:rsidRDefault="00FC3595">
            <w:pPr>
              <w:ind w:firstLineChars="0" w:firstLine="0"/>
            </w:pPr>
            <w:r>
              <w:rPr>
                <w:rFonts w:hint="eastAsia"/>
              </w:rPr>
              <w:t>参数</w:t>
            </w:r>
          </w:p>
        </w:tc>
        <w:tc>
          <w:tcPr>
            <w:tcW w:w="6600" w:type="dxa"/>
          </w:tcPr>
          <w:p w14:paraId="0E9A6493" w14:textId="77777777" w:rsidR="00190278" w:rsidRDefault="00FC3595">
            <w:pPr>
              <w:ind w:firstLineChars="0" w:firstLine="0"/>
            </w:pPr>
            <w:r>
              <w:t>{</w:t>
            </w:r>
          </w:p>
          <w:p w14:paraId="54111E50" w14:textId="77777777" w:rsidR="00190278" w:rsidRDefault="00FC3595">
            <w:pPr>
              <w:ind w:firstLineChars="0" w:firstLine="0"/>
            </w:pPr>
            <w:proofErr w:type="spellStart"/>
            <w:r>
              <w:t>vehicle</w:t>
            </w:r>
            <w:r>
              <w:rPr>
                <w:rFonts w:hint="eastAsia"/>
              </w:rPr>
              <w:t>device</w:t>
            </w:r>
            <w:r>
              <w:t>I</w:t>
            </w:r>
            <w:r>
              <w:rPr>
                <w:rFonts w:hint="eastAsia"/>
              </w:rPr>
              <w:t>d</w:t>
            </w:r>
            <w:proofErr w:type="spellEnd"/>
            <w:r>
              <w:t xml:space="preserve">: long,  </w:t>
            </w:r>
          </w:p>
          <w:p w14:paraId="2FC4C4C5" w14:textId="77777777" w:rsidR="00190278" w:rsidRDefault="00FC3595">
            <w:pPr>
              <w:ind w:firstLineChars="0" w:firstLine="0"/>
            </w:pPr>
            <w:r>
              <w:t>}</w:t>
            </w:r>
          </w:p>
          <w:p w14:paraId="2ABD8E03" w14:textId="77777777" w:rsidR="00190278" w:rsidRDefault="00190278">
            <w:pPr>
              <w:ind w:firstLineChars="0" w:firstLine="0"/>
            </w:pPr>
          </w:p>
        </w:tc>
      </w:tr>
      <w:tr w:rsidR="00190278" w14:paraId="1B91BA7A" w14:textId="77777777" w:rsidTr="008E3100">
        <w:tc>
          <w:tcPr>
            <w:tcW w:w="1276" w:type="dxa"/>
          </w:tcPr>
          <w:p w14:paraId="594B4967" w14:textId="77777777" w:rsidR="00190278" w:rsidRDefault="00FC3595">
            <w:pPr>
              <w:ind w:firstLineChars="0" w:firstLine="0"/>
            </w:pPr>
            <w:r>
              <w:rPr>
                <w:rFonts w:hint="eastAsia"/>
              </w:rPr>
              <w:t>返回值</w:t>
            </w:r>
          </w:p>
        </w:tc>
        <w:tc>
          <w:tcPr>
            <w:tcW w:w="6600" w:type="dxa"/>
          </w:tcPr>
          <w:p w14:paraId="384BCE08" w14:textId="77777777" w:rsidR="00190278" w:rsidRDefault="00FC3595">
            <w:pPr>
              <w:ind w:firstLineChars="0" w:firstLine="0"/>
            </w:pPr>
            <w:r>
              <w:t>{</w:t>
            </w:r>
          </w:p>
          <w:p w14:paraId="4F2BEC09" w14:textId="77777777" w:rsidR="00190278" w:rsidRDefault="00FC3595">
            <w:pPr>
              <w:ind w:firstLineChars="0" w:firstLine="0"/>
            </w:pPr>
            <w:r>
              <w:t>code: 200,</w:t>
            </w:r>
          </w:p>
          <w:p w14:paraId="630AFB05" w14:textId="77777777" w:rsidR="00190278" w:rsidRDefault="00FC3595">
            <w:pPr>
              <w:ind w:firstLineChars="0" w:firstLine="0"/>
            </w:pPr>
            <w:r>
              <w:t xml:space="preserve">message: </w:t>
            </w:r>
            <w:r>
              <w:rPr>
                <w:rFonts w:hint="eastAsia"/>
              </w:rPr>
              <w:t>“修改成功”</w:t>
            </w:r>
          </w:p>
          <w:p w14:paraId="374CE248" w14:textId="77777777" w:rsidR="00190278" w:rsidRDefault="00FC3595">
            <w:pPr>
              <w:ind w:firstLineChars="0" w:firstLine="0"/>
            </w:pPr>
            <w:r>
              <w:rPr>
                <w:rFonts w:hint="eastAsia"/>
              </w:rPr>
              <w:t>}</w:t>
            </w:r>
          </w:p>
        </w:tc>
      </w:tr>
    </w:tbl>
    <w:p w14:paraId="40AB9763"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359A7A8A" w14:textId="77777777" w:rsidTr="008E3100">
        <w:tc>
          <w:tcPr>
            <w:tcW w:w="1276" w:type="dxa"/>
            <w:shd w:val="clear" w:color="auto" w:fill="BFBFBF" w:themeFill="background1" w:themeFillShade="BF"/>
          </w:tcPr>
          <w:p w14:paraId="11DB8C3B"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E9F700D" w14:textId="7E6BE23E" w:rsidR="00190278" w:rsidRDefault="00FC3595">
            <w:pPr>
              <w:ind w:firstLineChars="0" w:firstLine="0"/>
            </w:pPr>
            <w:r>
              <w:rPr>
                <w:rFonts w:hint="eastAsia"/>
              </w:rPr>
              <w:t>删除车辆设备</w:t>
            </w:r>
            <w:r w:rsidR="008E3100">
              <w:rPr>
                <w:rFonts w:hint="eastAsia"/>
              </w:rPr>
              <w:t>(</w:t>
            </w:r>
            <w:proofErr w:type="spellStart"/>
            <w:r w:rsidR="008E3100">
              <w:rPr>
                <w:rFonts w:hint="eastAsia"/>
              </w:rPr>
              <w:t>delete</w:t>
            </w:r>
            <w:r w:rsidR="008E3100">
              <w:t>Vehicle</w:t>
            </w:r>
            <w:r w:rsidR="008E3100">
              <w:rPr>
                <w:rFonts w:hint="eastAsia"/>
              </w:rPr>
              <w:t>device</w:t>
            </w:r>
            <w:proofErr w:type="spellEnd"/>
            <w:r w:rsidR="008E3100">
              <w:t>)</w:t>
            </w:r>
          </w:p>
        </w:tc>
      </w:tr>
      <w:tr w:rsidR="00190278" w14:paraId="2525B4F1" w14:textId="77777777" w:rsidTr="008E3100">
        <w:tc>
          <w:tcPr>
            <w:tcW w:w="1276" w:type="dxa"/>
          </w:tcPr>
          <w:p w14:paraId="025BD57B" w14:textId="77777777" w:rsidR="00190278" w:rsidRDefault="00FC3595">
            <w:pPr>
              <w:ind w:firstLineChars="0" w:firstLine="0"/>
            </w:pPr>
            <w:proofErr w:type="spellStart"/>
            <w:r>
              <w:rPr>
                <w:rFonts w:hint="eastAsia"/>
              </w:rPr>
              <w:t>url</w:t>
            </w:r>
            <w:proofErr w:type="spellEnd"/>
          </w:p>
        </w:tc>
        <w:tc>
          <w:tcPr>
            <w:tcW w:w="6600" w:type="dxa"/>
          </w:tcPr>
          <w:p w14:paraId="18197EE4" w14:textId="69E50F29" w:rsidR="00190278" w:rsidRDefault="00FC3595">
            <w:pPr>
              <w:ind w:firstLineChars="0" w:firstLine="0"/>
            </w:pPr>
            <w:r>
              <w:t>/</w:t>
            </w:r>
            <w:proofErr w:type="spellStart"/>
            <w:r>
              <w:t>vehicle</w:t>
            </w:r>
            <w:r>
              <w:rPr>
                <w:rFonts w:hint="eastAsia"/>
              </w:rPr>
              <w:t>device</w:t>
            </w:r>
            <w:r w:rsidR="008E3100">
              <w:t>s</w:t>
            </w:r>
            <w:proofErr w:type="spellEnd"/>
            <w:r w:rsidR="008E3100">
              <w:t>/{</w:t>
            </w:r>
            <w:proofErr w:type="spellStart"/>
            <w:r w:rsidR="008E3100">
              <w:t>vehicle</w:t>
            </w:r>
            <w:r w:rsidR="008E3100">
              <w:rPr>
                <w:rFonts w:hint="eastAsia"/>
              </w:rPr>
              <w:t>device</w:t>
            </w:r>
            <w:r w:rsidR="008E3100">
              <w:t>I</w:t>
            </w:r>
            <w:r w:rsidR="008E3100">
              <w:rPr>
                <w:rFonts w:hint="eastAsia"/>
              </w:rPr>
              <w:t>d</w:t>
            </w:r>
            <w:proofErr w:type="spellEnd"/>
            <w:r w:rsidR="008E3100">
              <w:t>}</w:t>
            </w:r>
          </w:p>
        </w:tc>
      </w:tr>
      <w:tr w:rsidR="00190278" w14:paraId="272EEA93" w14:textId="77777777" w:rsidTr="008E3100">
        <w:tc>
          <w:tcPr>
            <w:tcW w:w="1276" w:type="dxa"/>
          </w:tcPr>
          <w:p w14:paraId="329B504D" w14:textId="77777777" w:rsidR="00190278" w:rsidRDefault="00FC3595">
            <w:pPr>
              <w:ind w:firstLineChars="0" w:firstLine="0"/>
            </w:pPr>
            <w:r>
              <w:rPr>
                <w:rFonts w:hint="eastAsia"/>
              </w:rPr>
              <w:t>方法</w:t>
            </w:r>
          </w:p>
        </w:tc>
        <w:tc>
          <w:tcPr>
            <w:tcW w:w="6600" w:type="dxa"/>
          </w:tcPr>
          <w:p w14:paraId="0B647025" w14:textId="78A19AB1" w:rsidR="00190278" w:rsidRDefault="008E3100">
            <w:pPr>
              <w:ind w:firstLineChars="0" w:firstLine="0"/>
            </w:pPr>
            <w:r>
              <w:t>delete</w:t>
            </w:r>
          </w:p>
        </w:tc>
      </w:tr>
      <w:tr w:rsidR="00190278" w14:paraId="22EDA41C" w14:textId="77777777" w:rsidTr="008E3100">
        <w:tc>
          <w:tcPr>
            <w:tcW w:w="1276" w:type="dxa"/>
          </w:tcPr>
          <w:p w14:paraId="4DE9C68B" w14:textId="77777777" w:rsidR="00190278" w:rsidRDefault="00FC3595">
            <w:pPr>
              <w:ind w:firstLineChars="0" w:firstLine="0"/>
            </w:pPr>
            <w:r>
              <w:rPr>
                <w:rFonts w:hint="eastAsia"/>
              </w:rPr>
              <w:t>参数</w:t>
            </w:r>
          </w:p>
        </w:tc>
        <w:tc>
          <w:tcPr>
            <w:tcW w:w="6600" w:type="dxa"/>
          </w:tcPr>
          <w:p w14:paraId="1C72A4BB" w14:textId="77777777" w:rsidR="00190278" w:rsidRDefault="00FC3595">
            <w:pPr>
              <w:ind w:firstLineChars="0" w:firstLine="0"/>
            </w:pPr>
            <w:r>
              <w:rPr>
                <w:rFonts w:hint="eastAsia"/>
              </w:rPr>
              <w:t>{</w:t>
            </w:r>
          </w:p>
          <w:p w14:paraId="7526526D" w14:textId="77777777" w:rsidR="00190278" w:rsidRDefault="00FC3595">
            <w:pPr>
              <w:ind w:firstLineChars="0" w:firstLine="0"/>
            </w:pPr>
            <w:proofErr w:type="spellStart"/>
            <w:r>
              <w:t>vehicle</w:t>
            </w:r>
            <w:r>
              <w:rPr>
                <w:rFonts w:hint="eastAsia"/>
              </w:rPr>
              <w:t>device</w:t>
            </w:r>
            <w:r>
              <w:t>I</w:t>
            </w:r>
            <w:r>
              <w:rPr>
                <w:rFonts w:hint="eastAsia"/>
              </w:rPr>
              <w:t>d</w:t>
            </w:r>
            <w:proofErr w:type="spellEnd"/>
            <w:r>
              <w:t>: long</w:t>
            </w:r>
          </w:p>
          <w:p w14:paraId="5A351E26" w14:textId="77777777" w:rsidR="00190278" w:rsidRDefault="00FC3595">
            <w:pPr>
              <w:ind w:firstLineChars="0" w:firstLine="0"/>
            </w:pPr>
            <w:r>
              <w:rPr>
                <w:rFonts w:hint="eastAsia"/>
              </w:rPr>
              <w:t>}</w:t>
            </w:r>
            <w:r>
              <w:t xml:space="preserve">  </w:t>
            </w:r>
          </w:p>
          <w:p w14:paraId="42D29011" w14:textId="77777777" w:rsidR="00190278" w:rsidRDefault="00190278">
            <w:pPr>
              <w:ind w:left="105" w:firstLineChars="0" w:firstLine="0"/>
            </w:pPr>
          </w:p>
        </w:tc>
      </w:tr>
      <w:tr w:rsidR="00190278" w14:paraId="10A1A9B9" w14:textId="77777777" w:rsidTr="008E3100">
        <w:tc>
          <w:tcPr>
            <w:tcW w:w="1276" w:type="dxa"/>
          </w:tcPr>
          <w:p w14:paraId="11BD8809" w14:textId="77777777" w:rsidR="00190278" w:rsidRDefault="00FC3595">
            <w:pPr>
              <w:ind w:firstLineChars="0" w:firstLine="0"/>
            </w:pPr>
            <w:r>
              <w:rPr>
                <w:rFonts w:hint="eastAsia"/>
              </w:rPr>
              <w:t>返回值</w:t>
            </w:r>
          </w:p>
        </w:tc>
        <w:tc>
          <w:tcPr>
            <w:tcW w:w="6600" w:type="dxa"/>
          </w:tcPr>
          <w:p w14:paraId="2F188E26" w14:textId="77777777" w:rsidR="00190278" w:rsidRDefault="00FC3595">
            <w:pPr>
              <w:ind w:firstLineChars="0" w:firstLine="0"/>
            </w:pPr>
            <w:r>
              <w:t>{</w:t>
            </w:r>
          </w:p>
          <w:p w14:paraId="5C120937" w14:textId="77777777" w:rsidR="00190278" w:rsidRDefault="00FC3595">
            <w:pPr>
              <w:ind w:firstLineChars="0" w:firstLine="0"/>
            </w:pPr>
            <w:r>
              <w:t>code: 200,</w:t>
            </w:r>
          </w:p>
          <w:p w14:paraId="3AF872C6" w14:textId="77777777" w:rsidR="00190278" w:rsidRDefault="00FC3595">
            <w:pPr>
              <w:ind w:firstLineChars="0" w:firstLine="0"/>
            </w:pPr>
            <w:r>
              <w:t xml:space="preserve">message: </w:t>
            </w:r>
            <w:r>
              <w:rPr>
                <w:rFonts w:hint="eastAsia"/>
              </w:rPr>
              <w:t>“删除成功”</w:t>
            </w:r>
          </w:p>
          <w:p w14:paraId="6857F011" w14:textId="77777777" w:rsidR="00190278" w:rsidRDefault="00FC3595">
            <w:pPr>
              <w:ind w:firstLineChars="0" w:firstLine="0"/>
            </w:pPr>
            <w:r>
              <w:rPr>
                <w:rFonts w:hint="eastAsia"/>
              </w:rPr>
              <w:t>}</w:t>
            </w:r>
          </w:p>
        </w:tc>
      </w:tr>
    </w:tbl>
    <w:p w14:paraId="24F8E71D" w14:textId="77777777" w:rsidR="00190278" w:rsidRDefault="00190278">
      <w:pPr>
        <w:pStyle w:val="ad"/>
        <w:ind w:left="987" w:firstLineChars="0" w:firstLine="0"/>
      </w:pPr>
    </w:p>
    <w:p w14:paraId="7BC71341" w14:textId="77777777" w:rsidR="00190278" w:rsidRDefault="00FC3595">
      <w:pPr>
        <w:pStyle w:val="3"/>
        <w:numPr>
          <w:ilvl w:val="2"/>
          <w:numId w:val="1"/>
        </w:numPr>
        <w:ind w:firstLineChars="0"/>
      </w:pPr>
      <w:r>
        <w:rPr>
          <w:rFonts w:hint="eastAsia"/>
        </w:rPr>
        <w:t>车辆增删改查</w:t>
      </w:r>
    </w:p>
    <w:tbl>
      <w:tblPr>
        <w:tblStyle w:val="aa"/>
        <w:tblW w:w="7876" w:type="dxa"/>
        <w:tblInd w:w="420" w:type="dxa"/>
        <w:tblLayout w:type="fixed"/>
        <w:tblLook w:val="04A0" w:firstRow="1" w:lastRow="0" w:firstColumn="1" w:lastColumn="0" w:noHBand="0" w:noVBand="1"/>
      </w:tblPr>
      <w:tblGrid>
        <w:gridCol w:w="1276"/>
        <w:gridCol w:w="6600"/>
      </w:tblGrid>
      <w:tr w:rsidR="00190278" w14:paraId="48E862F9" w14:textId="77777777" w:rsidTr="008E3100">
        <w:tc>
          <w:tcPr>
            <w:tcW w:w="1276" w:type="dxa"/>
            <w:shd w:val="clear" w:color="auto" w:fill="BFBFBF" w:themeFill="background1" w:themeFillShade="BF"/>
          </w:tcPr>
          <w:p w14:paraId="1F3AAF02"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958A616" w14:textId="386BD251" w:rsidR="00190278" w:rsidRDefault="00FC3595">
            <w:pPr>
              <w:ind w:firstLineChars="0" w:firstLine="0"/>
            </w:pPr>
            <w:r>
              <w:rPr>
                <w:rFonts w:hint="eastAsia"/>
              </w:rPr>
              <w:t>添加车辆</w:t>
            </w:r>
            <w:r w:rsidR="008E3100">
              <w:rPr>
                <w:rFonts w:hint="eastAsia"/>
              </w:rPr>
              <w:t>(</w:t>
            </w:r>
            <w:proofErr w:type="spellStart"/>
            <w:r w:rsidR="008E3100">
              <w:t>addVehicle</w:t>
            </w:r>
            <w:proofErr w:type="spellEnd"/>
            <w:r w:rsidR="008E3100">
              <w:t>)</w:t>
            </w:r>
          </w:p>
        </w:tc>
      </w:tr>
      <w:tr w:rsidR="00190278" w14:paraId="6BB26923" w14:textId="77777777" w:rsidTr="008E3100">
        <w:tc>
          <w:tcPr>
            <w:tcW w:w="1276" w:type="dxa"/>
          </w:tcPr>
          <w:p w14:paraId="1629C127" w14:textId="77777777" w:rsidR="00190278" w:rsidRDefault="00FC3595">
            <w:pPr>
              <w:ind w:firstLineChars="0" w:firstLine="0"/>
            </w:pPr>
            <w:proofErr w:type="spellStart"/>
            <w:r>
              <w:rPr>
                <w:rFonts w:hint="eastAsia"/>
              </w:rPr>
              <w:t>url</w:t>
            </w:r>
            <w:proofErr w:type="spellEnd"/>
          </w:p>
        </w:tc>
        <w:tc>
          <w:tcPr>
            <w:tcW w:w="6600" w:type="dxa"/>
          </w:tcPr>
          <w:p w14:paraId="5AE3AEB6" w14:textId="4A80B8F5" w:rsidR="00190278" w:rsidRDefault="00FC3595">
            <w:pPr>
              <w:ind w:firstLineChars="0" w:firstLine="0"/>
            </w:pPr>
            <w:r>
              <w:t>/vehicle</w:t>
            </w:r>
            <w:r w:rsidR="008E3100">
              <w:t>s</w:t>
            </w:r>
          </w:p>
        </w:tc>
      </w:tr>
      <w:tr w:rsidR="00190278" w14:paraId="65154508" w14:textId="77777777" w:rsidTr="008E3100">
        <w:tc>
          <w:tcPr>
            <w:tcW w:w="1276" w:type="dxa"/>
          </w:tcPr>
          <w:p w14:paraId="36784892" w14:textId="77777777" w:rsidR="00190278" w:rsidRDefault="00FC3595">
            <w:pPr>
              <w:ind w:firstLineChars="0" w:firstLine="0"/>
            </w:pPr>
            <w:r>
              <w:rPr>
                <w:rFonts w:hint="eastAsia"/>
              </w:rPr>
              <w:t>方法</w:t>
            </w:r>
          </w:p>
        </w:tc>
        <w:tc>
          <w:tcPr>
            <w:tcW w:w="6600" w:type="dxa"/>
          </w:tcPr>
          <w:p w14:paraId="3F84CF66" w14:textId="77777777" w:rsidR="00190278" w:rsidRDefault="00FC3595">
            <w:pPr>
              <w:ind w:firstLineChars="0" w:firstLine="0"/>
            </w:pPr>
            <w:r>
              <w:rPr>
                <w:rFonts w:hint="eastAsia"/>
              </w:rPr>
              <w:t>p</w:t>
            </w:r>
            <w:r>
              <w:t>ost</w:t>
            </w:r>
          </w:p>
        </w:tc>
      </w:tr>
      <w:tr w:rsidR="00190278" w14:paraId="1C5F5374" w14:textId="77777777" w:rsidTr="008E3100">
        <w:tc>
          <w:tcPr>
            <w:tcW w:w="1276" w:type="dxa"/>
          </w:tcPr>
          <w:p w14:paraId="7C0640F5" w14:textId="77777777" w:rsidR="00190278" w:rsidRDefault="00FC3595">
            <w:pPr>
              <w:ind w:firstLineChars="0" w:firstLine="0"/>
            </w:pPr>
            <w:r>
              <w:rPr>
                <w:rFonts w:hint="eastAsia"/>
              </w:rPr>
              <w:t>参数</w:t>
            </w:r>
          </w:p>
        </w:tc>
        <w:tc>
          <w:tcPr>
            <w:tcW w:w="6600" w:type="dxa"/>
          </w:tcPr>
          <w:p w14:paraId="16F6FD47" w14:textId="77777777" w:rsidR="00190278" w:rsidRDefault="00FC3595">
            <w:pPr>
              <w:ind w:firstLineChars="0" w:firstLine="0"/>
            </w:pPr>
            <w:r>
              <w:t>vehicle</w:t>
            </w:r>
            <w:r>
              <w:rPr>
                <w:rFonts w:hint="eastAsia"/>
              </w:rPr>
              <w:t>对象</w:t>
            </w:r>
          </w:p>
        </w:tc>
      </w:tr>
      <w:tr w:rsidR="00190278" w14:paraId="4D63FED2" w14:textId="77777777" w:rsidTr="008E3100">
        <w:tc>
          <w:tcPr>
            <w:tcW w:w="1276" w:type="dxa"/>
          </w:tcPr>
          <w:p w14:paraId="101147A2" w14:textId="77777777" w:rsidR="00190278" w:rsidRDefault="00FC3595">
            <w:pPr>
              <w:ind w:firstLineChars="0" w:firstLine="0"/>
            </w:pPr>
            <w:r>
              <w:rPr>
                <w:rFonts w:hint="eastAsia"/>
              </w:rPr>
              <w:t>返回值</w:t>
            </w:r>
          </w:p>
        </w:tc>
        <w:tc>
          <w:tcPr>
            <w:tcW w:w="6600" w:type="dxa"/>
          </w:tcPr>
          <w:p w14:paraId="01F5D810" w14:textId="77777777" w:rsidR="00190278" w:rsidRDefault="00FC3595">
            <w:pPr>
              <w:ind w:firstLineChars="0" w:firstLine="0"/>
            </w:pPr>
            <w:r>
              <w:t>{</w:t>
            </w:r>
          </w:p>
          <w:p w14:paraId="4F6E98DB" w14:textId="77777777" w:rsidR="00190278" w:rsidRDefault="00FC3595">
            <w:pPr>
              <w:ind w:firstLineChars="0" w:firstLine="0"/>
            </w:pPr>
            <w:r>
              <w:t>code: 200,</w:t>
            </w:r>
          </w:p>
          <w:p w14:paraId="60EAE87E" w14:textId="77777777" w:rsidR="00190278" w:rsidRDefault="00FC3595">
            <w:pPr>
              <w:ind w:firstLineChars="0" w:firstLine="0"/>
            </w:pPr>
            <w:r>
              <w:t xml:space="preserve">message: </w:t>
            </w:r>
            <w:r>
              <w:rPr>
                <w:rFonts w:hint="eastAsia"/>
              </w:rPr>
              <w:t>“添加成功”</w:t>
            </w:r>
          </w:p>
          <w:p w14:paraId="2EE61FF0" w14:textId="77777777" w:rsidR="00190278" w:rsidRDefault="00FC3595">
            <w:pPr>
              <w:ind w:firstLineChars="0" w:firstLine="0"/>
            </w:pPr>
            <w:r>
              <w:rPr>
                <w:rFonts w:hint="eastAsia"/>
              </w:rPr>
              <w:t>}</w:t>
            </w:r>
          </w:p>
        </w:tc>
      </w:tr>
    </w:tbl>
    <w:p w14:paraId="1033A6D1" w14:textId="77777777" w:rsidR="00190278" w:rsidRDefault="00190278">
      <w:pPr>
        <w:ind w:left="420" w:firstLineChars="0" w:firstLine="0"/>
      </w:pPr>
    </w:p>
    <w:p w14:paraId="28936250"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5C6DACF6" w14:textId="77777777" w:rsidTr="008E3100">
        <w:tc>
          <w:tcPr>
            <w:tcW w:w="1276" w:type="dxa"/>
            <w:shd w:val="clear" w:color="auto" w:fill="BFBFBF" w:themeFill="background1" w:themeFillShade="BF"/>
          </w:tcPr>
          <w:p w14:paraId="392F6E5B"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6BA963FC" w14:textId="0F197C25" w:rsidR="00190278" w:rsidRDefault="00FC3595">
            <w:pPr>
              <w:ind w:firstLineChars="0" w:firstLine="0"/>
            </w:pPr>
            <w:r>
              <w:rPr>
                <w:rFonts w:hint="eastAsia"/>
              </w:rPr>
              <w:t>批量查询车辆</w:t>
            </w:r>
            <w:r w:rsidR="008E3100">
              <w:rPr>
                <w:rFonts w:hint="eastAsia"/>
              </w:rPr>
              <w:t>(</w:t>
            </w:r>
            <w:proofErr w:type="spellStart"/>
            <w:r w:rsidR="008E3100">
              <w:rPr>
                <w:rFonts w:hint="eastAsia"/>
              </w:rPr>
              <w:t>get</w:t>
            </w:r>
            <w:r w:rsidR="008E3100">
              <w:t>VehicleL</w:t>
            </w:r>
            <w:r w:rsidR="008E3100">
              <w:rPr>
                <w:rFonts w:hint="eastAsia"/>
              </w:rPr>
              <w:t>ist</w:t>
            </w:r>
            <w:proofErr w:type="spellEnd"/>
            <w:r w:rsidR="008E3100">
              <w:t>)</w:t>
            </w:r>
          </w:p>
        </w:tc>
      </w:tr>
      <w:tr w:rsidR="00190278" w14:paraId="59E4A615" w14:textId="77777777" w:rsidTr="008E3100">
        <w:tc>
          <w:tcPr>
            <w:tcW w:w="1276" w:type="dxa"/>
          </w:tcPr>
          <w:p w14:paraId="7691414A" w14:textId="77777777" w:rsidR="00190278" w:rsidRDefault="00FC3595">
            <w:pPr>
              <w:ind w:firstLineChars="0" w:firstLine="0"/>
            </w:pPr>
            <w:proofErr w:type="spellStart"/>
            <w:r>
              <w:rPr>
                <w:rFonts w:hint="eastAsia"/>
              </w:rPr>
              <w:lastRenderedPageBreak/>
              <w:t>url</w:t>
            </w:r>
            <w:proofErr w:type="spellEnd"/>
          </w:p>
        </w:tc>
        <w:tc>
          <w:tcPr>
            <w:tcW w:w="6600" w:type="dxa"/>
          </w:tcPr>
          <w:p w14:paraId="3D82B19D" w14:textId="5BC1F1AE" w:rsidR="00190278" w:rsidRDefault="00FC3595">
            <w:pPr>
              <w:ind w:firstLineChars="0" w:firstLine="0"/>
            </w:pPr>
            <w:r>
              <w:t>/vehicle</w:t>
            </w:r>
            <w:r w:rsidR="008E3100">
              <w:t>s</w:t>
            </w:r>
          </w:p>
        </w:tc>
      </w:tr>
      <w:tr w:rsidR="00190278" w14:paraId="381B0BE3" w14:textId="77777777" w:rsidTr="008E3100">
        <w:tc>
          <w:tcPr>
            <w:tcW w:w="1276" w:type="dxa"/>
          </w:tcPr>
          <w:p w14:paraId="33C4497F" w14:textId="77777777" w:rsidR="00190278" w:rsidRDefault="00FC3595">
            <w:pPr>
              <w:ind w:firstLineChars="0" w:firstLine="0"/>
            </w:pPr>
            <w:r>
              <w:rPr>
                <w:rFonts w:hint="eastAsia"/>
              </w:rPr>
              <w:t>方法</w:t>
            </w:r>
          </w:p>
        </w:tc>
        <w:tc>
          <w:tcPr>
            <w:tcW w:w="6600" w:type="dxa"/>
          </w:tcPr>
          <w:p w14:paraId="0C446D20" w14:textId="77777777" w:rsidR="00190278" w:rsidRDefault="00FC3595">
            <w:pPr>
              <w:ind w:firstLineChars="0" w:firstLine="0"/>
            </w:pPr>
            <w:r>
              <w:t>g</w:t>
            </w:r>
            <w:r>
              <w:rPr>
                <w:rFonts w:hint="eastAsia"/>
              </w:rPr>
              <w:t>et</w:t>
            </w:r>
          </w:p>
        </w:tc>
      </w:tr>
      <w:tr w:rsidR="00190278" w14:paraId="10BFAEE0" w14:textId="77777777" w:rsidTr="008E3100">
        <w:tc>
          <w:tcPr>
            <w:tcW w:w="1276" w:type="dxa"/>
          </w:tcPr>
          <w:p w14:paraId="00A3E434"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225"/>
              <w:gridCol w:w="1134"/>
              <w:gridCol w:w="1559"/>
              <w:gridCol w:w="1725"/>
            </w:tblGrid>
            <w:tr w:rsidR="008E3100" w14:paraId="71E8079B" w14:textId="77777777" w:rsidTr="00FA6E89">
              <w:trPr>
                <w:trHeight w:val="356"/>
              </w:trPr>
              <w:tc>
                <w:tcPr>
                  <w:tcW w:w="1175" w:type="dxa"/>
                  <w:tcBorders>
                    <w:top w:val="nil"/>
                    <w:left w:val="single" w:sz="8" w:space="0" w:color="4F81BD"/>
                    <w:bottom w:val="nil"/>
                    <w:right w:val="nil"/>
                  </w:tcBorders>
                  <w:shd w:val="clear" w:color="auto" w:fill="FFFFFF" w:themeFill="background1"/>
                </w:tcPr>
                <w:p w14:paraId="3E1C6486" w14:textId="77777777" w:rsidR="008E3100" w:rsidRPr="008A1438" w:rsidRDefault="008E3100" w:rsidP="008E3100">
                  <w:pPr>
                    <w:ind w:firstLineChars="0" w:firstLine="0"/>
                    <w:rPr>
                      <w:color w:val="000000" w:themeColor="text1"/>
                    </w:rPr>
                  </w:pPr>
                  <w:r w:rsidRPr="008A1438">
                    <w:rPr>
                      <w:rFonts w:hint="eastAsia"/>
                      <w:color w:val="000000" w:themeColor="text1"/>
                    </w:rPr>
                    <w:t>参数名称</w:t>
                  </w:r>
                </w:p>
              </w:tc>
              <w:tc>
                <w:tcPr>
                  <w:tcW w:w="1225" w:type="dxa"/>
                  <w:tcBorders>
                    <w:top w:val="nil"/>
                    <w:left w:val="nil"/>
                    <w:bottom w:val="nil"/>
                    <w:right w:val="nil"/>
                  </w:tcBorders>
                  <w:shd w:val="clear" w:color="auto" w:fill="FFFFFF" w:themeFill="background1"/>
                </w:tcPr>
                <w:p w14:paraId="62493CE6" w14:textId="77777777" w:rsidR="008E3100" w:rsidRPr="008A1438" w:rsidRDefault="008E3100" w:rsidP="008E3100">
                  <w:pPr>
                    <w:ind w:firstLineChars="0" w:firstLine="0"/>
                    <w:rPr>
                      <w:color w:val="000000" w:themeColor="text1"/>
                    </w:rPr>
                  </w:pPr>
                  <w:r w:rsidRPr="008A1438">
                    <w:rPr>
                      <w:rFonts w:hint="eastAsia"/>
                      <w:color w:val="000000" w:themeColor="text1"/>
                    </w:rPr>
                    <w:t>描述</w:t>
                  </w:r>
                </w:p>
              </w:tc>
              <w:tc>
                <w:tcPr>
                  <w:tcW w:w="1134" w:type="dxa"/>
                  <w:tcBorders>
                    <w:top w:val="nil"/>
                    <w:left w:val="nil"/>
                    <w:bottom w:val="nil"/>
                    <w:right w:val="nil"/>
                  </w:tcBorders>
                  <w:shd w:val="clear" w:color="auto" w:fill="FFFFFF" w:themeFill="background1"/>
                </w:tcPr>
                <w:p w14:paraId="2EB223B0" w14:textId="77777777" w:rsidR="008E3100" w:rsidRPr="008A1438" w:rsidRDefault="008E3100" w:rsidP="008E310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30FF281" w14:textId="77777777" w:rsidR="008E3100" w:rsidRPr="008A1438" w:rsidRDefault="008E3100" w:rsidP="008E3100">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5D6F0FE" w14:textId="77777777" w:rsidR="008E3100" w:rsidRPr="008A1438" w:rsidRDefault="008E3100" w:rsidP="008E3100">
                  <w:pPr>
                    <w:ind w:firstLineChars="0" w:firstLine="0"/>
                    <w:rPr>
                      <w:color w:val="000000" w:themeColor="text1"/>
                    </w:rPr>
                  </w:pPr>
                  <w:r w:rsidRPr="008A1438">
                    <w:rPr>
                      <w:rFonts w:hint="eastAsia"/>
                      <w:color w:val="000000" w:themeColor="text1"/>
                    </w:rPr>
                    <w:t>参数形式</w:t>
                  </w:r>
                </w:p>
              </w:tc>
            </w:tr>
            <w:tr w:rsidR="008E3100" w14:paraId="2FF0FA39" w14:textId="77777777" w:rsidTr="00FA6E89">
              <w:tc>
                <w:tcPr>
                  <w:tcW w:w="1175" w:type="dxa"/>
                  <w:tcBorders>
                    <w:top w:val="nil"/>
                    <w:left w:val="nil"/>
                    <w:bottom w:val="nil"/>
                    <w:right w:val="nil"/>
                  </w:tcBorders>
                </w:tcPr>
                <w:p w14:paraId="6D78B327" w14:textId="1DB04751" w:rsidR="008E3100" w:rsidRDefault="008E3100" w:rsidP="008E3100">
                  <w:pPr>
                    <w:ind w:firstLineChars="0" w:firstLine="0"/>
                    <w:rPr>
                      <w:color w:val="000000"/>
                    </w:rPr>
                  </w:pPr>
                  <w:proofErr w:type="spellStart"/>
                  <w:r>
                    <w:rPr>
                      <w:rFonts w:hint="eastAsia"/>
                    </w:rPr>
                    <w:t>p</w:t>
                  </w:r>
                  <w:r>
                    <w:t>ageSize</w:t>
                  </w:r>
                  <w:proofErr w:type="spellEnd"/>
                </w:p>
              </w:tc>
              <w:tc>
                <w:tcPr>
                  <w:tcW w:w="1225" w:type="dxa"/>
                  <w:tcBorders>
                    <w:top w:val="nil"/>
                    <w:left w:val="nil"/>
                    <w:bottom w:val="nil"/>
                    <w:right w:val="nil"/>
                  </w:tcBorders>
                </w:tcPr>
                <w:p w14:paraId="4A7DC419" w14:textId="608D8FA0" w:rsidR="008E3100" w:rsidRDefault="008E3100" w:rsidP="008E3100">
                  <w:pPr>
                    <w:ind w:firstLineChars="0" w:firstLine="0"/>
                    <w:rPr>
                      <w:color w:val="000000"/>
                    </w:rPr>
                  </w:pPr>
                  <w:r>
                    <w:rPr>
                      <w:rFonts w:hint="eastAsia"/>
                      <w:color w:val="000000"/>
                    </w:rPr>
                    <w:t>页容量</w:t>
                  </w:r>
                </w:p>
              </w:tc>
              <w:tc>
                <w:tcPr>
                  <w:tcW w:w="1134" w:type="dxa"/>
                  <w:tcBorders>
                    <w:top w:val="nil"/>
                    <w:left w:val="nil"/>
                    <w:bottom w:val="nil"/>
                    <w:right w:val="nil"/>
                  </w:tcBorders>
                </w:tcPr>
                <w:p w14:paraId="55D8C055" w14:textId="12A29C13" w:rsidR="008E3100" w:rsidRDefault="008E3100" w:rsidP="008E3100">
                  <w:pPr>
                    <w:ind w:firstLineChars="0" w:firstLine="0"/>
                    <w:rPr>
                      <w:color w:val="000000"/>
                    </w:rPr>
                  </w:pPr>
                  <w:r>
                    <w:rPr>
                      <w:rFonts w:hint="eastAsia"/>
                      <w:color w:val="000000"/>
                    </w:rPr>
                    <w:t>否</w:t>
                  </w:r>
                </w:p>
              </w:tc>
              <w:tc>
                <w:tcPr>
                  <w:tcW w:w="1559" w:type="dxa"/>
                  <w:tcBorders>
                    <w:top w:val="nil"/>
                    <w:left w:val="nil"/>
                    <w:bottom w:val="nil"/>
                    <w:right w:val="nil"/>
                  </w:tcBorders>
                </w:tcPr>
                <w:p w14:paraId="77576121" w14:textId="3DEEC10E" w:rsidR="008E3100" w:rsidRDefault="008E3100" w:rsidP="008E3100">
                  <w:pPr>
                    <w:ind w:firstLineChars="0" w:firstLine="0"/>
                    <w:rPr>
                      <w:color w:val="000000"/>
                    </w:rPr>
                  </w:pPr>
                  <w:r>
                    <w:rPr>
                      <w:rFonts w:hint="eastAsia"/>
                      <w:color w:val="000000"/>
                    </w:rPr>
                    <w:t>Int</w:t>
                  </w:r>
                  <w:r w:rsidR="00FA6E89">
                    <w:rPr>
                      <w:rFonts w:hint="eastAsia"/>
                      <w:color w:val="000000"/>
                    </w:rPr>
                    <w:t>，默认1</w:t>
                  </w:r>
                  <w:r w:rsidR="00FA6E89">
                    <w:rPr>
                      <w:color w:val="000000"/>
                    </w:rPr>
                    <w:t>0</w:t>
                  </w:r>
                </w:p>
              </w:tc>
              <w:tc>
                <w:tcPr>
                  <w:tcW w:w="1725" w:type="dxa"/>
                  <w:tcBorders>
                    <w:top w:val="nil"/>
                    <w:left w:val="nil"/>
                    <w:bottom w:val="nil"/>
                    <w:right w:val="nil"/>
                  </w:tcBorders>
                </w:tcPr>
                <w:p w14:paraId="6E363089" w14:textId="77777777" w:rsidR="008E3100" w:rsidRDefault="008E3100" w:rsidP="008E3100">
                  <w:pPr>
                    <w:ind w:firstLineChars="0" w:firstLine="0"/>
                    <w:rPr>
                      <w:color w:val="000000"/>
                    </w:rPr>
                  </w:pPr>
                  <w:proofErr w:type="spellStart"/>
                  <w:r>
                    <w:rPr>
                      <w:rFonts w:hint="eastAsia"/>
                      <w:color w:val="000000"/>
                    </w:rPr>
                    <w:t>RequestBody</w:t>
                  </w:r>
                  <w:proofErr w:type="spellEnd"/>
                </w:p>
              </w:tc>
            </w:tr>
            <w:tr w:rsidR="008E3100" w14:paraId="5080C6F9" w14:textId="77777777" w:rsidTr="00FA6E89">
              <w:tc>
                <w:tcPr>
                  <w:tcW w:w="1175" w:type="dxa"/>
                  <w:tcBorders>
                    <w:top w:val="nil"/>
                    <w:left w:val="nil"/>
                    <w:bottom w:val="nil"/>
                    <w:right w:val="nil"/>
                  </w:tcBorders>
                </w:tcPr>
                <w:p w14:paraId="618033B8" w14:textId="79F3AA11" w:rsidR="008E3100" w:rsidRDefault="008E3100" w:rsidP="008E3100">
                  <w:pPr>
                    <w:ind w:firstLineChars="0" w:firstLine="0"/>
                  </w:pPr>
                  <w:proofErr w:type="spellStart"/>
                  <w:r>
                    <w:rPr>
                      <w:rFonts w:hint="eastAsia"/>
                    </w:rPr>
                    <w:t>p</w:t>
                  </w:r>
                  <w:r>
                    <w:t>ageNo</w:t>
                  </w:r>
                  <w:proofErr w:type="spellEnd"/>
                </w:p>
              </w:tc>
              <w:tc>
                <w:tcPr>
                  <w:tcW w:w="1225" w:type="dxa"/>
                  <w:tcBorders>
                    <w:top w:val="nil"/>
                    <w:left w:val="nil"/>
                    <w:bottom w:val="nil"/>
                    <w:right w:val="nil"/>
                  </w:tcBorders>
                </w:tcPr>
                <w:p w14:paraId="0E4D060B" w14:textId="33AEB394" w:rsidR="008E3100" w:rsidRDefault="008E3100" w:rsidP="008E3100">
                  <w:pPr>
                    <w:ind w:firstLineChars="0" w:firstLine="0"/>
                    <w:rPr>
                      <w:color w:val="000000"/>
                    </w:rPr>
                  </w:pPr>
                  <w:r>
                    <w:rPr>
                      <w:rFonts w:hint="eastAsia"/>
                      <w:color w:val="000000"/>
                    </w:rPr>
                    <w:t>当前页</w:t>
                  </w:r>
                </w:p>
              </w:tc>
              <w:tc>
                <w:tcPr>
                  <w:tcW w:w="1134" w:type="dxa"/>
                  <w:tcBorders>
                    <w:top w:val="nil"/>
                    <w:left w:val="nil"/>
                    <w:bottom w:val="nil"/>
                    <w:right w:val="nil"/>
                  </w:tcBorders>
                </w:tcPr>
                <w:p w14:paraId="3BED9290" w14:textId="46342109" w:rsidR="008E3100" w:rsidRDefault="00FA6E89" w:rsidP="008E3100">
                  <w:pPr>
                    <w:ind w:firstLineChars="0" w:firstLine="0"/>
                    <w:rPr>
                      <w:color w:val="000000"/>
                    </w:rPr>
                  </w:pPr>
                  <w:r>
                    <w:rPr>
                      <w:rFonts w:hint="eastAsia"/>
                      <w:color w:val="000000"/>
                    </w:rPr>
                    <w:t>否</w:t>
                  </w:r>
                </w:p>
              </w:tc>
              <w:tc>
                <w:tcPr>
                  <w:tcW w:w="1559" w:type="dxa"/>
                  <w:tcBorders>
                    <w:top w:val="nil"/>
                    <w:left w:val="nil"/>
                    <w:bottom w:val="nil"/>
                    <w:right w:val="nil"/>
                  </w:tcBorders>
                </w:tcPr>
                <w:p w14:paraId="241C6B7E" w14:textId="3FD0946D" w:rsidR="008E3100" w:rsidRDefault="00FA6E89" w:rsidP="008E3100">
                  <w:pPr>
                    <w:ind w:firstLineChars="0" w:firstLine="0"/>
                    <w:rPr>
                      <w:color w:val="000000"/>
                    </w:rPr>
                  </w:pPr>
                  <w:r>
                    <w:rPr>
                      <w:rFonts w:hint="eastAsia"/>
                      <w:color w:val="000000"/>
                    </w:rPr>
                    <w:t>Int，默认</w:t>
                  </w:r>
                  <w:r>
                    <w:rPr>
                      <w:color w:val="000000"/>
                    </w:rPr>
                    <w:t>1</w:t>
                  </w:r>
                </w:p>
              </w:tc>
              <w:tc>
                <w:tcPr>
                  <w:tcW w:w="1725" w:type="dxa"/>
                  <w:tcBorders>
                    <w:top w:val="nil"/>
                    <w:left w:val="nil"/>
                    <w:bottom w:val="nil"/>
                    <w:right w:val="nil"/>
                  </w:tcBorders>
                </w:tcPr>
                <w:p w14:paraId="715477B1" w14:textId="6F65FA92" w:rsidR="008E3100" w:rsidRDefault="00FA6E89" w:rsidP="008E3100">
                  <w:pPr>
                    <w:ind w:firstLineChars="0" w:firstLine="0"/>
                    <w:rPr>
                      <w:color w:val="000000"/>
                    </w:rPr>
                  </w:pPr>
                  <w:proofErr w:type="spellStart"/>
                  <w:r>
                    <w:rPr>
                      <w:rFonts w:hint="eastAsia"/>
                      <w:color w:val="000000"/>
                    </w:rPr>
                    <w:t>RequestBody</w:t>
                  </w:r>
                  <w:proofErr w:type="spellEnd"/>
                </w:p>
              </w:tc>
            </w:tr>
            <w:tr w:rsidR="008E3100" w14:paraId="52A630E2" w14:textId="77777777" w:rsidTr="00FA6E89">
              <w:tc>
                <w:tcPr>
                  <w:tcW w:w="1175" w:type="dxa"/>
                  <w:tcBorders>
                    <w:top w:val="nil"/>
                    <w:left w:val="nil"/>
                    <w:bottom w:val="nil"/>
                    <w:right w:val="nil"/>
                  </w:tcBorders>
                </w:tcPr>
                <w:p w14:paraId="5FBEC2AF" w14:textId="0770734A" w:rsidR="008E3100" w:rsidRDefault="008E3100" w:rsidP="008E3100">
                  <w:pPr>
                    <w:ind w:firstLineChars="0" w:firstLine="0"/>
                  </w:pPr>
                  <w:proofErr w:type="spellStart"/>
                  <w:r>
                    <w:rPr>
                      <w:rFonts w:hint="eastAsia"/>
                    </w:rPr>
                    <w:t>s</w:t>
                  </w:r>
                  <w:r>
                    <w:t>ortType</w:t>
                  </w:r>
                  <w:proofErr w:type="spellEnd"/>
                </w:p>
              </w:tc>
              <w:tc>
                <w:tcPr>
                  <w:tcW w:w="1225" w:type="dxa"/>
                  <w:tcBorders>
                    <w:top w:val="nil"/>
                    <w:left w:val="nil"/>
                    <w:bottom w:val="nil"/>
                    <w:right w:val="nil"/>
                  </w:tcBorders>
                </w:tcPr>
                <w:p w14:paraId="343FAAC9" w14:textId="40F4D320" w:rsidR="008E3100" w:rsidRDefault="008E3100" w:rsidP="008E3100">
                  <w:pPr>
                    <w:ind w:firstLineChars="0" w:firstLine="0"/>
                    <w:rPr>
                      <w:color w:val="000000"/>
                    </w:rPr>
                  </w:pPr>
                  <w:r>
                    <w:rPr>
                      <w:rFonts w:hint="eastAsia"/>
                      <w:color w:val="000000"/>
                    </w:rPr>
                    <w:t>排序类型</w:t>
                  </w:r>
                </w:p>
              </w:tc>
              <w:tc>
                <w:tcPr>
                  <w:tcW w:w="1134" w:type="dxa"/>
                  <w:tcBorders>
                    <w:top w:val="nil"/>
                    <w:left w:val="nil"/>
                    <w:bottom w:val="nil"/>
                    <w:right w:val="nil"/>
                  </w:tcBorders>
                </w:tcPr>
                <w:p w14:paraId="0987BA7D" w14:textId="6CAF88BF" w:rsidR="008E3100" w:rsidRDefault="008E3100" w:rsidP="008E3100">
                  <w:pPr>
                    <w:ind w:firstLineChars="0" w:firstLine="0"/>
                    <w:rPr>
                      <w:color w:val="000000"/>
                    </w:rPr>
                  </w:pPr>
                  <w:r>
                    <w:rPr>
                      <w:rFonts w:hint="eastAsia"/>
                      <w:color w:val="000000"/>
                    </w:rPr>
                    <w:t>否</w:t>
                  </w:r>
                </w:p>
              </w:tc>
              <w:tc>
                <w:tcPr>
                  <w:tcW w:w="1559" w:type="dxa"/>
                  <w:tcBorders>
                    <w:top w:val="nil"/>
                    <w:left w:val="nil"/>
                    <w:bottom w:val="nil"/>
                    <w:right w:val="nil"/>
                  </w:tcBorders>
                </w:tcPr>
                <w:p w14:paraId="3709FC3E" w14:textId="6DD8F7FD" w:rsidR="008E3100" w:rsidRDefault="00FA6E89" w:rsidP="008E3100">
                  <w:pPr>
                    <w:ind w:firstLineChars="0" w:firstLine="0"/>
                    <w:rPr>
                      <w:color w:val="000000"/>
                    </w:rPr>
                  </w:pPr>
                  <w:r>
                    <w:rPr>
                      <w:color w:val="000000"/>
                    </w:rPr>
                    <w:t>S</w:t>
                  </w:r>
                  <w:r>
                    <w:rPr>
                      <w:rFonts w:hint="eastAsia"/>
                      <w:color w:val="000000"/>
                    </w:rPr>
                    <w:t>tring，默认</w:t>
                  </w:r>
                  <w:r>
                    <w:rPr>
                      <w:color w:val="000000"/>
                    </w:rPr>
                    <w:t>desc</w:t>
                  </w:r>
                </w:p>
              </w:tc>
              <w:tc>
                <w:tcPr>
                  <w:tcW w:w="1725" w:type="dxa"/>
                  <w:tcBorders>
                    <w:top w:val="nil"/>
                    <w:left w:val="nil"/>
                    <w:bottom w:val="nil"/>
                    <w:right w:val="nil"/>
                  </w:tcBorders>
                </w:tcPr>
                <w:p w14:paraId="151E9E28" w14:textId="364A9712" w:rsidR="008E3100" w:rsidRDefault="00FA6E89" w:rsidP="008E3100">
                  <w:pPr>
                    <w:ind w:firstLineChars="0" w:firstLine="0"/>
                    <w:rPr>
                      <w:color w:val="000000"/>
                    </w:rPr>
                  </w:pPr>
                  <w:proofErr w:type="spellStart"/>
                  <w:r>
                    <w:rPr>
                      <w:rFonts w:hint="eastAsia"/>
                      <w:color w:val="000000"/>
                    </w:rPr>
                    <w:t>RequestBody</w:t>
                  </w:r>
                  <w:proofErr w:type="spellEnd"/>
                </w:p>
              </w:tc>
            </w:tr>
            <w:tr w:rsidR="008E3100" w14:paraId="0EF988B0" w14:textId="77777777" w:rsidTr="00FA6E89">
              <w:tc>
                <w:tcPr>
                  <w:tcW w:w="1175" w:type="dxa"/>
                  <w:tcBorders>
                    <w:top w:val="nil"/>
                    <w:left w:val="nil"/>
                    <w:bottom w:val="nil"/>
                    <w:right w:val="nil"/>
                  </w:tcBorders>
                </w:tcPr>
                <w:p w14:paraId="1B82A48E" w14:textId="0A2C4EF9" w:rsidR="008E3100" w:rsidRDefault="008E3100" w:rsidP="008E3100">
                  <w:pPr>
                    <w:ind w:firstLineChars="0" w:firstLine="0"/>
                  </w:pPr>
                  <w:r>
                    <w:rPr>
                      <w:rFonts w:hint="eastAsia"/>
                    </w:rPr>
                    <w:t>f</w:t>
                  </w:r>
                  <w:r>
                    <w:t>ield</w:t>
                  </w:r>
                </w:p>
              </w:tc>
              <w:tc>
                <w:tcPr>
                  <w:tcW w:w="1225" w:type="dxa"/>
                  <w:tcBorders>
                    <w:top w:val="nil"/>
                    <w:left w:val="nil"/>
                    <w:bottom w:val="nil"/>
                    <w:right w:val="nil"/>
                  </w:tcBorders>
                </w:tcPr>
                <w:p w14:paraId="7DEFA4A3" w14:textId="3EB69ABB" w:rsidR="008E3100" w:rsidRDefault="008E3100" w:rsidP="008E3100">
                  <w:pPr>
                    <w:ind w:firstLineChars="0" w:firstLine="0"/>
                    <w:rPr>
                      <w:color w:val="000000"/>
                    </w:rPr>
                  </w:pPr>
                  <w:r>
                    <w:rPr>
                      <w:rFonts w:hint="eastAsia"/>
                      <w:color w:val="000000"/>
                    </w:rPr>
                    <w:t>排序字段</w:t>
                  </w:r>
                </w:p>
              </w:tc>
              <w:tc>
                <w:tcPr>
                  <w:tcW w:w="1134" w:type="dxa"/>
                  <w:tcBorders>
                    <w:top w:val="nil"/>
                    <w:left w:val="nil"/>
                    <w:bottom w:val="nil"/>
                    <w:right w:val="nil"/>
                  </w:tcBorders>
                </w:tcPr>
                <w:p w14:paraId="6D8C053C" w14:textId="58EE0A4F" w:rsidR="008E3100" w:rsidRDefault="008E3100" w:rsidP="008E3100">
                  <w:pPr>
                    <w:ind w:firstLineChars="0" w:firstLine="0"/>
                    <w:rPr>
                      <w:color w:val="000000"/>
                    </w:rPr>
                  </w:pPr>
                  <w:r>
                    <w:rPr>
                      <w:rFonts w:hint="eastAsia"/>
                      <w:color w:val="000000"/>
                    </w:rPr>
                    <w:t>否</w:t>
                  </w:r>
                </w:p>
              </w:tc>
              <w:tc>
                <w:tcPr>
                  <w:tcW w:w="1559" w:type="dxa"/>
                  <w:tcBorders>
                    <w:top w:val="nil"/>
                    <w:left w:val="nil"/>
                    <w:bottom w:val="nil"/>
                    <w:right w:val="nil"/>
                  </w:tcBorders>
                </w:tcPr>
                <w:p w14:paraId="2FB1D119" w14:textId="7B17B925" w:rsidR="008E3100" w:rsidRDefault="00FA6E89" w:rsidP="008E3100">
                  <w:pPr>
                    <w:ind w:firstLineChars="0" w:firstLine="0"/>
                    <w:rPr>
                      <w:color w:val="000000"/>
                    </w:rPr>
                  </w:pPr>
                  <w:r>
                    <w:rPr>
                      <w:rFonts w:hint="eastAsia"/>
                      <w:color w:val="000000"/>
                    </w:rPr>
                    <w:t>Int，默认对象I</w:t>
                  </w:r>
                  <w:r>
                    <w:rPr>
                      <w:color w:val="000000"/>
                    </w:rPr>
                    <w:t>D</w:t>
                  </w:r>
                </w:p>
              </w:tc>
              <w:tc>
                <w:tcPr>
                  <w:tcW w:w="1725" w:type="dxa"/>
                  <w:tcBorders>
                    <w:top w:val="nil"/>
                    <w:left w:val="nil"/>
                    <w:bottom w:val="nil"/>
                    <w:right w:val="nil"/>
                  </w:tcBorders>
                </w:tcPr>
                <w:p w14:paraId="53AF8120" w14:textId="7BF5C975" w:rsidR="008E3100" w:rsidRDefault="00FA6E89" w:rsidP="008E3100">
                  <w:pPr>
                    <w:ind w:firstLineChars="0" w:firstLine="0"/>
                    <w:rPr>
                      <w:color w:val="000000"/>
                    </w:rPr>
                  </w:pPr>
                  <w:proofErr w:type="spellStart"/>
                  <w:r>
                    <w:rPr>
                      <w:rFonts w:hint="eastAsia"/>
                      <w:color w:val="000000"/>
                    </w:rPr>
                    <w:t>RequestBody</w:t>
                  </w:r>
                  <w:proofErr w:type="spellEnd"/>
                </w:p>
              </w:tc>
            </w:tr>
          </w:tbl>
          <w:p w14:paraId="76E02A32" w14:textId="70396FB4" w:rsidR="00190278" w:rsidRDefault="00190278">
            <w:pPr>
              <w:ind w:firstLineChars="0" w:firstLine="0"/>
            </w:pPr>
          </w:p>
        </w:tc>
      </w:tr>
      <w:tr w:rsidR="00190278" w14:paraId="394AA2B2" w14:textId="77777777" w:rsidTr="008E3100">
        <w:tc>
          <w:tcPr>
            <w:tcW w:w="1276" w:type="dxa"/>
          </w:tcPr>
          <w:p w14:paraId="24A4760F" w14:textId="77777777" w:rsidR="00190278" w:rsidRDefault="00FC3595">
            <w:pPr>
              <w:ind w:firstLineChars="0" w:firstLine="0"/>
            </w:pPr>
            <w:r>
              <w:rPr>
                <w:rFonts w:hint="eastAsia"/>
              </w:rPr>
              <w:t>返回值</w:t>
            </w:r>
          </w:p>
        </w:tc>
        <w:tc>
          <w:tcPr>
            <w:tcW w:w="6600" w:type="dxa"/>
          </w:tcPr>
          <w:p w14:paraId="5451D725" w14:textId="77777777" w:rsidR="00190278" w:rsidRDefault="00FC3595">
            <w:pPr>
              <w:ind w:firstLineChars="0" w:firstLine="0"/>
            </w:pPr>
            <w:r>
              <w:rPr>
                <w:rFonts w:hint="eastAsia"/>
              </w:rPr>
              <w:t>{</w:t>
            </w:r>
          </w:p>
          <w:p w14:paraId="62B77B09" w14:textId="77777777" w:rsidR="00190278" w:rsidRDefault="00FC3595">
            <w:pPr>
              <w:ind w:firstLineChars="0" w:firstLine="0"/>
            </w:pPr>
            <w:r>
              <w:t>c</w:t>
            </w:r>
            <w:r>
              <w:rPr>
                <w:rFonts w:hint="eastAsia"/>
              </w:rPr>
              <w:t>ode</w:t>
            </w:r>
            <w:r>
              <w:t>:200,</w:t>
            </w:r>
          </w:p>
          <w:p w14:paraId="33F7E4E2" w14:textId="64F9C1C1" w:rsidR="00190278" w:rsidRDefault="00FC3595">
            <w:pPr>
              <w:ind w:firstLineChars="0" w:firstLine="0"/>
            </w:pPr>
            <w:r>
              <w:t>message:”</w:t>
            </w:r>
            <w:r w:rsidR="00FA6E89">
              <w:rPr>
                <w:rFonts w:hint="eastAsia"/>
              </w:rPr>
              <w:t>查询成功</w:t>
            </w:r>
            <w:r>
              <w:t>”,</w:t>
            </w:r>
          </w:p>
          <w:p w14:paraId="4814790F" w14:textId="77777777" w:rsidR="00190278" w:rsidRDefault="00FC3595">
            <w:pPr>
              <w:ind w:firstLineChars="0" w:firstLine="0"/>
            </w:pPr>
            <w:r>
              <w:t>data:{</w:t>
            </w:r>
          </w:p>
          <w:p w14:paraId="54750ED0" w14:textId="77777777" w:rsidR="00190278" w:rsidRDefault="00FC3595">
            <w:pPr>
              <w:ind w:firstLineChars="0" w:firstLine="0"/>
            </w:pPr>
            <w:proofErr w:type="spellStart"/>
            <w:r>
              <w:t>rows:list</w:t>
            </w:r>
            <w:proofErr w:type="spellEnd"/>
            <w:r>
              <w:t>&lt;vehicle&gt;,</w:t>
            </w:r>
          </w:p>
          <w:p w14:paraId="29C61DA7" w14:textId="77777777" w:rsidR="00190278" w:rsidRDefault="00FC3595">
            <w:pPr>
              <w:ind w:firstLineChars="0" w:firstLine="0"/>
            </w:pPr>
            <w:r>
              <w:t>total:100</w:t>
            </w:r>
          </w:p>
          <w:p w14:paraId="306C4C36" w14:textId="77777777" w:rsidR="00190278" w:rsidRDefault="00FC3595">
            <w:pPr>
              <w:ind w:firstLineChars="0" w:firstLine="0"/>
            </w:pPr>
            <w:r>
              <w:rPr>
                <w:rFonts w:hint="eastAsia"/>
              </w:rPr>
              <w:t>}</w:t>
            </w:r>
          </w:p>
          <w:p w14:paraId="45B48477" w14:textId="77777777" w:rsidR="00190278" w:rsidRDefault="00FC3595">
            <w:pPr>
              <w:ind w:firstLineChars="0" w:firstLine="0"/>
            </w:pPr>
            <w:r>
              <w:rPr>
                <w:rFonts w:hint="eastAsia"/>
              </w:rPr>
              <w:t>}</w:t>
            </w:r>
          </w:p>
        </w:tc>
      </w:tr>
    </w:tbl>
    <w:p w14:paraId="667F4FE3" w14:textId="12322BAB" w:rsidR="008E3100" w:rsidRDefault="008E3100" w:rsidP="008E3100">
      <w:pPr>
        <w:ind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FA6E89" w14:paraId="5389E392" w14:textId="77777777" w:rsidTr="00EC719B">
        <w:tc>
          <w:tcPr>
            <w:tcW w:w="1276" w:type="dxa"/>
            <w:shd w:val="clear" w:color="auto" w:fill="BFBFBF" w:themeFill="background1" w:themeFillShade="BF"/>
          </w:tcPr>
          <w:p w14:paraId="6A0A5EDB" w14:textId="77777777" w:rsidR="00FA6E89" w:rsidRDefault="00FA6E89" w:rsidP="00EC719B">
            <w:pPr>
              <w:ind w:firstLineChars="0" w:firstLine="0"/>
            </w:pPr>
            <w:r>
              <w:rPr>
                <w:rFonts w:hint="eastAsia"/>
              </w:rPr>
              <w:t>接口名称</w:t>
            </w:r>
          </w:p>
        </w:tc>
        <w:tc>
          <w:tcPr>
            <w:tcW w:w="6600" w:type="dxa"/>
            <w:shd w:val="clear" w:color="auto" w:fill="BFBFBF" w:themeFill="background1" w:themeFillShade="BF"/>
          </w:tcPr>
          <w:p w14:paraId="2AE5F8E3" w14:textId="71F36A51" w:rsidR="00FA6E89" w:rsidRDefault="00FA6E89" w:rsidP="00EC719B">
            <w:pPr>
              <w:ind w:firstLineChars="0" w:firstLine="0"/>
            </w:pPr>
            <w:r>
              <w:rPr>
                <w:rFonts w:hint="eastAsia"/>
              </w:rPr>
              <w:t>获取单个车辆(</w:t>
            </w:r>
            <w:proofErr w:type="spellStart"/>
            <w:r>
              <w:rPr>
                <w:rFonts w:hint="eastAsia"/>
              </w:rPr>
              <w:t>get</w:t>
            </w:r>
            <w:r>
              <w:t>Vehicle</w:t>
            </w:r>
            <w:proofErr w:type="spellEnd"/>
            <w:r>
              <w:t>)</w:t>
            </w:r>
          </w:p>
        </w:tc>
      </w:tr>
      <w:tr w:rsidR="00FA6E89" w14:paraId="320FA882" w14:textId="77777777" w:rsidTr="00EC719B">
        <w:tc>
          <w:tcPr>
            <w:tcW w:w="1276" w:type="dxa"/>
          </w:tcPr>
          <w:p w14:paraId="6BEC4056" w14:textId="77777777" w:rsidR="00FA6E89" w:rsidRDefault="00FA6E89" w:rsidP="00EC719B">
            <w:pPr>
              <w:ind w:firstLineChars="0" w:firstLine="0"/>
            </w:pPr>
            <w:proofErr w:type="spellStart"/>
            <w:r>
              <w:rPr>
                <w:rFonts w:hint="eastAsia"/>
              </w:rPr>
              <w:t>url</w:t>
            </w:r>
            <w:proofErr w:type="spellEnd"/>
          </w:p>
        </w:tc>
        <w:tc>
          <w:tcPr>
            <w:tcW w:w="6600" w:type="dxa"/>
          </w:tcPr>
          <w:p w14:paraId="616D1D73" w14:textId="19299BDA" w:rsidR="00FA6E89" w:rsidRDefault="00FA6E89" w:rsidP="00EC719B">
            <w:pPr>
              <w:ind w:firstLineChars="0" w:firstLine="0"/>
            </w:pPr>
            <w:r>
              <w:t>/vehicles/{</w:t>
            </w:r>
            <w:proofErr w:type="spellStart"/>
            <w:r>
              <w:t>vehicleId</w:t>
            </w:r>
            <w:proofErr w:type="spellEnd"/>
            <w:r>
              <w:t>}</w:t>
            </w:r>
          </w:p>
        </w:tc>
      </w:tr>
      <w:tr w:rsidR="00FA6E89" w14:paraId="5BFA1F73" w14:textId="77777777" w:rsidTr="00EC719B">
        <w:tc>
          <w:tcPr>
            <w:tcW w:w="1276" w:type="dxa"/>
          </w:tcPr>
          <w:p w14:paraId="1DC05400" w14:textId="77777777" w:rsidR="00FA6E89" w:rsidRDefault="00FA6E89" w:rsidP="00EC719B">
            <w:pPr>
              <w:ind w:firstLineChars="0" w:firstLine="0"/>
            </w:pPr>
            <w:r>
              <w:rPr>
                <w:rFonts w:hint="eastAsia"/>
              </w:rPr>
              <w:t>方法</w:t>
            </w:r>
          </w:p>
        </w:tc>
        <w:tc>
          <w:tcPr>
            <w:tcW w:w="6600" w:type="dxa"/>
          </w:tcPr>
          <w:p w14:paraId="7663567E" w14:textId="231070A7" w:rsidR="00FA6E89" w:rsidRDefault="00FA6E89" w:rsidP="00EC719B">
            <w:pPr>
              <w:ind w:firstLineChars="0" w:firstLine="0"/>
            </w:pPr>
            <w:r>
              <w:t>G</w:t>
            </w:r>
            <w:r>
              <w:rPr>
                <w:rFonts w:hint="eastAsia"/>
              </w:rPr>
              <w:t>et</w:t>
            </w:r>
          </w:p>
        </w:tc>
      </w:tr>
      <w:tr w:rsidR="00FA6E89" w14:paraId="0702FA11" w14:textId="77777777" w:rsidTr="00EC719B">
        <w:tc>
          <w:tcPr>
            <w:tcW w:w="1276" w:type="dxa"/>
          </w:tcPr>
          <w:p w14:paraId="25956C66" w14:textId="77777777" w:rsidR="00FA6E89" w:rsidRDefault="00FA6E89" w:rsidP="00EC719B">
            <w:pPr>
              <w:ind w:firstLineChars="0" w:firstLine="0"/>
            </w:pPr>
            <w:r>
              <w:rPr>
                <w:rFonts w:hint="eastAsia"/>
              </w:rPr>
              <w:t>参数</w:t>
            </w:r>
          </w:p>
        </w:tc>
        <w:tc>
          <w:tcPr>
            <w:tcW w:w="6600" w:type="dxa"/>
          </w:tcPr>
          <w:p w14:paraId="706C54ED" w14:textId="77777777" w:rsidR="00FA6E89" w:rsidRDefault="00FA6E89" w:rsidP="00EC719B">
            <w:pPr>
              <w:ind w:firstLineChars="0" w:firstLine="0"/>
            </w:pPr>
            <w:r>
              <w:t>vehicle</w:t>
            </w:r>
            <w:r>
              <w:rPr>
                <w:rFonts w:hint="eastAsia"/>
              </w:rPr>
              <w:t>对象</w:t>
            </w:r>
          </w:p>
        </w:tc>
      </w:tr>
      <w:tr w:rsidR="00FA6E89" w14:paraId="5B247737" w14:textId="77777777" w:rsidTr="00EC719B">
        <w:tc>
          <w:tcPr>
            <w:tcW w:w="1276" w:type="dxa"/>
          </w:tcPr>
          <w:p w14:paraId="18401C4B" w14:textId="77777777" w:rsidR="00FA6E89" w:rsidRDefault="00FA6E89" w:rsidP="00EC719B">
            <w:pPr>
              <w:ind w:firstLineChars="0" w:firstLine="0"/>
            </w:pPr>
            <w:r>
              <w:rPr>
                <w:rFonts w:hint="eastAsia"/>
              </w:rPr>
              <w:t>返回值</w:t>
            </w:r>
          </w:p>
        </w:tc>
        <w:tc>
          <w:tcPr>
            <w:tcW w:w="6600" w:type="dxa"/>
          </w:tcPr>
          <w:p w14:paraId="6E8A32F9" w14:textId="77777777" w:rsidR="00FA6E89" w:rsidRDefault="00FA6E89" w:rsidP="00EC719B">
            <w:pPr>
              <w:ind w:firstLineChars="0" w:firstLine="0"/>
            </w:pPr>
            <w:r>
              <w:t>{</w:t>
            </w:r>
          </w:p>
          <w:p w14:paraId="46D27078" w14:textId="77777777" w:rsidR="00FA6E89" w:rsidRDefault="00FA6E89" w:rsidP="00EC719B">
            <w:pPr>
              <w:ind w:firstLineChars="0" w:firstLine="0"/>
            </w:pPr>
            <w:r>
              <w:t>code: 200,</w:t>
            </w:r>
          </w:p>
          <w:p w14:paraId="123188BC" w14:textId="279F6329" w:rsidR="00FA6E89" w:rsidRDefault="00FA6E89" w:rsidP="00EC719B">
            <w:pPr>
              <w:ind w:firstLineChars="0" w:firstLine="0"/>
            </w:pPr>
            <w:r>
              <w:t xml:space="preserve">message: </w:t>
            </w:r>
            <w:r>
              <w:rPr>
                <w:rFonts w:hint="eastAsia"/>
              </w:rPr>
              <w:t>“查询成功”</w:t>
            </w:r>
          </w:p>
          <w:p w14:paraId="11573F4F" w14:textId="77777777" w:rsidR="00FA6E89" w:rsidRDefault="00FA6E89" w:rsidP="00EC719B">
            <w:pPr>
              <w:ind w:firstLineChars="0" w:firstLine="0"/>
            </w:pPr>
            <w:r>
              <w:rPr>
                <w:rFonts w:hint="eastAsia"/>
              </w:rPr>
              <w:t>}</w:t>
            </w:r>
          </w:p>
        </w:tc>
      </w:tr>
    </w:tbl>
    <w:p w14:paraId="052B528B" w14:textId="77777777" w:rsidR="00FA6E89" w:rsidRDefault="00FA6E89" w:rsidP="00FA6E89">
      <w:pPr>
        <w:ind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67FB798C" w14:textId="77777777" w:rsidTr="008E3100">
        <w:tc>
          <w:tcPr>
            <w:tcW w:w="1276" w:type="dxa"/>
            <w:shd w:val="clear" w:color="auto" w:fill="BFBFBF" w:themeFill="background1" w:themeFillShade="BF"/>
          </w:tcPr>
          <w:p w14:paraId="48E0CE8E"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7360E9EF" w14:textId="477826EE" w:rsidR="00190278" w:rsidRDefault="00FC3595">
            <w:pPr>
              <w:ind w:firstLineChars="0" w:firstLine="0"/>
            </w:pPr>
            <w:r>
              <w:rPr>
                <w:rFonts w:hint="eastAsia"/>
              </w:rPr>
              <w:t>修改车辆</w:t>
            </w:r>
            <w:r w:rsidR="00FA6E89">
              <w:rPr>
                <w:rFonts w:hint="eastAsia"/>
              </w:rPr>
              <w:t>(</w:t>
            </w:r>
            <w:proofErr w:type="spellStart"/>
            <w:r w:rsidR="00FA6E89">
              <w:t>updateVehicle</w:t>
            </w:r>
            <w:proofErr w:type="spellEnd"/>
            <w:r w:rsidR="00FA6E89">
              <w:t>)</w:t>
            </w:r>
          </w:p>
        </w:tc>
      </w:tr>
      <w:tr w:rsidR="00190278" w14:paraId="65A08F0C" w14:textId="77777777" w:rsidTr="008E3100">
        <w:tc>
          <w:tcPr>
            <w:tcW w:w="1276" w:type="dxa"/>
          </w:tcPr>
          <w:p w14:paraId="3572D64A" w14:textId="77777777" w:rsidR="00190278" w:rsidRDefault="00FC3595">
            <w:pPr>
              <w:ind w:firstLineChars="0" w:firstLine="0"/>
            </w:pPr>
            <w:proofErr w:type="spellStart"/>
            <w:r>
              <w:rPr>
                <w:rFonts w:hint="eastAsia"/>
              </w:rPr>
              <w:t>url</w:t>
            </w:r>
            <w:proofErr w:type="spellEnd"/>
          </w:p>
        </w:tc>
        <w:tc>
          <w:tcPr>
            <w:tcW w:w="6600" w:type="dxa"/>
          </w:tcPr>
          <w:p w14:paraId="119393FA" w14:textId="1DB81CDC" w:rsidR="00190278" w:rsidRDefault="00FC3595">
            <w:pPr>
              <w:ind w:firstLineChars="0" w:firstLine="0"/>
            </w:pPr>
            <w:r>
              <w:t>/vehicle</w:t>
            </w:r>
            <w:r w:rsidR="00FA6E89">
              <w:rPr>
                <w:rFonts w:hint="eastAsia"/>
              </w:rPr>
              <w:t>s</w:t>
            </w:r>
            <w:r w:rsidR="00FA6E89">
              <w:t>/{vehicle}</w:t>
            </w:r>
          </w:p>
        </w:tc>
      </w:tr>
      <w:tr w:rsidR="00190278" w14:paraId="32860C01" w14:textId="77777777" w:rsidTr="008E3100">
        <w:tc>
          <w:tcPr>
            <w:tcW w:w="1276" w:type="dxa"/>
          </w:tcPr>
          <w:p w14:paraId="5B9CA629" w14:textId="77777777" w:rsidR="00190278" w:rsidRDefault="00FC3595">
            <w:pPr>
              <w:ind w:firstLineChars="0" w:firstLine="0"/>
            </w:pPr>
            <w:r>
              <w:rPr>
                <w:rFonts w:hint="eastAsia"/>
              </w:rPr>
              <w:t>方法</w:t>
            </w:r>
          </w:p>
        </w:tc>
        <w:tc>
          <w:tcPr>
            <w:tcW w:w="6600" w:type="dxa"/>
          </w:tcPr>
          <w:p w14:paraId="239F54D4" w14:textId="3E42E7AA" w:rsidR="00190278" w:rsidRDefault="00FA6E89">
            <w:pPr>
              <w:ind w:firstLineChars="0" w:firstLine="0"/>
            </w:pPr>
            <w:r>
              <w:t>put</w:t>
            </w:r>
          </w:p>
        </w:tc>
      </w:tr>
      <w:tr w:rsidR="00190278" w14:paraId="0192DA6B" w14:textId="77777777" w:rsidTr="008E3100">
        <w:tc>
          <w:tcPr>
            <w:tcW w:w="1276" w:type="dxa"/>
          </w:tcPr>
          <w:p w14:paraId="5B8744AC" w14:textId="77777777" w:rsidR="00190278" w:rsidRDefault="00FC3595">
            <w:pPr>
              <w:ind w:firstLineChars="0" w:firstLine="0"/>
            </w:pPr>
            <w:r>
              <w:rPr>
                <w:rFonts w:hint="eastAsia"/>
              </w:rPr>
              <w:t>参数</w:t>
            </w:r>
          </w:p>
        </w:tc>
        <w:tc>
          <w:tcPr>
            <w:tcW w:w="6600" w:type="dxa"/>
          </w:tcPr>
          <w:p w14:paraId="2F2A3729" w14:textId="1CBD9157" w:rsidR="00190278" w:rsidRDefault="00FA6E89" w:rsidP="00FA6E89">
            <w:pPr>
              <w:ind w:firstLineChars="0" w:firstLine="0"/>
            </w:pPr>
            <w:r>
              <w:t>Vehicle</w:t>
            </w:r>
            <w:r>
              <w:rPr>
                <w:rFonts w:hint="eastAsia"/>
              </w:rPr>
              <w:t>对象</w:t>
            </w:r>
          </w:p>
        </w:tc>
      </w:tr>
      <w:tr w:rsidR="00190278" w14:paraId="5414FA8B" w14:textId="77777777" w:rsidTr="008E3100">
        <w:tc>
          <w:tcPr>
            <w:tcW w:w="1276" w:type="dxa"/>
          </w:tcPr>
          <w:p w14:paraId="79D1E906" w14:textId="77777777" w:rsidR="00190278" w:rsidRDefault="00FC3595">
            <w:pPr>
              <w:ind w:firstLineChars="0" w:firstLine="0"/>
            </w:pPr>
            <w:r>
              <w:rPr>
                <w:rFonts w:hint="eastAsia"/>
              </w:rPr>
              <w:t>返回值</w:t>
            </w:r>
          </w:p>
        </w:tc>
        <w:tc>
          <w:tcPr>
            <w:tcW w:w="6600" w:type="dxa"/>
          </w:tcPr>
          <w:p w14:paraId="04E58731" w14:textId="77777777" w:rsidR="00190278" w:rsidRDefault="00FC3595">
            <w:pPr>
              <w:ind w:firstLineChars="0" w:firstLine="0"/>
            </w:pPr>
            <w:r>
              <w:t>{</w:t>
            </w:r>
          </w:p>
          <w:p w14:paraId="74801320" w14:textId="77777777" w:rsidR="00190278" w:rsidRDefault="00FC3595">
            <w:pPr>
              <w:ind w:firstLineChars="0" w:firstLine="0"/>
            </w:pPr>
            <w:r>
              <w:t>code: 200,</w:t>
            </w:r>
          </w:p>
          <w:p w14:paraId="706AB8E5" w14:textId="77777777" w:rsidR="00190278" w:rsidRDefault="00FC3595">
            <w:pPr>
              <w:ind w:firstLineChars="0" w:firstLine="0"/>
            </w:pPr>
            <w:r>
              <w:t xml:space="preserve">message: </w:t>
            </w:r>
            <w:r>
              <w:rPr>
                <w:rFonts w:hint="eastAsia"/>
              </w:rPr>
              <w:t>“修改成功”</w:t>
            </w:r>
          </w:p>
          <w:p w14:paraId="49441636" w14:textId="77777777" w:rsidR="00190278" w:rsidRDefault="00FC3595">
            <w:pPr>
              <w:ind w:firstLineChars="0" w:firstLine="0"/>
            </w:pPr>
            <w:r>
              <w:rPr>
                <w:rFonts w:hint="eastAsia"/>
              </w:rPr>
              <w:t>}</w:t>
            </w:r>
          </w:p>
        </w:tc>
      </w:tr>
    </w:tbl>
    <w:p w14:paraId="43DC9A09" w14:textId="77777777" w:rsidR="00190278" w:rsidRDefault="00190278">
      <w:pPr>
        <w:ind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27E062D5" w14:textId="77777777" w:rsidTr="008E3100">
        <w:tc>
          <w:tcPr>
            <w:tcW w:w="1276" w:type="dxa"/>
            <w:shd w:val="clear" w:color="auto" w:fill="BFBFBF" w:themeFill="background1" w:themeFillShade="BF"/>
          </w:tcPr>
          <w:p w14:paraId="010E288F"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1736AEE6" w14:textId="6CA3DDE4" w:rsidR="00190278" w:rsidRDefault="00FC3595">
            <w:pPr>
              <w:ind w:firstLineChars="0" w:firstLine="0"/>
            </w:pPr>
            <w:r>
              <w:rPr>
                <w:rFonts w:hint="eastAsia"/>
              </w:rPr>
              <w:t>删除车辆</w:t>
            </w:r>
            <w:r w:rsidR="00FA6E89">
              <w:rPr>
                <w:rFonts w:hint="eastAsia"/>
              </w:rPr>
              <w:t>(</w:t>
            </w:r>
            <w:proofErr w:type="spellStart"/>
            <w:r w:rsidR="00FA6E89">
              <w:rPr>
                <w:rFonts w:hint="eastAsia"/>
              </w:rPr>
              <w:t>delete</w:t>
            </w:r>
            <w:r w:rsidR="00FA6E89">
              <w:t>Vehicle</w:t>
            </w:r>
            <w:proofErr w:type="spellEnd"/>
            <w:r w:rsidR="00FA6E89">
              <w:t>)</w:t>
            </w:r>
          </w:p>
        </w:tc>
      </w:tr>
      <w:tr w:rsidR="00190278" w14:paraId="315563E1" w14:textId="77777777" w:rsidTr="008E3100">
        <w:tc>
          <w:tcPr>
            <w:tcW w:w="1276" w:type="dxa"/>
          </w:tcPr>
          <w:p w14:paraId="663C49F9" w14:textId="77777777" w:rsidR="00190278" w:rsidRDefault="00FC3595">
            <w:pPr>
              <w:ind w:firstLineChars="0" w:firstLine="0"/>
            </w:pPr>
            <w:proofErr w:type="spellStart"/>
            <w:r>
              <w:rPr>
                <w:rFonts w:hint="eastAsia"/>
              </w:rPr>
              <w:t>url</w:t>
            </w:r>
            <w:proofErr w:type="spellEnd"/>
          </w:p>
        </w:tc>
        <w:tc>
          <w:tcPr>
            <w:tcW w:w="6600" w:type="dxa"/>
          </w:tcPr>
          <w:p w14:paraId="31EECDAE" w14:textId="1E95C471" w:rsidR="00190278" w:rsidRDefault="00FC3595">
            <w:pPr>
              <w:ind w:firstLineChars="0" w:firstLine="0"/>
            </w:pPr>
            <w:r>
              <w:t>/vehicle</w:t>
            </w:r>
            <w:r w:rsidR="00FA6E89">
              <w:t>s</w:t>
            </w:r>
            <w:r>
              <w:t>/</w:t>
            </w:r>
            <w:r w:rsidR="00FA6E89">
              <w:rPr>
                <w:rFonts w:hint="eastAsia"/>
              </w:rPr>
              <w:t>{</w:t>
            </w:r>
            <w:r w:rsidR="00FA6E89">
              <w:t xml:space="preserve"> </w:t>
            </w:r>
            <w:proofErr w:type="spellStart"/>
            <w:r w:rsidR="00FA6E89">
              <w:t>vehicleI</w:t>
            </w:r>
            <w:r w:rsidR="00FA6E89">
              <w:rPr>
                <w:rFonts w:hint="eastAsia"/>
              </w:rPr>
              <w:t>d</w:t>
            </w:r>
            <w:proofErr w:type="spellEnd"/>
            <w:r w:rsidR="00FA6E89">
              <w:rPr>
                <w:rFonts w:hint="eastAsia"/>
              </w:rPr>
              <w:t xml:space="preserve"> }</w:t>
            </w:r>
          </w:p>
        </w:tc>
      </w:tr>
      <w:tr w:rsidR="00190278" w14:paraId="5DA44BF9" w14:textId="77777777" w:rsidTr="008E3100">
        <w:tc>
          <w:tcPr>
            <w:tcW w:w="1276" w:type="dxa"/>
          </w:tcPr>
          <w:p w14:paraId="33E57625" w14:textId="77777777" w:rsidR="00190278" w:rsidRDefault="00FC3595">
            <w:pPr>
              <w:ind w:firstLineChars="0" w:firstLine="0"/>
            </w:pPr>
            <w:r>
              <w:rPr>
                <w:rFonts w:hint="eastAsia"/>
              </w:rPr>
              <w:t>方法</w:t>
            </w:r>
          </w:p>
        </w:tc>
        <w:tc>
          <w:tcPr>
            <w:tcW w:w="6600" w:type="dxa"/>
          </w:tcPr>
          <w:p w14:paraId="04F24741" w14:textId="78264C15" w:rsidR="00190278" w:rsidRDefault="00FA6E89">
            <w:pPr>
              <w:ind w:firstLineChars="0" w:firstLine="0"/>
            </w:pPr>
            <w:r>
              <w:t>delete</w:t>
            </w:r>
          </w:p>
        </w:tc>
      </w:tr>
      <w:tr w:rsidR="00190278" w14:paraId="7942B3AB" w14:textId="77777777" w:rsidTr="008E3100">
        <w:tc>
          <w:tcPr>
            <w:tcW w:w="1276" w:type="dxa"/>
          </w:tcPr>
          <w:p w14:paraId="0303749D"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367"/>
              <w:gridCol w:w="1276"/>
              <w:gridCol w:w="1275"/>
              <w:gridCol w:w="1725"/>
            </w:tblGrid>
            <w:tr w:rsidR="00EC719B" w14:paraId="455ACB83" w14:textId="77777777" w:rsidTr="00EC719B">
              <w:trPr>
                <w:trHeight w:val="356"/>
              </w:trPr>
              <w:tc>
                <w:tcPr>
                  <w:tcW w:w="1175" w:type="dxa"/>
                  <w:tcBorders>
                    <w:top w:val="nil"/>
                    <w:left w:val="single" w:sz="8" w:space="0" w:color="4F81BD"/>
                    <w:bottom w:val="nil"/>
                    <w:right w:val="nil"/>
                  </w:tcBorders>
                  <w:shd w:val="clear" w:color="auto" w:fill="FFFFFF" w:themeFill="background1"/>
                </w:tcPr>
                <w:p w14:paraId="60DB07D7" w14:textId="77777777" w:rsidR="00EC719B" w:rsidRPr="008A1438" w:rsidRDefault="00EC719B" w:rsidP="00EC719B">
                  <w:pPr>
                    <w:ind w:firstLineChars="0" w:firstLine="0"/>
                    <w:rPr>
                      <w:color w:val="000000" w:themeColor="text1"/>
                    </w:rPr>
                  </w:pPr>
                  <w:r w:rsidRPr="008A1438">
                    <w:rPr>
                      <w:rFonts w:hint="eastAsia"/>
                      <w:color w:val="000000" w:themeColor="text1"/>
                    </w:rPr>
                    <w:t>参数名称</w:t>
                  </w:r>
                </w:p>
              </w:tc>
              <w:tc>
                <w:tcPr>
                  <w:tcW w:w="1367" w:type="dxa"/>
                  <w:tcBorders>
                    <w:top w:val="nil"/>
                    <w:left w:val="nil"/>
                    <w:bottom w:val="nil"/>
                    <w:right w:val="nil"/>
                  </w:tcBorders>
                  <w:shd w:val="clear" w:color="auto" w:fill="FFFFFF" w:themeFill="background1"/>
                </w:tcPr>
                <w:p w14:paraId="4DC8B5F8" w14:textId="77777777" w:rsidR="00EC719B" w:rsidRPr="008A1438" w:rsidRDefault="00EC719B" w:rsidP="00EC719B">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27F9D665" w14:textId="77777777" w:rsidR="00EC719B" w:rsidRPr="008A1438" w:rsidRDefault="00EC719B" w:rsidP="00EC719B">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36A2985D" w14:textId="77777777" w:rsidR="00EC719B" w:rsidRPr="008A1438" w:rsidRDefault="00EC719B" w:rsidP="00EC719B">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6BC000E" w14:textId="77777777" w:rsidR="00EC719B" w:rsidRPr="008A1438" w:rsidRDefault="00EC719B" w:rsidP="00EC719B">
                  <w:pPr>
                    <w:ind w:firstLineChars="0" w:firstLine="0"/>
                    <w:rPr>
                      <w:color w:val="000000" w:themeColor="text1"/>
                    </w:rPr>
                  </w:pPr>
                  <w:r w:rsidRPr="008A1438">
                    <w:rPr>
                      <w:rFonts w:hint="eastAsia"/>
                      <w:color w:val="000000" w:themeColor="text1"/>
                    </w:rPr>
                    <w:t>参数形式</w:t>
                  </w:r>
                </w:p>
              </w:tc>
            </w:tr>
            <w:tr w:rsidR="00EC719B" w14:paraId="03938026" w14:textId="77777777" w:rsidTr="00EC719B">
              <w:trPr>
                <w:trHeight w:val="356"/>
              </w:trPr>
              <w:tc>
                <w:tcPr>
                  <w:tcW w:w="1175" w:type="dxa"/>
                  <w:tcBorders>
                    <w:top w:val="nil"/>
                    <w:left w:val="single" w:sz="8" w:space="0" w:color="4F81BD"/>
                    <w:bottom w:val="nil"/>
                    <w:right w:val="nil"/>
                  </w:tcBorders>
                  <w:shd w:val="clear" w:color="auto" w:fill="FFFFFF" w:themeFill="background1"/>
                </w:tcPr>
                <w:p w14:paraId="473E43CB" w14:textId="77777777" w:rsidR="00EC719B" w:rsidRPr="008A1438" w:rsidRDefault="00EC719B" w:rsidP="00EC719B">
                  <w:pPr>
                    <w:ind w:firstLineChars="0" w:firstLine="0"/>
                    <w:rPr>
                      <w:color w:val="000000" w:themeColor="text1"/>
                    </w:rPr>
                  </w:pPr>
                  <w:proofErr w:type="spellStart"/>
                  <w:r>
                    <w:t>vehicleId</w:t>
                  </w:r>
                  <w:proofErr w:type="spellEnd"/>
                </w:p>
              </w:tc>
              <w:tc>
                <w:tcPr>
                  <w:tcW w:w="1367" w:type="dxa"/>
                  <w:tcBorders>
                    <w:top w:val="nil"/>
                    <w:left w:val="nil"/>
                    <w:bottom w:val="nil"/>
                    <w:right w:val="nil"/>
                  </w:tcBorders>
                  <w:shd w:val="clear" w:color="auto" w:fill="FFFFFF" w:themeFill="background1"/>
                </w:tcPr>
                <w:p w14:paraId="3ABBAF78" w14:textId="77777777" w:rsidR="00EC719B" w:rsidRPr="008A1438" w:rsidRDefault="00EC719B" w:rsidP="00EC719B">
                  <w:pPr>
                    <w:ind w:firstLineChars="0" w:firstLine="0"/>
                    <w:rPr>
                      <w:color w:val="000000" w:themeColor="text1"/>
                    </w:rPr>
                  </w:pPr>
                  <w:r>
                    <w:rPr>
                      <w:rFonts w:hint="eastAsia"/>
                      <w:color w:val="000000" w:themeColor="text1"/>
                    </w:rPr>
                    <w:t>车辆I</w:t>
                  </w:r>
                  <w:r>
                    <w:rPr>
                      <w:color w:val="000000" w:themeColor="text1"/>
                    </w:rPr>
                    <w:t>D</w:t>
                  </w:r>
                </w:p>
              </w:tc>
              <w:tc>
                <w:tcPr>
                  <w:tcW w:w="1276" w:type="dxa"/>
                  <w:tcBorders>
                    <w:top w:val="nil"/>
                    <w:left w:val="nil"/>
                    <w:bottom w:val="nil"/>
                    <w:right w:val="nil"/>
                  </w:tcBorders>
                  <w:shd w:val="clear" w:color="auto" w:fill="FFFFFF" w:themeFill="background1"/>
                </w:tcPr>
                <w:p w14:paraId="4D475793" w14:textId="77777777" w:rsidR="00EC719B" w:rsidRPr="008A1438" w:rsidRDefault="00EC719B" w:rsidP="00EC719B">
                  <w:pPr>
                    <w:ind w:firstLineChars="0" w:firstLine="0"/>
                    <w:rPr>
                      <w:color w:val="000000" w:themeColor="text1"/>
                    </w:rPr>
                  </w:pPr>
                  <w:r>
                    <w:rPr>
                      <w:rFonts w:hint="eastAsia"/>
                      <w:color w:val="000000"/>
                    </w:rPr>
                    <w:t>是</w:t>
                  </w:r>
                </w:p>
              </w:tc>
              <w:tc>
                <w:tcPr>
                  <w:tcW w:w="1275" w:type="dxa"/>
                  <w:tcBorders>
                    <w:top w:val="nil"/>
                    <w:left w:val="nil"/>
                    <w:bottom w:val="nil"/>
                    <w:right w:val="nil"/>
                  </w:tcBorders>
                  <w:shd w:val="clear" w:color="auto" w:fill="FFFFFF" w:themeFill="background1"/>
                </w:tcPr>
                <w:p w14:paraId="44F77918" w14:textId="3876AAFD" w:rsidR="00EC719B" w:rsidRPr="008A1438" w:rsidRDefault="00EC719B" w:rsidP="00EC719B">
                  <w:pPr>
                    <w:ind w:firstLineChars="0" w:firstLine="0"/>
                    <w:rPr>
                      <w:color w:val="000000" w:themeColor="text1"/>
                    </w:rPr>
                  </w:pPr>
                  <w:r>
                    <w:rPr>
                      <w:color w:val="000000" w:themeColor="text1"/>
                    </w:rPr>
                    <w:t>Int</w:t>
                  </w:r>
                </w:p>
              </w:tc>
              <w:tc>
                <w:tcPr>
                  <w:tcW w:w="1725" w:type="dxa"/>
                  <w:tcBorders>
                    <w:top w:val="nil"/>
                    <w:left w:val="nil"/>
                    <w:bottom w:val="nil"/>
                    <w:right w:val="nil"/>
                  </w:tcBorders>
                  <w:shd w:val="clear" w:color="auto" w:fill="FFFFFF" w:themeFill="background1"/>
                </w:tcPr>
                <w:p w14:paraId="64ED6DA0" w14:textId="77777777" w:rsidR="00EC719B" w:rsidRPr="008A1438" w:rsidRDefault="00EC719B" w:rsidP="00EC719B">
                  <w:pPr>
                    <w:ind w:firstLineChars="0" w:firstLine="0"/>
                    <w:rPr>
                      <w:color w:val="000000" w:themeColor="text1"/>
                    </w:rPr>
                  </w:pPr>
                  <w:proofErr w:type="spellStart"/>
                  <w:r>
                    <w:rPr>
                      <w:rFonts w:hint="eastAsia"/>
                      <w:color w:val="000000"/>
                    </w:rPr>
                    <w:t>RequestBody</w:t>
                  </w:r>
                  <w:proofErr w:type="spellEnd"/>
                </w:p>
              </w:tc>
            </w:tr>
          </w:tbl>
          <w:p w14:paraId="514C5AC2" w14:textId="77777777" w:rsidR="00190278" w:rsidRDefault="00190278">
            <w:pPr>
              <w:ind w:left="105" w:firstLineChars="0" w:firstLine="0"/>
            </w:pPr>
          </w:p>
        </w:tc>
      </w:tr>
      <w:tr w:rsidR="00190278" w14:paraId="7CC6118B" w14:textId="77777777" w:rsidTr="008E3100">
        <w:tc>
          <w:tcPr>
            <w:tcW w:w="1276" w:type="dxa"/>
          </w:tcPr>
          <w:p w14:paraId="0EF3963E" w14:textId="77777777" w:rsidR="00190278" w:rsidRDefault="00FC3595">
            <w:pPr>
              <w:ind w:firstLineChars="0" w:firstLine="0"/>
            </w:pPr>
            <w:r>
              <w:rPr>
                <w:rFonts w:hint="eastAsia"/>
              </w:rPr>
              <w:t>返回值</w:t>
            </w:r>
          </w:p>
        </w:tc>
        <w:tc>
          <w:tcPr>
            <w:tcW w:w="6600" w:type="dxa"/>
          </w:tcPr>
          <w:p w14:paraId="31D78A63" w14:textId="77777777" w:rsidR="00190278" w:rsidRDefault="00FC3595">
            <w:pPr>
              <w:ind w:firstLineChars="0" w:firstLine="0"/>
            </w:pPr>
            <w:r>
              <w:t>{</w:t>
            </w:r>
          </w:p>
          <w:p w14:paraId="34E4C4D8" w14:textId="77777777" w:rsidR="00190278" w:rsidRDefault="00FC3595">
            <w:pPr>
              <w:ind w:firstLineChars="0" w:firstLine="0"/>
            </w:pPr>
            <w:r>
              <w:t>code: 200,</w:t>
            </w:r>
          </w:p>
          <w:p w14:paraId="476053E2" w14:textId="77777777" w:rsidR="00190278" w:rsidRDefault="00FC3595">
            <w:pPr>
              <w:ind w:firstLineChars="0" w:firstLine="0"/>
            </w:pPr>
            <w:r>
              <w:lastRenderedPageBreak/>
              <w:t xml:space="preserve">message: </w:t>
            </w:r>
            <w:r>
              <w:rPr>
                <w:rFonts w:hint="eastAsia"/>
              </w:rPr>
              <w:t>“删除成功”</w:t>
            </w:r>
          </w:p>
          <w:p w14:paraId="557ECE88" w14:textId="77777777" w:rsidR="00190278" w:rsidRDefault="00FC3595">
            <w:pPr>
              <w:ind w:firstLineChars="0" w:firstLine="0"/>
            </w:pPr>
            <w:r>
              <w:rPr>
                <w:rFonts w:hint="eastAsia"/>
              </w:rPr>
              <w:t>}</w:t>
            </w:r>
          </w:p>
        </w:tc>
      </w:tr>
    </w:tbl>
    <w:p w14:paraId="559BEF0A" w14:textId="77777777" w:rsidR="00190278" w:rsidRDefault="00190278">
      <w:pPr>
        <w:pStyle w:val="ad"/>
        <w:ind w:left="987" w:firstLineChars="0" w:firstLine="0"/>
      </w:pPr>
    </w:p>
    <w:p w14:paraId="5A2E420D" w14:textId="77777777" w:rsidR="00190278" w:rsidRDefault="00FC3595">
      <w:pPr>
        <w:pStyle w:val="3"/>
        <w:numPr>
          <w:ilvl w:val="2"/>
          <w:numId w:val="1"/>
        </w:numPr>
        <w:ind w:firstLineChars="0"/>
      </w:pPr>
      <w:r>
        <w:rPr>
          <w:rFonts w:hint="eastAsia"/>
        </w:rPr>
        <w:t>车辆分配(矿车、电铲</w:t>
      </w:r>
      <w:r>
        <w:t>)</w:t>
      </w:r>
    </w:p>
    <w:tbl>
      <w:tblPr>
        <w:tblStyle w:val="aa"/>
        <w:tblW w:w="7876" w:type="dxa"/>
        <w:tblInd w:w="420" w:type="dxa"/>
        <w:tblLayout w:type="fixed"/>
        <w:tblLook w:val="04A0" w:firstRow="1" w:lastRow="0" w:firstColumn="1" w:lastColumn="0" w:noHBand="0" w:noVBand="1"/>
      </w:tblPr>
      <w:tblGrid>
        <w:gridCol w:w="1276"/>
        <w:gridCol w:w="6600"/>
      </w:tblGrid>
      <w:tr w:rsidR="00190278" w14:paraId="3567DC5C" w14:textId="77777777" w:rsidTr="00EC719B">
        <w:tc>
          <w:tcPr>
            <w:tcW w:w="1276" w:type="dxa"/>
            <w:shd w:val="clear" w:color="auto" w:fill="BFBFBF" w:themeFill="background1" w:themeFillShade="BF"/>
          </w:tcPr>
          <w:p w14:paraId="3BA8CA62"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5568ED63" w14:textId="6FF6CF4B" w:rsidR="00190278" w:rsidRDefault="00FC3595">
            <w:pPr>
              <w:ind w:firstLineChars="0" w:firstLine="0"/>
            </w:pPr>
            <w:r>
              <w:rPr>
                <w:rFonts w:hint="eastAsia"/>
              </w:rPr>
              <w:t>车辆分配</w:t>
            </w:r>
            <w:r w:rsidR="00FA6E89">
              <w:rPr>
                <w:rFonts w:hint="eastAsia"/>
              </w:rPr>
              <w:t>(</w:t>
            </w:r>
            <w:proofErr w:type="spellStart"/>
            <w:r w:rsidR="00B02319">
              <w:rPr>
                <w:rFonts w:hint="eastAsia"/>
              </w:rPr>
              <w:t>v</w:t>
            </w:r>
            <w:r w:rsidR="00FA6E89">
              <w:t>ehicleA</w:t>
            </w:r>
            <w:r w:rsidR="00FA6E89">
              <w:rPr>
                <w:rFonts w:hint="eastAsia"/>
              </w:rPr>
              <w:t>llot</w:t>
            </w:r>
            <w:proofErr w:type="spellEnd"/>
            <w:r w:rsidR="00FA6E89">
              <w:t>)</w:t>
            </w:r>
          </w:p>
        </w:tc>
      </w:tr>
      <w:tr w:rsidR="00190278" w14:paraId="7CACDCB1" w14:textId="77777777" w:rsidTr="00EC719B">
        <w:tc>
          <w:tcPr>
            <w:tcW w:w="1276" w:type="dxa"/>
          </w:tcPr>
          <w:p w14:paraId="6C7D96C0" w14:textId="77777777" w:rsidR="00190278" w:rsidRDefault="00FC3595">
            <w:pPr>
              <w:ind w:firstLineChars="0" w:firstLine="0"/>
            </w:pPr>
            <w:proofErr w:type="spellStart"/>
            <w:r>
              <w:rPr>
                <w:rFonts w:hint="eastAsia"/>
              </w:rPr>
              <w:t>url</w:t>
            </w:r>
            <w:proofErr w:type="spellEnd"/>
          </w:p>
        </w:tc>
        <w:tc>
          <w:tcPr>
            <w:tcW w:w="6600" w:type="dxa"/>
          </w:tcPr>
          <w:p w14:paraId="290D4215" w14:textId="0B445C28" w:rsidR="00190278" w:rsidRDefault="00B02319">
            <w:pPr>
              <w:ind w:firstLineChars="0" w:firstLine="0"/>
            </w:pPr>
            <w:r>
              <w:t xml:space="preserve">/vehicles </w:t>
            </w:r>
            <w:r w:rsidR="00FC3595">
              <w:t>/</w:t>
            </w:r>
            <w:proofErr w:type="spellStart"/>
            <w:r w:rsidR="00FC3595">
              <w:t>vehicl</w:t>
            </w:r>
            <w:r w:rsidR="00FC3595">
              <w:rPr>
                <w:rFonts w:hint="eastAsia"/>
              </w:rPr>
              <w:t>e</w:t>
            </w:r>
            <w:r w:rsidR="00EC719B">
              <w:t>A</w:t>
            </w:r>
            <w:r w:rsidR="00EC719B">
              <w:rPr>
                <w:rFonts w:hint="eastAsia"/>
              </w:rPr>
              <w:t>llot</w:t>
            </w:r>
            <w:r w:rsidR="00EC719B">
              <w:t>s</w:t>
            </w:r>
            <w:proofErr w:type="spellEnd"/>
            <w:r>
              <w:rPr>
                <w:rFonts w:hint="eastAsia"/>
              </w:rPr>
              <w:t>/</w:t>
            </w:r>
            <w:r>
              <w:t>{</w:t>
            </w:r>
            <w:r>
              <w:rPr>
                <w:rFonts w:hint="eastAsia"/>
              </w:rPr>
              <w:t xml:space="preserve"> </w:t>
            </w:r>
            <w:proofErr w:type="spellStart"/>
            <w:r>
              <w:rPr>
                <w:rFonts w:hint="eastAsia"/>
              </w:rPr>
              <w:t>u</w:t>
            </w:r>
            <w:r>
              <w:t>serId</w:t>
            </w:r>
            <w:proofErr w:type="spellEnd"/>
            <w:r>
              <w:t xml:space="preserve"> }</w:t>
            </w:r>
          </w:p>
        </w:tc>
      </w:tr>
      <w:tr w:rsidR="00190278" w14:paraId="33E94CD3" w14:textId="77777777" w:rsidTr="00EC719B">
        <w:tc>
          <w:tcPr>
            <w:tcW w:w="1276" w:type="dxa"/>
          </w:tcPr>
          <w:p w14:paraId="0E9B73EE" w14:textId="77777777" w:rsidR="00190278" w:rsidRDefault="00FC3595">
            <w:pPr>
              <w:ind w:firstLineChars="0" w:firstLine="0"/>
            </w:pPr>
            <w:r>
              <w:rPr>
                <w:rFonts w:hint="eastAsia"/>
              </w:rPr>
              <w:t>方法</w:t>
            </w:r>
          </w:p>
        </w:tc>
        <w:tc>
          <w:tcPr>
            <w:tcW w:w="6600" w:type="dxa"/>
          </w:tcPr>
          <w:p w14:paraId="7CBB2E39" w14:textId="45955BE5" w:rsidR="00190278" w:rsidRDefault="00FA6E89">
            <w:pPr>
              <w:ind w:firstLineChars="0" w:firstLine="0"/>
            </w:pPr>
            <w:r>
              <w:t>put</w:t>
            </w:r>
          </w:p>
        </w:tc>
      </w:tr>
      <w:tr w:rsidR="00190278" w14:paraId="71804E99" w14:textId="77777777" w:rsidTr="00EC719B">
        <w:tc>
          <w:tcPr>
            <w:tcW w:w="1276" w:type="dxa"/>
          </w:tcPr>
          <w:p w14:paraId="183507E8"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367"/>
              <w:gridCol w:w="1276"/>
              <w:gridCol w:w="1275"/>
              <w:gridCol w:w="1725"/>
            </w:tblGrid>
            <w:tr w:rsidR="00EC719B" w14:paraId="2E7ACA4B" w14:textId="77777777" w:rsidTr="00EC719B">
              <w:trPr>
                <w:trHeight w:val="356"/>
              </w:trPr>
              <w:tc>
                <w:tcPr>
                  <w:tcW w:w="1175" w:type="dxa"/>
                  <w:tcBorders>
                    <w:top w:val="nil"/>
                    <w:left w:val="single" w:sz="8" w:space="0" w:color="4F81BD"/>
                    <w:bottom w:val="nil"/>
                    <w:right w:val="nil"/>
                  </w:tcBorders>
                  <w:shd w:val="clear" w:color="auto" w:fill="FFFFFF" w:themeFill="background1"/>
                </w:tcPr>
                <w:p w14:paraId="18E17B24" w14:textId="77777777" w:rsidR="00EC719B" w:rsidRPr="008A1438" w:rsidRDefault="00EC719B" w:rsidP="00EC719B">
                  <w:pPr>
                    <w:ind w:firstLineChars="0" w:firstLine="0"/>
                    <w:rPr>
                      <w:color w:val="000000" w:themeColor="text1"/>
                    </w:rPr>
                  </w:pPr>
                  <w:r w:rsidRPr="008A1438">
                    <w:rPr>
                      <w:rFonts w:hint="eastAsia"/>
                      <w:color w:val="000000" w:themeColor="text1"/>
                    </w:rPr>
                    <w:t>参数名称</w:t>
                  </w:r>
                </w:p>
              </w:tc>
              <w:tc>
                <w:tcPr>
                  <w:tcW w:w="1367" w:type="dxa"/>
                  <w:tcBorders>
                    <w:top w:val="nil"/>
                    <w:left w:val="nil"/>
                    <w:bottom w:val="nil"/>
                    <w:right w:val="nil"/>
                  </w:tcBorders>
                  <w:shd w:val="clear" w:color="auto" w:fill="FFFFFF" w:themeFill="background1"/>
                </w:tcPr>
                <w:p w14:paraId="1D3DD9C4" w14:textId="77777777" w:rsidR="00EC719B" w:rsidRPr="008A1438" w:rsidRDefault="00EC719B" w:rsidP="00EC719B">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68D7E4D4" w14:textId="77777777" w:rsidR="00EC719B" w:rsidRPr="008A1438" w:rsidRDefault="00EC719B" w:rsidP="00EC719B">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3D7294CC" w14:textId="77777777" w:rsidR="00EC719B" w:rsidRPr="008A1438" w:rsidRDefault="00EC719B" w:rsidP="00EC719B">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6FC332A5" w14:textId="77777777" w:rsidR="00EC719B" w:rsidRPr="008A1438" w:rsidRDefault="00EC719B" w:rsidP="00EC719B">
                  <w:pPr>
                    <w:ind w:firstLineChars="0" w:firstLine="0"/>
                    <w:rPr>
                      <w:color w:val="000000" w:themeColor="text1"/>
                    </w:rPr>
                  </w:pPr>
                  <w:r w:rsidRPr="008A1438">
                    <w:rPr>
                      <w:rFonts w:hint="eastAsia"/>
                      <w:color w:val="000000" w:themeColor="text1"/>
                    </w:rPr>
                    <w:t>参数形式</w:t>
                  </w:r>
                </w:p>
              </w:tc>
            </w:tr>
            <w:tr w:rsidR="00EC719B" w14:paraId="5515488C" w14:textId="77777777" w:rsidTr="00EC719B">
              <w:trPr>
                <w:trHeight w:val="356"/>
              </w:trPr>
              <w:tc>
                <w:tcPr>
                  <w:tcW w:w="1175" w:type="dxa"/>
                  <w:tcBorders>
                    <w:top w:val="nil"/>
                    <w:left w:val="single" w:sz="8" w:space="0" w:color="4F81BD"/>
                    <w:bottom w:val="nil"/>
                    <w:right w:val="nil"/>
                  </w:tcBorders>
                  <w:shd w:val="clear" w:color="auto" w:fill="FFFFFF" w:themeFill="background1"/>
                </w:tcPr>
                <w:p w14:paraId="5563E4B3" w14:textId="2C8D119B" w:rsidR="00EC719B" w:rsidRPr="008A1438" w:rsidRDefault="00EC719B" w:rsidP="00EC719B">
                  <w:pPr>
                    <w:ind w:firstLineChars="0" w:firstLine="0"/>
                    <w:rPr>
                      <w:color w:val="000000" w:themeColor="text1"/>
                    </w:rPr>
                  </w:pPr>
                  <w:proofErr w:type="spellStart"/>
                  <w:r>
                    <w:t>vehicleIds</w:t>
                  </w:r>
                  <w:proofErr w:type="spellEnd"/>
                </w:p>
              </w:tc>
              <w:tc>
                <w:tcPr>
                  <w:tcW w:w="1367" w:type="dxa"/>
                  <w:tcBorders>
                    <w:top w:val="nil"/>
                    <w:left w:val="nil"/>
                    <w:bottom w:val="nil"/>
                    <w:right w:val="nil"/>
                  </w:tcBorders>
                  <w:shd w:val="clear" w:color="auto" w:fill="FFFFFF" w:themeFill="background1"/>
                </w:tcPr>
                <w:p w14:paraId="74498C2D" w14:textId="3774A5B5" w:rsidR="00EC719B" w:rsidRPr="008A1438" w:rsidRDefault="00EC719B" w:rsidP="00EC719B">
                  <w:pPr>
                    <w:ind w:firstLineChars="0" w:firstLine="0"/>
                    <w:rPr>
                      <w:color w:val="000000" w:themeColor="text1"/>
                    </w:rPr>
                  </w:pPr>
                  <w:r>
                    <w:rPr>
                      <w:rFonts w:hint="eastAsia"/>
                      <w:color w:val="000000" w:themeColor="text1"/>
                    </w:rPr>
                    <w:t>车辆I</w:t>
                  </w:r>
                  <w:r>
                    <w:rPr>
                      <w:color w:val="000000" w:themeColor="text1"/>
                    </w:rPr>
                    <w:t>D</w:t>
                  </w:r>
                  <w:r>
                    <w:rPr>
                      <w:rFonts w:hint="eastAsia"/>
                      <w:color w:val="000000" w:themeColor="text1"/>
                    </w:rPr>
                    <w:t>数组</w:t>
                  </w:r>
                </w:p>
              </w:tc>
              <w:tc>
                <w:tcPr>
                  <w:tcW w:w="1276" w:type="dxa"/>
                  <w:tcBorders>
                    <w:top w:val="nil"/>
                    <w:left w:val="nil"/>
                    <w:bottom w:val="nil"/>
                    <w:right w:val="nil"/>
                  </w:tcBorders>
                  <w:shd w:val="clear" w:color="auto" w:fill="FFFFFF" w:themeFill="background1"/>
                </w:tcPr>
                <w:p w14:paraId="4493A2CB" w14:textId="573A7483" w:rsidR="00EC719B" w:rsidRPr="008A1438" w:rsidRDefault="00EC719B" w:rsidP="00EC719B">
                  <w:pPr>
                    <w:ind w:firstLineChars="0" w:firstLine="0"/>
                    <w:rPr>
                      <w:color w:val="000000" w:themeColor="text1"/>
                    </w:rPr>
                  </w:pPr>
                  <w:r>
                    <w:rPr>
                      <w:rFonts w:hint="eastAsia"/>
                      <w:color w:val="000000"/>
                    </w:rPr>
                    <w:t>是</w:t>
                  </w:r>
                </w:p>
              </w:tc>
              <w:tc>
                <w:tcPr>
                  <w:tcW w:w="1275" w:type="dxa"/>
                  <w:tcBorders>
                    <w:top w:val="nil"/>
                    <w:left w:val="nil"/>
                    <w:bottom w:val="nil"/>
                    <w:right w:val="nil"/>
                  </w:tcBorders>
                  <w:shd w:val="clear" w:color="auto" w:fill="FFFFFF" w:themeFill="background1"/>
                </w:tcPr>
                <w:p w14:paraId="6ED916BE" w14:textId="1535437B" w:rsidR="00EC719B" w:rsidRPr="008A1438" w:rsidRDefault="00EC719B" w:rsidP="00EC719B">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194A5E6D" w14:textId="2C0D8227" w:rsidR="00EC719B" w:rsidRPr="008A1438" w:rsidRDefault="00EC719B" w:rsidP="00EC719B">
                  <w:pPr>
                    <w:ind w:firstLineChars="0" w:firstLine="0"/>
                    <w:rPr>
                      <w:color w:val="000000" w:themeColor="text1"/>
                    </w:rPr>
                  </w:pPr>
                  <w:proofErr w:type="spellStart"/>
                  <w:r>
                    <w:rPr>
                      <w:rFonts w:hint="eastAsia"/>
                      <w:color w:val="000000"/>
                    </w:rPr>
                    <w:t>RequestBody</w:t>
                  </w:r>
                  <w:proofErr w:type="spellEnd"/>
                </w:p>
              </w:tc>
            </w:tr>
            <w:tr w:rsidR="00EC719B" w14:paraId="443FF062" w14:textId="77777777" w:rsidTr="00EC719B">
              <w:tc>
                <w:tcPr>
                  <w:tcW w:w="1175" w:type="dxa"/>
                  <w:tcBorders>
                    <w:top w:val="nil"/>
                    <w:left w:val="nil"/>
                    <w:bottom w:val="nil"/>
                    <w:right w:val="nil"/>
                  </w:tcBorders>
                </w:tcPr>
                <w:p w14:paraId="37AF7DE2" w14:textId="5B6FEE52" w:rsidR="00EC719B" w:rsidRDefault="00EC719B" w:rsidP="00EC719B">
                  <w:pPr>
                    <w:ind w:firstLineChars="0" w:firstLine="0"/>
                    <w:rPr>
                      <w:color w:val="000000"/>
                    </w:rPr>
                  </w:pPr>
                  <w:proofErr w:type="spellStart"/>
                  <w:r>
                    <w:rPr>
                      <w:rFonts w:hint="eastAsia"/>
                    </w:rPr>
                    <w:t>u</w:t>
                  </w:r>
                  <w:r>
                    <w:t>serId</w:t>
                  </w:r>
                  <w:proofErr w:type="spellEnd"/>
                </w:p>
              </w:tc>
              <w:tc>
                <w:tcPr>
                  <w:tcW w:w="1367" w:type="dxa"/>
                  <w:tcBorders>
                    <w:top w:val="nil"/>
                    <w:left w:val="nil"/>
                    <w:bottom w:val="nil"/>
                    <w:right w:val="nil"/>
                  </w:tcBorders>
                </w:tcPr>
                <w:p w14:paraId="627D0A63" w14:textId="7B139557" w:rsidR="00EC719B" w:rsidRDefault="00EC719B" w:rsidP="00EC719B">
                  <w:pPr>
                    <w:ind w:firstLineChars="0" w:firstLine="0"/>
                    <w:rPr>
                      <w:color w:val="000000"/>
                    </w:rPr>
                  </w:pPr>
                  <w:r>
                    <w:rPr>
                      <w:rFonts w:hint="eastAsia"/>
                      <w:color w:val="000000"/>
                    </w:rPr>
                    <w:t>用户ID</w:t>
                  </w:r>
                </w:p>
              </w:tc>
              <w:tc>
                <w:tcPr>
                  <w:tcW w:w="1276" w:type="dxa"/>
                  <w:tcBorders>
                    <w:top w:val="nil"/>
                    <w:left w:val="nil"/>
                    <w:bottom w:val="nil"/>
                    <w:right w:val="nil"/>
                  </w:tcBorders>
                </w:tcPr>
                <w:p w14:paraId="72045626" w14:textId="77777777" w:rsidR="00EC719B" w:rsidRDefault="00EC719B" w:rsidP="00EC719B">
                  <w:pPr>
                    <w:ind w:firstLineChars="0" w:firstLine="0"/>
                    <w:rPr>
                      <w:color w:val="000000"/>
                    </w:rPr>
                  </w:pPr>
                  <w:r>
                    <w:rPr>
                      <w:rFonts w:hint="eastAsia"/>
                      <w:color w:val="000000"/>
                    </w:rPr>
                    <w:t>是</w:t>
                  </w:r>
                </w:p>
              </w:tc>
              <w:tc>
                <w:tcPr>
                  <w:tcW w:w="1275" w:type="dxa"/>
                  <w:tcBorders>
                    <w:top w:val="nil"/>
                    <w:left w:val="nil"/>
                    <w:bottom w:val="nil"/>
                    <w:right w:val="nil"/>
                  </w:tcBorders>
                </w:tcPr>
                <w:p w14:paraId="2B69D602" w14:textId="77777777" w:rsidR="00EC719B" w:rsidRDefault="00EC719B" w:rsidP="00EC719B">
                  <w:pPr>
                    <w:ind w:firstLineChars="0" w:firstLine="0"/>
                    <w:rPr>
                      <w:color w:val="000000"/>
                    </w:rPr>
                  </w:pPr>
                  <w:r>
                    <w:rPr>
                      <w:rFonts w:hint="eastAsia"/>
                      <w:color w:val="000000"/>
                    </w:rPr>
                    <w:t>Int</w:t>
                  </w:r>
                </w:p>
              </w:tc>
              <w:tc>
                <w:tcPr>
                  <w:tcW w:w="1725" w:type="dxa"/>
                  <w:tcBorders>
                    <w:top w:val="nil"/>
                    <w:left w:val="nil"/>
                    <w:bottom w:val="nil"/>
                    <w:right w:val="nil"/>
                  </w:tcBorders>
                </w:tcPr>
                <w:p w14:paraId="1643DB47" w14:textId="77777777" w:rsidR="00EC719B" w:rsidRDefault="00EC719B" w:rsidP="00EC719B">
                  <w:pPr>
                    <w:ind w:firstLineChars="0" w:firstLine="0"/>
                    <w:rPr>
                      <w:color w:val="000000"/>
                    </w:rPr>
                  </w:pPr>
                  <w:proofErr w:type="spellStart"/>
                  <w:r>
                    <w:rPr>
                      <w:rFonts w:hint="eastAsia"/>
                      <w:color w:val="000000"/>
                    </w:rPr>
                    <w:t>RequestBody</w:t>
                  </w:r>
                  <w:proofErr w:type="spellEnd"/>
                </w:p>
              </w:tc>
            </w:tr>
          </w:tbl>
          <w:p w14:paraId="2A148D5F" w14:textId="77777777" w:rsidR="00190278" w:rsidRDefault="00190278" w:rsidP="00EC719B">
            <w:pPr>
              <w:ind w:firstLineChars="0" w:firstLine="0"/>
            </w:pPr>
          </w:p>
        </w:tc>
      </w:tr>
      <w:tr w:rsidR="00190278" w14:paraId="24C6667E" w14:textId="77777777" w:rsidTr="00EC719B">
        <w:tc>
          <w:tcPr>
            <w:tcW w:w="1276" w:type="dxa"/>
          </w:tcPr>
          <w:p w14:paraId="625442A9" w14:textId="77777777" w:rsidR="00190278" w:rsidRDefault="00FC3595">
            <w:pPr>
              <w:ind w:firstLineChars="0" w:firstLine="0"/>
            </w:pPr>
            <w:r>
              <w:rPr>
                <w:rFonts w:hint="eastAsia"/>
              </w:rPr>
              <w:t>返回值</w:t>
            </w:r>
          </w:p>
        </w:tc>
        <w:tc>
          <w:tcPr>
            <w:tcW w:w="6600" w:type="dxa"/>
          </w:tcPr>
          <w:p w14:paraId="558E29A1" w14:textId="77777777" w:rsidR="00190278" w:rsidRDefault="00FC3595">
            <w:pPr>
              <w:ind w:firstLineChars="0" w:firstLine="0"/>
            </w:pPr>
            <w:r>
              <w:t>{</w:t>
            </w:r>
          </w:p>
          <w:p w14:paraId="49DFF654" w14:textId="77777777" w:rsidR="00190278" w:rsidRDefault="00FC3595">
            <w:pPr>
              <w:ind w:firstLineChars="0" w:firstLine="0"/>
            </w:pPr>
            <w:r>
              <w:t>code: 200,</w:t>
            </w:r>
          </w:p>
          <w:p w14:paraId="2FF9E37C" w14:textId="77777777" w:rsidR="00190278" w:rsidRDefault="00FC3595">
            <w:pPr>
              <w:ind w:firstLineChars="0" w:firstLine="0"/>
            </w:pPr>
            <w:r>
              <w:t>message: “”</w:t>
            </w:r>
          </w:p>
          <w:p w14:paraId="2098E643" w14:textId="77777777" w:rsidR="00190278" w:rsidRDefault="00FC3595">
            <w:pPr>
              <w:ind w:firstLineChars="0" w:firstLine="0"/>
            </w:pPr>
            <w:r>
              <w:rPr>
                <w:rFonts w:hint="eastAsia"/>
              </w:rPr>
              <w:t>}</w:t>
            </w:r>
          </w:p>
        </w:tc>
      </w:tr>
    </w:tbl>
    <w:p w14:paraId="313E3251" w14:textId="77777777" w:rsidR="00190278" w:rsidRDefault="00190278" w:rsidP="00BC3E11">
      <w:pPr>
        <w:ind w:firstLineChars="0" w:firstLine="0"/>
      </w:pPr>
    </w:p>
    <w:p w14:paraId="3A1D2072" w14:textId="77777777" w:rsidR="00190278" w:rsidRDefault="00FC3595">
      <w:pPr>
        <w:pStyle w:val="2"/>
        <w:numPr>
          <w:ilvl w:val="1"/>
          <w:numId w:val="1"/>
        </w:numPr>
        <w:ind w:firstLineChars="0"/>
      </w:pPr>
      <w:r>
        <w:rPr>
          <w:rFonts w:hint="eastAsia"/>
        </w:rPr>
        <w:t>地图管理</w:t>
      </w:r>
    </w:p>
    <w:p w14:paraId="28753154" w14:textId="05DFF119" w:rsidR="00004EA5" w:rsidRDefault="00004EA5" w:rsidP="004710BB">
      <w:pPr>
        <w:pStyle w:val="3"/>
        <w:numPr>
          <w:ilvl w:val="2"/>
          <w:numId w:val="1"/>
        </w:numPr>
        <w:ind w:firstLineChars="0"/>
      </w:pPr>
      <w:r>
        <w:rPr>
          <w:rFonts w:hint="eastAsia"/>
        </w:rPr>
        <w:t>设置地图</w:t>
      </w:r>
      <w:r w:rsidR="0092150F">
        <w:rPr>
          <w:rFonts w:hint="eastAsia"/>
        </w:rPr>
        <w:t>信息</w:t>
      </w:r>
    </w:p>
    <w:p w14:paraId="3FD0C91C" w14:textId="7BB0378D" w:rsidR="004710BB" w:rsidRDefault="004710BB" w:rsidP="00004EA5">
      <w:pPr>
        <w:pStyle w:val="3"/>
        <w:numPr>
          <w:ilvl w:val="3"/>
          <w:numId w:val="1"/>
        </w:numPr>
        <w:ind w:firstLineChars="0"/>
      </w:pPr>
      <w:r>
        <w:rPr>
          <w:rFonts w:hint="eastAsia"/>
        </w:rPr>
        <w:t>创建地图</w:t>
      </w:r>
    </w:p>
    <w:tbl>
      <w:tblPr>
        <w:tblStyle w:val="aa"/>
        <w:tblW w:w="7876" w:type="dxa"/>
        <w:tblInd w:w="420" w:type="dxa"/>
        <w:tblLayout w:type="fixed"/>
        <w:tblLook w:val="04A0" w:firstRow="1" w:lastRow="0" w:firstColumn="1" w:lastColumn="0" w:noHBand="0" w:noVBand="1"/>
      </w:tblPr>
      <w:tblGrid>
        <w:gridCol w:w="1276"/>
        <w:gridCol w:w="6600"/>
      </w:tblGrid>
      <w:tr w:rsidR="004710BB" w14:paraId="5832A06D" w14:textId="77777777" w:rsidTr="00124F2A">
        <w:tc>
          <w:tcPr>
            <w:tcW w:w="1276" w:type="dxa"/>
            <w:shd w:val="clear" w:color="auto" w:fill="BFBFBF" w:themeFill="background1" w:themeFillShade="BF"/>
          </w:tcPr>
          <w:p w14:paraId="47C00699" w14:textId="77777777" w:rsidR="004710BB" w:rsidRDefault="004710BB" w:rsidP="00124F2A">
            <w:pPr>
              <w:ind w:firstLineChars="0" w:firstLine="0"/>
            </w:pPr>
            <w:r>
              <w:rPr>
                <w:rFonts w:hint="eastAsia"/>
              </w:rPr>
              <w:t>接口名称</w:t>
            </w:r>
          </w:p>
        </w:tc>
        <w:tc>
          <w:tcPr>
            <w:tcW w:w="6600" w:type="dxa"/>
            <w:shd w:val="clear" w:color="auto" w:fill="BFBFBF" w:themeFill="background1" w:themeFillShade="BF"/>
          </w:tcPr>
          <w:p w14:paraId="2CC9E3BD" w14:textId="77777777" w:rsidR="004710BB" w:rsidRDefault="004710BB" w:rsidP="00124F2A">
            <w:pPr>
              <w:ind w:firstLineChars="0" w:firstLine="0"/>
            </w:pPr>
            <w:r>
              <w:rPr>
                <w:rFonts w:hint="eastAsia"/>
              </w:rPr>
              <w:t>创建地图(</w:t>
            </w:r>
            <w:proofErr w:type="spellStart"/>
            <w:r>
              <w:t>createMap</w:t>
            </w:r>
            <w:proofErr w:type="spellEnd"/>
            <w:r>
              <w:t>)</w:t>
            </w:r>
          </w:p>
        </w:tc>
      </w:tr>
      <w:tr w:rsidR="004710BB" w14:paraId="5A2D94C9" w14:textId="77777777" w:rsidTr="00124F2A">
        <w:tc>
          <w:tcPr>
            <w:tcW w:w="1276" w:type="dxa"/>
          </w:tcPr>
          <w:p w14:paraId="29415C7A" w14:textId="77777777" w:rsidR="004710BB" w:rsidRDefault="004710BB" w:rsidP="00124F2A">
            <w:pPr>
              <w:ind w:firstLineChars="0" w:firstLine="0"/>
            </w:pPr>
            <w:proofErr w:type="spellStart"/>
            <w:r>
              <w:rPr>
                <w:rFonts w:hint="eastAsia"/>
              </w:rPr>
              <w:t>url</w:t>
            </w:r>
            <w:proofErr w:type="spellEnd"/>
          </w:p>
        </w:tc>
        <w:tc>
          <w:tcPr>
            <w:tcW w:w="6600" w:type="dxa"/>
          </w:tcPr>
          <w:p w14:paraId="4B8576DB" w14:textId="0194DF62" w:rsidR="004710BB" w:rsidRDefault="004710BB" w:rsidP="00124F2A">
            <w:pPr>
              <w:ind w:firstLineChars="0" w:firstLine="0"/>
            </w:pPr>
            <w:r>
              <w:t>/</w:t>
            </w:r>
            <w:r>
              <w:rPr>
                <w:rFonts w:hint="eastAsia"/>
              </w:rPr>
              <w:t>map</w:t>
            </w:r>
            <w:r>
              <w:t>s</w:t>
            </w:r>
          </w:p>
        </w:tc>
      </w:tr>
      <w:tr w:rsidR="004710BB" w14:paraId="28CA396A" w14:textId="77777777" w:rsidTr="00124F2A">
        <w:tc>
          <w:tcPr>
            <w:tcW w:w="1276" w:type="dxa"/>
          </w:tcPr>
          <w:p w14:paraId="21B1CC12" w14:textId="77777777" w:rsidR="004710BB" w:rsidRDefault="004710BB" w:rsidP="00124F2A">
            <w:pPr>
              <w:ind w:firstLineChars="0" w:firstLine="0"/>
            </w:pPr>
            <w:r>
              <w:rPr>
                <w:rFonts w:hint="eastAsia"/>
              </w:rPr>
              <w:t>方法</w:t>
            </w:r>
          </w:p>
        </w:tc>
        <w:tc>
          <w:tcPr>
            <w:tcW w:w="6600" w:type="dxa"/>
          </w:tcPr>
          <w:p w14:paraId="3CEE9B57" w14:textId="64F63AE2" w:rsidR="004710BB" w:rsidRDefault="00350B35" w:rsidP="00124F2A">
            <w:pPr>
              <w:ind w:firstLineChars="0" w:firstLine="0"/>
            </w:pPr>
            <w:r>
              <w:rPr>
                <w:rFonts w:hint="eastAsia"/>
              </w:rPr>
              <w:t>put</w:t>
            </w:r>
          </w:p>
        </w:tc>
      </w:tr>
      <w:tr w:rsidR="004710BB" w14:paraId="38386AD6" w14:textId="77777777" w:rsidTr="00124F2A">
        <w:tc>
          <w:tcPr>
            <w:tcW w:w="1276" w:type="dxa"/>
          </w:tcPr>
          <w:p w14:paraId="7109650E" w14:textId="77777777" w:rsidR="004710BB" w:rsidRDefault="004710BB" w:rsidP="00124F2A">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276"/>
              <w:gridCol w:w="1276"/>
              <w:gridCol w:w="1275"/>
              <w:gridCol w:w="1725"/>
            </w:tblGrid>
            <w:tr w:rsidR="00A11DA6" w:rsidRPr="008A1438" w14:paraId="376CA580"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48961604" w14:textId="77777777" w:rsidR="00A11DA6" w:rsidRPr="008A1438" w:rsidRDefault="00A11DA6" w:rsidP="00A11DA6">
                  <w:pPr>
                    <w:ind w:firstLineChars="0" w:firstLine="0"/>
                    <w:rPr>
                      <w:color w:val="000000" w:themeColor="text1"/>
                    </w:rPr>
                  </w:pPr>
                  <w:r w:rsidRPr="008A1438">
                    <w:rPr>
                      <w:rFonts w:hint="eastAsia"/>
                      <w:color w:val="000000" w:themeColor="text1"/>
                    </w:rPr>
                    <w:t>参数名称</w:t>
                  </w:r>
                </w:p>
              </w:tc>
              <w:tc>
                <w:tcPr>
                  <w:tcW w:w="1276" w:type="dxa"/>
                  <w:tcBorders>
                    <w:top w:val="nil"/>
                    <w:left w:val="nil"/>
                    <w:bottom w:val="nil"/>
                    <w:right w:val="nil"/>
                  </w:tcBorders>
                  <w:shd w:val="clear" w:color="auto" w:fill="FFFFFF" w:themeFill="background1"/>
                </w:tcPr>
                <w:p w14:paraId="40D7839C" w14:textId="77777777" w:rsidR="00A11DA6" w:rsidRPr="008A1438" w:rsidRDefault="00A11DA6" w:rsidP="00A11DA6">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26E0D556" w14:textId="77777777" w:rsidR="00A11DA6" w:rsidRPr="008A1438" w:rsidRDefault="00A11DA6" w:rsidP="00A11DA6">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1A64F9AB" w14:textId="77777777" w:rsidR="00A11DA6" w:rsidRPr="008A1438" w:rsidRDefault="00A11DA6" w:rsidP="00A11DA6">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2ECADC28" w14:textId="77777777" w:rsidR="00A11DA6" w:rsidRPr="008A1438" w:rsidRDefault="00A11DA6" w:rsidP="00A11DA6">
                  <w:pPr>
                    <w:ind w:firstLineChars="0" w:firstLine="0"/>
                    <w:rPr>
                      <w:color w:val="000000" w:themeColor="text1"/>
                    </w:rPr>
                  </w:pPr>
                  <w:r w:rsidRPr="008A1438">
                    <w:rPr>
                      <w:rFonts w:hint="eastAsia"/>
                      <w:color w:val="000000" w:themeColor="text1"/>
                    </w:rPr>
                    <w:t>参数形式</w:t>
                  </w:r>
                </w:p>
              </w:tc>
            </w:tr>
            <w:tr w:rsidR="00A11DA6" w:rsidRPr="008A1438" w14:paraId="18F525E4"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5E15F777" w14:textId="1FA79778" w:rsidR="00A11DA6" w:rsidRPr="008A1438" w:rsidRDefault="00A11DA6" w:rsidP="00A11DA6">
                  <w:pPr>
                    <w:ind w:firstLineChars="0" w:firstLine="0"/>
                    <w:rPr>
                      <w:color w:val="000000" w:themeColor="text1"/>
                    </w:rPr>
                  </w:pPr>
                  <w:r>
                    <w:rPr>
                      <w:rFonts w:hint="eastAsia"/>
                    </w:rPr>
                    <w:t>name</w:t>
                  </w:r>
                </w:p>
              </w:tc>
              <w:tc>
                <w:tcPr>
                  <w:tcW w:w="1276" w:type="dxa"/>
                  <w:tcBorders>
                    <w:top w:val="nil"/>
                    <w:left w:val="nil"/>
                    <w:bottom w:val="nil"/>
                    <w:right w:val="nil"/>
                  </w:tcBorders>
                  <w:shd w:val="clear" w:color="auto" w:fill="FFFFFF" w:themeFill="background1"/>
                </w:tcPr>
                <w:p w14:paraId="0BC37384" w14:textId="5976FEFB" w:rsidR="00A11DA6" w:rsidRPr="008A1438" w:rsidRDefault="00A11DA6" w:rsidP="00A11DA6">
                  <w:pPr>
                    <w:ind w:firstLineChars="0" w:firstLine="0"/>
                    <w:rPr>
                      <w:color w:val="000000" w:themeColor="text1"/>
                    </w:rPr>
                  </w:pPr>
                  <w:r>
                    <w:rPr>
                      <w:rFonts w:hint="eastAsia"/>
                      <w:color w:val="000000" w:themeColor="text1"/>
                    </w:rPr>
                    <w:t>地图名称</w:t>
                  </w:r>
                </w:p>
              </w:tc>
              <w:tc>
                <w:tcPr>
                  <w:tcW w:w="1276" w:type="dxa"/>
                  <w:tcBorders>
                    <w:top w:val="nil"/>
                    <w:left w:val="nil"/>
                    <w:bottom w:val="nil"/>
                    <w:right w:val="nil"/>
                  </w:tcBorders>
                  <w:shd w:val="clear" w:color="auto" w:fill="FFFFFF" w:themeFill="background1"/>
                </w:tcPr>
                <w:p w14:paraId="643335EA" w14:textId="1342A964" w:rsidR="00A11DA6" w:rsidRPr="008A1438" w:rsidRDefault="00A11DA6" w:rsidP="00A11DA6">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1BA83D3C" w14:textId="77777777" w:rsidR="00A11DA6" w:rsidRPr="008A1438" w:rsidRDefault="00A11DA6" w:rsidP="00A11DA6">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2041D781" w14:textId="77777777" w:rsidR="00A11DA6" w:rsidRPr="008A1438" w:rsidRDefault="00A11DA6" w:rsidP="00A11DA6">
                  <w:pPr>
                    <w:ind w:firstLineChars="0" w:firstLine="0"/>
                    <w:rPr>
                      <w:color w:val="000000" w:themeColor="text1"/>
                    </w:rPr>
                  </w:pPr>
                  <w:proofErr w:type="spellStart"/>
                  <w:r>
                    <w:rPr>
                      <w:rFonts w:hint="eastAsia"/>
                      <w:color w:val="000000"/>
                    </w:rPr>
                    <w:t>RequestBody</w:t>
                  </w:r>
                  <w:proofErr w:type="spellEnd"/>
                </w:p>
              </w:tc>
            </w:tr>
            <w:tr w:rsidR="005C125F" w:rsidRPr="008A1438" w14:paraId="61EDABB1"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1E497477" w14:textId="1F921283" w:rsidR="005C125F" w:rsidRDefault="005C125F" w:rsidP="00A11DA6">
                  <w:pPr>
                    <w:ind w:firstLineChars="0" w:firstLine="0"/>
                  </w:pPr>
                  <w:proofErr w:type="spellStart"/>
                  <w:r>
                    <w:rPr>
                      <w:rFonts w:hint="eastAsia"/>
                    </w:rPr>
                    <w:t>c</w:t>
                  </w:r>
                  <w:r>
                    <w:t>oordinate</w:t>
                  </w:r>
                  <w:r w:rsidR="002A319C">
                    <w:t>O</w:t>
                  </w:r>
                  <w:r>
                    <w:t>rigin</w:t>
                  </w:r>
                  <w:proofErr w:type="spellEnd"/>
                </w:p>
              </w:tc>
              <w:tc>
                <w:tcPr>
                  <w:tcW w:w="1276" w:type="dxa"/>
                  <w:tcBorders>
                    <w:top w:val="nil"/>
                    <w:left w:val="nil"/>
                    <w:bottom w:val="nil"/>
                    <w:right w:val="nil"/>
                  </w:tcBorders>
                  <w:shd w:val="clear" w:color="auto" w:fill="FFFFFF" w:themeFill="background1"/>
                </w:tcPr>
                <w:p w14:paraId="632487F9" w14:textId="36DAE6CF" w:rsidR="009E026E" w:rsidRDefault="005C125F" w:rsidP="00A11DA6">
                  <w:pPr>
                    <w:ind w:firstLineChars="0" w:firstLine="0"/>
                    <w:rPr>
                      <w:color w:val="000000" w:themeColor="text1"/>
                    </w:rPr>
                  </w:pPr>
                  <w:r>
                    <w:rPr>
                      <w:rFonts w:hint="eastAsia"/>
                      <w:color w:val="000000" w:themeColor="text1"/>
                    </w:rPr>
                    <w:t>坐标原点</w:t>
                  </w:r>
                  <w:r w:rsidR="00177FF8">
                    <w:rPr>
                      <w:rFonts w:hint="eastAsia"/>
                      <w:color w:val="000000" w:themeColor="text1"/>
                    </w:rPr>
                    <w:t>，</w:t>
                  </w:r>
                </w:p>
                <w:p w14:paraId="0305CCC8" w14:textId="78A7410F" w:rsidR="005C125F" w:rsidRDefault="00773708" w:rsidP="00A11DA6">
                  <w:pPr>
                    <w:ind w:firstLineChars="0" w:firstLine="0"/>
                    <w:rPr>
                      <w:color w:val="000000" w:themeColor="text1"/>
                    </w:rPr>
                  </w:pPr>
                  <w:proofErr w:type="spellStart"/>
                  <w:r>
                    <w:rPr>
                      <w:rFonts w:hint="eastAsia"/>
                      <w:color w:val="000000" w:themeColor="text1"/>
                    </w:rPr>
                    <w:t>utm</w:t>
                  </w:r>
                  <w:proofErr w:type="spellEnd"/>
                  <w:r>
                    <w:rPr>
                      <w:rFonts w:hint="eastAsia"/>
                      <w:color w:val="000000" w:themeColor="text1"/>
                    </w:rPr>
                    <w:t>坐标</w:t>
                  </w:r>
                </w:p>
              </w:tc>
              <w:tc>
                <w:tcPr>
                  <w:tcW w:w="1276" w:type="dxa"/>
                  <w:tcBorders>
                    <w:top w:val="nil"/>
                    <w:left w:val="nil"/>
                    <w:bottom w:val="nil"/>
                    <w:right w:val="nil"/>
                  </w:tcBorders>
                  <w:shd w:val="clear" w:color="auto" w:fill="FFFFFF" w:themeFill="background1"/>
                </w:tcPr>
                <w:p w14:paraId="108DB614" w14:textId="1F08B22E" w:rsidR="005C125F" w:rsidRDefault="00B438E7" w:rsidP="00A11DA6">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4303F9A5" w14:textId="77777777" w:rsidR="007A6BDB" w:rsidRDefault="007A6BDB" w:rsidP="00A11DA6">
                  <w:pPr>
                    <w:ind w:firstLineChars="0" w:firstLine="0"/>
                    <w:rPr>
                      <w:color w:val="000000" w:themeColor="text1"/>
                    </w:rPr>
                  </w:pPr>
                  <w:r>
                    <w:rPr>
                      <w:rFonts w:hint="eastAsia"/>
                      <w:color w:val="000000" w:themeColor="text1"/>
                    </w:rPr>
                    <w:t>对象</w:t>
                  </w:r>
                  <w:r w:rsidR="005C125F">
                    <w:rPr>
                      <w:rFonts w:hint="eastAsia"/>
                      <w:color w:val="000000" w:themeColor="text1"/>
                    </w:rPr>
                    <w:t>，</w:t>
                  </w:r>
                </w:p>
                <w:p w14:paraId="278ED132" w14:textId="051365E2" w:rsidR="005C125F" w:rsidRDefault="007A6BDB" w:rsidP="00A11DA6">
                  <w:pPr>
                    <w:ind w:firstLineChars="0" w:firstLine="0"/>
                    <w:rPr>
                      <w:color w:val="000000" w:themeColor="text1"/>
                    </w:rPr>
                  </w:pPr>
                  <w:r>
                    <w:rPr>
                      <w:rFonts w:hint="eastAsia"/>
                      <w:color w:val="000000" w:themeColor="text1"/>
                    </w:rPr>
                    <w:t>{x</w:t>
                  </w:r>
                  <w:r>
                    <w:rPr>
                      <w:color w:val="000000" w:themeColor="text1"/>
                    </w:rPr>
                    <w:t>, y, z</w:t>
                  </w:r>
                  <w:r>
                    <w:rPr>
                      <w:rFonts w:hint="eastAsia"/>
                      <w:color w:val="000000" w:themeColor="text1"/>
                    </w:rPr>
                    <w:t>}</w:t>
                  </w:r>
                  <w:r w:rsidR="00773708">
                    <w:rPr>
                      <w:rFonts w:hint="eastAsia"/>
                      <w:color w:val="000000" w:themeColor="text1"/>
                    </w:rPr>
                    <w:t xml:space="preserve"> </w:t>
                  </w:r>
                </w:p>
              </w:tc>
              <w:tc>
                <w:tcPr>
                  <w:tcW w:w="1725" w:type="dxa"/>
                  <w:tcBorders>
                    <w:top w:val="nil"/>
                    <w:left w:val="nil"/>
                    <w:bottom w:val="nil"/>
                    <w:right w:val="nil"/>
                  </w:tcBorders>
                  <w:shd w:val="clear" w:color="auto" w:fill="FFFFFF" w:themeFill="background1"/>
                </w:tcPr>
                <w:p w14:paraId="2CFC30EC" w14:textId="117F4CF3" w:rsidR="005C125F" w:rsidRDefault="006C306D" w:rsidP="00A11DA6">
                  <w:pPr>
                    <w:ind w:firstLineChars="0" w:firstLine="0"/>
                    <w:rPr>
                      <w:color w:val="000000"/>
                    </w:rPr>
                  </w:pPr>
                  <w:proofErr w:type="spellStart"/>
                  <w:r>
                    <w:rPr>
                      <w:rFonts w:hint="eastAsia"/>
                      <w:color w:val="000000"/>
                    </w:rPr>
                    <w:t>RequestBody</w:t>
                  </w:r>
                  <w:proofErr w:type="spellEnd"/>
                </w:p>
              </w:tc>
            </w:tr>
            <w:tr w:rsidR="006015FC" w:rsidRPr="008A1438" w14:paraId="791C000D"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2283C8F3" w14:textId="423AF240" w:rsidR="006015FC" w:rsidRDefault="006015FC" w:rsidP="00A11DA6">
                  <w:pPr>
                    <w:ind w:firstLineChars="0" w:firstLine="0"/>
                  </w:pPr>
                  <w:r>
                    <w:rPr>
                      <w:rFonts w:hint="eastAsia"/>
                    </w:rPr>
                    <w:t>speed</w:t>
                  </w:r>
                </w:p>
              </w:tc>
              <w:tc>
                <w:tcPr>
                  <w:tcW w:w="1276" w:type="dxa"/>
                  <w:tcBorders>
                    <w:top w:val="nil"/>
                    <w:left w:val="nil"/>
                    <w:bottom w:val="nil"/>
                    <w:right w:val="nil"/>
                  </w:tcBorders>
                  <w:shd w:val="clear" w:color="auto" w:fill="FFFFFF" w:themeFill="background1"/>
                </w:tcPr>
                <w:p w14:paraId="34C0E154" w14:textId="5AD548AE" w:rsidR="006015FC" w:rsidRDefault="006015FC" w:rsidP="00A11DA6">
                  <w:pPr>
                    <w:ind w:firstLineChars="0" w:firstLine="0"/>
                    <w:rPr>
                      <w:color w:val="000000" w:themeColor="text1"/>
                    </w:rPr>
                  </w:pPr>
                  <w:r>
                    <w:rPr>
                      <w:rFonts w:hint="eastAsia"/>
                      <w:color w:val="000000" w:themeColor="text1"/>
                    </w:rPr>
                    <w:t>地图限速</w:t>
                  </w:r>
                </w:p>
              </w:tc>
              <w:tc>
                <w:tcPr>
                  <w:tcW w:w="1276" w:type="dxa"/>
                  <w:tcBorders>
                    <w:top w:val="nil"/>
                    <w:left w:val="nil"/>
                    <w:bottom w:val="nil"/>
                    <w:right w:val="nil"/>
                  </w:tcBorders>
                  <w:shd w:val="clear" w:color="auto" w:fill="FFFFFF" w:themeFill="background1"/>
                </w:tcPr>
                <w:p w14:paraId="66911F31" w14:textId="75F3A413" w:rsidR="006015FC" w:rsidRDefault="00B438E7" w:rsidP="00A11DA6">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6866862C" w14:textId="41430B45" w:rsidR="006015FC" w:rsidRDefault="006015FC" w:rsidP="00A11DA6">
                  <w:pPr>
                    <w:ind w:firstLineChars="0" w:firstLine="0"/>
                    <w:rPr>
                      <w:color w:val="000000" w:themeColor="text1"/>
                    </w:rPr>
                  </w:pPr>
                  <w:r>
                    <w:rPr>
                      <w:rFonts w:hint="eastAsia"/>
                      <w:color w:val="000000" w:themeColor="text1"/>
                    </w:rPr>
                    <w:t>float</w:t>
                  </w:r>
                </w:p>
              </w:tc>
              <w:tc>
                <w:tcPr>
                  <w:tcW w:w="1725" w:type="dxa"/>
                  <w:tcBorders>
                    <w:top w:val="nil"/>
                    <w:left w:val="nil"/>
                    <w:bottom w:val="nil"/>
                    <w:right w:val="nil"/>
                  </w:tcBorders>
                  <w:shd w:val="clear" w:color="auto" w:fill="FFFFFF" w:themeFill="background1"/>
                </w:tcPr>
                <w:p w14:paraId="40362AFD" w14:textId="572815D0" w:rsidR="006015FC" w:rsidRDefault="006015FC" w:rsidP="00A11DA6">
                  <w:pPr>
                    <w:ind w:firstLineChars="0" w:firstLine="0"/>
                    <w:rPr>
                      <w:color w:val="000000"/>
                    </w:rPr>
                  </w:pPr>
                  <w:proofErr w:type="spellStart"/>
                  <w:r>
                    <w:rPr>
                      <w:rFonts w:hint="eastAsia"/>
                      <w:color w:val="000000"/>
                    </w:rPr>
                    <w:t>RequestBody</w:t>
                  </w:r>
                  <w:proofErr w:type="spellEnd"/>
                </w:p>
              </w:tc>
            </w:tr>
            <w:tr w:rsidR="00350B35" w:rsidRPr="008A1438" w14:paraId="7D63FC6A"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4956EFF2" w14:textId="58BDDCF0" w:rsidR="00350B35" w:rsidRDefault="00901B78" w:rsidP="00A11DA6">
                  <w:pPr>
                    <w:ind w:firstLineChars="0" w:firstLine="0"/>
                  </w:pPr>
                  <w:proofErr w:type="spellStart"/>
                  <w:r>
                    <w:t>baseMap</w:t>
                  </w:r>
                  <w:r w:rsidR="00350B35">
                    <w:t>Path</w:t>
                  </w:r>
                  <w:proofErr w:type="spellEnd"/>
                </w:p>
              </w:tc>
              <w:tc>
                <w:tcPr>
                  <w:tcW w:w="1276" w:type="dxa"/>
                  <w:tcBorders>
                    <w:top w:val="nil"/>
                    <w:left w:val="nil"/>
                    <w:bottom w:val="nil"/>
                    <w:right w:val="nil"/>
                  </w:tcBorders>
                  <w:shd w:val="clear" w:color="auto" w:fill="FFFFFF" w:themeFill="background1"/>
                </w:tcPr>
                <w:p w14:paraId="273FE25E" w14:textId="163DE425" w:rsidR="00350B35" w:rsidRDefault="00350B35" w:rsidP="00A11DA6">
                  <w:pPr>
                    <w:ind w:firstLineChars="0" w:firstLine="0"/>
                    <w:rPr>
                      <w:color w:val="000000" w:themeColor="text1"/>
                    </w:rPr>
                  </w:pPr>
                  <w:r>
                    <w:rPr>
                      <w:rFonts w:hint="eastAsia"/>
                      <w:color w:val="000000" w:themeColor="text1"/>
                    </w:rPr>
                    <w:t>底图文件绝对路径</w:t>
                  </w:r>
                </w:p>
              </w:tc>
              <w:tc>
                <w:tcPr>
                  <w:tcW w:w="1276" w:type="dxa"/>
                  <w:tcBorders>
                    <w:top w:val="nil"/>
                    <w:left w:val="nil"/>
                    <w:bottom w:val="nil"/>
                    <w:right w:val="nil"/>
                  </w:tcBorders>
                  <w:shd w:val="clear" w:color="auto" w:fill="FFFFFF" w:themeFill="background1"/>
                </w:tcPr>
                <w:p w14:paraId="58DC069D" w14:textId="2032301C" w:rsidR="00350B35" w:rsidRDefault="00B438E7" w:rsidP="00A11DA6">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0BF6A668" w14:textId="3353745A" w:rsidR="00350B35" w:rsidRDefault="00EF68B5" w:rsidP="00A11DA6">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105A9071" w14:textId="55B23DA5" w:rsidR="00350B35" w:rsidRDefault="00EF68B5" w:rsidP="00A11DA6">
                  <w:pPr>
                    <w:ind w:firstLineChars="0" w:firstLine="0"/>
                    <w:rPr>
                      <w:color w:val="000000"/>
                    </w:rPr>
                  </w:pPr>
                  <w:proofErr w:type="spellStart"/>
                  <w:r>
                    <w:rPr>
                      <w:rFonts w:hint="eastAsia"/>
                      <w:color w:val="000000"/>
                    </w:rPr>
                    <w:t>RequestBody</w:t>
                  </w:r>
                  <w:proofErr w:type="spellEnd"/>
                </w:p>
              </w:tc>
            </w:tr>
            <w:tr w:rsidR="00011D0E" w:rsidRPr="008A1438" w14:paraId="6912A069" w14:textId="77777777" w:rsidTr="0028431B">
              <w:trPr>
                <w:trHeight w:val="356"/>
              </w:trPr>
              <w:tc>
                <w:tcPr>
                  <w:tcW w:w="1266" w:type="dxa"/>
                  <w:tcBorders>
                    <w:top w:val="nil"/>
                    <w:left w:val="single" w:sz="8" w:space="0" w:color="4F81BD"/>
                    <w:bottom w:val="nil"/>
                    <w:right w:val="nil"/>
                  </w:tcBorders>
                  <w:shd w:val="clear" w:color="auto" w:fill="FFFFFF" w:themeFill="background1"/>
                </w:tcPr>
                <w:p w14:paraId="2679F425" w14:textId="1C7B8CC1" w:rsidR="00011D0E" w:rsidRDefault="0028431B" w:rsidP="00A11DA6">
                  <w:pPr>
                    <w:ind w:firstLineChars="0" w:firstLine="0"/>
                  </w:pPr>
                  <w:proofErr w:type="spellStart"/>
                  <w:r>
                    <w:rPr>
                      <w:rFonts w:hint="eastAsia"/>
                    </w:rPr>
                    <w:t>left</w:t>
                  </w:r>
                  <w:r w:rsidR="00E83D75">
                    <w:t>Dring</w:t>
                  </w:r>
                  <w:proofErr w:type="spellEnd"/>
                </w:p>
              </w:tc>
              <w:tc>
                <w:tcPr>
                  <w:tcW w:w="1276" w:type="dxa"/>
                  <w:tcBorders>
                    <w:top w:val="nil"/>
                    <w:left w:val="nil"/>
                    <w:bottom w:val="nil"/>
                    <w:right w:val="nil"/>
                  </w:tcBorders>
                  <w:shd w:val="clear" w:color="auto" w:fill="FFFFFF" w:themeFill="background1"/>
                </w:tcPr>
                <w:p w14:paraId="2F97F2BA" w14:textId="6D618E39" w:rsidR="00011D0E" w:rsidRDefault="0028431B" w:rsidP="00A11DA6">
                  <w:pPr>
                    <w:ind w:firstLineChars="0" w:firstLine="0"/>
                    <w:rPr>
                      <w:color w:val="000000" w:themeColor="text1"/>
                    </w:rPr>
                  </w:pPr>
                  <w:r>
                    <w:rPr>
                      <w:rFonts w:hint="eastAsia"/>
                      <w:color w:val="000000" w:themeColor="text1"/>
                    </w:rPr>
                    <w:t>靠左/右行驶</w:t>
                  </w:r>
                </w:p>
              </w:tc>
              <w:tc>
                <w:tcPr>
                  <w:tcW w:w="1276" w:type="dxa"/>
                  <w:tcBorders>
                    <w:top w:val="nil"/>
                    <w:left w:val="nil"/>
                    <w:bottom w:val="nil"/>
                    <w:right w:val="nil"/>
                  </w:tcBorders>
                  <w:shd w:val="clear" w:color="auto" w:fill="FFFFFF" w:themeFill="background1"/>
                </w:tcPr>
                <w:p w14:paraId="7347A7C1" w14:textId="7060152D" w:rsidR="00011D0E" w:rsidRDefault="0028431B" w:rsidP="00A11DA6">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1EFB7D51" w14:textId="3AC27191" w:rsidR="00011D0E" w:rsidRDefault="00777A53" w:rsidP="00A11DA6">
                  <w:pPr>
                    <w:ind w:firstLineChars="0" w:firstLine="0"/>
                    <w:rPr>
                      <w:color w:val="000000" w:themeColor="text1"/>
                    </w:rPr>
                  </w:pPr>
                  <w:proofErr w:type="spellStart"/>
                  <w:r>
                    <w:rPr>
                      <w:rFonts w:hint="eastAsia"/>
                      <w:color w:val="000000" w:themeColor="text1"/>
                    </w:rPr>
                    <w:t>bool</w:t>
                  </w:r>
                  <w:r w:rsidR="00F70BC2">
                    <w:rPr>
                      <w:rFonts w:hint="eastAsia"/>
                      <w:color w:val="000000" w:themeColor="text1"/>
                    </w:rPr>
                    <w:t>ean</w:t>
                  </w:r>
                  <w:proofErr w:type="spellEnd"/>
                  <w:r w:rsidR="00D23DAA">
                    <w:rPr>
                      <w:color w:val="000000" w:themeColor="text1"/>
                    </w:rPr>
                    <w:t>, true: left, false: right</w:t>
                  </w:r>
                </w:p>
              </w:tc>
              <w:tc>
                <w:tcPr>
                  <w:tcW w:w="1725" w:type="dxa"/>
                  <w:tcBorders>
                    <w:top w:val="nil"/>
                    <w:left w:val="nil"/>
                    <w:bottom w:val="nil"/>
                    <w:right w:val="nil"/>
                  </w:tcBorders>
                  <w:shd w:val="clear" w:color="auto" w:fill="FFFFFF" w:themeFill="background1"/>
                </w:tcPr>
                <w:p w14:paraId="31035CFA" w14:textId="19C68C65" w:rsidR="00011D0E" w:rsidRDefault="00E71B1D" w:rsidP="00A11DA6">
                  <w:pPr>
                    <w:ind w:firstLineChars="0" w:firstLine="0"/>
                    <w:rPr>
                      <w:color w:val="000000"/>
                    </w:rPr>
                  </w:pPr>
                  <w:proofErr w:type="spellStart"/>
                  <w:r>
                    <w:rPr>
                      <w:rFonts w:hint="eastAsia"/>
                      <w:color w:val="000000"/>
                    </w:rPr>
                    <w:t>RequestBody</w:t>
                  </w:r>
                  <w:proofErr w:type="spellEnd"/>
                </w:p>
              </w:tc>
            </w:tr>
          </w:tbl>
          <w:p w14:paraId="1076CA37" w14:textId="76957151" w:rsidR="004710BB" w:rsidRDefault="004710BB" w:rsidP="00124F2A">
            <w:pPr>
              <w:tabs>
                <w:tab w:val="left" w:pos="1350"/>
              </w:tabs>
              <w:ind w:firstLineChars="0" w:firstLine="0"/>
            </w:pPr>
          </w:p>
        </w:tc>
      </w:tr>
      <w:tr w:rsidR="004710BB" w14:paraId="09A7E72A" w14:textId="77777777" w:rsidTr="00124F2A">
        <w:tc>
          <w:tcPr>
            <w:tcW w:w="1276" w:type="dxa"/>
          </w:tcPr>
          <w:p w14:paraId="676758D3" w14:textId="77777777" w:rsidR="004710BB" w:rsidRDefault="004710BB" w:rsidP="00124F2A">
            <w:pPr>
              <w:ind w:firstLineChars="0" w:firstLine="0"/>
            </w:pPr>
            <w:r>
              <w:rPr>
                <w:rFonts w:hint="eastAsia"/>
              </w:rPr>
              <w:t>返回值</w:t>
            </w:r>
          </w:p>
        </w:tc>
        <w:tc>
          <w:tcPr>
            <w:tcW w:w="6600" w:type="dxa"/>
          </w:tcPr>
          <w:p w14:paraId="02C782A1" w14:textId="77777777" w:rsidR="004710BB" w:rsidRDefault="004710BB" w:rsidP="00124F2A">
            <w:pPr>
              <w:ind w:firstLineChars="0" w:firstLine="0"/>
            </w:pPr>
            <w:r>
              <w:t>{</w:t>
            </w:r>
          </w:p>
          <w:p w14:paraId="3AEB0426" w14:textId="77777777" w:rsidR="004710BB" w:rsidRDefault="004710BB" w:rsidP="00124F2A">
            <w:pPr>
              <w:ind w:firstLineChars="0" w:firstLine="0"/>
            </w:pPr>
            <w:r>
              <w:t>code: 200,</w:t>
            </w:r>
          </w:p>
          <w:p w14:paraId="650AFF58" w14:textId="5D9B4F7A" w:rsidR="004710BB" w:rsidRDefault="004710BB" w:rsidP="00124F2A">
            <w:pPr>
              <w:ind w:firstLineChars="0" w:firstLine="0"/>
            </w:pPr>
            <w:r>
              <w:t xml:space="preserve">message: </w:t>
            </w:r>
            <w:r>
              <w:rPr>
                <w:rFonts w:hint="eastAsia"/>
              </w:rPr>
              <w:t>“创建地图成功”</w:t>
            </w:r>
          </w:p>
          <w:p w14:paraId="2A44D144" w14:textId="6B0E75FC" w:rsidR="00A47B71" w:rsidRDefault="00A47B71" w:rsidP="00124F2A">
            <w:pPr>
              <w:ind w:firstLineChars="0" w:firstLine="0"/>
            </w:pPr>
            <w:r>
              <w:rPr>
                <w:rFonts w:hint="eastAsia"/>
              </w:rPr>
              <w:t>data</w:t>
            </w:r>
            <w:r>
              <w:t xml:space="preserve">: </w:t>
            </w:r>
            <w:r w:rsidR="007666CC">
              <w:t>id</w:t>
            </w:r>
          </w:p>
          <w:p w14:paraId="71F2C621" w14:textId="77777777" w:rsidR="004710BB" w:rsidRDefault="004710BB" w:rsidP="00124F2A">
            <w:pPr>
              <w:ind w:firstLineChars="0" w:firstLine="0"/>
            </w:pPr>
            <w:r>
              <w:rPr>
                <w:rFonts w:hint="eastAsia"/>
              </w:rPr>
              <w:t>}</w:t>
            </w:r>
          </w:p>
        </w:tc>
      </w:tr>
    </w:tbl>
    <w:p w14:paraId="6DE780CA" w14:textId="4E5AE2FB" w:rsidR="004B214C" w:rsidRDefault="004B214C" w:rsidP="00004EA5">
      <w:pPr>
        <w:pStyle w:val="3"/>
        <w:numPr>
          <w:ilvl w:val="3"/>
          <w:numId w:val="1"/>
        </w:numPr>
        <w:ind w:firstLineChars="0"/>
      </w:pPr>
      <w:r>
        <w:rPr>
          <w:rFonts w:hint="eastAsia"/>
        </w:rPr>
        <w:t>设置地图信息</w:t>
      </w:r>
    </w:p>
    <w:tbl>
      <w:tblPr>
        <w:tblStyle w:val="aa"/>
        <w:tblW w:w="7876" w:type="dxa"/>
        <w:tblInd w:w="420" w:type="dxa"/>
        <w:tblLayout w:type="fixed"/>
        <w:tblLook w:val="04A0" w:firstRow="1" w:lastRow="0" w:firstColumn="1" w:lastColumn="0" w:noHBand="0" w:noVBand="1"/>
      </w:tblPr>
      <w:tblGrid>
        <w:gridCol w:w="1276"/>
        <w:gridCol w:w="6600"/>
      </w:tblGrid>
      <w:tr w:rsidR="004B214C" w14:paraId="21B90B43" w14:textId="77777777" w:rsidTr="006E3DF0">
        <w:tc>
          <w:tcPr>
            <w:tcW w:w="1276" w:type="dxa"/>
            <w:shd w:val="clear" w:color="auto" w:fill="BFBFBF" w:themeFill="background1" w:themeFillShade="BF"/>
          </w:tcPr>
          <w:p w14:paraId="36D7DE21" w14:textId="77777777" w:rsidR="004B214C" w:rsidRDefault="004B214C" w:rsidP="006E3DF0">
            <w:pPr>
              <w:ind w:firstLineChars="0" w:firstLine="0"/>
            </w:pPr>
            <w:r>
              <w:rPr>
                <w:rFonts w:hint="eastAsia"/>
              </w:rPr>
              <w:t>接口名称</w:t>
            </w:r>
          </w:p>
        </w:tc>
        <w:tc>
          <w:tcPr>
            <w:tcW w:w="6600" w:type="dxa"/>
            <w:shd w:val="clear" w:color="auto" w:fill="BFBFBF" w:themeFill="background1" w:themeFillShade="BF"/>
          </w:tcPr>
          <w:p w14:paraId="12715AE7" w14:textId="3D2174AE" w:rsidR="004B214C" w:rsidRDefault="00622D11" w:rsidP="006E3DF0">
            <w:pPr>
              <w:ind w:firstLineChars="0" w:firstLine="0"/>
            </w:pPr>
            <w:r>
              <w:rPr>
                <w:rFonts w:hint="eastAsia"/>
              </w:rPr>
              <w:t>设置地图信息</w:t>
            </w:r>
            <w:r w:rsidR="004B214C">
              <w:rPr>
                <w:rFonts w:hint="eastAsia"/>
              </w:rPr>
              <w:t>(</w:t>
            </w:r>
            <w:proofErr w:type="spellStart"/>
            <w:r w:rsidR="007310F3">
              <w:rPr>
                <w:rFonts w:hint="eastAsia"/>
              </w:rPr>
              <w:t>set</w:t>
            </w:r>
            <w:r w:rsidR="004B214C">
              <w:t>Map</w:t>
            </w:r>
            <w:proofErr w:type="spellEnd"/>
            <w:r w:rsidR="004B214C">
              <w:t>)</w:t>
            </w:r>
          </w:p>
        </w:tc>
      </w:tr>
      <w:tr w:rsidR="004B214C" w14:paraId="6BFD19DC" w14:textId="77777777" w:rsidTr="006E3DF0">
        <w:tc>
          <w:tcPr>
            <w:tcW w:w="1276" w:type="dxa"/>
          </w:tcPr>
          <w:p w14:paraId="52F1DDC8" w14:textId="77777777" w:rsidR="004B214C" w:rsidRDefault="004B214C" w:rsidP="006E3DF0">
            <w:pPr>
              <w:ind w:firstLineChars="0" w:firstLine="0"/>
            </w:pPr>
            <w:proofErr w:type="spellStart"/>
            <w:r>
              <w:rPr>
                <w:rFonts w:hint="eastAsia"/>
              </w:rPr>
              <w:lastRenderedPageBreak/>
              <w:t>url</w:t>
            </w:r>
            <w:proofErr w:type="spellEnd"/>
          </w:p>
        </w:tc>
        <w:tc>
          <w:tcPr>
            <w:tcW w:w="6600" w:type="dxa"/>
          </w:tcPr>
          <w:p w14:paraId="23D636B2" w14:textId="4E4915BB" w:rsidR="004B214C" w:rsidRDefault="004B214C" w:rsidP="006E3DF0">
            <w:pPr>
              <w:ind w:firstLineChars="0" w:firstLine="0"/>
            </w:pPr>
            <w:r>
              <w:t>/</w:t>
            </w:r>
            <w:r>
              <w:rPr>
                <w:rFonts w:hint="eastAsia"/>
              </w:rPr>
              <w:t>map</w:t>
            </w:r>
            <w:r>
              <w:t>s</w:t>
            </w:r>
            <w:r w:rsidR="007F12FC">
              <w:rPr>
                <w:rFonts w:hint="eastAsia"/>
              </w:rPr>
              <w:t>/</w:t>
            </w:r>
            <w:r w:rsidR="007F12FC">
              <w:t>{</w:t>
            </w:r>
            <w:proofErr w:type="spellStart"/>
            <w:r w:rsidR="007F12FC">
              <w:rPr>
                <w:rFonts w:hint="eastAsia"/>
              </w:rPr>
              <w:t>map</w:t>
            </w:r>
            <w:r w:rsidR="007F12FC">
              <w:t>Id</w:t>
            </w:r>
            <w:proofErr w:type="spellEnd"/>
            <w:r w:rsidR="007F12FC">
              <w:t>}</w:t>
            </w:r>
          </w:p>
        </w:tc>
      </w:tr>
      <w:tr w:rsidR="004B214C" w14:paraId="04A23D55" w14:textId="77777777" w:rsidTr="006E3DF0">
        <w:tc>
          <w:tcPr>
            <w:tcW w:w="1276" w:type="dxa"/>
          </w:tcPr>
          <w:p w14:paraId="67D60CE6" w14:textId="77777777" w:rsidR="004B214C" w:rsidRDefault="004B214C" w:rsidP="006E3DF0">
            <w:pPr>
              <w:ind w:firstLineChars="0" w:firstLine="0"/>
            </w:pPr>
            <w:r>
              <w:rPr>
                <w:rFonts w:hint="eastAsia"/>
              </w:rPr>
              <w:t>方法</w:t>
            </w:r>
          </w:p>
        </w:tc>
        <w:tc>
          <w:tcPr>
            <w:tcW w:w="6600" w:type="dxa"/>
          </w:tcPr>
          <w:p w14:paraId="19B9B6B0" w14:textId="784DCC02" w:rsidR="004B214C" w:rsidRDefault="004B214C" w:rsidP="006E3DF0">
            <w:pPr>
              <w:ind w:firstLineChars="0" w:firstLine="0"/>
            </w:pPr>
            <w:r>
              <w:rPr>
                <w:rFonts w:hint="eastAsia"/>
              </w:rPr>
              <w:t>p</w:t>
            </w:r>
            <w:r w:rsidR="008C5359">
              <w:rPr>
                <w:rFonts w:hint="eastAsia"/>
              </w:rPr>
              <w:t>ost</w:t>
            </w:r>
          </w:p>
        </w:tc>
      </w:tr>
      <w:tr w:rsidR="004B214C" w14:paraId="40002EFB" w14:textId="77777777" w:rsidTr="006E3DF0">
        <w:tc>
          <w:tcPr>
            <w:tcW w:w="1276" w:type="dxa"/>
          </w:tcPr>
          <w:p w14:paraId="5F178C9E" w14:textId="77777777" w:rsidR="004B214C" w:rsidRDefault="004B214C" w:rsidP="006E3DF0">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91"/>
              <w:gridCol w:w="1276"/>
              <w:gridCol w:w="1276"/>
              <w:gridCol w:w="1275"/>
              <w:gridCol w:w="1725"/>
            </w:tblGrid>
            <w:tr w:rsidR="004B214C" w:rsidRPr="008A1438" w14:paraId="163A57E1"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257A5FB8" w14:textId="77777777" w:rsidR="004B214C" w:rsidRPr="008A1438" w:rsidRDefault="004B214C" w:rsidP="006E3DF0">
                  <w:pPr>
                    <w:ind w:firstLineChars="0" w:firstLine="0"/>
                    <w:rPr>
                      <w:color w:val="000000" w:themeColor="text1"/>
                    </w:rPr>
                  </w:pPr>
                  <w:r w:rsidRPr="008A1438">
                    <w:rPr>
                      <w:rFonts w:hint="eastAsia"/>
                      <w:color w:val="000000" w:themeColor="text1"/>
                    </w:rPr>
                    <w:t>参数名称</w:t>
                  </w:r>
                </w:p>
              </w:tc>
              <w:tc>
                <w:tcPr>
                  <w:tcW w:w="1367" w:type="dxa"/>
                  <w:gridSpan w:val="2"/>
                  <w:tcBorders>
                    <w:top w:val="nil"/>
                    <w:left w:val="nil"/>
                    <w:bottom w:val="nil"/>
                    <w:right w:val="nil"/>
                  </w:tcBorders>
                  <w:shd w:val="clear" w:color="auto" w:fill="FFFFFF" w:themeFill="background1"/>
                </w:tcPr>
                <w:p w14:paraId="62B6D2E9" w14:textId="77777777" w:rsidR="004B214C" w:rsidRPr="008A1438" w:rsidRDefault="004B214C" w:rsidP="006E3DF0">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1AC60FE9" w14:textId="77777777" w:rsidR="004B214C" w:rsidRPr="008A1438" w:rsidRDefault="004B214C" w:rsidP="006E3DF0">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3B5D1A43" w14:textId="77777777" w:rsidR="004B214C" w:rsidRPr="008A1438" w:rsidRDefault="004B214C" w:rsidP="006E3DF0">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7DC55427" w14:textId="77777777" w:rsidR="004B214C" w:rsidRPr="008A1438" w:rsidRDefault="004B214C" w:rsidP="006E3DF0">
                  <w:pPr>
                    <w:ind w:firstLineChars="0" w:firstLine="0"/>
                    <w:rPr>
                      <w:color w:val="000000" w:themeColor="text1"/>
                    </w:rPr>
                  </w:pPr>
                  <w:r w:rsidRPr="008A1438">
                    <w:rPr>
                      <w:rFonts w:hint="eastAsia"/>
                      <w:color w:val="000000" w:themeColor="text1"/>
                    </w:rPr>
                    <w:t>参数形式</w:t>
                  </w:r>
                </w:p>
              </w:tc>
            </w:tr>
            <w:tr w:rsidR="00D71F0A" w:rsidRPr="008A1438" w14:paraId="2C965D9B"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46B9D5FC" w14:textId="34796C45" w:rsidR="00D71F0A" w:rsidRPr="008A1438" w:rsidRDefault="00D71F0A" w:rsidP="006E3DF0">
                  <w:pPr>
                    <w:ind w:firstLineChars="0" w:firstLine="0"/>
                    <w:rPr>
                      <w:color w:val="000000" w:themeColor="text1"/>
                    </w:rPr>
                  </w:pPr>
                  <w:proofErr w:type="spellStart"/>
                  <w:r>
                    <w:rPr>
                      <w:rFonts w:hint="eastAsia"/>
                    </w:rPr>
                    <w:t>map</w:t>
                  </w:r>
                  <w:r>
                    <w:t>Id</w:t>
                  </w:r>
                  <w:proofErr w:type="spellEnd"/>
                </w:p>
              </w:tc>
              <w:tc>
                <w:tcPr>
                  <w:tcW w:w="1367" w:type="dxa"/>
                  <w:gridSpan w:val="2"/>
                  <w:tcBorders>
                    <w:top w:val="nil"/>
                    <w:left w:val="nil"/>
                    <w:bottom w:val="nil"/>
                    <w:right w:val="nil"/>
                  </w:tcBorders>
                  <w:shd w:val="clear" w:color="auto" w:fill="FFFFFF" w:themeFill="background1"/>
                </w:tcPr>
                <w:p w14:paraId="62531011" w14:textId="5071AA95" w:rsidR="00D71F0A" w:rsidRPr="008A1438" w:rsidRDefault="00D71F0A" w:rsidP="006E3DF0">
                  <w:pPr>
                    <w:ind w:firstLineChars="0" w:firstLine="0"/>
                    <w:rPr>
                      <w:color w:val="000000" w:themeColor="text1"/>
                    </w:rPr>
                  </w:pPr>
                  <w:r>
                    <w:rPr>
                      <w:rFonts w:hint="eastAsia"/>
                      <w:color w:val="000000" w:themeColor="text1"/>
                    </w:rPr>
                    <w:t>地图编号</w:t>
                  </w:r>
                </w:p>
              </w:tc>
              <w:tc>
                <w:tcPr>
                  <w:tcW w:w="1276" w:type="dxa"/>
                  <w:tcBorders>
                    <w:top w:val="nil"/>
                    <w:left w:val="nil"/>
                    <w:bottom w:val="nil"/>
                    <w:right w:val="nil"/>
                  </w:tcBorders>
                  <w:shd w:val="clear" w:color="auto" w:fill="FFFFFF" w:themeFill="background1"/>
                </w:tcPr>
                <w:p w14:paraId="279C4F1E" w14:textId="33A9EACD" w:rsidR="00D71F0A" w:rsidRPr="008A1438" w:rsidRDefault="00D71F0A" w:rsidP="006E3DF0">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3293FDCD" w14:textId="21CF0D75" w:rsidR="00D71F0A" w:rsidRPr="008A1438" w:rsidRDefault="00D71F0A" w:rsidP="006E3DF0">
                  <w:pPr>
                    <w:ind w:firstLineChars="0" w:firstLine="0"/>
                    <w:rPr>
                      <w:color w:val="000000" w:themeColor="text1"/>
                    </w:rPr>
                  </w:pPr>
                  <w:r>
                    <w:rPr>
                      <w:rFonts w:hint="eastAsia"/>
                      <w:color w:val="000000" w:themeColor="text1"/>
                    </w:rPr>
                    <w:t>Int</w:t>
                  </w:r>
                </w:p>
              </w:tc>
              <w:tc>
                <w:tcPr>
                  <w:tcW w:w="1725" w:type="dxa"/>
                  <w:tcBorders>
                    <w:top w:val="nil"/>
                    <w:left w:val="nil"/>
                    <w:bottom w:val="nil"/>
                    <w:right w:val="nil"/>
                  </w:tcBorders>
                  <w:shd w:val="clear" w:color="auto" w:fill="FFFFFF" w:themeFill="background1"/>
                </w:tcPr>
                <w:p w14:paraId="727C7B62" w14:textId="0DF10CC5" w:rsidR="00D71F0A" w:rsidRPr="008A1438" w:rsidRDefault="009C7270" w:rsidP="006E3DF0">
                  <w:pPr>
                    <w:ind w:firstLineChars="0" w:firstLine="0"/>
                    <w:rPr>
                      <w:color w:val="000000" w:themeColor="text1"/>
                    </w:rPr>
                  </w:pPr>
                  <w:proofErr w:type="spellStart"/>
                  <w:r>
                    <w:rPr>
                      <w:rFonts w:hint="eastAsia"/>
                      <w:color w:val="000000"/>
                    </w:rPr>
                    <w:t>RequestBody</w:t>
                  </w:r>
                  <w:proofErr w:type="spellEnd"/>
                </w:p>
              </w:tc>
            </w:tr>
            <w:tr w:rsidR="004B214C" w:rsidRPr="008A1438" w14:paraId="63777729"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574A0204" w14:textId="77777777" w:rsidR="004B214C" w:rsidRPr="008A1438" w:rsidRDefault="004B214C" w:rsidP="006E3DF0">
                  <w:pPr>
                    <w:ind w:firstLineChars="0" w:firstLine="0"/>
                    <w:rPr>
                      <w:color w:val="000000" w:themeColor="text1"/>
                    </w:rPr>
                  </w:pPr>
                  <w:r>
                    <w:rPr>
                      <w:rFonts w:hint="eastAsia"/>
                    </w:rPr>
                    <w:t>name</w:t>
                  </w:r>
                </w:p>
              </w:tc>
              <w:tc>
                <w:tcPr>
                  <w:tcW w:w="1367" w:type="dxa"/>
                  <w:gridSpan w:val="2"/>
                  <w:tcBorders>
                    <w:top w:val="nil"/>
                    <w:left w:val="nil"/>
                    <w:bottom w:val="nil"/>
                    <w:right w:val="nil"/>
                  </w:tcBorders>
                  <w:shd w:val="clear" w:color="auto" w:fill="FFFFFF" w:themeFill="background1"/>
                </w:tcPr>
                <w:p w14:paraId="4D3C44E5" w14:textId="77777777" w:rsidR="004B214C" w:rsidRPr="008A1438" w:rsidRDefault="004B214C" w:rsidP="006E3DF0">
                  <w:pPr>
                    <w:ind w:firstLineChars="0" w:firstLine="0"/>
                    <w:rPr>
                      <w:color w:val="000000" w:themeColor="text1"/>
                    </w:rPr>
                  </w:pPr>
                  <w:r>
                    <w:rPr>
                      <w:rFonts w:hint="eastAsia"/>
                      <w:color w:val="000000" w:themeColor="text1"/>
                    </w:rPr>
                    <w:t>地图名称</w:t>
                  </w:r>
                </w:p>
              </w:tc>
              <w:tc>
                <w:tcPr>
                  <w:tcW w:w="1276" w:type="dxa"/>
                  <w:tcBorders>
                    <w:top w:val="nil"/>
                    <w:left w:val="nil"/>
                    <w:bottom w:val="nil"/>
                    <w:right w:val="nil"/>
                  </w:tcBorders>
                  <w:shd w:val="clear" w:color="auto" w:fill="FFFFFF" w:themeFill="background1"/>
                </w:tcPr>
                <w:p w14:paraId="1C2BDF2F" w14:textId="77777777" w:rsidR="004B214C" w:rsidRPr="008A1438" w:rsidRDefault="004B214C" w:rsidP="006E3DF0">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5A1DC751" w14:textId="77777777" w:rsidR="004B214C" w:rsidRPr="008A1438" w:rsidRDefault="004B214C" w:rsidP="006E3DF0">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437465F0" w14:textId="77777777" w:rsidR="004B214C" w:rsidRPr="008A1438" w:rsidRDefault="004B214C" w:rsidP="006E3DF0">
                  <w:pPr>
                    <w:ind w:firstLineChars="0" w:firstLine="0"/>
                    <w:rPr>
                      <w:color w:val="000000" w:themeColor="text1"/>
                    </w:rPr>
                  </w:pPr>
                  <w:proofErr w:type="spellStart"/>
                  <w:r>
                    <w:rPr>
                      <w:rFonts w:hint="eastAsia"/>
                      <w:color w:val="000000"/>
                    </w:rPr>
                    <w:t>RequestBody</w:t>
                  </w:r>
                  <w:proofErr w:type="spellEnd"/>
                </w:p>
              </w:tc>
            </w:tr>
            <w:tr w:rsidR="00EE462D" w:rsidRPr="008A1438" w14:paraId="027D0F22"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79234AF7" w14:textId="77777777" w:rsidR="00EE462D" w:rsidRDefault="00EE462D" w:rsidP="00EE462D">
                  <w:pPr>
                    <w:ind w:firstLineChars="0" w:firstLine="0"/>
                  </w:pPr>
                  <w:proofErr w:type="spellStart"/>
                  <w:r>
                    <w:rPr>
                      <w:rFonts w:hint="eastAsia"/>
                    </w:rPr>
                    <w:t>c</w:t>
                  </w:r>
                  <w:r>
                    <w:t>oordinateOrigin</w:t>
                  </w:r>
                  <w:proofErr w:type="spellEnd"/>
                </w:p>
              </w:tc>
              <w:tc>
                <w:tcPr>
                  <w:tcW w:w="1367" w:type="dxa"/>
                  <w:gridSpan w:val="2"/>
                  <w:tcBorders>
                    <w:top w:val="nil"/>
                    <w:left w:val="nil"/>
                    <w:bottom w:val="nil"/>
                    <w:right w:val="nil"/>
                  </w:tcBorders>
                  <w:shd w:val="clear" w:color="auto" w:fill="FFFFFF" w:themeFill="background1"/>
                </w:tcPr>
                <w:p w14:paraId="59FFD539" w14:textId="77777777" w:rsidR="00EE462D" w:rsidRDefault="00EE462D" w:rsidP="00EE462D">
                  <w:pPr>
                    <w:ind w:firstLineChars="0" w:firstLine="0"/>
                    <w:rPr>
                      <w:color w:val="000000" w:themeColor="text1"/>
                    </w:rPr>
                  </w:pPr>
                  <w:r>
                    <w:rPr>
                      <w:rFonts w:hint="eastAsia"/>
                      <w:color w:val="000000" w:themeColor="text1"/>
                    </w:rPr>
                    <w:t>坐标原点，</w:t>
                  </w:r>
                </w:p>
                <w:p w14:paraId="46A3D056" w14:textId="77777777" w:rsidR="00EE462D" w:rsidRDefault="00EE462D" w:rsidP="00EE462D">
                  <w:pPr>
                    <w:ind w:firstLineChars="0" w:firstLine="0"/>
                    <w:rPr>
                      <w:color w:val="000000" w:themeColor="text1"/>
                    </w:rPr>
                  </w:pPr>
                  <w:r>
                    <w:rPr>
                      <w:rFonts w:hint="eastAsia"/>
                      <w:color w:val="000000" w:themeColor="text1"/>
                    </w:rPr>
                    <w:t>{x</w:t>
                  </w:r>
                  <w:r>
                    <w:rPr>
                      <w:color w:val="000000" w:themeColor="text1"/>
                    </w:rPr>
                    <w:t>, y, z</w:t>
                  </w:r>
                  <w:r>
                    <w:rPr>
                      <w:rFonts w:hint="eastAsia"/>
                      <w:color w:val="000000" w:themeColor="text1"/>
                    </w:rPr>
                    <w:t>}，是</w:t>
                  </w:r>
                  <w:proofErr w:type="spellStart"/>
                  <w:r>
                    <w:rPr>
                      <w:rFonts w:hint="eastAsia"/>
                      <w:color w:val="000000" w:themeColor="text1"/>
                    </w:rPr>
                    <w:t>utm</w:t>
                  </w:r>
                  <w:proofErr w:type="spellEnd"/>
                  <w:r>
                    <w:rPr>
                      <w:rFonts w:hint="eastAsia"/>
                      <w:color w:val="000000" w:themeColor="text1"/>
                    </w:rPr>
                    <w:t>坐标</w:t>
                  </w:r>
                </w:p>
              </w:tc>
              <w:tc>
                <w:tcPr>
                  <w:tcW w:w="1276" w:type="dxa"/>
                  <w:tcBorders>
                    <w:top w:val="nil"/>
                    <w:left w:val="nil"/>
                    <w:bottom w:val="nil"/>
                    <w:right w:val="nil"/>
                  </w:tcBorders>
                  <w:shd w:val="clear" w:color="auto" w:fill="FFFFFF" w:themeFill="background1"/>
                </w:tcPr>
                <w:p w14:paraId="157C4AE9" w14:textId="19157479" w:rsidR="00EE462D" w:rsidRDefault="00EE462D" w:rsidP="00EE462D">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6BD416FC" w14:textId="5A58B9B4" w:rsidR="00EE462D" w:rsidRDefault="00EE462D" w:rsidP="00EE462D">
                  <w:pPr>
                    <w:ind w:firstLineChars="0" w:firstLine="0"/>
                    <w:rPr>
                      <w:color w:val="000000" w:themeColor="text1"/>
                    </w:rPr>
                  </w:pPr>
                  <w:r>
                    <w:rPr>
                      <w:rFonts w:hint="eastAsia"/>
                      <w:color w:val="000000" w:themeColor="text1"/>
                    </w:rPr>
                    <w:t>对象，</w:t>
                  </w:r>
                </w:p>
                <w:p w14:paraId="0B77314D" w14:textId="77777777" w:rsidR="006F3B39" w:rsidRDefault="006F3B39" w:rsidP="00EE462D">
                  <w:pPr>
                    <w:ind w:firstLineChars="0" w:firstLine="0"/>
                    <w:rPr>
                      <w:color w:val="000000" w:themeColor="text1"/>
                    </w:rPr>
                  </w:pPr>
                  <w:proofErr w:type="spellStart"/>
                  <w:r>
                    <w:rPr>
                      <w:rFonts w:hint="eastAsia"/>
                    </w:rPr>
                    <w:t>c</w:t>
                  </w:r>
                  <w:r>
                    <w:t>oordinateOrigin</w:t>
                  </w:r>
                  <w:proofErr w:type="spellEnd"/>
                  <w:r>
                    <w:t xml:space="preserve">: </w:t>
                  </w:r>
                  <w:r w:rsidR="00EE462D">
                    <w:rPr>
                      <w:rFonts w:hint="eastAsia"/>
                      <w:color w:val="000000" w:themeColor="text1"/>
                    </w:rPr>
                    <w:t>{</w:t>
                  </w:r>
                </w:p>
                <w:p w14:paraId="5C52940D" w14:textId="0002EE28" w:rsidR="00EE462D" w:rsidRDefault="00EE462D" w:rsidP="00EE462D">
                  <w:pPr>
                    <w:ind w:firstLineChars="0" w:firstLine="0"/>
                    <w:rPr>
                      <w:color w:val="000000" w:themeColor="text1"/>
                    </w:rPr>
                  </w:pPr>
                  <w:r>
                    <w:rPr>
                      <w:rFonts w:hint="eastAsia"/>
                      <w:color w:val="000000" w:themeColor="text1"/>
                    </w:rPr>
                    <w:t>x</w:t>
                  </w:r>
                  <w:r>
                    <w:rPr>
                      <w:color w:val="000000" w:themeColor="text1"/>
                    </w:rPr>
                    <w:t>, y, z</w:t>
                  </w:r>
                  <w:r>
                    <w:rPr>
                      <w:rFonts w:hint="eastAsia"/>
                      <w:color w:val="000000" w:themeColor="text1"/>
                    </w:rPr>
                    <w:t xml:space="preserve">} </w:t>
                  </w:r>
                </w:p>
              </w:tc>
              <w:tc>
                <w:tcPr>
                  <w:tcW w:w="1725" w:type="dxa"/>
                  <w:tcBorders>
                    <w:top w:val="nil"/>
                    <w:left w:val="nil"/>
                    <w:bottom w:val="nil"/>
                    <w:right w:val="nil"/>
                  </w:tcBorders>
                  <w:shd w:val="clear" w:color="auto" w:fill="FFFFFF" w:themeFill="background1"/>
                </w:tcPr>
                <w:p w14:paraId="67069488" w14:textId="77777777" w:rsidR="00EE462D" w:rsidRDefault="00EE462D" w:rsidP="00EE462D">
                  <w:pPr>
                    <w:ind w:firstLineChars="0" w:firstLine="0"/>
                    <w:rPr>
                      <w:color w:val="000000"/>
                    </w:rPr>
                  </w:pPr>
                  <w:proofErr w:type="spellStart"/>
                  <w:r>
                    <w:rPr>
                      <w:rFonts w:hint="eastAsia"/>
                      <w:color w:val="000000"/>
                    </w:rPr>
                    <w:t>RequestBody</w:t>
                  </w:r>
                  <w:proofErr w:type="spellEnd"/>
                </w:p>
              </w:tc>
            </w:tr>
            <w:tr w:rsidR="00EE462D" w:rsidRPr="008A1438" w14:paraId="2AD97465"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12BA4A25" w14:textId="77777777" w:rsidR="00EE462D" w:rsidRDefault="00EE462D" w:rsidP="00EE462D">
                  <w:pPr>
                    <w:ind w:firstLineChars="0" w:firstLine="0"/>
                  </w:pPr>
                  <w:r>
                    <w:rPr>
                      <w:rFonts w:hint="eastAsia"/>
                    </w:rPr>
                    <w:t>speed</w:t>
                  </w:r>
                </w:p>
              </w:tc>
              <w:tc>
                <w:tcPr>
                  <w:tcW w:w="1367" w:type="dxa"/>
                  <w:gridSpan w:val="2"/>
                  <w:tcBorders>
                    <w:top w:val="nil"/>
                    <w:left w:val="nil"/>
                    <w:bottom w:val="nil"/>
                    <w:right w:val="nil"/>
                  </w:tcBorders>
                  <w:shd w:val="clear" w:color="auto" w:fill="FFFFFF" w:themeFill="background1"/>
                </w:tcPr>
                <w:p w14:paraId="0FBB292A" w14:textId="77777777" w:rsidR="00EE462D" w:rsidRDefault="00EE462D" w:rsidP="00EE462D">
                  <w:pPr>
                    <w:ind w:firstLineChars="0" w:firstLine="0"/>
                    <w:rPr>
                      <w:color w:val="000000" w:themeColor="text1"/>
                    </w:rPr>
                  </w:pPr>
                  <w:r>
                    <w:rPr>
                      <w:rFonts w:hint="eastAsia"/>
                      <w:color w:val="000000" w:themeColor="text1"/>
                    </w:rPr>
                    <w:t>地图限速</w:t>
                  </w:r>
                </w:p>
              </w:tc>
              <w:tc>
                <w:tcPr>
                  <w:tcW w:w="1276" w:type="dxa"/>
                  <w:tcBorders>
                    <w:top w:val="nil"/>
                    <w:left w:val="nil"/>
                    <w:bottom w:val="nil"/>
                    <w:right w:val="nil"/>
                  </w:tcBorders>
                  <w:shd w:val="clear" w:color="auto" w:fill="FFFFFF" w:themeFill="background1"/>
                </w:tcPr>
                <w:p w14:paraId="1A26F1D3" w14:textId="216D1AD4" w:rsidR="00EE462D" w:rsidRDefault="00EE462D" w:rsidP="00EE462D">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6317DCA7" w14:textId="251714AE" w:rsidR="00EE462D" w:rsidRDefault="00EE462D" w:rsidP="00EE462D">
                  <w:pPr>
                    <w:ind w:firstLineChars="0" w:firstLine="0"/>
                    <w:rPr>
                      <w:color w:val="000000" w:themeColor="text1"/>
                    </w:rPr>
                  </w:pPr>
                  <w:r>
                    <w:rPr>
                      <w:rFonts w:hint="eastAsia"/>
                      <w:color w:val="000000" w:themeColor="text1"/>
                    </w:rPr>
                    <w:t>float</w:t>
                  </w:r>
                </w:p>
              </w:tc>
              <w:tc>
                <w:tcPr>
                  <w:tcW w:w="1725" w:type="dxa"/>
                  <w:tcBorders>
                    <w:top w:val="nil"/>
                    <w:left w:val="nil"/>
                    <w:bottom w:val="nil"/>
                    <w:right w:val="nil"/>
                  </w:tcBorders>
                  <w:shd w:val="clear" w:color="auto" w:fill="FFFFFF" w:themeFill="background1"/>
                </w:tcPr>
                <w:p w14:paraId="2578EAEE" w14:textId="77777777" w:rsidR="00EE462D" w:rsidRDefault="00EE462D" w:rsidP="00EE462D">
                  <w:pPr>
                    <w:ind w:firstLineChars="0" w:firstLine="0"/>
                    <w:rPr>
                      <w:color w:val="000000"/>
                    </w:rPr>
                  </w:pPr>
                  <w:proofErr w:type="spellStart"/>
                  <w:r>
                    <w:rPr>
                      <w:rFonts w:hint="eastAsia"/>
                      <w:color w:val="000000"/>
                    </w:rPr>
                    <w:t>RequestBody</w:t>
                  </w:r>
                  <w:proofErr w:type="spellEnd"/>
                </w:p>
              </w:tc>
            </w:tr>
            <w:tr w:rsidR="00EE462D" w:rsidRPr="008A1438" w14:paraId="5869F141" w14:textId="77777777" w:rsidTr="006E3DF0">
              <w:trPr>
                <w:trHeight w:val="356"/>
              </w:trPr>
              <w:tc>
                <w:tcPr>
                  <w:tcW w:w="1175" w:type="dxa"/>
                  <w:tcBorders>
                    <w:top w:val="nil"/>
                    <w:left w:val="single" w:sz="8" w:space="0" w:color="4F81BD"/>
                    <w:bottom w:val="nil"/>
                    <w:right w:val="nil"/>
                  </w:tcBorders>
                  <w:shd w:val="clear" w:color="auto" w:fill="FFFFFF" w:themeFill="background1"/>
                </w:tcPr>
                <w:p w14:paraId="7353088D" w14:textId="46B7A96B" w:rsidR="00EE462D" w:rsidRDefault="00EE462D" w:rsidP="00EE462D">
                  <w:pPr>
                    <w:ind w:firstLineChars="0" w:firstLine="0"/>
                  </w:pPr>
                  <w:proofErr w:type="spellStart"/>
                  <w:r>
                    <w:t>baseMapPath</w:t>
                  </w:r>
                  <w:proofErr w:type="spellEnd"/>
                </w:p>
              </w:tc>
              <w:tc>
                <w:tcPr>
                  <w:tcW w:w="1367" w:type="dxa"/>
                  <w:gridSpan w:val="2"/>
                  <w:tcBorders>
                    <w:top w:val="nil"/>
                    <w:left w:val="nil"/>
                    <w:bottom w:val="nil"/>
                    <w:right w:val="nil"/>
                  </w:tcBorders>
                  <w:shd w:val="clear" w:color="auto" w:fill="FFFFFF" w:themeFill="background1"/>
                </w:tcPr>
                <w:p w14:paraId="537BFC76" w14:textId="77777777" w:rsidR="00EE462D" w:rsidRDefault="00EE462D" w:rsidP="00EE462D">
                  <w:pPr>
                    <w:ind w:firstLineChars="0" w:firstLine="0"/>
                    <w:rPr>
                      <w:color w:val="000000" w:themeColor="text1"/>
                    </w:rPr>
                  </w:pPr>
                  <w:r>
                    <w:rPr>
                      <w:rFonts w:hint="eastAsia"/>
                      <w:color w:val="000000" w:themeColor="text1"/>
                    </w:rPr>
                    <w:t>底图文件绝对路径</w:t>
                  </w:r>
                </w:p>
              </w:tc>
              <w:tc>
                <w:tcPr>
                  <w:tcW w:w="1276" w:type="dxa"/>
                  <w:tcBorders>
                    <w:top w:val="nil"/>
                    <w:left w:val="nil"/>
                    <w:bottom w:val="nil"/>
                    <w:right w:val="nil"/>
                  </w:tcBorders>
                  <w:shd w:val="clear" w:color="auto" w:fill="FFFFFF" w:themeFill="background1"/>
                </w:tcPr>
                <w:p w14:paraId="569122CB" w14:textId="489EAB28" w:rsidR="00EE462D" w:rsidRDefault="00EE462D" w:rsidP="00EE462D">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18F09D1D" w14:textId="77777777" w:rsidR="00EE462D" w:rsidRDefault="00EE462D" w:rsidP="00EE462D">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61C8336E" w14:textId="77777777" w:rsidR="00EE462D" w:rsidRDefault="00EE462D" w:rsidP="00EE462D">
                  <w:pPr>
                    <w:ind w:firstLineChars="0" w:firstLine="0"/>
                    <w:rPr>
                      <w:color w:val="000000"/>
                    </w:rPr>
                  </w:pPr>
                  <w:proofErr w:type="spellStart"/>
                  <w:r>
                    <w:rPr>
                      <w:rFonts w:hint="eastAsia"/>
                      <w:color w:val="000000"/>
                    </w:rPr>
                    <w:t>RequestBody</w:t>
                  </w:r>
                  <w:proofErr w:type="spellEnd"/>
                </w:p>
              </w:tc>
            </w:tr>
            <w:tr w:rsidR="00EE462D" w:rsidRPr="008A1438" w14:paraId="05AE800E" w14:textId="77777777" w:rsidTr="006E3DF0">
              <w:trPr>
                <w:trHeight w:val="356"/>
              </w:trPr>
              <w:tc>
                <w:tcPr>
                  <w:tcW w:w="1266" w:type="dxa"/>
                  <w:gridSpan w:val="2"/>
                  <w:tcBorders>
                    <w:top w:val="nil"/>
                    <w:left w:val="single" w:sz="8" w:space="0" w:color="4F81BD"/>
                    <w:bottom w:val="nil"/>
                    <w:right w:val="nil"/>
                  </w:tcBorders>
                  <w:shd w:val="clear" w:color="auto" w:fill="FFFFFF" w:themeFill="background1"/>
                </w:tcPr>
                <w:p w14:paraId="0175DB77" w14:textId="77777777" w:rsidR="00EE462D" w:rsidRDefault="00EE462D" w:rsidP="00EE462D">
                  <w:pPr>
                    <w:ind w:firstLineChars="0" w:firstLine="0"/>
                  </w:pPr>
                  <w:proofErr w:type="spellStart"/>
                  <w:r>
                    <w:rPr>
                      <w:rFonts w:hint="eastAsia"/>
                    </w:rPr>
                    <w:t>left</w:t>
                  </w:r>
                  <w:r>
                    <w:t>Dring</w:t>
                  </w:r>
                  <w:proofErr w:type="spellEnd"/>
                </w:p>
              </w:tc>
              <w:tc>
                <w:tcPr>
                  <w:tcW w:w="1276" w:type="dxa"/>
                  <w:tcBorders>
                    <w:top w:val="nil"/>
                    <w:left w:val="nil"/>
                    <w:bottom w:val="nil"/>
                    <w:right w:val="nil"/>
                  </w:tcBorders>
                  <w:shd w:val="clear" w:color="auto" w:fill="FFFFFF" w:themeFill="background1"/>
                </w:tcPr>
                <w:p w14:paraId="217109C6" w14:textId="77777777" w:rsidR="00EE462D" w:rsidRDefault="00EE462D" w:rsidP="00EE462D">
                  <w:pPr>
                    <w:ind w:firstLineChars="0" w:firstLine="0"/>
                    <w:rPr>
                      <w:color w:val="000000" w:themeColor="text1"/>
                    </w:rPr>
                  </w:pPr>
                  <w:r>
                    <w:rPr>
                      <w:rFonts w:hint="eastAsia"/>
                      <w:color w:val="000000" w:themeColor="text1"/>
                    </w:rPr>
                    <w:t>靠左/右行驶</w:t>
                  </w:r>
                </w:p>
              </w:tc>
              <w:tc>
                <w:tcPr>
                  <w:tcW w:w="1276" w:type="dxa"/>
                  <w:tcBorders>
                    <w:top w:val="nil"/>
                    <w:left w:val="nil"/>
                    <w:bottom w:val="nil"/>
                    <w:right w:val="nil"/>
                  </w:tcBorders>
                  <w:shd w:val="clear" w:color="auto" w:fill="FFFFFF" w:themeFill="background1"/>
                </w:tcPr>
                <w:p w14:paraId="0890A47C" w14:textId="77777777" w:rsidR="00EE462D" w:rsidRDefault="00EE462D" w:rsidP="00EE462D">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3002E6D4" w14:textId="77777777" w:rsidR="00EE462D" w:rsidRDefault="00EE462D" w:rsidP="00EE462D">
                  <w:pPr>
                    <w:ind w:firstLineChars="0" w:firstLine="0"/>
                    <w:rPr>
                      <w:color w:val="000000" w:themeColor="text1"/>
                    </w:rPr>
                  </w:pPr>
                  <w:r>
                    <w:rPr>
                      <w:color w:val="000000" w:themeColor="text1"/>
                    </w:rPr>
                    <w:t>String, true: left, false: right</w:t>
                  </w:r>
                </w:p>
              </w:tc>
              <w:tc>
                <w:tcPr>
                  <w:tcW w:w="1725" w:type="dxa"/>
                  <w:tcBorders>
                    <w:top w:val="nil"/>
                    <w:left w:val="nil"/>
                    <w:bottom w:val="nil"/>
                    <w:right w:val="nil"/>
                  </w:tcBorders>
                  <w:shd w:val="clear" w:color="auto" w:fill="FFFFFF" w:themeFill="background1"/>
                </w:tcPr>
                <w:p w14:paraId="7A5E1091" w14:textId="77777777" w:rsidR="00EE462D" w:rsidRDefault="00EE462D" w:rsidP="00EE462D">
                  <w:pPr>
                    <w:ind w:firstLineChars="0" w:firstLine="0"/>
                    <w:rPr>
                      <w:color w:val="000000"/>
                    </w:rPr>
                  </w:pPr>
                  <w:proofErr w:type="spellStart"/>
                  <w:r>
                    <w:rPr>
                      <w:rFonts w:hint="eastAsia"/>
                      <w:color w:val="000000"/>
                    </w:rPr>
                    <w:t>RequestBody</w:t>
                  </w:r>
                  <w:proofErr w:type="spellEnd"/>
                </w:p>
              </w:tc>
            </w:tr>
          </w:tbl>
          <w:p w14:paraId="735932D6" w14:textId="77777777" w:rsidR="004B214C" w:rsidRDefault="004B214C" w:rsidP="006E3DF0">
            <w:pPr>
              <w:tabs>
                <w:tab w:val="left" w:pos="1350"/>
              </w:tabs>
              <w:ind w:firstLineChars="0" w:firstLine="0"/>
            </w:pPr>
          </w:p>
        </w:tc>
      </w:tr>
      <w:tr w:rsidR="004B214C" w14:paraId="24066ADF" w14:textId="77777777" w:rsidTr="006E3DF0">
        <w:tc>
          <w:tcPr>
            <w:tcW w:w="1276" w:type="dxa"/>
          </w:tcPr>
          <w:p w14:paraId="62173B1B" w14:textId="77777777" w:rsidR="004B214C" w:rsidRDefault="004B214C" w:rsidP="006E3DF0">
            <w:pPr>
              <w:ind w:firstLineChars="0" w:firstLine="0"/>
            </w:pPr>
            <w:r>
              <w:rPr>
                <w:rFonts w:hint="eastAsia"/>
              </w:rPr>
              <w:t>返回值</w:t>
            </w:r>
          </w:p>
        </w:tc>
        <w:tc>
          <w:tcPr>
            <w:tcW w:w="6600" w:type="dxa"/>
          </w:tcPr>
          <w:p w14:paraId="3043788A" w14:textId="77777777" w:rsidR="004B214C" w:rsidRDefault="004B214C" w:rsidP="006E3DF0">
            <w:pPr>
              <w:ind w:firstLineChars="0" w:firstLine="0"/>
            </w:pPr>
            <w:r>
              <w:t>{</w:t>
            </w:r>
          </w:p>
          <w:p w14:paraId="27741808" w14:textId="77777777" w:rsidR="004B214C" w:rsidRDefault="004B214C" w:rsidP="006E3DF0">
            <w:pPr>
              <w:ind w:firstLineChars="0" w:firstLine="0"/>
            </w:pPr>
            <w:r>
              <w:t>code: 200,</w:t>
            </w:r>
          </w:p>
          <w:p w14:paraId="1A3BA3F8" w14:textId="0692A5BF" w:rsidR="004B214C" w:rsidRDefault="004B214C" w:rsidP="006E3DF0">
            <w:pPr>
              <w:ind w:firstLineChars="0" w:firstLine="0"/>
            </w:pPr>
            <w:r>
              <w:t xml:space="preserve">message: </w:t>
            </w:r>
            <w:r>
              <w:rPr>
                <w:rFonts w:hint="eastAsia"/>
              </w:rPr>
              <w:t>“</w:t>
            </w:r>
            <w:r w:rsidR="00D9647B">
              <w:rPr>
                <w:rFonts w:hint="eastAsia"/>
              </w:rPr>
              <w:t>设置成功</w:t>
            </w:r>
            <w:r>
              <w:rPr>
                <w:rFonts w:hint="eastAsia"/>
              </w:rPr>
              <w:t>”</w:t>
            </w:r>
          </w:p>
          <w:p w14:paraId="7D0E2DF7" w14:textId="77777777" w:rsidR="004B214C" w:rsidRDefault="004B214C" w:rsidP="006E3DF0">
            <w:pPr>
              <w:ind w:firstLineChars="0" w:firstLine="0"/>
            </w:pPr>
            <w:r>
              <w:rPr>
                <w:rFonts w:hint="eastAsia"/>
              </w:rPr>
              <w:t>}</w:t>
            </w:r>
          </w:p>
        </w:tc>
      </w:tr>
    </w:tbl>
    <w:p w14:paraId="0FC294EC" w14:textId="7B94018A" w:rsidR="004B214C" w:rsidRDefault="004B214C" w:rsidP="004B214C">
      <w:pPr>
        <w:ind w:firstLine="420"/>
      </w:pPr>
    </w:p>
    <w:p w14:paraId="00AE78E8" w14:textId="77777777" w:rsidR="002D3DAD" w:rsidRDefault="002D3DAD" w:rsidP="002D3DAD">
      <w:pPr>
        <w:pStyle w:val="3"/>
        <w:numPr>
          <w:ilvl w:val="3"/>
          <w:numId w:val="1"/>
        </w:numPr>
        <w:ind w:firstLineChars="0"/>
        <w:rPr>
          <w:ins w:id="6" w:author="Xiaowei Wang" w:date="2019-11-28T10:50:00Z"/>
        </w:rPr>
      </w:pPr>
      <w:ins w:id="7" w:author="Xiaowei Wang" w:date="2019-11-28T10:51:00Z">
        <w:r>
          <w:rPr>
            <w:rFonts w:hint="eastAsia"/>
          </w:rPr>
          <w:t>设置</w:t>
        </w:r>
      </w:ins>
      <w:ins w:id="8" w:author="Xiaowei Wang" w:date="2019-11-28T10:50:00Z">
        <w:r>
          <w:rPr>
            <w:rFonts w:hint="eastAsia"/>
          </w:rPr>
          <w:t>地图</w:t>
        </w:r>
        <w:commentRangeStart w:id="9"/>
        <w:r>
          <w:rPr>
            <w:rFonts w:hint="eastAsia"/>
          </w:rPr>
          <w:t>版本</w:t>
        </w:r>
      </w:ins>
      <w:commentRangeEnd w:id="9"/>
      <w:r w:rsidR="008F6310">
        <w:rPr>
          <w:rStyle w:val="af4"/>
          <w:bCs w:val="0"/>
        </w:rPr>
        <w:commentReference w:id="9"/>
      </w:r>
    </w:p>
    <w:p w14:paraId="4061197F" w14:textId="77777777" w:rsidR="002D3DAD" w:rsidRDefault="002D3DAD" w:rsidP="002D3DAD">
      <w:pPr>
        <w:ind w:firstLineChars="0" w:firstLine="420"/>
        <w:rPr>
          <w:ins w:id="10" w:author="Xiaowei Wang" w:date="2019-11-28T10:50:00Z"/>
        </w:rPr>
      </w:pPr>
      <w:ins w:id="11" w:author="Xiaowei Wang" w:date="2019-11-28T10:51:00Z">
        <w:r>
          <w:rPr>
            <w:rFonts w:hint="eastAsia"/>
          </w:rPr>
          <w:t>设置地图版本只能在现有版本号基础上修改，</w:t>
        </w:r>
      </w:ins>
      <w:ins w:id="12" w:author="Xiaowei Wang" w:date="2019-11-28T10:52:00Z">
        <w:r>
          <w:rPr>
            <w:rFonts w:hint="eastAsia"/>
          </w:rPr>
          <w:t>主版本号和次版本号只增不减。</w:t>
        </w:r>
      </w:ins>
      <w:ins w:id="13" w:author="Xiaowei Wang" w:date="2019-11-28T10:50:00Z">
        <w:r>
          <w:rPr>
            <w:rFonts w:hint="eastAsia"/>
          </w:rPr>
          <w:t>地图路径模块不主动备份地图历史版本，如果需要备份，则调用地图导出接口。</w:t>
        </w:r>
      </w:ins>
    </w:p>
    <w:tbl>
      <w:tblPr>
        <w:tblStyle w:val="aa"/>
        <w:tblW w:w="7876" w:type="dxa"/>
        <w:tblInd w:w="420" w:type="dxa"/>
        <w:tblLayout w:type="fixed"/>
        <w:tblLook w:val="04A0" w:firstRow="1" w:lastRow="0" w:firstColumn="1" w:lastColumn="0" w:noHBand="0" w:noVBand="1"/>
      </w:tblPr>
      <w:tblGrid>
        <w:gridCol w:w="1985"/>
        <w:gridCol w:w="5891"/>
      </w:tblGrid>
      <w:tr w:rsidR="002D3DAD" w14:paraId="2FC0A0F7" w14:textId="77777777" w:rsidTr="00A42AE3">
        <w:trPr>
          <w:ins w:id="14" w:author="Xiaowei Wang" w:date="2019-11-28T10:50:00Z"/>
        </w:trPr>
        <w:tc>
          <w:tcPr>
            <w:tcW w:w="1985" w:type="dxa"/>
            <w:shd w:val="clear" w:color="auto" w:fill="BFBFBF" w:themeFill="background1" w:themeFillShade="BF"/>
          </w:tcPr>
          <w:p w14:paraId="681C0656" w14:textId="77777777" w:rsidR="002D3DAD" w:rsidRDefault="002D3DAD" w:rsidP="00A42AE3">
            <w:pPr>
              <w:ind w:firstLineChars="0" w:firstLine="0"/>
              <w:rPr>
                <w:ins w:id="15" w:author="Xiaowei Wang" w:date="2019-11-28T10:50:00Z"/>
              </w:rPr>
            </w:pPr>
            <w:ins w:id="16" w:author="Xiaowei Wang" w:date="2019-11-28T10:50:00Z">
              <w:r>
                <w:rPr>
                  <w:rFonts w:hint="eastAsia"/>
                </w:rPr>
                <w:t>接口名称</w:t>
              </w:r>
            </w:ins>
          </w:p>
        </w:tc>
        <w:tc>
          <w:tcPr>
            <w:tcW w:w="5891" w:type="dxa"/>
            <w:shd w:val="clear" w:color="auto" w:fill="BFBFBF" w:themeFill="background1" w:themeFillShade="BF"/>
          </w:tcPr>
          <w:p w14:paraId="162BF772" w14:textId="77777777" w:rsidR="002D3DAD" w:rsidRDefault="002D3DAD" w:rsidP="00A42AE3">
            <w:pPr>
              <w:ind w:firstLineChars="0" w:firstLine="0"/>
              <w:rPr>
                <w:ins w:id="17" w:author="Xiaowei Wang" w:date="2019-11-28T10:50:00Z"/>
              </w:rPr>
            </w:pPr>
            <w:ins w:id="18" w:author="Xiaowei Wang" w:date="2019-11-28T10:50:00Z">
              <w:r>
                <w:rPr>
                  <w:rFonts w:hint="eastAsia"/>
                </w:rPr>
                <w:t>设置路口连接</w:t>
              </w:r>
              <w:r>
                <w:t>(</w:t>
              </w:r>
              <w:proofErr w:type="spellStart"/>
              <w:r>
                <w:t>set</w:t>
              </w:r>
            </w:ins>
            <w:ins w:id="19" w:author="Xiaowei Wang" w:date="2019-11-28T10:52:00Z">
              <w:r>
                <w:rPr>
                  <w:rFonts w:hint="eastAsia"/>
                </w:rPr>
                <w:t>Map</w:t>
              </w:r>
              <w:r>
                <w:t>Version</w:t>
              </w:r>
            </w:ins>
            <w:proofErr w:type="spellEnd"/>
            <w:ins w:id="20" w:author="Xiaowei Wang" w:date="2019-11-28T10:50:00Z">
              <w:r>
                <w:t>)</w:t>
              </w:r>
            </w:ins>
          </w:p>
        </w:tc>
      </w:tr>
      <w:tr w:rsidR="002D3DAD" w14:paraId="108F7DBB" w14:textId="77777777" w:rsidTr="00A42AE3">
        <w:trPr>
          <w:ins w:id="21" w:author="Xiaowei Wang" w:date="2019-11-28T10:50:00Z"/>
        </w:trPr>
        <w:tc>
          <w:tcPr>
            <w:tcW w:w="1985" w:type="dxa"/>
          </w:tcPr>
          <w:p w14:paraId="0BEBE153" w14:textId="77777777" w:rsidR="002D3DAD" w:rsidRDefault="002D3DAD" w:rsidP="00A42AE3">
            <w:pPr>
              <w:ind w:firstLineChars="0" w:firstLine="0"/>
              <w:rPr>
                <w:ins w:id="22" w:author="Xiaowei Wang" w:date="2019-11-28T10:50:00Z"/>
              </w:rPr>
            </w:pPr>
            <w:proofErr w:type="spellStart"/>
            <w:ins w:id="23" w:author="Xiaowei Wang" w:date="2019-11-28T10:50:00Z">
              <w:r>
                <w:rPr>
                  <w:rFonts w:hint="eastAsia"/>
                </w:rPr>
                <w:t>url</w:t>
              </w:r>
              <w:proofErr w:type="spellEnd"/>
            </w:ins>
          </w:p>
        </w:tc>
        <w:tc>
          <w:tcPr>
            <w:tcW w:w="5891" w:type="dxa"/>
          </w:tcPr>
          <w:p w14:paraId="732FEC77" w14:textId="77777777" w:rsidR="002D3DAD" w:rsidRDefault="002D3DAD" w:rsidP="00A42AE3">
            <w:pPr>
              <w:ind w:firstLineChars="0" w:firstLine="0"/>
              <w:rPr>
                <w:ins w:id="24" w:author="Xiaowei Wang" w:date="2019-11-28T10:50:00Z"/>
              </w:rPr>
            </w:pPr>
            <w:ins w:id="25" w:author="Xiaowei Wang" w:date="2019-11-28T10:50:00Z">
              <w:r>
                <w:t>/maps/{</w:t>
              </w:r>
              <w:r>
                <w:rPr>
                  <w:rFonts w:hint="eastAsia"/>
                </w:rPr>
                <w:t xml:space="preserve"> </w:t>
              </w:r>
              <w:proofErr w:type="spellStart"/>
              <w:r>
                <w:rPr>
                  <w:rFonts w:hint="eastAsia"/>
                </w:rPr>
                <w:t>m</w:t>
              </w:r>
              <w:r>
                <w:t>apId</w:t>
              </w:r>
              <w:proofErr w:type="spellEnd"/>
              <w:r>
                <w:t xml:space="preserve"> }/</w:t>
              </w:r>
            </w:ins>
          </w:p>
        </w:tc>
      </w:tr>
      <w:tr w:rsidR="002D3DAD" w14:paraId="01B06598" w14:textId="77777777" w:rsidTr="00A42AE3">
        <w:trPr>
          <w:ins w:id="26" w:author="Xiaowei Wang" w:date="2019-11-28T10:50:00Z"/>
        </w:trPr>
        <w:tc>
          <w:tcPr>
            <w:tcW w:w="1985" w:type="dxa"/>
          </w:tcPr>
          <w:p w14:paraId="6BD72302" w14:textId="77777777" w:rsidR="002D3DAD" w:rsidRDefault="002D3DAD" w:rsidP="00A42AE3">
            <w:pPr>
              <w:ind w:firstLineChars="0" w:firstLine="0"/>
              <w:rPr>
                <w:ins w:id="27" w:author="Xiaowei Wang" w:date="2019-11-28T10:50:00Z"/>
              </w:rPr>
            </w:pPr>
            <w:ins w:id="28" w:author="Xiaowei Wang" w:date="2019-11-28T10:50:00Z">
              <w:r>
                <w:rPr>
                  <w:rFonts w:hint="eastAsia"/>
                </w:rPr>
                <w:t>方法</w:t>
              </w:r>
            </w:ins>
          </w:p>
        </w:tc>
        <w:tc>
          <w:tcPr>
            <w:tcW w:w="5891" w:type="dxa"/>
          </w:tcPr>
          <w:p w14:paraId="3766E6C8" w14:textId="77777777" w:rsidR="002D3DAD" w:rsidRDefault="002D3DAD" w:rsidP="00A42AE3">
            <w:pPr>
              <w:ind w:firstLineChars="0" w:firstLine="0"/>
              <w:rPr>
                <w:ins w:id="29" w:author="Xiaowei Wang" w:date="2019-11-28T10:50:00Z"/>
              </w:rPr>
            </w:pPr>
            <w:ins w:id="30" w:author="Xiaowei Wang" w:date="2019-11-28T10:50:00Z">
              <w:r>
                <w:t>put</w:t>
              </w:r>
            </w:ins>
          </w:p>
        </w:tc>
      </w:tr>
      <w:tr w:rsidR="002D3DAD" w14:paraId="6BEE4C38" w14:textId="77777777" w:rsidTr="00A42AE3">
        <w:trPr>
          <w:ins w:id="31" w:author="Xiaowei Wang" w:date="2019-11-28T10:50:00Z"/>
        </w:trPr>
        <w:tc>
          <w:tcPr>
            <w:tcW w:w="1985" w:type="dxa"/>
          </w:tcPr>
          <w:p w14:paraId="67363103" w14:textId="77777777" w:rsidR="002D3DAD" w:rsidRDefault="002D3DAD" w:rsidP="00A42AE3">
            <w:pPr>
              <w:ind w:firstLineChars="0" w:firstLine="0"/>
              <w:rPr>
                <w:ins w:id="32" w:author="Xiaowei Wang" w:date="2019-11-28T10:50:00Z"/>
              </w:rPr>
            </w:pPr>
            <w:ins w:id="33" w:author="Xiaowei Wang" w:date="2019-11-28T10:50:00Z">
              <w:r>
                <w:rPr>
                  <w:rFonts w:hint="eastAsia"/>
                </w:rPr>
                <w:t>参数</w:t>
              </w:r>
            </w:ins>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708"/>
              <w:gridCol w:w="709"/>
              <w:gridCol w:w="1559"/>
              <w:gridCol w:w="2292"/>
            </w:tblGrid>
            <w:tr w:rsidR="002D3DAD" w:rsidRPr="008A1438" w14:paraId="64BE5DBF" w14:textId="77777777" w:rsidTr="00A42AE3">
              <w:trPr>
                <w:trHeight w:val="356"/>
                <w:ins w:id="34" w:author="Xiaowei Wang" w:date="2019-11-28T10:50:00Z"/>
              </w:trPr>
              <w:tc>
                <w:tcPr>
                  <w:tcW w:w="1550" w:type="dxa"/>
                  <w:tcBorders>
                    <w:top w:val="nil"/>
                    <w:left w:val="single" w:sz="8" w:space="0" w:color="4F81BD"/>
                    <w:bottom w:val="nil"/>
                    <w:right w:val="nil"/>
                  </w:tcBorders>
                  <w:shd w:val="clear" w:color="auto" w:fill="FFFFFF" w:themeFill="background1"/>
                </w:tcPr>
                <w:p w14:paraId="25033428" w14:textId="77777777" w:rsidR="002D3DAD" w:rsidRPr="008A1438" w:rsidRDefault="002D3DAD" w:rsidP="00A42AE3">
                  <w:pPr>
                    <w:ind w:firstLineChars="0" w:firstLine="0"/>
                    <w:rPr>
                      <w:ins w:id="35" w:author="Xiaowei Wang" w:date="2019-11-28T10:50:00Z"/>
                      <w:color w:val="000000" w:themeColor="text1"/>
                    </w:rPr>
                  </w:pPr>
                  <w:ins w:id="36" w:author="Xiaowei Wang" w:date="2019-11-28T10:50:00Z">
                    <w:r w:rsidRPr="008A1438">
                      <w:rPr>
                        <w:rFonts w:hint="eastAsia"/>
                        <w:color w:val="000000" w:themeColor="text1"/>
                      </w:rPr>
                      <w:t>参数名称</w:t>
                    </w:r>
                  </w:ins>
                </w:p>
              </w:tc>
              <w:tc>
                <w:tcPr>
                  <w:tcW w:w="708" w:type="dxa"/>
                  <w:tcBorders>
                    <w:top w:val="nil"/>
                    <w:left w:val="nil"/>
                    <w:bottom w:val="nil"/>
                    <w:right w:val="nil"/>
                  </w:tcBorders>
                  <w:shd w:val="clear" w:color="auto" w:fill="FFFFFF" w:themeFill="background1"/>
                </w:tcPr>
                <w:p w14:paraId="06F4BAE0" w14:textId="77777777" w:rsidR="002D3DAD" w:rsidRPr="008A1438" w:rsidRDefault="002D3DAD" w:rsidP="00A42AE3">
                  <w:pPr>
                    <w:ind w:firstLineChars="0" w:firstLine="0"/>
                    <w:rPr>
                      <w:ins w:id="37" w:author="Xiaowei Wang" w:date="2019-11-28T10:50:00Z"/>
                      <w:color w:val="000000" w:themeColor="text1"/>
                    </w:rPr>
                  </w:pPr>
                  <w:ins w:id="38" w:author="Xiaowei Wang" w:date="2019-11-28T10:50:00Z">
                    <w:r w:rsidRPr="008A1438">
                      <w:rPr>
                        <w:rFonts w:hint="eastAsia"/>
                        <w:color w:val="000000" w:themeColor="text1"/>
                      </w:rPr>
                      <w:t>描述</w:t>
                    </w:r>
                  </w:ins>
                </w:p>
              </w:tc>
              <w:tc>
                <w:tcPr>
                  <w:tcW w:w="709" w:type="dxa"/>
                  <w:tcBorders>
                    <w:top w:val="nil"/>
                    <w:left w:val="nil"/>
                    <w:bottom w:val="nil"/>
                    <w:right w:val="nil"/>
                  </w:tcBorders>
                  <w:shd w:val="clear" w:color="auto" w:fill="FFFFFF" w:themeFill="background1"/>
                </w:tcPr>
                <w:p w14:paraId="75B1DCC4" w14:textId="77777777" w:rsidR="002D3DAD" w:rsidRPr="008A1438" w:rsidRDefault="002D3DAD" w:rsidP="00A42AE3">
                  <w:pPr>
                    <w:ind w:firstLineChars="0" w:firstLine="0"/>
                    <w:rPr>
                      <w:ins w:id="39" w:author="Xiaowei Wang" w:date="2019-11-28T10:50:00Z"/>
                      <w:color w:val="000000" w:themeColor="text1"/>
                    </w:rPr>
                  </w:pPr>
                  <w:ins w:id="40" w:author="Xiaowei Wang" w:date="2019-11-28T10:50:00Z">
                    <w:r w:rsidRPr="008A1438">
                      <w:rPr>
                        <w:rFonts w:hint="eastAsia"/>
                        <w:color w:val="000000" w:themeColor="text1"/>
                      </w:rPr>
                      <w:t>是否必传</w:t>
                    </w:r>
                  </w:ins>
                </w:p>
              </w:tc>
              <w:tc>
                <w:tcPr>
                  <w:tcW w:w="1559" w:type="dxa"/>
                  <w:tcBorders>
                    <w:top w:val="nil"/>
                    <w:left w:val="nil"/>
                    <w:bottom w:val="nil"/>
                    <w:right w:val="nil"/>
                  </w:tcBorders>
                  <w:shd w:val="clear" w:color="auto" w:fill="FFFFFF" w:themeFill="background1"/>
                </w:tcPr>
                <w:p w14:paraId="436F50A7" w14:textId="77777777" w:rsidR="002D3DAD" w:rsidRPr="008A1438" w:rsidRDefault="002D3DAD" w:rsidP="00A42AE3">
                  <w:pPr>
                    <w:ind w:firstLineChars="0" w:firstLine="0"/>
                    <w:rPr>
                      <w:ins w:id="41" w:author="Xiaowei Wang" w:date="2019-11-28T10:50:00Z"/>
                      <w:color w:val="000000" w:themeColor="text1"/>
                    </w:rPr>
                  </w:pPr>
                  <w:ins w:id="42" w:author="Xiaowei Wang" w:date="2019-11-28T10:50:00Z">
                    <w:r w:rsidRPr="008A1438">
                      <w:rPr>
                        <w:rFonts w:hint="eastAsia"/>
                        <w:color w:val="000000" w:themeColor="text1"/>
                      </w:rPr>
                      <w:t>类型(规则)</w:t>
                    </w:r>
                  </w:ins>
                </w:p>
              </w:tc>
              <w:tc>
                <w:tcPr>
                  <w:tcW w:w="2292" w:type="dxa"/>
                  <w:tcBorders>
                    <w:top w:val="nil"/>
                    <w:left w:val="nil"/>
                    <w:bottom w:val="nil"/>
                    <w:right w:val="nil"/>
                  </w:tcBorders>
                  <w:shd w:val="clear" w:color="auto" w:fill="FFFFFF" w:themeFill="background1"/>
                </w:tcPr>
                <w:p w14:paraId="2075DD7A" w14:textId="77777777" w:rsidR="002D3DAD" w:rsidRPr="008A1438" w:rsidRDefault="002D3DAD" w:rsidP="00A42AE3">
                  <w:pPr>
                    <w:ind w:firstLineChars="0" w:firstLine="0"/>
                    <w:rPr>
                      <w:ins w:id="43" w:author="Xiaowei Wang" w:date="2019-11-28T10:50:00Z"/>
                      <w:color w:val="000000" w:themeColor="text1"/>
                    </w:rPr>
                  </w:pPr>
                  <w:ins w:id="44" w:author="Xiaowei Wang" w:date="2019-11-28T10:50:00Z">
                    <w:r w:rsidRPr="008A1438">
                      <w:rPr>
                        <w:rFonts w:hint="eastAsia"/>
                        <w:color w:val="000000" w:themeColor="text1"/>
                      </w:rPr>
                      <w:t>参数形式</w:t>
                    </w:r>
                  </w:ins>
                </w:p>
              </w:tc>
            </w:tr>
            <w:tr w:rsidR="002D3DAD" w14:paraId="08E02B04" w14:textId="77777777" w:rsidTr="00A42AE3">
              <w:trPr>
                <w:trHeight w:val="356"/>
                <w:ins w:id="45" w:author="Xiaowei Wang" w:date="2019-11-28T10:50:00Z"/>
              </w:trPr>
              <w:tc>
                <w:tcPr>
                  <w:tcW w:w="1550" w:type="dxa"/>
                  <w:tcBorders>
                    <w:top w:val="nil"/>
                    <w:left w:val="single" w:sz="8" w:space="0" w:color="4F81BD"/>
                    <w:bottom w:val="nil"/>
                    <w:right w:val="nil"/>
                  </w:tcBorders>
                  <w:shd w:val="clear" w:color="auto" w:fill="FFFFFF" w:themeFill="background1"/>
                </w:tcPr>
                <w:p w14:paraId="761F4CB6" w14:textId="77777777" w:rsidR="002D3DAD" w:rsidRDefault="002D3DAD" w:rsidP="00A42AE3">
                  <w:pPr>
                    <w:ind w:firstLineChars="0" w:firstLine="0"/>
                    <w:rPr>
                      <w:ins w:id="46" w:author="Xiaowei Wang" w:date="2019-11-28T10:50:00Z"/>
                    </w:rPr>
                  </w:pPr>
                  <w:proofErr w:type="spellStart"/>
                  <w:ins w:id="47" w:author="Xiaowei Wang" w:date="2019-11-28T10:50:00Z">
                    <w:r>
                      <w:rPr>
                        <w:rFonts w:hint="eastAsia"/>
                      </w:rPr>
                      <w:t>m</w:t>
                    </w:r>
                    <w:r>
                      <w:t>apId</w:t>
                    </w:r>
                    <w:proofErr w:type="spellEnd"/>
                  </w:ins>
                </w:p>
              </w:tc>
              <w:tc>
                <w:tcPr>
                  <w:tcW w:w="708" w:type="dxa"/>
                  <w:tcBorders>
                    <w:top w:val="nil"/>
                    <w:left w:val="nil"/>
                    <w:bottom w:val="nil"/>
                    <w:right w:val="nil"/>
                  </w:tcBorders>
                  <w:shd w:val="clear" w:color="auto" w:fill="FFFFFF" w:themeFill="background1"/>
                </w:tcPr>
                <w:p w14:paraId="29CEEAA3" w14:textId="77777777" w:rsidR="002D3DAD" w:rsidRDefault="002D3DAD" w:rsidP="00A42AE3">
                  <w:pPr>
                    <w:ind w:firstLineChars="0" w:firstLine="0"/>
                    <w:rPr>
                      <w:ins w:id="48" w:author="Xiaowei Wang" w:date="2019-11-28T10:50:00Z"/>
                      <w:color w:val="000000" w:themeColor="text1"/>
                    </w:rPr>
                  </w:pPr>
                  <w:ins w:id="49" w:author="Xiaowei Wang" w:date="2019-11-28T10:50:00Z">
                    <w:r>
                      <w:rPr>
                        <w:rFonts w:hint="eastAsia"/>
                        <w:color w:val="000000" w:themeColor="text1"/>
                      </w:rPr>
                      <w:t>地图I</w:t>
                    </w:r>
                    <w:r>
                      <w:rPr>
                        <w:color w:val="000000" w:themeColor="text1"/>
                      </w:rPr>
                      <w:t>D</w:t>
                    </w:r>
                  </w:ins>
                </w:p>
              </w:tc>
              <w:tc>
                <w:tcPr>
                  <w:tcW w:w="709" w:type="dxa"/>
                  <w:tcBorders>
                    <w:top w:val="nil"/>
                    <w:left w:val="nil"/>
                    <w:bottom w:val="nil"/>
                    <w:right w:val="nil"/>
                  </w:tcBorders>
                  <w:shd w:val="clear" w:color="auto" w:fill="FFFFFF" w:themeFill="background1"/>
                </w:tcPr>
                <w:p w14:paraId="020C4742" w14:textId="77777777" w:rsidR="002D3DAD" w:rsidRDefault="002D3DAD" w:rsidP="00A42AE3">
                  <w:pPr>
                    <w:ind w:firstLineChars="0" w:firstLine="0"/>
                    <w:rPr>
                      <w:ins w:id="50" w:author="Xiaowei Wang" w:date="2019-11-28T10:50:00Z"/>
                      <w:color w:val="000000"/>
                    </w:rPr>
                  </w:pPr>
                  <w:ins w:id="51" w:author="Xiaowei Wang" w:date="2019-11-28T10:50:00Z">
                    <w:r>
                      <w:rPr>
                        <w:rFonts w:hint="eastAsia"/>
                        <w:color w:val="000000"/>
                      </w:rPr>
                      <w:t>是</w:t>
                    </w:r>
                  </w:ins>
                </w:p>
              </w:tc>
              <w:tc>
                <w:tcPr>
                  <w:tcW w:w="1559" w:type="dxa"/>
                  <w:tcBorders>
                    <w:top w:val="nil"/>
                    <w:left w:val="nil"/>
                    <w:bottom w:val="nil"/>
                    <w:right w:val="nil"/>
                  </w:tcBorders>
                  <w:shd w:val="clear" w:color="auto" w:fill="FFFFFF" w:themeFill="background1"/>
                </w:tcPr>
                <w:p w14:paraId="2C1672DD" w14:textId="77777777" w:rsidR="002D3DAD" w:rsidRDefault="002D3DAD" w:rsidP="00A42AE3">
                  <w:pPr>
                    <w:ind w:firstLineChars="0" w:firstLine="0"/>
                    <w:rPr>
                      <w:ins w:id="52" w:author="Xiaowei Wang" w:date="2019-11-28T10:50:00Z"/>
                      <w:color w:val="000000" w:themeColor="text1"/>
                    </w:rPr>
                  </w:pPr>
                  <w:ins w:id="53" w:author="Xiaowei Wang" w:date="2019-11-28T10:50:00Z">
                    <w:r>
                      <w:rPr>
                        <w:color w:val="000000" w:themeColor="text1"/>
                      </w:rPr>
                      <w:t>I</w:t>
                    </w:r>
                    <w:r>
                      <w:rPr>
                        <w:rFonts w:hint="eastAsia"/>
                        <w:color w:val="000000" w:themeColor="text1"/>
                      </w:rPr>
                      <w:t>nt</w:t>
                    </w:r>
                  </w:ins>
                </w:p>
              </w:tc>
              <w:tc>
                <w:tcPr>
                  <w:tcW w:w="2292" w:type="dxa"/>
                  <w:tcBorders>
                    <w:top w:val="nil"/>
                    <w:left w:val="nil"/>
                    <w:bottom w:val="nil"/>
                    <w:right w:val="nil"/>
                  </w:tcBorders>
                  <w:shd w:val="clear" w:color="auto" w:fill="FFFFFF" w:themeFill="background1"/>
                </w:tcPr>
                <w:p w14:paraId="7441517D" w14:textId="77777777" w:rsidR="002D3DAD" w:rsidRDefault="002D3DAD" w:rsidP="00A42AE3">
                  <w:pPr>
                    <w:ind w:firstLineChars="0" w:firstLine="0"/>
                    <w:rPr>
                      <w:ins w:id="54" w:author="Xiaowei Wang" w:date="2019-11-28T10:50:00Z"/>
                      <w:color w:val="000000"/>
                    </w:rPr>
                  </w:pPr>
                  <w:proofErr w:type="spellStart"/>
                  <w:ins w:id="55" w:author="Xiaowei Wang" w:date="2019-11-28T10:50:00Z">
                    <w:r>
                      <w:rPr>
                        <w:rFonts w:hint="eastAsia"/>
                        <w:color w:val="000000"/>
                      </w:rPr>
                      <w:t>RequestBody</w:t>
                    </w:r>
                    <w:proofErr w:type="spellEnd"/>
                  </w:ins>
                </w:p>
              </w:tc>
            </w:tr>
            <w:tr w:rsidR="002D3DAD" w14:paraId="798C4151" w14:textId="77777777" w:rsidTr="00A42AE3">
              <w:trPr>
                <w:trHeight w:val="356"/>
                <w:ins w:id="56" w:author="Xiaowei Wang" w:date="2019-11-28T10:50:00Z"/>
              </w:trPr>
              <w:tc>
                <w:tcPr>
                  <w:tcW w:w="1550" w:type="dxa"/>
                  <w:tcBorders>
                    <w:top w:val="nil"/>
                    <w:left w:val="single" w:sz="8" w:space="0" w:color="4F81BD"/>
                    <w:bottom w:val="nil"/>
                    <w:right w:val="nil"/>
                  </w:tcBorders>
                  <w:shd w:val="clear" w:color="auto" w:fill="FFFFFF" w:themeFill="background1"/>
                </w:tcPr>
                <w:p w14:paraId="1ADEDCA5" w14:textId="77777777" w:rsidR="002D3DAD" w:rsidRDefault="002D3DAD" w:rsidP="00A42AE3">
                  <w:pPr>
                    <w:ind w:firstLineChars="0" w:firstLine="0"/>
                    <w:rPr>
                      <w:ins w:id="57" w:author="Xiaowei Wang" w:date="2019-11-28T10:50:00Z"/>
                    </w:rPr>
                  </w:pPr>
                  <w:proofErr w:type="spellStart"/>
                  <w:ins w:id="58" w:author="Xiaowei Wang" w:date="2019-11-28T10:50:00Z">
                    <w:r>
                      <w:rPr>
                        <w:rFonts w:hint="eastAsia"/>
                      </w:rPr>
                      <w:t>majorV</w:t>
                    </w:r>
                    <w:r>
                      <w:t>ersion</w:t>
                    </w:r>
                    <w:proofErr w:type="spellEnd"/>
                  </w:ins>
                </w:p>
              </w:tc>
              <w:tc>
                <w:tcPr>
                  <w:tcW w:w="708" w:type="dxa"/>
                  <w:tcBorders>
                    <w:top w:val="nil"/>
                    <w:left w:val="nil"/>
                    <w:bottom w:val="nil"/>
                    <w:right w:val="nil"/>
                  </w:tcBorders>
                  <w:shd w:val="clear" w:color="auto" w:fill="FFFFFF" w:themeFill="background1"/>
                </w:tcPr>
                <w:p w14:paraId="72C37583" w14:textId="77777777" w:rsidR="002D3DAD" w:rsidRDefault="002D3DAD" w:rsidP="00A42AE3">
                  <w:pPr>
                    <w:ind w:firstLineChars="0" w:firstLine="0"/>
                    <w:rPr>
                      <w:ins w:id="59" w:author="Xiaowei Wang" w:date="2019-11-28T10:50:00Z"/>
                      <w:color w:val="000000" w:themeColor="text1"/>
                    </w:rPr>
                  </w:pPr>
                  <w:ins w:id="60" w:author="Xiaowei Wang" w:date="2019-11-28T10:50:00Z">
                    <w:r>
                      <w:rPr>
                        <w:rFonts w:hint="eastAsia"/>
                        <w:color w:val="000000" w:themeColor="text1"/>
                      </w:rPr>
                      <w:t>主版本号</w:t>
                    </w:r>
                  </w:ins>
                </w:p>
              </w:tc>
              <w:tc>
                <w:tcPr>
                  <w:tcW w:w="709" w:type="dxa"/>
                  <w:tcBorders>
                    <w:top w:val="nil"/>
                    <w:left w:val="nil"/>
                    <w:bottom w:val="nil"/>
                    <w:right w:val="nil"/>
                  </w:tcBorders>
                  <w:shd w:val="clear" w:color="auto" w:fill="FFFFFF" w:themeFill="background1"/>
                </w:tcPr>
                <w:p w14:paraId="4F801F0C" w14:textId="77777777" w:rsidR="002D3DAD" w:rsidRDefault="002D3DAD" w:rsidP="00A42AE3">
                  <w:pPr>
                    <w:ind w:firstLineChars="0" w:firstLine="0"/>
                    <w:rPr>
                      <w:ins w:id="61" w:author="Xiaowei Wang" w:date="2019-11-28T10:50:00Z"/>
                      <w:color w:val="000000"/>
                    </w:rPr>
                  </w:pPr>
                  <w:ins w:id="62" w:author="Xiaowei Wang" w:date="2019-11-28T10:50:00Z">
                    <w:r>
                      <w:rPr>
                        <w:rFonts w:hint="eastAsia"/>
                        <w:color w:val="000000"/>
                      </w:rPr>
                      <w:t>是</w:t>
                    </w:r>
                  </w:ins>
                </w:p>
              </w:tc>
              <w:tc>
                <w:tcPr>
                  <w:tcW w:w="1559" w:type="dxa"/>
                  <w:tcBorders>
                    <w:top w:val="nil"/>
                    <w:left w:val="nil"/>
                    <w:bottom w:val="nil"/>
                    <w:right w:val="nil"/>
                  </w:tcBorders>
                  <w:shd w:val="clear" w:color="auto" w:fill="FFFFFF" w:themeFill="background1"/>
                </w:tcPr>
                <w:p w14:paraId="0133DDF7" w14:textId="77777777" w:rsidR="002D3DAD" w:rsidRDefault="002D3DAD" w:rsidP="00A42AE3">
                  <w:pPr>
                    <w:ind w:firstLineChars="0" w:firstLine="0"/>
                    <w:rPr>
                      <w:ins w:id="63" w:author="Xiaowei Wang" w:date="2019-11-28T10:50:00Z"/>
                      <w:color w:val="000000" w:themeColor="text1"/>
                    </w:rPr>
                  </w:pPr>
                  <w:ins w:id="64" w:author="Xiaowei Wang" w:date="2019-11-28T10:50:00Z">
                    <w:r>
                      <w:rPr>
                        <w:rFonts w:hint="eastAsia"/>
                        <w:color w:val="000000" w:themeColor="text1"/>
                      </w:rPr>
                      <w:t>int</w:t>
                    </w:r>
                    <w:r>
                      <w:rPr>
                        <w:color w:val="000000" w:themeColor="text1"/>
                      </w:rPr>
                      <w:t xml:space="preserve"> </w:t>
                    </w:r>
                  </w:ins>
                </w:p>
              </w:tc>
              <w:tc>
                <w:tcPr>
                  <w:tcW w:w="2292" w:type="dxa"/>
                  <w:tcBorders>
                    <w:top w:val="nil"/>
                    <w:left w:val="nil"/>
                    <w:bottom w:val="nil"/>
                    <w:right w:val="nil"/>
                  </w:tcBorders>
                  <w:shd w:val="clear" w:color="auto" w:fill="FFFFFF" w:themeFill="background1"/>
                </w:tcPr>
                <w:p w14:paraId="3DD6EE99" w14:textId="77777777" w:rsidR="002D3DAD" w:rsidRDefault="002D3DAD" w:rsidP="00A42AE3">
                  <w:pPr>
                    <w:ind w:firstLineChars="0" w:firstLine="0"/>
                    <w:rPr>
                      <w:ins w:id="65" w:author="Xiaowei Wang" w:date="2019-11-28T10:50:00Z"/>
                      <w:color w:val="000000"/>
                    </w:rPr>
                  </w:pPr>
                  <w:proofErr w:type="spellStart"/>
                  <w:ins w:id="66" w:author="Xiaowei Wang" w:date="2019-11-28T10:50:00Z">
                    <w:r>
                      <w:rPr>
                        <w:rFonts w:hint="eastAsia"/>
                        <w:color w:val="000000"/>
                      </w:rPr>
                      <w:t>RequestBody</w:t>
                    </w:r>
                    <w:proofErr w:type="spellEnd"/>
                  </w:ins>
                </w:p>
              </w:tc>
            </w:tr>
            <w:tr w:rsidR="002D3DAD" w14:paraId="417EA3E1" w14:textId="77777777" w:rsidTr="00A42AE3">
              <w:trPr>
                <w:trHeight w:val="356"/>
                <w:ins w:id="67" w:author="Xiaowei Wang" w:date="2019-11-28T10:50:00Z"/>
              </w:trPr>
              <w:tc>
                <w:tcPr>
                  <w:tcW w:w="1550" w:type="dxa"/>
                  <w:tcBorders>
                    <w:top w:val="nil"/>
                    <w:left w:val="single" w:sz="8" w:space="0" w:color="4F81BD"/>
                    <w:bottom w:val="nil"/>
                    <w:right w:val="nil"/>
                  </w:tcBorders>
                  <w:shd w:val="clear" w:color="auto" w:fill="FFFFFF" w:themeFill="background1"/>
                </w:tcPr>
                <w:p w14:paraId="14B2AEA6" w14:textId="77777777" w:rsidR="002D3DAD" w:rsidRDefault="002D3DAD" w:rsidP="00A42AE3">
                  <w:pPr>
                    <w:ind w:firstLineChars="0" w:firstLine="0"/>
                    <w:rPr>
                      <w:ins w:id="68" w:author="Xiaowei Wang" w:date="2019-11-28T10:50:00Z"/>
                    </w:rPr>
                  </w:pPr>
                  <w:proofErr w:type="spellStart"/>
                  <w:ins w:id="69" w:author="Xiaowei Wang" w:date="2019-11-28T10:50:00Z">
                    <w:r>
                      <w:rPr>
                        <w:rFonts w:hint="eastAsia"/>
                      </w:rPr>
                      <w:t>m</w:t>
                    </w:r>
                    <w:r>
                      <w:t>inorVersion</w:t>
                    </w:r>
                    <w:proofErr w:type="spellEnd"/>
                  </w:ins>
                </w:p>
              </w:tc>
              <w:tc>
                <w:tcPr>
                  <w:tcW w:w="708" w:type="dxa"/>
                  <w:tcBorders>
                    <w:top w:val="nil"/>
                    <w:left w:val="nil"/>
                    <w:bottom w:val="nil"/>
                    <w:right w:val="nil"/>
                  </w:tcBorders>
                  <w:shd w:val="clear" w:color="auto" w:fill="FFFFFF" w:themeFill="background1"/>
                </w:tcPr>
                <w:p w14:paraId="25E2D146" w14:textId="77777777" w:rsidR="002D3DAD" w:rsidRDefault="002D3DAD" w:rsidP="00A42AE3">
                  <w:pPr>
                    <w:ind w:firstLineChars="0" w:firstLine="0"/>
                    <w:rPr>
                      <w:ins w:id="70" w:author="Xiaowei Wang" w:date="2019-11-28T10:50:00Z"/>
                      <w:color w:val="000000" w:themeColor="text1"/>
                    </w:rPr>
                  </w:pPr>
                  <w:ins w:id="71" w:author="Xiaowei Wang" w:date="2019-11-28T10:50:00Z">
                    <w:r>
                      <w:rPr>
                        <w:rFonts w:hint="eastAsia"/>
                        <w:color w:val="000000" w:themeColor="text1"/>
                      </w:rPr>
                      <w:t>次版本号</w:t>
                    </w:r>
                  </w:ins>
                </w:p>
              </w:tc>
              <w:tc>
                <w:tcPr>
                  <w:tcW w:w="709" w:type="dxa"/>
                  <w:tcBorders>
                    <w:top w:val="nil"/>
                    <w:left w:val="nil"/>
                    <w:bottom w:val="nil"/>
                    <w:right w:val="nil"/>
                  </w:tcBorders>
                  <w:shd w:val="clear" w:color="auto" w:fill="FFFFFF" w:themeFill="background1"/>
                </w:tcPr>
                <w:p w14:paraId="09834266" w14:textId="77777777" w:rsidR="002D3DAD" w:rsidRDefault="002D3DAD" w:rsidP="00A42AE3">
                  <w:pPr>
                    <w:ind w:firstLineChars="0" w:firstLine="0"/>
                    <w:rPr>
                      <w:ins w:id="72" w:author="Xiaowei Wang" w:date="2019-11-28T10:50:00Z"/>
                      <w:color w:val="000000"/>
                    </w:rPr>
                  </w:pPr>
                  <w:ins w:id="73" w:author="Xiaowei Wang" w:date="2019-11-28T10:50:00Z">
                    <w:r>
                      <w:rPr>
                        <w:rFonts w:hint="eastAsia"/>
                        <w:color w:val="000000"/>
                      </w:rPr>
                      <w:t>是</w:t>
                    </w:r>
                  </w:ins>
                </w:p>
              </w:tc>
              <w:tc>
                <w:tcPr>
                  <w:tcW w:w="1559" w:type="dxa"/>
                  <w:tcBorders>
                    <w:top w:val="nil"/>
                    <w:left w:val="nil"/>
                    <w:bottom w:val="nil"/>
                    <w:right w:val="nil"/>
                  </w:tcBorders>
                  <w:shd w:val="clear" w:color="auto" w:fill="FFFFFF" w:themeFill="background1"/>
                </w:tcPr>
                <w:p w14:paraId="0B96FFFA" w14:textId="77777777" w:rsidR="002D3DAD" w:rsidRDefault="002D3DAD" w:rsidP="00A42AE3">
                  <w:pPr>
                    <w:ind w:firstLineChars="0" w:firstLine="0"/>
                    <w:rPr>
                      <w:ins w:id="74" w:author="Xiaowei Wang" w:date="2019-11-28T10:50:00Z"/>
                      <w:color w:val="000000" w:themeColor="text1"/>
                    </w:rPr>
                  </w:pPr>
                  <w:ins w:id="75" w:author="Xiaowei Wang" w:date="2019-11-28T10:50:00Z">
                    <w:r>
                      <w:rPr>
                        <w:rFonts w:hint="eastAsia"/>
                        <w:color w:val="000000" w:themeColor="text1"/>
                      </w:rPr>
                      <w:t>int</w:t>
                    </w:r>
                    <w:r>
                      <w:rPr>
                        <w:color w:val="000000" w:themeColor="text1"/>
                      </w:rPr>
                      <w:t xml:space="preserve"> </w:t>
                    </w:r>
                  </w:ins>
                </w:p>
              </w:tc>
              <w:tc>
                <w:tcPr>
                  <w:tcW w:w="2292" w:type="dxa"/>
                  <w:tcBorders>
                    <w:top w:val="nil"/>
                    <w:left w:val="nil"/>
                    <w:bottom w:val="nil"/>
                    <w:right w:val="nil"/>
                  </w:tcBorders>
                  <w:shd w:val="clear" w:color="auto" w:fill="FFFFFF" w:themeFill="background1"/>
                </w:tcPr>
                <w:p w14:paraId="3AE6C0C9" w14:textId="77777777" w:rsidR="002D3DAD" w:rsidRDefault="002D3DAD" w:rsidP="00A42AE3">
                  <w:pPr>
                    <w:ind w:firstLineChars="0" w:firstLine="0"/>
                    <w:rPr>
                      <w:ins w:id="76" w:author="Xiaowei Wang" w:date="2019-11-28T10:50:00Z"/>
                      <w:color w:val="000000"/>
                    </w:rPr>
                  </w:pPr>
                  <w:proofErr w:type="spellStart"/>
                  <w:ins w:id="77" w:author="Xiaowei Wang" w:date="2019-11-28T10:50:00Z">
                    <w:r>
                      <w:rPr>
                        <w:rFonts w:hint="eastAsia"/>
                        <w:color w:val="000000"/>
                      </w:rPr>
                      <w:t>RequestBody</w:t>
                    </w:r>
                    <w:proofErr w:type="spellEnd"/>
                  </w:ins>
                </w:p>
              </w:tc>
            </w:tr>
          </w:tbl>
          <w:p w14:paraId="3261C5CE" w14:textId="77777777" w:rsidR="002D3DAD" w:rsidRDefault="002D3DAD" w:rsidP="00A42AE3">
            <w:pPr>
              <w:ind w:firstLineChars="0" w:firstLine="0"/>
              <w:rPr>
                <w:ins w:id="78" w:author="Xiaowei Wang" w:date="2019-11-28T10:50:00Z"/>
              </w:rPr>
            </w:pPr>
          </w:p>
        </w:tc>
      </w:tr>
      <w:tr w:rsidR="002D3DAD" w14:paraId="47663363" w14:textId="77777777" w:rsidTr="00A42AE3">
        <w:trPr>
          <w:ins w:id="79" w:author="Xiaowei Wang" w:date="2019-11-28T10:50:00Z"/>
        </w:trPr>
        <w:tc>
          <w:tcPr>
            <w:tcW w:w="1985" w:type="dxa"/>
          </w:tcPr>
          <w:p w14:paraId="2FEEFF20" w14:textId="77777777" w:rsidR="002D3DAD" w:rsidRDefault="002D3DAD" w:rsidP="00A42AE3">
            <w:pPr>
              <w:ind w:firstLineChars="0" w:firstLine="0"/>
              <w:rPr>
                <w:ins w:id="80" w:author="Xiaowei Wang" w:date="2019-11-28T10:50:00Z"/>
              </w:rPr>
            </w:pPr>
            <w:ins w:id="81" w:author="Xiaowei Wang" w:date="2019-11-28T10:50:00Z">
              <w:r>
                <w:rPr>
                  <w:rFonts w:hint="eastAsia"/>
                </w:rPr>
                <w:t>返回值</w:t>
              </w:r>
            </w:ins>
          </w:p>
        </w:tc>
        <w:tc>
          <w:tcPr>
            <w:tcW w:w="5891" w:type="dxa"/>
          </w:tcPr>
          <w:p w14:paraId="7EBE2EFC" w14:textId="77777777" w:rsidR="002D3DAD" w:rsidRDefault="002D3DAD" w:rsidP="00A42AE3">
            <w:pPr>
              <w:ind w:firstLineChars="0" w:firstLine="0"/>
              <w:rPr>
                <w:ins w:id="82" w:author="Xiaowei Wang" w:date="2019-11-28T10:50:00Z"/>
              </w:rPr>
            </w:pPr>
            <w:ins w:id="83" w:author="Xiaowei Wang" w:date="2019-11-28T10:50:00Z">
              <w:r>
                <w:t>{</w:t>
              </w:r>
            </w:ins>
          </w:p>
          <w:p w14:paraId="611D7ADF" w14:textId="77777777" w:rsidR="002D3DAD" w:rsidRDefault="002D3DAD" w:rsidP="00A42AE3">
            <w:pPr>
              <w:ind w:firstLineChars="0" w:firstLine="0"/>
              <w:rPr>
                <w:ins w:id="84" w:author="Xiaowei Wang" w:date="2019-11-28T10:50:00Z"/>
              </w:rPr>
            </w:pPr>
            <w:ins w:id="85" w:author="Xiaowei Wang" w:date="2019-11-28T10:50:00Z">
              <w:r>
                <w:t>code: 200,</w:t>
              </w:r>
            </w:ins>
          </w:p>
          <w:p w14:paraId="42FFAAA2" w14:textId="77777777" w:rsidR="002D3DAD" w:rsidRDefault="002D3DAD" w:rsidP="00A42AE3">
            <w:pPr>
              <w:ind w:firstLineChars="0" w:firstLine="0"/>
              <w:rPr>
                <w:ins w:id="86" w:author="Xiaowei Wang" w:date="2019-11-28T10:50:00Z"/>
              </w:rPr>
            </w:pPr>
            <w:ins w:id="87" w:author="Xiaowei Wang" w:date="2019-11-28T10:50:00Z">
              <w:r>
                <w:t>message: “”</w:t>
              </w:r>
            </w:ins>
          </w:p>
          <w:p w14:paraId="6541D8B9" w14:textId="77777777" w:rsidR="002D3DAD" w:rsidRDefault="002D3DAD" w:rsidP="00A42AE3">
            <w:pPr>
              <w:ind w:firstLineChars="0" w:firstLine="0"/>
              <w:rPr>
                <w:ins w:id="88" w:author="Xiaowei Wang" w:date="2019-11-28T10:50:00Z"/>
              </w:rPr>
            </w:pPr>
            <w:ins w:id="89" w:author="Xiaowei Wang" w:date="2019-11-28T10:50:00Z">
              <w:r>
                <w:rPr>
                  <w:rFonts w:hint="eastAsia"/>
                </w:rPr>
                <w:t>data</w:t>
              </w:r>
              <w:r>
                <w:t xml:space="preserve">: </w:t>
              </w:r>
              <w:proofErr w:type="spellStart"/>
              <w:r>
                <w:t>mapId</w:t>
              </w:r>
              <w:proofErr w:type="spellEnd"/>
            </w:ins>
          </w:p>
          <w:p w14:paraId="2A24232D" w14:textId="77777777" w:rsidR="002D3DAD" w:rsidRDefault="002D3DAD" w:rsidP="00A42AE3">
            <w:pPr>
              <w:ind w:firstLineChars="0" w:firstLine="0"/>
              <w:rPr>
                <w:ins w:id="90" w:author="Xiaowei Wang" w:date="2019-11-28T10:50:00Z"/>
              </w:rPr>
            </w:pPr>
            <w:ins w:id="91" w:author="Xiaowei Wang" w:date="2019-11-28T10:50:00Z">
              <w:r>
                <w:rPr>
                  <w:rFonts w:hint="eastAsia"/>
                </w:rPr>
                <w:t>}</w:t>
              </w:r>
            </w:ins>
          </w:p>
        </w:tc>
      </w:tr>
    </w:tbl>
    <w:p w14:paraId="780C087C" w14:textId="77777777" w:rsidR="002D3DAD" w:rsidRPr="002D3DAD" w:rsidRDefault="002D3DAD" w:rsidP="004B214C">
      <w:pPr>
        <w:ind w:firstLine="420"/>
      </w:pPr>
    </w:p>
    <w:p w14:paraId="4894854B" w14:textId="1D7C574A" w:rsidR="00F3209B" w:rsidRDefault="00622D11" w:rsidP="00004EA5">
      <w:pPr>
        <w:pStyle w:val="3"/>
        <w:numPr>
          <w:ilvl w:val="3"/>
          <w:numId w:val="1"/>
        </w:numPr>
        <w:ind w:firstLineChars="0"/>
      </w:pPr>
      <w:r>
        <w:rPr>
          <w:rFonts w:hint="eastAsia"/>
        </w:rPr>
        <w:lastRenderedPageBreak/>
        <w:t>获取</w:t>
      </w:r>
      <w:r w:rsidR="00F3209B">
        <w:rPr>
          <w:rFonts w:hint="eastAsia"/>
        </w:rPr>
        <w:t>地图</w:t>
      </w:r>
      <w:r>
        <w:rPr>
          <w:rFonts w:hint="eastAsia"/>
        </w:rPr>
        <w:t>信息</w:t>
      </w:r>
    </w:p>
    <w:tbl>
      <w:tblPr>
        <w:tblStyle w:val="aa"/>
        <w:tblW w:w="7876" w:type="dxa"/>
        <w:tblInd w:w="420" w:type="dxa"/>
        <w:tblLayout w:type="fixed"/>
        <w:tblLook w:val="04A0" w:firstRow="1" w:lastRow="0" w:firstColumn="1" w:lastColumn="0" w:noHBand="0" w:noVBand="1"/>
      </w:tblPr>
      <w:tblGrid>
        <w:gridCol w:w="1276"/>
        <w:gridCol w:w="6600"/>
      </w:tblGrid>
      <w:tr w:rsidR="00F3209B" w14:paraId="2EF376DA" w14:textId="77777777" w:rsidTr="00935F47">
        <w:tc>
          <w:tcPr>
            <w:tcW w:w="1276" w:type="dxa"/>
            <w:shd w:val="clear" w:color="auto" w:fill="BFBFBF" w:themeFill="background1" w:themeFillShade="BF"/>
          </w:tcPr>
          <w:p w14:paraId="21CEF1FF" w14:textId="77777777" w:rsidR="00F3209B" w:rsidRDefault="00F3209B" w:rsidP="00935F47">
            <w:pPr>
              <w:ind w:firstLineChars="0" w:firstLine="0"/>
            </w:pPr>
            <w:r>
              <w:rPr>
                <w:rFonts w:hint="eastAsia"/>
              </w:rPr>
              <w:t>接口名称</w:t>
            </w:r>
          </w:p>
        </w:tc>
        <w:tc>
          <w:tcPr>
            <w:tcW w:w="6600" w:type="dxa"/>
            <w:shd w:val="clear" w:color="auto" w:fill="BFBFBF" w:themeFill="background1" w:themeFillShade="BF"/>
          </w:tcPr>
          <w:p w14:paraId="1B267F6F" w14:textId="0239F975" w:rsidR="00F3209B" w:rsidRDefault="006F63B7" w:rsidP="00935F47">
            <w:pPr>
              <w:ind w:firstLineChars="0" w:firstLine="0"/>
            </w:pPr>
            <w:r>
              <w:rPr>
                <w:rFonts w:hint="eastAsia"/>
              </w:rPr>
              <w:t>获取</w:t>
            </w:r>
            <w:r w:rsidR="00F3209B">
              <w:rPr>
                <w:rFonts w:hint="eastAsia"/>
              </w:rPr>
              <w:t>地图</w:t>
            </w:r>
            <w:r>
              <w:rPr>
                <w:rFonts w:hint="eastAsia"/>
              </w:rPr>
              <w:t>信息</w:t>
            </w:r>
            <w:r w:rsidR="00F3209B">
              <w:rPr>
                <w:rFonts w:hint="eastAsia"/>
              </w:rPr>
              <w:t>(</w:t>
            </w:r>
            <w:proofErr w:type="spellStart"/>
            <w:r w:rsidR="007D34D9">
              <w:t>get</w:t>
            </w:r>
            <w:r w:rsidR="00F3209B">
              <w:t>Map</w:t>
            </w:r>
            <w:r w:rsidR="00AB5930">
              <w:t>Info</w:t>
            </w:r>
            <w:proofErr w:type="spellEnd"/>
            <w:r w:rsidR="00F3209B">
              <w:t>)</w:t>
            </w:r>
          </w:p>
        </w:tc>
      </w:tr>
      <w:tr w:rsidR="00F3209B" w14:paraId="4E859A55" w14:textId="77777777" w:rsidTr="00935F47">
        <w:tc>
          <w:tcPr>
            <w:tcW w:w="1276" w:type="dxa"/>
          </w:tcPr>
          <w:p w14:paraId="4D236582" w14:textId="77777777" w:rsidR="00F3209B" w:rsidRDefault="00F3209B" w:rsidP="00935F47">
            <w:pPr>
              <w:ind w:firstLineChars="0" w:firstLine="0"/>
            </w:pPr>
            <w:proofErr w:type="spellStart"/>
            <w:r>
              <w:rPr>
                <w:rFonts w:hint="eastAsia"/>
              </w:rPr>
              <w:t>url</w:t>
            </w:r>
            <w:proofErr w:type="spellEnd"/>
          </w:p>
        </w:tc>
        <w:tc>
          <w:tcPr>
            <w:tcW w:w="6600" w:type="dxa"/>
          </w:tcPr>
          <w:p w14:paraId="61F9FDAC" w14:textId="652C9BAC" w:rsidR="00F3209B" w:rsidRDefault="00F3209B" w:rsidP="00935F47">
            <w:pPr>
              <w:ind w:firstLineChars="0" w:firstLine="0"/>
            </w:pPr>
            <w:r>
              <w:t>/</w:t>
            </w:r>
            <w:r>
              <w:rPr>
                <w:rFonts w:hint="eastAsia"/>
              </w:rPr>
              <w:t>map</w:t>
            </w:r>
            <w:r>
              <w:t>s</w:t>
            </w:r>
            <w:r w:rsidR="007D34D9">
              <w:t>/{</w:t>
            </w:r>
            <w:proofErr w:type="spellStart"/>
            <w:r w:rsidR="007D34D9">
              <w:rPr>
                <w:rFonts w:hint="eastAsia"/>
              </w:rPr>
              <w:t>map</w:t>
            </w:r>
            <w:r w:rsidR="007D34D9">
              <w:t>Id</w:t>
            </w:r>
            <w:proofErr w:type="spellEnd"/>
            <w:r w:rsidR="007D34D9">
              <w:t>}</w:t>
            </w:r>
          </w:p>
        </w:tc>
      </w:tr>
      <w:tr w:rsidR="00F3209B" w14:paraId="3225E040" w14:textId="77777777" w:rsidTr="00935F47">
        <w:tc>
          <w:tcPr>
            <w:tcW w:w="1276" w:type="dxa"/>
          </w:tcPr>
          <w:p w14:paraId="767E8977" w14:textId="77777777" w:rsidR="00F3209B" w:rsidRDefault="00F3209B" w:rsidP="00935F47">
            <w:pPr>
              <w:ind w:firstLineChars="0" w:firstLine="0"/>
            </w:pPr>
            <w:r>
              <w:rPr>
                <w:rFonts w:hint="eastAsia"/>
              </w:rPr>
              <w:t>方法</w:t>
            </w:r>
          </w:p>
        </w:tc>
        <w:tc>
          <w:tcPr>
            <w:tcW w:w="6600" w:type="dxa"/>
          </w:tcPr>
          <w:p w14:paraId="6F6C8B38" w14:textId="4C48D9EC" w:rsidR="00F3209B" w:rsidRDefault="00693352" w:rsidP="00935F47">
            <w:pPr>
              <w:ind w:firstLineChars="0" w:firstLine="0"/>
            </w:pPr>
            <w:r>
              <w:rPr>
                <w:rFonts w:hint="eastAsia"/>
              </w:rPr>
              <w:t>get</w:t>
            </w:r>
          </w:p>
        </w:tc>
      </w:tr>
      <w:tr w:rsidR="00F3209B" w14:paraId="0B09CC3D" w14:textId="77777777" w:rsidTr="00935F47">
        <w:tc>
          <w:tcPr>
            <w:tcW w:w="1276" w:type="dxa"/>
          </w:tcPr>
          <w:p w14:paraId="7218C94B" w14:textId="77777777" w:rsidR="00F3209B" w:rsidRDefault="00F3209B" w:rsidP="00935F47">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367"/>
              <w:gridCol w:w="1276"/>
              <w:gridCol w:w="1275"/>
              <w:gridCol w:w="1725"/>
            </w:tblGrid>
            <w:tr w:rsidR="00F3209B" w:rsidRPr="008A1438" w14:paraId="7BE8C22A" w14:textId="77777777" w:rsidTr="00935F47">
              <w:trPr>
                <w:trHeight w:val="356"/>
              </w:trPr>
              <w:tc>
                <w:tcPr>
                  <w:tcW w:w="1175" w:type="dxa"/>
                  <w:tcBorders>
                    <w:top w:val="nil"/>
                    <w:left w:val="single" w:sz="8" w:space="0" w:color="4F81BD"/>
                    <w:bottom w:val="nil"/>
                    <w:right w:val="nil"/>
                  </w:tcBorders>
                  <w:shd w:val="clear" w:color="auto" w:fill="FFFFFF" w:themeFill="background1"/>
                </w:tcPr>
                <w:p w14:paraId="3BEF3E7A" w14:textId="77777777" w:rsidR="00F3209B" w:rsidRPr="008A1438" w:rsidRDefault="00F3209B" w:rsidP="00935F47">
                  <w:pPr>
                    <w:ind w:firstLineChars="0" w:firstLine="0"/>
                    <w:rPr>
                      <w:color w:val="000000" w:themeColor="text1"/>
                    </w:rPr>
                  </w:pPr>
                  <w:r w:rsidRPr="008A1438">
                    <w:rPr>
                      <w:rFonts w:hint="eastAsia"/>
                      <w:color w:val="000000" w:themeColor="text1"/>
                    </w:rPr>
                    <w:t>参数名称</w:t>
                  </w:r>
                </w:p>
              </w:tc>
              <w:tc>
                <w:tcPr>
                  <w:tcW w:w="1367" w:type="dxa"/>
                  <w:tcBorders>
                    <w:top w:val="nil"/>
                    <w:left w:val="nil"/>
                    <w:bottom w:val="nil"/>
                    <w:right w:val="nil"/>
                  </w:tcBorders>
                  <w:shd w:val="clear" w:color="auto" w:fill="FFFFFF" w:themeFill="background1"/>
                </w:tcPr>
                <w:p w14:paraId="643CAE74" w14:textId="77777777" w:rsidR="00F3209B" w:rsidRPr="008A1438" w:rsidRDefault="00F3209B" w:rsidP="00935F47">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06FD73B5" w14:textId="77777777" w:rsidR="00F3209B" w:rsidRPr="008A1438" w:rsidRDefault="00F3209B" w:rsidP="00935F47">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444C98E2" w14:textId="77777777" w:rsidR="00F3209B" w:rsidRPr="008A1438" w:rsidRDefault="00F3209B" w:rsidP="00935F47">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4991DD6F" w14:textId="77777777" w:rsidR="00F3209B" w:rsidRPr="008A1438" w:rsidRDefault="00F3209B" w:rsidP="00935F47">
                  <w:pPr>
                    <w:ind w:firstLineChars="0" w:firstLine="0"/>
                    <w:rPr>
                      <w:color w:val="000000" w:themeColor="text1"/>
                    </w:rPr>
                  </w:pPr>
                  <w:r w:rsidRPr="008A1438">
                    <w:rPr>
                      <w:rFonts w:hint="eastAsia"/>
                      <w:color w:val="000000" w:themeColor="text1"/>
                    </w:rPr>
                    <w:t>参数形式</w:t>
                  </w:r>
                </w:p>
              </w:tc>
            </w:tr>
            <w:tr w:rsidR="00E474E9" w:rsidRPr="008A1438" w14:paraId="569A6F49" w14:textId="77777777" w:rsidTr="00935F47">
              <w:trPr>
                <w:trHeight w:val="356"/>
              </w:trPr>
              <w:tc>
                <w:tcPr>
                  <w:tcW w:w="1175" w:type="dxa"/>
                  <w:tcBorders>
                    <w:top w:val="nil"/>
                    <w:left w:val="single" w:sz="8" w:space="0" w:color="4F81BD"/>
                    <w:bottom w:val="nil"/>
                    <w:right w:val="nil"/>
                  </w:tcBorders>
                  <w:shd w:val="clear" w:color="auto" w:fill="FFFFFF" w:themeFill="background1"/>
                </w:tcPr>
                <w:p w14:paraId="5DE80874" w14:textId="771876C3" w:rsidR="00E474E9" w:rsidRDefault="00DE5F7A" w:rsidP="00935F47">
                  <w:pPr>
                    <w:ind w:firstLineChars="0" w:firstLine="0"/>
                  </w:pPr>
                  <w:proofErr w:type="spellStart"/>
                  <w:r>
                    <w:t>mapId</w:t>
                  </w:r>
                  <w:proofErr w:type="spellEnd"/>
                </w:p>
              </w:tc>
              <w:tc>
                <w:tcPr>
                  <w:tcW w:w="1367" w:type="dxa"/>
                  <w:tcBorders>
                    <w:top w:val="nil"/>
                    <w:left w:val="nil"/>
                    <w:bottom w:val="nil"/>
                    <w:right w:val="nil"/>
                  </w:tcBorders>
                  <w:shd w:val="clear" w:color="auto" w:fill="FFFFFF" w:themeFill="background1"/>
                </w:tcPr>
                <w:p w14:paraId="29992FE5" w14:textId="6C4CF1AC" w:rsidR="00E474E9" w:rsidRDefault="00DE5F7A" w:rsidP="00935F47">
                  <w:pPr>
                    <w:ind w:firstLineChars="0" w:firstLine="0"/>
                    <w:rPr>
                      <w:color w:val="000000" w:themeColor="text1"/>
                    </w:rPr>
                  </w:pPr>
                  <w:r>
                    <w:rPr>
                      <w:rFonts w:hint="eastAsia"/>
                      <w:color w:val="000000" w:themeColor="text1"/>
                    </w:rPr>
                    <w:t>地图编号</w:t>
                  </w:r>
                </w:p>
              </w:tc>
              <w:tc>
                <w:tcPr>
                  <w:tcW w:w="1276" w:type="dxa"/>
                  <w:tcBorders>
                    <w:top w:val="nil"/>
                    <w:left w:val="nil"/>
                    <w:bottom w:val="nil"/>
                    <w:right w:val="nil"/>
                  </w:tcBorders>
                  <w:shd w:val="clear" w:color="auto" w:fill="FFFFFF" w:themeFill="background1"/>
                </w:tcPr>
                <w:p w14:paraId="74CF314A" w14:textId="3C68CC39" w:rsidR="00E474E9" w:rsidRDefault="00E474E9" w:rsidP="00935F47">
                  <w:pPr>
                    <w:ind w:firstLineChars="0" w:firstLine="0"/>
                    <w:rPr>
                      <w:color w:val="000000" w:themeColor="text1"/>
                    </w:rPr>
                  </w:pPr>
                  <w:r>
                    <w:rPr>
                      <w:rFonts w:hint="eastAsia"/>
                      <w:color w:val="000000" w:themeColor="text1"/>
                    </w:rPr>
                    <w:t>是</w:t>
                  </w:r>
                </w:p>
              </w:tc>
              <w:tc>
                <w:tcPr>
                  <w:tcW w:w="1275" w:type="dxa"/>
                  <w:tcBorders>
                    <w:top w:val="nil"/>
                    <w:left w:val="nil"/>
                    <w:bottom w:val="nil"/>
                    <w:right w:val="nil"/>
                  </w:tcBorders>
                  <w:shd w:val="clear" w:color="auto" w:fill="FFFFFF" w:themeFill="background1"/>
                </w:tcPr>
                <w:p w14:paraId="4BA2E090" w14:textId="27C45FDE" w:rsidR="00E474E9" w:rsidRDefault="006C7BFE" w:rsidP="00935F47">
                  <w:pPr>
                    <w:ind w:firstLineChars="0" w:firstLine="0"/>
                    <w:rPr>
                      <w:color w:val="000000" w:themeColor="text1"/>
                    </w:rPr>
                  </w:pPr>
                  <w:r>
                    <w:rPr>
                      <w:rFonts w:hint="eastAsia"/>
                      <w:color w:val="000000" w:themeColor="text1"/>
                    </w:rPr>
                    <w:t>Int</w:t>
                  </w:r>
                </w:p>
              </w:tc>
              <w:tc>
                <w:tcPr>
                  <w:tcW w:w="1725" w:type="dxa"/>
                  <w:tcBorders>
                    <w:top w:val="nil"/>
                    <w:left w:val="nil"/>
                    <w:bottom w:val="nil"/>
                    <w:right w:val="nil"/>
                  </w:tcBorders>
                  <w:shd w:val="clear" w:color="auto" w:fill="FFFFFF" w:themeFill="background1"/>
                </w:tcPr>
                <w:p w14:paraId="428DD7BE" w14:textId="56DAF3E7" w:rsidR="00E474E9" w:rsidRDefault="00E474E9" w:rsidP="00935F47">
                  <w:pPr>
                    <w:ind w:firstLineChars="0" w:firstLine="0"/>
                    <w:rPr>
                      <w:color w:val="000000"/>
                    </w:rPr>
                  </w:pPr>
                  <w:proofErr w:type="spellStart"/>
                  <w:r>
                    <w:rPr>
                      <w:rFonts w:hint="eastAsia"/>
                      <w:color w:val="000000"/>
                    </w:rPr>
                    <w:t>RequestBody</w:t>
                  </w:r>
                  <w:proofErr w:type="spellEnd"/>
                </w:p>
              </w:tc>
            </w:tr>
          </w:tbl>
          <w:p w14:paraId="7E39D0BD" w14:textId="77777777" w:rsidR="00F3209B" w:rsidRDefault="00F3209B" w:rsidP="00935F47">
            <w:pPr>
              <w:tabs>
                <w:tab w:val="left" w:pos="1350"/>
              </w:tabs>
              <w:ind w:firstLineChars="0" w:firstLine="0"/>
            </w:pPr>
          </w:p>
        </w:tc>
      </w:tr>
      <w:tr w:rsidR="00F3209B" w14:paraId="56DA5416" w14:textId="77777777" w:rsidTr="00935F47">
        <w:tc>
          <w:tcPr>
            <w:tcW w:w="1276" w:type="dxa"/>
          </w:tcPr>
          <w:p w14:paraId="11ECF117" w14:textId="77777777" w:rsidR="00F3209B" w:rsidRDefault="00F3209B" w:rsidP="00935F47">
            <w:pPr>
              <w:ind w:firstLineChars="0" w:firstLine="0"/>
            </w:pPr>
            <w:r>
              <w:rPr>
                <w:rFonts w:hint="eastAsia"/>
              </w:rPr>
              <w:t>返回值</w:t>
            </w:r>
          </w:p>
        </w:tc>
        <w:tc>
          <w:tcPr>
            <w:tcW w:w="6600" w:type="dxa"/>
          </w:tcPr>
          <w:p w14:paraId="49E9CA49" w14:textId="77777777" w:rsidR="00F3209B" w:rsidRDefault="00F3209B" w:rsidP="00935F47">
            <w:pPr>
              <w:ind w:firstLineChars="0" w:firstLine="0"/>
            </w:pPr>
            <w:r>
              <w:t>{</w:t>
            </w:r>
          </w:p>
          <w:p w14:paraId="29021E93" w14:textId="77777777" w:rsidR="00F3209B" w:rsidRDefault="00F3209B" w:rsidP="00935F47">
            <w:pPr>
              <w:ind w:firstLineChars="0" w:firstLine="0"/>
            </w:pPr>
            <w:r>
              <w:t>code: 200,</w:t>
            </w:r>
          </w:p>
          <w:p w14:paraId="515BAEE4" w14:textId="4D3E82D8" w:rsidR="00F3209B" w:rsidRDefault="00F3209B" w:rsidP="00935F47">
            <w:pPr>
              <w:ind w:firstLineChars="0" w:firstLine="0"/>
            </w:pPr>
            <w:r>
              <w:t xml:space="preserve">message: </w:t>
            </w:r>
            <w:r>
              <w:rPr>
                <w:rFonts w:hint="eastAsia"/>
              </w:rPr>
              <w:t>“</w:t>
            </w:r>
            <w:r w:rsidR="00C47E1B">
              <w:rPr>
                <w:rFonts w:hint="eastAsia"/>
              </w:rPr>
              <w:t>获取地图信息</w:t>
            </w:r>
            <w:r>
              <w:rPr>
                <w:rFonts w:hint="eastAsia"/>
              </w:rPr>
              <w:t>成功”</w:t>
            </w:r>
          </w:p>
          <w:p w14:paraId="302005E1" w14:textId="77777777" w:rsidR="00011C7D" w:rsidRDefault="007D34D9" w:rsidP="00935F47">
            <w:pPr>
              <w:ind w:firstLineChars="0" w:firstLine="0"/>
            </w:pPr>
            <w:r>
              <w:rPr>
                <w:rFonts w:hint="eastAsia"/>
              </w:rPr>
              <w:t>d</w:t>
            </w:r>
            <w:r>
              <w:t xml:space="preserve">ata: </w:t>
            </w:r>
          </w:p>
          <w:p w14:paraId="226FFB36" w14:textId="2334A339" w:rsidR="007D34D9" w:rsidRDefault="004F7CB9" w:rsidP="00935F47">
            <w:pPr>
              <w:ind w:firstLineChars="0" w:firstLine="0"/>
            </w:pPr>
            <w:r>
              <w:t>{</w:t>
            </w:r>
          </w:p>
          <w:p w14:paraId="35667615" w14:textId="33746164" w:rsidR="00011C7D" w:rsidRDefault="00011C7D" w:rsidP="00935F47">
            <w:pPr>
              <w:ind w:firstLineChars="0" w:firstLine="0"/>
            </w:pPr>
            <w:r>
              <w:rPr>
                <w:rFonts w:hint="eastAsia"/>
              </w:rPr>
              <w:t xml:space="preserve"> </w:t>
            </w:r>
            <w:r>
              <w:t xml:space="preserve"> map {</w:t>
            </w:r>
          </w:p>
          <w:p w14:paraId="12C918CA" w14:textId="6E4E4022" w:rsidR="00427EF9" w:rsidRDefault="00427EF9" w:rsidP="00935F47">
            <w:pPr>
              <w:ind w:firstLineChars="0" w:firstLine="0"/>
            </w:pPr>
            <w:r>
              <w:rPr>
                <w:rFonts w:hint="eastAsia"/>
              </w:rPr>
              <w:t xml:space="preserve"> </w:t>
            </w:r>
            <w:r>
              <w:t xml:space="preserve">      </w:t>
            </w:r>
            <w:r>
              <w:rPr>
                <w:rFonts w:hint="eastAsia"/>
              </w:rPr>
              <w:t>id</w:t>
            </w:r>
            <w:r w:rsidR="005C73DD">
              <w:rPr>
                <w:rFonts w:hint="eastAsia"/>
              </w:rPr>
              <w:t>,</w:t>
            </w:r>
          </w:p>
          <w:p w14:paraId="0179572C" w14:textId="2989472A" w:rsidR="004F7CB9" w:rsidRDefault="004F7CB9" w:rsidP="00935F47">
            <w:pPr>
              <w:ind w:firstLineChars="0" w:firstLine="0"/>
            </w:pPr>
            <w:r>
              <w:rPr>
                <w:rFonts w:hint="eastAsia"/>
              </w:rPr>
              <w:t xml:space="preserve"> </w:t>
            </w:r>
            <w:r>
              <w:t xml:space="preserve">      name,</w:t>
            </w:r>
          </w:p>
          <w:p w14:paraId="127BCCF5" w14:textId="248F01CB" w:rsidR="00962EBD" w:rsidRDefault="00962EBD" w:rsidP="00935F47">
            <w:pPr>
              <w:ind w:firstLineChars="0" w:firstLine="0"/>
            </w:pPr>
            <w:r>
              <w:rPr>
                <w:rFonts w:hint="eastAsia"/>
              </w:rPr>
              <w:t xml:space="preserve"> </w:t>
            </w:r>
            <w:r>
              <w:t xml:space="preserve">      </w:t>
            </w:r>
            <w:proofErr w:type="spellStart"/>
            <w:r>
              <w:rPr>
                <w:rFonts w:hint="eastAsia"/>
              </w:rPr>
              <w:t>major</w:t>
            </w:r>
            <w:r>
              <w:t>Version</w:t>
            </w:r>
            <w:proofErr w:type="spellEnd"/>
            <w:r>
              <w:t>,</w:t>
            </w:r>
            <w:r w:rsidR="00EC1B1D">
              <w:t xml:space="preserve"> </w:t>
            </w:r>
            <w:r w:rsidR="00EC1B1D">
              <w:rPr>
                <w:rFonts w:hint="eastAsia"/>
              </w:rPr>
              <w:t>主版本号</w:t>
            </w:r>
          </w:p>
          <w:p w14:paraId="667E71C7" w14:textId="10D07442" w:rsidR="00962EBD" w:rsidRDefault="00962EBD" w:rsidP="00935F47">
            <w:pPr>
              <w:ind w:firstLineChars="0" w:firstLine="0"/>
            </w:pPr>
            <w:r>
              <w:rPr>
                <w:rFonts w:hint="eastAsia"/>
              </w:rPr>
              <w:t xml:space="preserve"> </w:t>
            </w:r>
            <w:r>
              <w:t xml:space="preserve">      </w:t>
            </w:r>
            <w:proofErr w:type="spellStart"/>
            <w:r>
              <w:t>minorVersion</w:t>
            </w:r>
            <w:proofErr w:type="spellEnd"/>
            <w:r w:rsidR="00EC1B1D">
              <w:t xml:space="preserve">, </w:t>
            </w:r>
            <w:r w:rsidR="00EC1B1D">
              <w:rPr>
                <w:rFonts w:hint="eastAsia"/>
              </w:rPr>
              <w:t>次版本号</w:t>
            </w:r>
          </w:p>
          <w:p w14:paraId="4CA9109A" w14:textId="5398C6F6" w:rsidR="00966BFD" w:rsidRDefault="004F7CB9" w:rsidP="00935F47">
            <w:pPr>
              <w:ind w:firstLineChars="0" w:firstLine="0"/>
            </w:pPr>
            <w:r>
              <w:rPr>
                <w:rFonts w:hint="eastAsia"/>
              </w:rPr>
              <w:t xml:space="preserve"> </w:t>
            </w:r>
            <w:r>
              <w:t xml:space="preserve">      </w:t>
            </w:r>
            <w:proofErr w:type="spellStart"/>
            <w:r>
              <w:t>coordinateOrigin</w:t>
            </w:r>
            <w:proofErr w:type="spellEnd"/>
            <w:r w:rsidR="00CD3476">
              <w:t>:</w:t>
            </w:r>
            <w:r w:rsidR="00BB590B">
              <w:t xml:space="preserve"> </w:t>
            </w:r>
          </w:p>
          <w:p w14:paraId="4F32A2F8" w14:textId="0CEEAF54" w:rsidR="00BB590B" w:rsidRDefault="00966BFD" w:rsidP="00935F47">
            <w:pPr>
              <w:ind w:firstLineChars="0" w:firstLine="0"/>
            </w:pPr>
            <w:r>
              <w:rPr>
                <w:rFonts w:hint="eastAsia"/>
              </w:rPr>
              <w:t xml:space="preserve"> </w:t>
            </w:r>
            <w:r>
              <w:t xml:space="preserve">      </w:t>
            </w:r>
            <w:r w:rsidR="00BB590B">
              <w:t>{</w:t>
            </w:r>
          </w:p>
          <w:p w14:paraId="22638A66" w14:textId="3B934117" w:rsidR="00BB590B" w:rsidRDefault="00BB590B" w:rsidP="00935F47">
            <w:pPr>
              <w:ind w:firstLineChars="0" w:firstLine="0"/>
            </w:pPr>
            <w:r>
              <w:rPr>
                <w:rFonts w:hint="eastAsia"/>
              </w:rPr>
              <w:t xml:space="preserve"> </w:t>
            </w:r>
            <w:r>
              <w:t xml:space="preserve">      </w:t>
            </w:r>
            <w:r w:rsidR="00EF6519">
              <w:t xml:space="preserve"> </w:t>
            </w:r>
            <w:r>
              <w:t xml:space="preserve"> x</w:t>
            </w:r>
            <w:r>
              <w:rPr>
                <w:rFonts w:hint="eastAsia"/>
              </w:rPr>
              <w:t>，</w:t>
            </w:r>
          </w:p>
          <w:p w14:paraId="5DD3A0D1" w14:textId="3F2D8B2B" w:rsidR="00BB590B" w:rsidRDefault="00BB590B" w:rsidP="00935F47">
            <w:pPr>
              <w:ind w:firstLineChars="0" w:firstLine="0"/>
            </w:pPr>
            <w:r>
              <w:rPr>
                <w:rFonts w:hint="eastAsia"/>
              </w:rPr>
              <w:t xml:space="preserve"> </w:t>
            </w:r>
            <w:r>
              <w:t xml:space="preserve">      </w:t>
            </w:r>
            <w:r>
              <w:rPr>
                <w:rFonts w:hint="eastAsia"/>
              </w:rPr>
              <w:t xml:space="preserve"> </w:t>
            </w:r>
            <w:r w:rsidR="00EF6519">
              <w:t xml:space="preserve"> </w:t>
            </w:r>
            <w:r>
              <w:rPr>
                <w:rFonts w:hint="eastAsia"/>
              </w:rPr>
              <w:t>y</w:t>
            </w:r>
            <w:r>
              <w:t>,</w:t>
            </w:r>
          </w:p>
          <w:p w14:paraId="4315554A" w14:textId="5140C0A5" w:rsidR="000F5622" w:rsidRDefault="00BB590B" w:rsidP="00935F47">
            <w:pPr>
              <w:ind w:firstLineChars="0" w:firstLine="0"/>
            </w:pPr>
            <w:r>
              <w:rPr>
                <w:rFonts w:hint="eastAsia"/>
              </w:rPr>
              <w:t xml:space="preserve"> </w:t>
            </w:r>
            <w:r>
              <w:t xml:space="preserve">      </w:t>
            </w:r>
            <w:r>
              <w:rPr>
                <w:rFonts w:hint="eastAsia"/>
              </w:rPr>
              <w:t xml:space="preserve"> </w:t>
            </w:r>
            <w:r>
              <w:t xml:space="preserve"> z</w:t>
            </w:r>
          </w:p>
          <w:p w14:paraId="19A6095A" w14:textId="6D1D4153" w:rsidR="004F7CB9" w:rsidRDefault="000F5622" w:rsidP="00935F47">
            <w:pPr>
              <w:ind w:firstLineChars="0" w:firstLine="0"/>
            </w:pPr>
            <w:r>
              <w:rPr>
                <w:rFonts w:hint="eastAsia"/>
              </w:rPr>
              <w:t xml:space="preserve"> </w:t>
            </w:r>
            <w:r>
              <w:t xml:space="preserve">      }</w:t>
            </w:r>
            <w:r w:rsidR="004F7CB9">
              <w:t>,</w:t>
            </w:r>
          </w:p>
          <w:p w14:paraId="1A77D4A3" w14:textId="5B5AFBEC" w:rsidR="004F7CB9" w:rsidRDefault="004F7CB9" w:rsidP="00935F47">
            <w:pPr>
              <w:ind w:firstLineChars="0" w:firstLine="0"/>
            </w:pPr>
            <w:r>
              <w:rPr>
                <w:rFonts w:hint="eastAsia"/>
              </w:rPr>
              <w:t xml:space="preserve"> </w:t>
            </w:r>
            <w:r>
              <w:t xml:space="preserve">      speed,</w:t>
            </w:r>
          </w:p>
          <w:p w14:paraId="4C7F62FA" w14:textId="098C4A3F" w:rsidR="004F7CB9" w:rsidRDefault="004F7CB9" w:rsidP="00935F47">
            <w:pPr>
              <w:ind w:firstLineChars="0" w:firstLine="0"/>
            </w:pPr>
            <w:r>
              <w:rPr>
                <w:rFonts w:hint="eastAsia"/>
              </w:rPr>
              <w:t xml:space="preserve"> </w:t>
            </w:r>
            <w:r>
              <w:t xml:space="preserve">      </w:t>
            </w:r>
            <w:proofErr w:type="spellStart"/>
            <w:r w:rsidR="00E04AC3">
              <w:t>baseMapPath</w:t>
            </w:r>
            <w:proofErr w:type="spellEnd"/>
            <w:r w:rsidR="00106061">
              <w:rPr>
                <w:rFonts w:hint="eastAsia"/>
              </w:rPr>
              <w:t>，</w:t>
            </w:r>
          </w:p>
          <w:p w14:paraId="6608F5CD" w14:textId="21638CFA" w:rsidR="00106061" w:rsidRDefault="00106061" w:rsidP="00935F47">
            <w:pPr>
              <w:ind w:firstLineChars="0" w:firstLine="0"/>
            </w:pPr>
            <w:r>
              <w:rPr>
                <w:rFonts w:hint="eastAsia"/>
              </w:rPr>
              <w:t xml:space="preserve"> </w:t>
            </w:r>
            <w:r>
              <w:t xml:space="preserve">      </w:t>
            </w:r>
            <w:proofErr w:type="spellStart"/>
            <w:r>
              <w:rPr>
                <w:rFonts w:hint="eastAsia"/>
              </w:rPr>
              <w:t>left</w:t>
            </w:r>
            <w:r>
              <w:t>Dri</w:t>
            </w:r>
            <w:r w:rsidR="00A30CE6">
              <w:rPr>
                <w:rFonts w:hint="eastAsia"/>
              </w:rPr>
              <w:t>v</w:t>
            </w:r>
            <w:r w:rsidR="00A30CE6">
              <w:t>i</w:t>
            </w:r>
            <w:r>
              <w:t>ng</w:t>
            </w:r>
            <w:proofErr w:type="spellEnd"/>
          </w:p>
          <w:p w14:paraId="0C1DDCCE" w14:textId="70AC75EB" w:rsidR="00011C7D" w:rsidRDefault="00011C7D" w:rsidP="00011C7D">
            <w:pPr>
              <w:ind w:firstLineChars="345" w:firstLine="724"/>
            </w:pPr>
            <w:r>
              <w:rPr>
                <w:rFonts w:hint="eastAsia"/>
              </w:rPr>
              <w:t>}</w:t>
            </w:r>
          </w:p>
          <w:p w14:paraId="4D83979E" w14:textId="578E60A1" w:rsidR="004F7CB9" w:rsidRDefault="004F7CB9" w:rsidP="00011C7D">
            <w:pPr>
              <w:ind w:firstLineChars="0" w:firstLine="0"/>
            </w:pPr>
            <w:r>
              <w:rPr>
                <w:rFonts w:hint="eastAsia"/>
              </w:rPr>
              <w:t>}</w:t>
            </w:r>
          </w:p>
          <w:p w14:paraId="4551313A" w14:textId="77777777" w:rsidR="00F3209B" w:rsidRDefault="00F3209B" w:rsidP="00935F47">
            <w:pPr>
              <w:ind w:firstLineChars="0" w:firstLine="0"/>
            </w:pPr>
            <w:r>
              <w:rPr>
                <w:rFonts w:hint="eastAsia"/>
              </w:rPr>
              <w:t>}</w:t>
            </w:r>
          </w:p>
        </w:tc>
      </w:tr>
    </w:tbl>
    <w:p w14:paraId="143890A3" w14:textId="77777777" w:rsidR="004710BB" w:rsidRDefault="004710BB" w:rsidP="004710BB">
      <w:pPr>
        <w:pStyle w:val="3"/>
        <w:numPr>
          <w:ilvl w:val="2"/>
          <w:numId w:val="1"/>
        </w:numPr>
        <w:ind w:firstLineChars="0"/>
      </w:pPr>
      <w:r>
        <w:rPr>
          <w:rFonts w:hint="eastAsia"/>
        </w:rPr>
        <w:t>创建可通行区域</w:t>
      </w:r>
    </w:p>
    <w:tbl>
      <w:tblPr>
        <w:tblStyle w:val="aa"/>
        <w:tblW w:w="7876" w:type="dxa"/>
        <w:tblInd w:w="420" w:type="dxa"/>
        <w:tblLayout w:type="fixed"/>
        <w:tblLook w:val="04A0" w:firstRow="1" w:lastRow="0" w:firstColumn="1" w:lastColumn="0" w:noHBand="0" w:noVBand="1"/>
      </w:tblPr>
      <w:tblGrid>
        <w:gridCol w:w="1985"/>
        <w:gridCol w:w="5891"/>
      </w:tblGrid>
      <w:tr w:rsidR="004710BB" w14:paraId="021D66D8" w14:textId="77777777" w:rsidTr="00124F2A">
        <w:tc>
          <w:tcPr>
            <w:tcW w:w="1985" w:type="dxa"/>
            <w:shd w:val="clear" w:color="auto" w:fill="BFBFBF" w:themeFill="background1" w:themeFillShade="BF"/>
          </w:tcPr>
          <w:p w14:paraId="59117E67" w14:textId="77777777" w:rsidR="004710BB" w:rsidRDefault="004710BB" w:rsidP="00124F2A">
            <w:pPr>
              <w:ind w:firstLineChars="0" w:firstLine="0"/>
            </w:pPr>
            <w:r>
              <w:rPr>
                <w:rFonts w:hint="eastAsia"/>
              </w:rPr>
              <w:t>接口名称</w:t>
            </w:r>
          </w:p>
        </w:tc>
        <w:tc>
          <w:tcPr>
            <w:tcW w:w="5891" w:type="dxa"/>
            <w:shd w:val="clear" w:color="auto" w:fill="BFBFBF" w:themeFill="background1" w:themeFillShade="BF"/>
          </w:tcPr>
          <w:p w14:paraId="0F2B104F" w14:textId="6EA4BE22" w:rsidR="004710BB" w:rsidRDefault="004710BB" w:rsidP="00124F2A">
            <w:pPr>
              <w:ind w:firstLineChars="0" w:firstLine="0"/>
            </w:pPr>
            <w:r>
              <w:rPr>
                <w:rFonts w:hint="eastAsia"/>
              </w:rPr>
              <w:t>创建可通行区域(</w:t>
            </w:r>
            <w:proofErr w:type="spellStart"/>
            <w:r w:rsidR="008C228C">
              <w:t>c</w:t>
            </w:r>
            <w:r w:rsidR="008C228C">
              <w:rPr>
                <w:rFonts w:hint="eastAsia"/>
              </w:rPr>
              <w:t>reate</w:t>
            </w:r>
            <w:r>
              <w:t>PassableArea</w:t>
            </w:r>
            <w:proofErr w:type="spellEnd"/>
            <w:r>
              <w:t>)</w:t>
            </w:r>
          </w:p>
        </w:tc>
      </w:tr>
      <w:tr w:rsidR="004710BB" w14:paraId="6BAB2FBF" w14:textId="77777777" w:rsidTr="00124F2A">
        <w:tc>
          <w:tcPr>
            <w:tcW w:w="1985" w:type="dxa"/>
          </w:tcPr>
          <w:p w14:paraId="3CFF0C2A" w14:textId="77777777" w:rsidR="004710BB" w:rsidRDefault="004710BB" w:rsidP="00124F2A">
            <w:pPr>
              <w:ind w:firstLineChars="0" w:firstLine="0"/>
            </w:pPr>
            <w:proofErr w:type="spellStart"/>
            <w:r>
              <w:rPr>
                <w:rFonts w:hint="eastAsia"/>
              </w:rPr>
              <w:t>url</w:t>
            </w:r>
            <w:proofErr w:type="spellEnd"/>
          </w:p>
        </w:tc>
        <w:tc>
          <w:tcPr>
            <w:tcW w:w="5891" w:type="dxa"/>
          </w:tcPr>
          <w:p w14:paraId="1F827ABC" w14:textId="4DB1D794" w:rsidR="004710BB" w:rsidRDefault="004710BB" w:rsidP="00124F2A">
            <w:pPr>
              <w:ind w:firstLineChars="0" w:firstLine="0"/>
            </w:pPr>
            <w:r>
              <w:t>/maps/</w:t>
            </w:r>
            <w:r w:rsidR="005030E9">
              <w:t>{</w:t>
            </w:r>
            <w:r w:rsidR="005030E9">
              <w:rPr>
                <w:rFonts w:hint="eastAsia"/>
              </w:rPr>
              <w:t xml:space="preserve"> </w:t>
            </w:r>
            <w:proofErr w:type="spellStart"/>
            <w:r w:rsidR="005030E9">
              <w:rPr>
                <w:rFonts w:hint="eastAsia"/>
              </w:rPr>
              <w:t>m</w:t>
            </w:r>
            <w:r w:rsidR="005030E9">
              <w:t>apId</w:t>
            </w:r>
            <w:proofErr w:type="spellEnd"/>
            <w:r w:rsidR="005030E9">
              <w:t xml:space="preserve"> }/</w:t>
            </w:r>
            <w:r>
              <w:t xml:space="preserve">{ </w:t>
            </w:r>
            <w:proofErr w:type="spellStart"/>
            <w:r>
              <w:t>areaType</w:t>
            </w:r>
            <w:proofErr w:type="spellEnd"/>
            <w:r>
              <w:t xml:space="preserve"> }</w:t>
            </w:r>
          </w:p>
        </w:tc>
      </w:tr>
      <w:tr w:rsidR="004710BB" w14:paraId="24904EDE" w14:textId="77777777" w:rsidTr="00124F2A">
        <w:tc>
          <w:tcPr>
            <w:tcW w:w="1985" w:type="dxa"/>
          </w:tcPr>
          <w:p w14:paraId="2153AE18" w14:textId="77777777" w:rsidR="004710BB" w:rsidRDefault="004710BB" w:rsidP="00124F2A">
            <w:pPr>
              <w:ind w:firstLineChars="0" w:firstLine="0"/>
            </w:pPr>
            <w:r>
              <w:rPr>
                <w:rFonts w:hint="eastAsia"/>
              </w:rPr>
              <w:t>方法</w:t>
            </w:r>
          </w:p>
        </w:tc>
        <w:tc>
          <w:tcPr>
            <w:tcW w:w="5891" w:type="dxa"/>
          </w:tcPr>
          <w:p w14:paraId="224AA45D" w14:textId="77777777" w:rsidR="004710BB" w:rsidRDefault="004710BB" w:rsidP="00124F2A">
            <w:pPr>
              <w:ind w:firstLineChars="0" w:firstLine="0"/>
            </w:pPr>
            <w:r>
              <w:t>put</w:t>
            </w:r>
          </w:p>
        </w:tc>
      </w:tr>
      <w:tr w:rsidR="004710BB" w14:paraId="774A57C7" w14:textId="77777777" w:rsidTr="00124F2A">
        <w:tc>
          <w:tcPr>
            <w:tcW w:w="1985" w:type="dxa"/>
          </w:tcPr>
          <w:p w14:paraId="4F2E4E46" w14:textId="77777777" w:rsidR="004710BB" w:rsidRDefault="004710BB"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64875" w:rsidRPr="008A1438" w14:paraId="0A0CE997" w14:textId="77777777" w:rsidTr="00466218">
              <w:trPr>
                <w:trHeight w:val="356"/>
              </w:trPr>
              <w:tc>
                <w:tcPr>
                  <w:tcW w:w="1124" w:type="dxa"/>
                  <w:tcBorders>
                    <w:top w:val="nil"/>
                    <w:left w:val="single" w:sz="8" w:space="0" w:color="4F81BD"/>
                    <w:bottom w:val="nil"/>
                    <w:right w:val="nil"/>
                  </w:tcBorders>
                  <w:shd w:val="clear" w:color="auto" w:fill="FFFFFF" w:themeFill="background1"/>
                </w:tcPr>
                <w:p w14:paraId="14BFA0C4" w14:textId="77777777" w:rsidR="00264875" w:rsidRPr="008A1438" w:rsidRDefault="00264875" w:rsidP="00264875">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68731A2" w14:textId="77777777" w:rsidR="00264875" w:rsidRPr="008A1438" w:rsidRDefault="00264875" w:rsidP="00264875">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B87D0B1" w14:textId="77777777" w:rsidR="00264875" w:rsidRPr="008A1438" w:rsidRDefault="00264875" w:rsidP="00264875">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45E0307" w14:textId="77777777" w:rsidR="00264875" w:rsidRPr="008A1438" w:rsidRDefault="00264875" w:rsidP="00264875">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5A6C629" w14:textId="77777777" w:rsidR="00264875" w:rsidRPr="008A1438" w:rsidRDefault="00264875" w:rsidP="00264875">
                  <w:pPr>
                    <w:ind w:firstLineChars="0" w:firstLine="0"/>
                    <w:rPr>
                      <w:color w:val="000000" w:themeColor="text1"/>
                    </w:rPr>
                  </w:pPr>
                  <w:r w:rsidRPr="008A1438">
                    <w:rPr>
                      <w:rFonts w:hint="eastAsia"/>
                      <w:color w:val="000000" w:themeColor="text1"/>
                    </w:rPr>
                    <w:t>参数形式</w:t>
                  </w:r>
                </w:p>
              </w:tc>
            </w:tr>
            <w:tr w:rsidR="00264875" w14:paraId="204033E7" w14:textId="77777777" w:rsidTr="00466218">
              <w:trPr>
                <w:trHeight w:val="356"/>
              </w:trPr>
              <w:tc>
                <w:tcPr>
                  <w:tcW w:w="1124" w:type="dxa"/>
                  <w:tcBorders>
                    <w:top w:val="nil"/>
                    <w:left w:val="single" w:sz="8" w:space="0" w:color="4F81BD"/>
                    <w:bottom w:val="nil"/>
                    <w:right w:val="nil"/>
                  </w:tcBorders>
                  <w:shd w:val="clear" w:color="auto" w:fill="FFFFFF" w:themeFill="background1"/>
                </w:tcPr>
                <w:p w14:paraId="2C69FF67" w14:textId="77777777" w:rsidR="00264875" w:rsidRDefault="00264875" w:rsidP="00264875">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7977D912" w14:textId="77777777" w:rsidR="00264875" w:rsidRDefault="00264875" w:rsidP="00264875">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5CF92C2" w14:textId="77777777" w:rsidR="00264875" w:rsidRDefault="00264875" w:rsidP="002648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73DE2D7" w14:textId="77777777" w:rsidR="00264875" w:rsidRDefault="00264875" w:rsidP="00264875">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C33F4B8" w14:textId="77777777" w:rsidR="00264875" w:rsidRDefault="00264875" w:rsidP="00264875">
                  <w:pPr>
                    <w:ind w:firstLineChars="0" w:firstLine="0"/>
                    <w:rPr>
                      <w:color w:val="000000"/>
                    </w:rPr>
                  </w:pPr>
                  <w:proofErr w:type="spellStart"/>
                  <w:r>
                    <w:rPr>
                      <w:rFonts w:hint="eastAsia"/>
                      <w:color w:val="000000"/>
                    </w:rPr>
                    <w:t>RequestBody</w:t>
                  </w:r>
                  <w:proofErr w:type="spellEnd"/>
                </w:p>
              </w:tc>
            </w:tr>
            <w:tr w:rsidR="005030E9" w14:paraId="20606BA5" w14:textId="77777777" w:rsidTr="00466218">
              <w:trPr>
                <w:trHeight w:val="356"/>
              </w:trPr>
              <w:tc>
                <w:tcPr>
                  <w:tcW w:w="1124" w:type="dxa"/>
                  <w:tcBorders>
                    <w:top w:val="nil"/>
                    <w:left w:val="single" w:sz="8" w:space="0" w:color="4F81BD"/>
                    <w:bottom w:val="nil"/>
                    <w:right w:val="nil"/>
                  </w:tcBorders>
                  <w:shd w:val="clear" w:color="auto" w:fill="FFFFFF" w:themeFill="background1"/>
                </w:tcPr>
                <w:p w14:paraId="04BD75C2" w14:textId="481E3449" w:rsidR="005030E9" w:rsidRDefault="005030E9" w:rsidP="00264875">
                  <w:pPr>
                    <w:ind w:firstLineChars="0" w:firstLine="0"/>
                  </w:pPr>
                  <w:proofErr w:type="spellStart"/>
                  <w:r>
                    <w:rPr>
                      <w:rFonts w:hint="eastAsia"/>
                    </w:rPr>
                    <w:t>area</w:t>
                  </w:r>
                  <w:r>
                    <w:t>Type</w:t>
                  </w:r>
                  <w:proofErr w:type="spellEnd"/>
                </w:p>
              </w:tc>
              <w:tc>
                <w:tcPr>
                  <w:tcW w:w="1134" w:type="dxa"/>
                  <w:tcBorders>
                    <w:top w:val="nil"/>
                    <w:left w:val="nil"/>
                    <w:bottom w:val="nil"/>
                    <w:right w:val="nil"/>
                  </w:tcBorders>
                  <w:shd w:val="clear" w:color="auto" w:fill="FFFFFF" w:themeFill="background1"/>
                </w:tcPr>
                <w:p w14:paraId="735B40CE" w14:textId="3587BD85" w:rsidR="005030E9" w:rsidRDefault="005030E9" w:rsidP="00264875">
                  <w:pPr>
                    <w:ind w:firstLineChars="0" w:firstLine="0"/>
                    <w:rPr>
                      <w:color w:val="000000" w:themeColor="text1"/>
                    </w:rPr>
                  </w:pPr>
                  <w:r>
                    <w:rPr>
                      <w:rFonts w:hint="eastAsia"/>
                      <w:color w:val="000000" w:themeColor="text1"/>
                    </w:rPr>
                    <w:t>区域类型</w:t>
                  </w:r>
                </w:p>
              </w:tc>
              <w:tc>
                <w:tcPr>
                  <w:tcW w:w="709" w:type="dxa"/>
                  <w:tcBorders>
                    <w:top w:val="nil"/>
                    <w:left w:val="nil"/>
                    <w:bottom w:val="nil"/>
                    <w:right w:val="nil"/>
                  </w:tcBorders>
                  <w:shd w:val="clear" w:color="auto" w:fill="FFFFFF" w:themeFill="background1"/>
                </w:tcPr>
                <w:p w14:paraId="0ED21AEC" w14:textId="337E7115" w:rsidR="005030E9" w:rsidRDefault="005030E9" w:rsidP="002648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D5F7B6B" w14:textId="04DB32AD" w:rsidR="005030E9" w:rsidRDefault="005030E9" w:rsidP="00264875">
                  <w:pPr>
                    <w:ind w:firstLineChars="0" w:firstLine="0"/>
                    <w:rPr>
                      <w:color w:val="000000" w:themeColor="text1"/>
                    </w:rPr>
                  </w:pPr>
                  <w:r>
                    <w:rPr>
                      <w:rFonts w:hint="eastAsia"/>
                      <w:color w:val="000000" w:themeColor="text1"/>
                    </w:rPr>
                    <w:t>String，值为“</w:t>
                  </w:r>
                  <w:proofErr w:type="spellStart"/>
                  <w:r>
                    <w:rPr>
                      <w:rFonts w:hint="eastAsia"/>
                      <w:color w:val="000000" w:themeColor="text1"/>
                    </w:rPr>
                    <w:t>passableArea</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430E8DBD" w14:textId="1A0A16FC" w:rsidR="005030E9" w:rsidRDefault="003909E5" w:rsidP="00264875">
                  <w:pPr>
                    <w:ind w:firstLineChars="0" w:firstLine="0"/>
                    <w:rPr>
                      <w:color w:val="000000"/>
                    </w:rPr>
                  </w:pPr>
                  <w:proofErr w:type="spellStart"/>
                  <w:r>
                    <w:rPr>
                      <w:rFonts w:hint="eastAsia"/>
                      <w:color w:val="000000"/>
                    </w:rPr>
                    <w:t>RequestBody</w:t>
                  </w:r>
                  <w:proofErr w:type="spellEnd"/>
                </w:p>
              </w:tc>
            </w:tr>
            <w:tr w:rsidR="005F5AFF" w14:paraId="28D47FCF" w14:textId="77777777" w:rsidTr="00466218">
              <w:trPr>
                <w:trHeight w:val="356"/>
              </w:trPr>
              <w:tc>
                <w:tcPr>
                  <w:tcW w:w="1124" w:type="dxa"/>
                  <w:tcBorders>
                    <w:top w:val="nil"/>
                    <w:left w:val="single" w:sz="8" w:space="0" w:color="4F81BD"/>
                    <w:bottom w:val="nil"/>
                    <w:right w:val="nil"/>
                  </w:tcBorders>
                  <w:shd w:val="clear" w:color="auto" w:fill="FFFFFF" w:themeFill="background1"/>
                </w:tcPr>
                <w:p w14:paraId="4E238938" w14:textId="166F4B2F" w:rsidR="005F5AFF" w:rsidRDefault="005F5AFF" w:rsidP="00264875">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44540355" w14:textId="70B93854" w:rsidR="005F5AFF" w:rsidRDefault="005F5AFF" w:rsidP="00264875">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6610B37C" w14:textId="0CB2D027" w:rsidR="005F5AFF" w:rsidRDefault="005F5AFF" w:rsidP="00264875">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29C2938F" w14:textId="42E80F5B" w:rsidR="005F5AFF" w:rsidRDefault="005F5AFF" w:rsidP="00264875">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28A3A3ED" w14:textId="77777777" w:rsidR="005F5AFF" w:rsidRDefault="005F5AFF" w:rsidP="00264875">
                  <w:pPr>
                    <w:ind w:firstLineChars="0" w:firstLine="0"/>
                    <w:rPr>
                      <w:color w:val="000000"/>
                    </w:rPr>
                  </w:pPr>
                </w:p>
              </w:tc>
            </w:tr>
            <w:tr w:rsidR="00264875" w14:paraId="3F12A494" w14:textId="77777777" w:rsidTr="00466218">
              <w:trPr>
                <w:trHeight w:val="356"/>
              </w:trPr>
              <w:tc>
                <w:tcPr>
                  <w:tcW w:w="1124" w:type="dxa"/>
                  <w:tcBorders>
                    <w:top w:val="nil"/>
                    <w:left w:val="single" w:sz="8" w:space="0" w:color="4F81BD"/>
                    <w:bottom w:val="nil"/>
                    <w:right w:val="nil"/>
                  </w:tcBorders>
                  <w:shd w:val="clear" w:color="auto" w:fill="FFFFFF" w:themeFill="background1"/>
                </w:tcPr>
                <w:p w14:paraId="5A13DE89" w14:textId="625FE1F2" w:rsidR="00264875" w:rsidRDefault="00C14DC4" w:rsidP="00264875">
                  <w:pPr>
                    <w:ind w:firstLineChars="0" w:firstLine="0"/>
                  </w:pPr>
                  <w:r>
                    <w:rPr>
                      <w:rFonts w:hint="eastAsia"/>
                    </w:rPr>
                    <w:t>points</w:t>
                  </w:r>
                </w:p>
              </w:tc>
              <w:tc>
                <w:tcPr>
                  <w:tcW w:w="1134" w:type="dxa"/>
                  <w:tcBorders>
                    <w:top w:val="nil"/>
                    <w:left w:val="nil"/>
                    <w:bottom w:val="nil"/>
                    <w:right w:val="nil"/>
                  </w:tcBorders>
                  <w:shd w:val="clear" w:color="auto" w:fill="FFFFFF" w:themeFill="background1"/>
                </w:tcPr>
                <w:p w14:paraId="474D21C2" w14:textId="72F7883F" w:rsidR="00264875" w:rsidRDefault="00F245BA" w:rsidP="00264875">
                  <w:pPr>
                    <w:ind w:firstLineChars="0" w:firstLine="0"/>
                    <w:rPr>
                      <w:color w:val="000000" w:themeColor="text1"/>
                    </w:rPr>
                  </w:pPr>
                  <w:r>
                    <w:rPr>
                      <w:rFonts w:hint="eastAsia"/>
                      <w:color w:val="000000" w:themeColor="text1"/>
                    </w:rPr>
                    <w:t>边界点集</w:t>
                  </w:r>
                </w:p>
              </w:tc>
              <w:tc>
                <w:tcPr>
                  <w:tcW w:w="709" w:type="dxa"/>
                  <w:tcBorders>
                    <w:top w:val="nil"/>
                    <w:left w:val="nil"/>
                    <w:bottom w:val="nil"/>
                    <w:right w:val="nil"/>
                  </w:tcBorders>
                  <w:shd w:val="clear" w:color="auto" w:fill="FFFFFF" w:themeFill="background1"/>
                </w:tcPr>
                <w:p w14:paraId="7514F035" w14:textId="77777777" w:rsidR="00264875" w:rsidRDefault="00264875" w:rsidP="002648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38A11E3" w14:textId="74D09804" w:rsidR="00160DE9" w:rsidRDefault="00D740E8" w:rsidP="00264875">
                  <w:pPr>
                    <w:ind w:firstLineChars="0" w:firstLine="0"/>
                    <w:rPr>
                      <w:color w:val="000000" w:themeColor="text1"/>
                    </w:rPr>
                  </w:pPr>
                  <w:r>
                    <w:rPr>
                      <w:rFonts w:hint="eastAsia"/>
                      <w:color w:val="000000" w:themeColor="text1"/>
                    </w:rPr>
                    <w:t>逆时针顺序的</w:t>
                  </w:r>
                  <w:r w:rsidR="00772D43">
                    <w:rPr>
                      <w:rFonts w:hint="eastAsia"/>
                      <w:color w:val="000000" w:themeColor="text1"/>
                    </w:rPr>
                    <w:t>局部</w:t>
                  </w:r>
                  <w:r w:rsidR="001C6013">
                    <w:rPr>
                      <w:rFonts w:hint="eastAsia"/>
                      <w:color w:val="000000" w:themeColor="text1"/>
                    </w:rPr>
                    <w:t>坐标点</w:t>
                  </w:r>
                  <w:r>
                    <w:rPr>
                      <w:rFonts w:hint="eastAsia"/>
                      <w:color w:val="000000" w:themeColor="text1"/>
                    </w:rPr>
                    <w:t>数</w:t>
                  </w:r>
                  <w:r>
                    <w:rPr>
                      <w:rFonts w:hint="eastAsia"/>
                      <w:color w:val="000000" w:themeColor="text1"/>
                    </w:rPr>
                    <w:lastRenderedPageBreak/>
                    <w:t>组</w:t>
                  </w:r>
                  <w:r w:rsidR="00F245BA">
                    <w:rPr>
                      <w:rFonts w:hint="eastAsia"/>
                      <w:color w:val="000000" w:themeColor="text1"/>
                    </w:rPr>
                    <w:t>，</w:t>
                  </w:r>
                  <w:r w:rsidR="00444921">
                    <w:rPr>
                      <w:rFonts w:hint="eastAsia"/>
                      <w:color w:val="000000" w:themeColor="text1"/>
                    </w:rPr>
                    <w:t>point</w:t>
                  </w:r>
                  <w:r w:rsidR="00444921">
                    <w:rPr>
                      <w:color w:val="000000" w:themeColor="text1"/>
                    </w:rPr>
                    <w:t xml:space="preserve">s: </w:t>
                  </w:r>
                  <w:r w:rsidR="00160DE9">
                    <w:rPr>
                      <w:rFonts w:hint="eastAsia"/>
                      <w:color w:val="000000" w:themeColor="text1"/>
                    </w:rPr>
                    <w:t>[</w:t>
                  </w:r>
                </w:p>
                <w:p w14:paraId="1EE17B3B" w14:textId="66DC5F95" w:rsidR="00160DE9" w:rsidRDefault="00A05EB0" w:rsidP="00160DE9">
                  <w:pPr>
                    <w:ind w:firstLineChars="0" w:firstLine="0"/>
                    <w:rPr>
                      <w:color w:val="000000" w:themeColor="text1"/>
                    </w:rPr>
                  </w:pPr>
                  <w:r>
                    <w:rPr>
                      <w:color w:val="000000" w:themeColor="text1"/>
                    </w:rPr>
                    <w:t>{x</w:t>
                  </w:r>
                  <w:r w:rsidR="00160DE9">
                    <w:rPr>
                      <w:color w:val="000000" w:themeColor="text1"/>
                    </w:rPr>
                    <w:t>1</w:t>
                  </w:r>
                  <w:r w:rsidR="00160DE9">
                    <w:rPr>
                      <w:rFonts w:hint="eastAsia"/>
                      <w:color w:val="000000" w:themeColor="text1"/>
                    </w:rPr>
                    <w:t>,</w:t>
                  </w:r>
                  <w:r w:rsidR="00160DE9">
                    <w:rPr>
                      <w:color w:val="000000" w:themeColor="text1"/>
                    </w:rPr>
                    <w:t xml:space="preserve"> </w:t>
                  </w:r>
                  <w:r>
                    <w:rPr>
                      <w:rFonts w:hint="eastAsia"/>
                      <w:color w:val="000000" w:themeColor="text1"/>
                    </w:rPr>
                    <w:t>y</w:t>
                  </w:r>
                  <w:r w:rsidR="00160DE9">
                    <w:rPr>
                      <w:color w:val="000000" w:themeColor="text1"/>
                    </w:rPr>
                    <w:t>1</w:t>
                  </w:r>
                  <w:r>
                    <w:rPr>
                      <w:color w:val="000000" w:themeColor="text1"/>
                    </w:rPr>
                    <w:t>, z</w:t>
                  </w:r>
                  <w:r w:rsidR="00160DE9">
                    <w:rPr>
                      <w:color w:val="000000" w:themeColor="text1"/>
                    </w:rPr>
                    <w:t>1</w:t>
                  </w:r>
                  <w:r>
                    <w:rPr>
                      <w:color w:val="000000" w:themeColor="text1"/>
                    </w:rPr>
                    <w:t>}</w:t>
                  </w:r>
                  <w:r w:rsidR="00160DE9">
                    <w:rPr>
                      <w:color w:val="000000" w:themeColor="text1"/>
                    </w:rPr>
                    <w:t xml:space="preserve">, </w:t>
                  </w:r>
                </w:p>
                <w:p w14:paraId="4A27A1CF" w14:textId="3471ED74" w:rsidR="003C3BF2" w:rsidRDefault="00160DE9" w:rsidP="00160DE9">
                  <w:pPr>
                    <w:ind w:firstLineChars="0" w:firstLine="0"/>
                    <w:rPr>
                      <w:color w:val="000000" w:themeColor="text1"/>
                    </w:rPr>
                  </w:pPr>
                  <w:r>
                    <w:rPr>
                      <w:color w:val="000000" w:themeColor="text1"/>
                    </w:rPr>
                    <w:t>{x2</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2, z2}</w:t>
                  </w:r>
                  <w:r w:rsidR="003C3BF2">
                    <w:rPr>
                      <w:color w:val="000000" w:themeColor="text1"/>
                    </w:rPr>
                    <w:t>,</w:t>
                  </w:r>
                </w:p>
                <w:p w14:paraId="5667B4A9" w14:textId="31C03AF8" w:rsidR="003C3BF2" w:rsidRDefault="003C3BF2" w:rsidP="00160DE9">
                  <w:pPr>
                    <w:ind w:firstLineChars="0" w:firstLine="0"/>
                    <w:rPr>
                      <w:color w:val="000000" w:themeColor="text1"/>
                    </w:rPr>
                  </w:pPr>
                  <w:r>
                    <w:rPr>
                      <w:color w:val="000000" w:themeColor="text1"/>
                    </w:rPr>
                    <w:t>…</w:t>
                  </w:r>
                  <w:r w:rsidR="00464A3A">
                    <w:rPr>
                      <w:color w:val="000000" w:themeColor="text1"/>
                    </w:rPr>
                    <w:t>…</w:t>
                  </w:r>
                </w:p>
                <w:p w14:paraId="3F500E33" w14:textId="4CE2484F" w:rsidR="00264875" w:rsidRDefault="00160DE9" w:rsidP="00160DE9">
                  <w:pPr>
                    <w:ind w:firstLineChars="0" w:firstLine="0"/>
                    <w:rPr>
                      <w:color w:val="000000" w:themeColor="text1"/>
                    </w:rPr>
                  </w:pPr>
                  <w:r>
                    <w:rPr>
                      <w:color w:val="000000" w:themeColor="text1"/>
                    </w:rPr>
                    <w:t>]</w:t>
                  </w:r>
                </w:p>
              </w:tc>
              <w:tc>
                <w:tcPr>
                  <w:tcW w:w="2292" w:type="dxa"/>
                  <w:tcBorders>
                    <w:top w:val="nil"/>
                    <w:left w:val="nil"/>
                    <w:bottom w:val="nil"/>
                    <w:right w:val="nil"/>
                  </w:tcBorders>
                  <w:shd w:val="clear" w:color="auto" w:fill="FFFFFF" w:themeFill="background1"/>
                </w:tcPr>
                <w:p w14:paraId="7D3D988F" w14:textId="77777777" w:rsidR="00264875" w:rsidRDefault="00264875" w:rsidP="00264875">
                  <w:pPr>
                    <w:ind w:firstLineChars="0" w:firstLine="0"/>
                    <w:rPr>
                      <w:color w:val="000000"/>
                    </w:rPr>
                  </w:pPr>
                  <w:proofErr w:type="spellStart"/>
                  <w:r>
                    <w:rPr>
                      <w:rFonts w:hint="eastAsia"/>
                      <w:color w:val="000000"/>
                    </w:rPr>
                    <w:lastRenderedPageBreak/>
                    <w:t>RequestBody</w:t>
                  </w:r>
                  <w:proofErr w:type="spellEnd"/>
                </w:p>
              </w:tc>
            </w:tr>
          </w:tbl>
          <w:p w14:paraId="3E7DB30A" w14:textId="77777777" w:rsidR="004710BB" w:rsidRDefault="004710BB" w:rsidP="00124F2A">
            <w:pPr>
              <w:ind w:firstLineChars="0" w:firstLine="0"/>
            </w:pPr>
          </w:p>
        </w:tc>
      </w:tr>
      <w:tr w:rsidR="004710BB" w14:paraId="168270E8" w14:textId="77777777" w:rsidTr="00124F2A">
        <w:tc>
          <w:tcPr>
            <w:tcW w:w="1985" w:type="dxa"/>
          </w:tcPr>
          <w:p w14:paraId="7A1662A1" w14:textId="77777777" w:rsidR="004710BB" w:rsidRDefault="004710BB" w:rsidP="00124F2A">
            <w:pPr>
              <w:ind w:firstLineChars="0" w:firstLine="0"/>
            </w:pPr>
            <w:r>
              <w:rPr>
                <w:rFonts w:hint="eastAsia"/>
              </w:rPr>
              <w:lastRenderedPageBreak/>
              <w:t>返回值</w:t>
            </w:r>
          </w:p>
        </w:tc>
        <w:tc>
          <w:tcPr>
            <w:tcW w:w="5891" w:type="dxa"/>
          </w:tcPr>
          <w:p w14:paraId="47D2A5B6" w14:textId="77777777" w:rsidR="004710BB" w:rsidRDefault="004710BB" w:rsidP="00124F2A">
            <w:pPr>
              <w:ind w:firstLineChars="0" w:firstLine="0"/>
            </w:pPr>
            <w:r>
              <w:t>{</w:t>
            </w:r>
          </w:p>
          <w:p w14:paraId="772C0E41" w14:textId="77777777" w:rsidR="004710BB" w:rsidRDefault="004710BB" w:rsidP="00124F2A">
            <w:pPr>
              <w:ind w:firstLineChars="0" w:firstLine="0"/>
            </w:pPr>
            <w:r>
              <w:t>code: 200,</w:t>
            </w:r>
          </w:p>
          <w:p w14:paraId="702BDD54" w14:textId="6F486A23" w:rsidR="004710BB" w:rsidRDefault="004710BB" w:rsidP="00124F2A">
            <w:pPr>
              <w:ind w:firstLineChars="0" w:firstLine="0"/>
            </w:pPr>
            <w:r>
              <w:t>message: “</w:t>
            </w:r>
            <w:r w:rsidR="00DE5869">
              <w:rPr>
                <w:rFonts w:hint="eastAsia"/>
              </w:rPr>
              <w:t>创建成功</w:t>
            </w:r>
            <w:r>
              <w:t>”</w:t>
            </w:r>
          </w:p>
          <w:p w14:paraId="481CA6B1" w14:textId="4112CBA2" w:rsidR="008E1981" w:rsidRDefault="008E1981" w:rsidP="00124F2A">
            <w:pPr>
              <w:ind w:firstLineChars="0" w:firstLine="0"/>
            </w:pPr>
            <w:r>
              <w:rPr>
                <w:rFonts w:hint="eastAsia"/>
              </w:rPr>
              <w:t>dat</w:t>
            </w:r>
            <w:r>
              <w:t>a: id</w:t>
            </w:r>
          </w:p>
          <w:p w14:paraId="5DD6DA52" w14:textId="77777777" w:rsidR="004710BB" w:rsidRDefault="004710BB" w:rsidP="00124F2A">
            <w:pPr>
              <w:ind w:firstLineChars="0" w:firstLine="0"/>
            </w:pPr>
            <w:r>
              <w:rPr>
                <w:rFonts w:hint="eastAsia"/>
              </w:rPr>
              <w:t>}</w:t>
            </w:r>
          </w:p>
        </w:tc>
      </w:tr>
    </w:tbl>
    <w:p w14:paraId="25322416" w14:textId="77777777" w:rsidR="004710BB" w:rsidRDefault="004710BB" w:rsidP="004710BB">
      <w:pPr>
        <w:ind w:firstLineChars="0" w:firstLine="0"/>
      </w:pPr>
    </w:p>
    <w:p w14:paraId="044B91CD" w14:textId="4169B8EA" w:rsidR="004710BB" w:rsidRDefault="00DA657D">
      <w:pPr>
        <w:pStyle w:val="3"/>
        <w:numPr>
          <w:ilvl w:val="2"/>
          <w:numId w:val="1"/>
        </w:numPr>
        <w:ind w:firstLineChars="0"/>
      </w:pPr>
      <w:r>
        <w:rPr>
          <w:rFonts w:hint="eastAsia"/>
        </w:rPr>
        <w:t>创建</w:t>
      </w:r>
      <w:r w:rsidR="004710BB">
        <w:rPr>
          <w:rFonts w:hint="eastAsia"/>
        </w:rPr>
        <w:t>地图单元</w:t>
      </w:r>
    </w:p>
    <w:p w14:paraId="0FE7BDC1" w14:textId="3C8E7011" w:rsidR="00A10963" w:rsidRPr="00A10963" w:rsidRDefault="00A10963" w:rsidP="00CC031E">
      <w:pPr>
        <w:pStyle w:val="af5"/>
        <w:ind w:firstLineChars="0" w:firstLine="420"/>
      </w:pPr>
      <w:r>
        <w:rPr>
          <w:rStyle w:val="af4"/>
        </w:rPr>
        <w:annotationRef/>
      </w:r>
      <w:r>
        <w:rPr>
          <w:rFonts w:hint="eastAsia"/>
        </w:rPr>
        <w:t>创建道路时，两侧边界的两端各保留一个点，返回这四个点，以便前端能继续选中它们以创建其他区域，因为相邻区域的边界由重叠</w:t>
      </w:r>
      <w:r w:rsidR="00CC031E">
        <w:rPr>
          <w:rFonts w:hint="eastAsia"/>
        </w:rPr>
        <w:t>。</w:t>
      </w:r>
      <w:r>
        <w:rPr>
          <w:rFonts w:hint="eastAsia"/>
        </w:rPr>
        <w:t>创建其他区域时，返回</w:t>
      </w:r>
      <w:r w:rsidR="00CC031E">
        <w:rPr>
          <w:rFonts w:hint="eastAsia"/>
        </w:rPr>
        <w:t>边界上</w:t>
      </w:r>
      <w:r>
        <w:rPr>
          <w:rFonts w:hint="eastAsia"/>
        </w:rPr>
        <w:t>距离最大的相邻的两个点</w:t>
      </w:r>
      <w:r w:rsidR="002D079F">
        <w:rPr>
          <w:rFonts w:hint="eastAsia"/>
        </w:rPr>
        <w:t>。</w:t>
      </w:r>
    </w:p>
    <w:tbl>
      <w:tblPr>
        <w:tblStyle w:val="aa"/>
        <w:tblW w:w="7876" w:type="dxa"/>
        <w:tblInd w:w="420" w:type="dxa"/>
        <w:tblLayout w:type="fixed"/>
        <w:tblLook w:val="04A0" w:firstRow="1" w:lastRow="0" w:firstColumn="1" w:lastColumn="0" w:noHBand="0" w:noVBand="1"/>
      </w:tblPr>
      <w:tblGrid>
        <w:gridCol w:w="1985"/>
        <w:gridCol w:w="5891"/>
      </w:tblGrid>
      <w:tr w:rsidR="00D07CB2" w14:paraId="43305CF2" w14:textId="77777777" w:rsidTr="006E3DF0">
        <w:tc>
          <w:tcPr>
            <w:tcW w:w="1985" w:type="dxa"/>
            <w:shd w:val="clear" w:color="auto" w:fill="BFBFBF" w:themeFill="background1" w:themeFillShade="BF"/>
          </w:tcPr>
          <w:p w14:paraId="0709AC14" w14:textId="77777777" w:rsidR="00D07CB2" w:rsidRDefault="00D07CB2" w:rsidP="006E3DF0">
            <w:pPr>
              <w:ind w:firstLineChars="0" w:firstLine="0"/>
            </w:pPr>
            <w:r>
              <w:rPr>
                <w:rFonts w:hint="eastAsia"/>
              </w:rPr>
              <w:t>接口名称</w:t>
            </w:r>
          </w:p>
        </w:tc>
        <w:tc>
          <w:tcPr>
            <w:tcW w:w="5891" w:type="dxa"/>
            <w:shd w:val="clear" w:color="auto" w:fill="BFBFBF" w:themeFill="background1" w:themeFillShade="BF"/>
          </w:tcPr>
          <w:p w14:paraId="191B30EB" w14:textId="423D6AAA" w:rsidR="00D07CB2" w:rsidRDefault="00D07CB2" w:rsidP="006E3DF0">
            <w:pPr>
              <w:ind w:firstLineChars="0" w:firstLine="0"/>
            </w:pPr>
            <w:r>
              <w:rPr>
                <w:rFonts w:hint="eastAsia"/>
              </w:rPr>
              <w:t>创建地图单元（</w:t>
            </w:r>
            <w:proofErr w:type="spellStart"/>
            <w:r>
              <w:rPr>
                <w:rFonts w:hint="eastAsia"/>
              </w:rPr>
              <w:t>createArea</w:t>
            </w:r>
            <w:proofErr w:type="spellEnd"/>
            <w:r>
              <w:rPr>
                <w:rFonts w:hint="eastAsia"/>
              </w:rPr>
              <w:t>）</w:t>
            </w:r>
          </w:p>
        </w:tc>
      </w:tr>
      <w:tr w:rsidR="00D07CB2" w14:paraId="564C4F84" w14:textId="77777777" w:rsidTr="006E3DF0">
        <w:tc>
          <w:tcPr>
            <w:tcW w:w="1985" w:type="dxa"/>
          </w:tcPr>
          <w:p w14:paraId="316A84E2" w14:textId="77777777" w:rsidR="00D07CB2" w:rsidRDefault="00D07CB2" w:rsidP="006E3DF0">
            <w:pPr>
              <w:ind w:firstLineChars="0" w:firstLine="0"/>
            </w:pPr>
            <w:proofErr w:type="spellStart"/>
            <w:r>
              <w:rPr>
                <w:rFonts w:hint="eastAsia"/>
              </w:rPr>
              <w:t>url</w:t>
            </w:r>
            <w:proofErr w:type="spellEnd"/>
          </w:p>
        </w:tc>
        <w:tc>
          <w:tcPr>
            <w:tcW w:w="5891" w:type="dxa"/>
          </w:tcPr>
          <w:p w14:paraId="5E78AB31" w14:textId="196EE698" w:rsidR="00D07CB2" w:rsidRDefault="00D07CB2" w:rsidP="006E3DF0">
            <w:pPr>
              <w:ind w:firstLineChars="0" w:firstLine="0"/>
            </w:pPr>
            <w:r>
              <w:t>/maps/{</w:t>
            </w:r>
            <w:r>
              <w:rPr>
                <w:rFonts w:hint="eastAsia"/>
              </w:rPr>
              <w:t xml:space="preserve"> </w:t>
            </w:r>
            <w:proofErr w:type="spellStart"/>
            <w:r>
              <w:rPr>
                <w:rFonts w:hint="eastAsia"/>
              </w:rPr>
              <w:t>m</w:t>
            </w:r>
            <w:r>
              <w:t>apId</w:t>
            </w:r>
            <w:proofErr w:type="spellEnd"/>
            <w:r>
              <w:t xml:space="preserve"> }/{ </w:t>
            </w:r>
            <w:proofErr w:type="spellStart"/>
            <w:r>
              <w:t>areaType</w:t>
            </w:r>
            <w:proofErr w:type="spellEnd"/>
            <w:r>
              <w:t xml:space="preserve"> }</w:t>
            </w:r>
          </w:p>
        </w:tc>
      </w:tr>
      <w:tr w:rsidR="00D07CB2" w14:paraId="1A5E3BC4" w14:textId="77777777" w:rsidTr="006E3DF0">
        <w:tc>
          <w:tcPr>
            <w:tcW w:w="1985" w:type="dxa"/>
          </w:tcPr>
          <w:p w14:paraId="48935731" w14:textId="77777777" w:rsidR="00D07CB2" w:rsidRDefault="00D07CB2" w:rsidP="006E3DF0">
            <w:pPr>
              <w:ind w:firstLineChars="0" w:firstLine="0"/>
            </w:pPr>
            <w:r>
              <w:rPr>
                <w:rFonts w:hint="eastAsia"/>
              </w:rPr>
              <w:t>方法</w:t>
            </w:r>
          </w:p>
        </w:tc>
        <w:tc>
          <w:tcPr>
            <w:tcW w:w="5891" w:type="dxa"/>
          </w:tcPr>
          <w:p w14:paraId="5784BD47" w14:textId="77777777" w:rsidR="00D07CB2" w:rsidRDefault="00D07CB2" w:rsidP="006E3DF0">
            <w:pPr>
              <w:ind w:firstLineChars="0" w:firstLine="0"/>
            </w:pPr>
            <w:r>
              <w:t>put</w:t>
            </w:r>
          </w:p>
        </w:tc>
      </w:tr>
      <w:tr w:rsidR="00D07CB2" w14:paraId="122AE0B5" w14:textId="77777777" w:rsidTr="006E3DF0">
        <w:tc>
          <w:tcPr>
            <w:tcW w:w="1985" w:type="dxa"/>
          </w:tcPr>
          <w:p w14:paraId="2C27820E" w14:textId="77777777" w:rsidR="00D07CB2" w:rsidRDefault="00D07CB2" w:rsidP="006E3DF0">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D07CB2" w:rsidRPr="008A1438" w14:paraId="424ACF7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2B5213D" w14:textId="77777777" w:rsidR="00D07CB2" w:rsidRPr="008A1438" w:rsidRDefault="00D07CB2" w:rsidP="006E3DF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9C8E5F1" w14:textId="77777777" w:rsidR="00D07CB2" w:rsidRPr="008A1438" w:rsidRDefault="00D07CB2" w:rsidP="006E3DF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B2A4504" w14:textId="77777777" w:rsidR="00D07CB2" w:rsidRPr="008A1438" w:rsidRDefault="00D07CB2" w:rsidP="006E3DF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FA67B9B" w14:textId="77777777" w:rsidR="00D07CB2" w:rsidRPr="008A1438" w:rsidRDefault="00D07CB2" w:rsidP="006E3DF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0E091ED" w14:textId="77777777" w:rsidR="00D07CB2" w:rsidRPr="008A1438" w:rsidRDefault="00D07CB2" w:rsidP="006E3DF0">
                  <w:pPr>
                    <w:ind w:firstLineChars="0" w:firstLine="0"/>
                    <w:rPr>
                      <w:color w:val="000000" w:themeColor="text1"/>
                    </w:rPr>
                  </w:pPr>
                  <w:r w:rsidRPr="008A1438">
                    <w:rPr>
                      <w:rFonts w:hint="eastAsia"/>
                      <w:color w:val="000000" w:themeColor="text1"/>
                    </w:rPr>
                    <w:t>参数形式</w:t>
                  </w:r>
                </w:p>
              </w:tc>
            </w:tr>
            <w:tr w:rsidR="00D07CB2" w14:paraId="447ED68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B05118B" w14:textId="77777777" w:rsidR="00D07CB2" w:rsidRDefault="00D07CB2" w:rsidP="006E3DF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C7EF197" w14:textId="77777777" w:rsidR="00D07CB2" w:rsidRDefault="00D07CB2" w:rsidP="006E3DF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D06FD81" w14:textId="77777777" w:rsidR="00D07CB2" w:rsidRDefault="00D07CB2"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0381AED" w14:textId="77777777" w:rsidR="00D07CB2" w:rsidRDefault="00D07CB2" w:rsidP="006E3DF0">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236DC081" w14:textId="77777777" w:rsidR="00D07CB2" w:rsidRDefault="00D07CB2" w:rsidP="006E3DF0">
                  <w:pPr>
                    <w:ind w:firstLineChars="0" w:firstLine="0"/>
                    <w:rPr>
                      <w:color w:val="000000"/>
                    </w:rPr>
                  </w:pPr>
                  <w:proofErr w:type="spellStart"/>
                  <w:r>
                    <w:rPr>
                      <w:rFonts w:hint="eastAsia"/>
                      <w:color w:val="000000"/>
                    </w:rPr>
                    <w:t>RequestBody</w:t>
                  </w:r>
                  <w:proofErr w:type="spellEnd"/>
                </w:p>
              </w:tc>
            </w:tr>
            <w:tr w:rsidR="00D07CB2" w14:paraId="268025F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0F7CAD6" w14:textId="77777777" w:rsidR="00D07CB2" w:rsidRDefault="00D07CB2" w:rsidP="006E3DF0">
                  <w:pPr>
                    <w:ind w:firstLineChars="0" w:firstLine="0"/>
                  </w:pPr>
                  <w:proofErr w:type="spellStart"/>
                  <w:r>
                    <w:rPr>
                      <w:rFonts w:hint="eastAsia"/>
                    </w:rPr>
                    <w:t>area</w:t>
                  </w:r>
                  <w:r>
                    <w:t>Type</w:t>
                  </w:r>
                  <w:proofErr w:type="spellEnd"/>
                </w:p>
              </w:tc>
              <w:tc>
                <w:tcPr>
                  <w:tcW w:w="1134" w:type="dxa"/>
                  <w:tcBorders>
                    <w:top w:val="nil"/>
                    <w:left w:val="nil"/>
                    <w:bottom w:val="nil"/>
                    <w:right w:val="nil"/>
                  </w:tcBorders>
                  <w:shd w:val="clear" w:color="auto" w:fill="FFFFFF" w:themeFill="background1"/>
                </w:tcPr>
                <w:p w14:paraId="4D2D4184" w14:textId="77777777" w:rsidR="00D07CB2" w:rsidRDefault="00D07CB2" w:rsidP="006E3DF0">
                  <w:pPr>
                    <w:ind w:firstLineChars="0" w:firstLine="0"/>
                    <w:rPr>
                      <w:color w:val="000000" w:themeColor="text1"/>
                    </w:rPr>
                  </w:pPr>
                  <w:r>
                    <w:rPr>
                      <w:rFonts w:hint="eastAsia"/>
                      <w:color w:val="000000" w:themeColor="text1"/>
                    </w:rPr>
                    <w:t>区域类型</w:t>
                  </w:r>
                </w:p>
              </w:tc>
              <w:tc>
                <w:tcPr>
                  <w:tcW w:w="709" w:type="dxa"/>
                  <w:tcBorders>
                    <w:top w:val="nil"/>
                    <w:left w:val="nil"/>
                    <w:bottom w:val="nil"/>
                    <w:right w:val="nil"/>
                  </w:tcBorders>
                  <w:shd w:val="clear" w:color="auto" w:fill="FFFFFF" w:themeFill="background1"/>
                </w:tcPr>
                <w:p w14:paraId="5C37539F" w14:textId="77777777" w:rsidR="00D07CB2" w:rsidRDefault="00D07CB2"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18FDF77" w14:textId="36BD6A2B" w:rsidR="00DE7AAE" w:rsidRDefault="00D07CB2" w:rsidP="006E3DF0">
                  <w:pPr>
                    <w:ind w:firstLineChars="0" w:firstLine="0"/>
                    <w:rPr>
                      <w:color w:val="000000" w:themeColor="text1"/>
                    </w:rPr>
                  </w:pPr>
                  <w:r>
                    <w:rPr>
                      <w:rFonts w:hint="eastAsia"/>
                      <w:color w:val="000000" w:themeColor="text1"/>
                    </w:rPr>
                    <w:t>String，值为</w:t>
                  </w:r>
                  <w:r w:rsidR="00213A21">
                    <w:rPr>
                      <w:rFonts w:hint="eastAsia"/>
                      <w:color w:val="000000" w:themeColor="text1"/>
                    </w:rPr>
                    <w:t>装载区</w:t>
                  </w:r>
                  <w:proofErr w:type="spellStart"/>
                  <w:r w:rsidR="00DE7AAE">
                    <w:rPr>
                      <w:rFonts w:hint="eastAsia"/>
                      <w:color w:val="000000" w:themeColor="text1"/>
                    </w:rPr>
                    <w:t>L</w:t>
                  </w:r>
                  <w:r>
                    <w:rPr>
                      <w:rFonts w:hint="eastAsia"/>
                      <w:color w:val="000000" w:themeColor="text1"/>
                    </w:rPr>
                    <w:t>oad</w:t>
                  </w:r>
                  <w:r>
                    <w:rPr>
                      <w:color w:val="000000" w:themeColor="text1"/>
                    </w:rPr>
                    <w:t>Are</w:t>
                  </w:r>
                  <w:r w:rsidR="00DE7AAE">
                    <w:rPr>
                      <w:rFonts w:hint="eastAsia"/>
                      <w:color w:val="000000" w:themeColor="text1"/>
                    </w:rPr>
                    <w:t>a</w:t>
                  </w:r>
                  <w:proofErr w:type="spellEnd"/>
                  <w:r w:rsidR="00943DB2">
                    <w:rPr>
                      <w:rFonts w:hint="eastAsia"/>
                      <w:color w:val="000000" w:themeColor="text1"/>
                    </w:rPr>
                    <w:t>,</w:t>
                  </w:r>
                  <w:r w:rsidR="00943DB2">
                    <w:rPr>
                      <w:color w:val="000000" w:themeColor="text1"/>
                    </w:rPr>
                    <w:t xml:space="preserve"> </w:t>
                  </w:r>
                  <w:r w:rsidR="008F6310">
                    <w:rPr>
                      <w:rFonts w:hint="eastAsia"/>
                      <w:color w:val="000000" w:themeColor="text1"/>
                    </w:rPr>
                    <w:t>不可通行区域</w:t>
                  </w:r>
                  <w:commentRangeStart w:id="92"/>
                  <w:proofErr w:type="spellStart"/>
                  <w:r w:rsidR="008F6310" w:rsidRPr="008F6310">
                    <w:rPr>
                      <w:color w:val="000000" w:themeColor="text1"/>
                    </w:rPr>
                    <w:t>ImpassableArea</w:t>
                  </w:r>
                  <w:commentRangeEnd w:id="92"/>
                  <w:proofErr w:type="spellEnd"/>
                  <w:r w:rsidR="008F6310">
                    <w:rPr>
                      <w:rStyle w:val="af4"/>
                    </w:rPr>
                    <w:commentReference w:id="92"/>
                  </w:r>
                  <w:r w:rsidR="008F6310">
                    <w:rPr>
                      <w:color w:val="000000" w:themeColor="text1"/>
                    </w:rPr>
                    <w:t>,</w:t>
                  </w:r>
                  <w:r w:rsidR="00213A21">
                    <w:rPr>
                      <w:rFonts w:hint="eastAsia"/>
                      <w:color w:val="000000" w:themeColor="text1"/>
                    </w:rPr>
                    <w:t>卸矿区</w:t>
                  </w:r>
                  <w:proofErr w:type="spellStart"/>
                  <w:r w:rsidR="00DE7AAE">
                    <w:rPr>
                      <w:rFonts w:hint="eastAsia"/>
                      <w:color w:val="000000" w:themeColor="text1"/>
                    </w:rPr>
                    <w:t>U</w:t>
                  </w:r>
                  <w:r w:rsidR="00DE7AAE">
                    <w:rPr>
                      <w:color w:val="000000" w:themeColor="text1"/>
                    </w:rPr>
                    <w:t>nloadMineralArea</w:t>
                  </w:r>
                  <w:proofErr w:type="spellEnd"/>
                  <w:r w:rsidR="00DE7AAE">
                    <w:rPr>
                      <w:color w:val="000000" w:themeColor="text1"/>
                    </w:rPr>
                    <w:t xml:space="preserve">, </w:t>
                  </w:r>
                  <w:r w:rsidR="00213A21">
                    <w:rPr>
                      <w:rFonts w:hint="eastAsia"/>
                      <w:color w:val="000000" w:themeColor="text1"/>
                    </w:rPr>
                    <w:t>排土场</w:t>
                  </w:r>
                  <w:proofErr w:type="spellStart"/>
                  <w:r w:rsidR="00DE7AAE">
                    <w:rPr>
                      <w:color w:val="000000" w:themeColor="text1"/>
                    </w:rPr>
                    <w:t>UnloadWasteArea</w:t>
                  </w:r>
                  <w:proofErr w:type="spellEnd"/>
                  <w:r w:rsidR="00DE7AAE">
                    <w:rPr>
                      <w:color w:val="000000" w:themeColor="text1"/>
                    </w:rPr>
                    <w:t xml:space="preserve">, </w:t>
                  </w:r>
                  <w:r w:rsidR="00213A21">
                    <w:rPr>
                      <w:rFonts w:hint="eastAsia"/>
                      <w:color w:val="000000" w:themeColor="text1"/>
                    </w:rPr>
                    <w:t>停车场</w:t>
                  </w:r>
                  <w:proofErr w:type="spellStart"/>
                  <w:r w:rsidR="00DE7AAE">
                    <w:rPr>
                      <w:color w:val="000000" w:themeColor="text1"/>
                    </w:rPr>
                    <w:t>ParkingLot</w:t>
                  </w:r>
                  <w:proofErr w:type="spellEnd"/>
                  <w:r w:rsidR="00DE7AAE">
                    <w:rPr>
                      <w:color w:val="000000" w:themeColor="text1"/>
                    </w:rPr>
                    <w:t xml:space="preserve">, </w:t>
                  </w:r>
                  <w:r w:rsidR="00213A21">
                    <w:rPr>
                      <w:rFonts w:hint="eastAsia"/>
                      <w:color w:val="000000" w:themeColor="text1"/>
                    </w:rPr>
                    <w:t>加油站</w:t>
                  </w:r>
                  <w:proofErr w:type="spellStart"/>
                  <w:r w:rsidR="0021277B">
                    <w:rPr>
                      <w:rFonts w:hint="eastAsia"/>
                      <w:color w:val="000000" w:themeColor="text1"/>
                    </w:rPr>
                    <w:t>Petorl</w:t>
                  </w:r>
                  <w:r w:rsidR="00DE7AAE">
                    <w:rPr>
                      <w:color w:val="000000" w:themeColor="text1"/>
                    </w:rPr>
                    <w:t>Station</w:t>
                  </w:r>
                  <w:proofErr w:type="spellEnd"/>
                  <w:r w:rsidR="00DE7AAE">
                    <w:rPr>
                      <w:color w:val="000000" w:themeColor="text1"/>
                    </w:rPr>
                    <w:t xml:space="preserve">, </w:t>
                  </w:r>
                  <w:r w:rsidR="00213A21">
                    <w:rPr>
                      <w:rFonts w:hint="eastAsia"/>
                      <w:color w:val="000000" w:themeColor="text1"/>
                    </w:rPr>
                    <w:t>加水站</w:t>
                  </w:r>
                  <w:proofErr w:type="spellStart"/>
                  <w:r w:rsidR="0021277B">
                    <w:rPr>
                      <w:rFonts w:hint="eastAsia"/>
                      <w:color w:val="000000" w:themeColor="text1"/>
                    </w:rPr>
                    <w:t>Water</w:t>
                  </w:r>
                  <w:r w:rsidR="00DE7AAE">
                    <w:rPr>
                      <w:color w:val="000000" w:themeColor="text1"/>
                    </w:rPr>
                    <w:t>Station</w:t>
                  </w:r>
                  <w:proofErr w:type="spellEnd"/>
                  <w:r w:rsidR="00DE7AAE">
                    <w:rPr>
                      <w:color w:val="000000" w:themeColor="text1"/>
                    </w:rPr>
                    <w:t xml:space="preserve">, </w:t>
                  </w:r>
                  <w:r w:rsidR="00213A21">
                    <w:rPr>
                      <w:rFonts w:hint="eastAsia"/>
                      <w:color w:val="000000" w:themeColor="text1"/>
                    </w:rPr>
                    <w:t>道路</w:t>
                  </w:r>
                  <w:r w:rsidR="00DE7AAE">
                    <w:rPr>
                      <w:color w:val="000000" w:themeColor="text1"/>
                    </w:rPr>
                    <w:t>Road</w:t>
                  </w:r>
                  <w:r w:rsidR="00DE7AAE">
                    <w:rPr>
                      <w:rFonts w:hint="eastAsia"/>
                      <w:color w:val="000000" w:themeColor="text1"/>
                    </w:rPr>
                    <w:t>,</w:t>
                  </w:r>
                  <w:r w:rsidR="00DE7AAE">
                    <w:rPr>
                      <w:color w:val="000000" w:themeColor="text1"/>
                    </w:rPr>
                    <w:t xml:space="preserve"> </w:t>
                  </w:r>
                  <w:r w:rsidR="00213A21">
                    <w:rPr>
                      <w:rFonts w:hint="eastAsia"/>
                      <w:color w:val="000000" w:themeColor="text1"/>
                    </w:rPr>
                    <w:t>交叉路口</w:t>
                  </w:r>
                  <w:r w:rsidR="00DE7AAE">
                    <w:rPr>
                      <w:color w:val="000000" w:themeColor="text1"/>
                    </w:rPr>
                    <w:t>Junction</w:t>
                  </w:r>
                </w:p>
              </w:tc>
              <w:tc>
                <w:tcPr>
                  <w:tcW w:w="2292" w:type="dxa"/>
                  <w:tcBorders>
                    <w:top w:val="nil"/>
                    <w:left w:val="nil"/>
                    <w:bottom w:val="nil"/>
                    <w:right w:val="nil"/>
                  </w:tcBorders>
                  <w:shd w:val="clear" w:color="auto" w:fill="FFFFFF" w:themeFill="background1"/>
                </w:tcPr>
                <w:p w14:paraId="177CB6DE" w14:textId="77777777" w:rsidR="00D07CB2" w:rsidRDefault="00D07CB2" w:rsidP="006E3DF0">
                  <w:pPr>
                    <w:ind w:firstLineChars="0" w:firstLine="0"/>
                    <w:rPr>
                      <w:color w:val="000000"/>
                    </w:rPr>
                  </w:pPr>
                  <w:proofErr w:type="spellStart"/>
                  <w:r>
                    <w:rPr>
                      <w:rFonts w:hint="eastAsia"/>
                      <w:color w:val="000000"/>
                    </w:rPr>
                    <w:t>RequestBody</w:t>
                  </w:r>
                  <w:proofErr w:type="spellEnd"/>
                </w:p>
              </w:tc>
            </w:tr>
            <w:tr w:rsidR="00D07CB2" w14:paraId="710991F5"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D3C2003" w14:textId="77777777" w:rsidR="00D07CB2" w:rsidRDefault="00D07CB2" w:rsidP="006E3DF0">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26A4D2EE" w14:textId="77777777" w:rsidR="00D07CB2" w:rsidRDefault="00D07CB2" w:rsidP="006E3DF0">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1C3CC503" w14:textId="77777777" w:rsidR="00D07CB2" w:rsidRDefault="00D07CB2" w:rsidP="006E3DF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25EC1AE" w14:textId="77777777" w:rsidR="00D07CB2" w:rsidRDefault="00D07CB2" w:rsidP="006E3DF0">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683915E3" w14:textId="77777777" w:rsidR="00D07CB2" w:rsidRDefault="00D07CB2" w:rsidP="006E3DF0">
                  <w:pPr>
                    <w:ind w:firstLineChars="0" w:firstLine="0"/>
                    <w:rPr>
                      <w:color w:val="000000"/>
                    </w:rPr>
                  </w:pPr>
                  <w:proofErr w:type="spellStart"/>
                  <w:r>
                    <w:rPr>
                      <w:rFonts w:hint="eastAsia"/>
                      <w:color w:val="000000"/>
                    </w:rPr>
                    <w:t>RequestBody</w:t>
                  </w:r>
                  <w:proofErr w:type="spellEnd"/>
                </w:p>
              </w:tc>
            </w:tr>
            <w:tr w:rsidR="00D07CB2" w14:paraId="768594B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73164CF" w14:textId="77777777" w:rsidR="00D07CB2" w:rsidRDefault="00D07CB2" w:rsidP="006E3DF0">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5CF515F7" w14:textId="77777777" w:rsidR="00D07CB2" w:rsidRDefault="00D07CB2" w:rsidP="006E3DF0">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41588A7C" w14:textId="17040B1A" w:rsidR="00D07CB2" w:rsidRDefault="001B0AFB" w:rsidP="006E3DF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7CC58425" w14:textId="77777777" w:rsidR="00D07CB2" w:rsidRDefault="00D07CB2" w:rsidP="006E3DF0">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406B7C1F" w14:textId="77777777" w:rsidR="00D07CB2" w:rsidRDefault="00D07CB2" w:rsidP="006E3DF0">
                  <w:pPr>
                    <w:ind w:firstLineChars="0" w:firstLine="0"/>
                    <w:rPr>
                      <w:color w:val="000000"/>
                    </w:rPr>
                  </w:pPr>
                  <w:proofErr w:type="spellStart"/>
                  <w:r>
                    <w:rPr>
                      <w:rFonts w:hint="eastAsia"/>
                      <w:color w:val="000000"/>
                    </w:rPr>
                    <w:t>RequestBody</w:t>
                  </w:r>
                  <w:proofErr w:type="spellEnd"/>
                </w:p>
              </w:tc>
            </w:tr>
            <w:tr w:rsidR="00D07CB2" w14:paraId="57C78E87"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120987E" w14:textId="77777777" w:rsidR="00D07CB2" w:rsidRDefault="00D07CB2" w:rsidP="006E3DF0">
                  <w:pPr>
                    <w:ind w:firstLineChars="0" w:firstLine="0"/>
                  </w:pPr>
                  <w:r>
                    <w:rPr>
                      <w:rFonts w:hint="eastAsia"/>
                    </w:rPr>
                    <w:t>points</w:t>
                  </w:r>
                </w:p>
              </w:tc>
              <w:tc>
                <w:tcPr>
                  <w:tcW w:w="1134" w:type="dxa"/>
                  <w:tcBorders>
                    <w:top w:val="nil"/>
                    <w:left w:val="nil"/>
                    <w:bottom w:val="nil"/>
                    <w:right w:val="nil"/>
                  </w:tcBorders>
                  <w:shd w:val="clear" w:color="auto" w:fill="FFFFFF" w:themeFill="background1"/>
                </w:tcPr>
                <w:p w14:paraId="7A86E0F4" w14:textId="77777777" w:rsidR="00D07CB2" w:rsidRDefault="00D07CB2" w:rsidP="006E3DF0">
                  <w:pPr>
                    <w:ind w:firstLineChars="0" w:firstLine="0"/>
                    <w:rPr>
                      <w:color w:val="000000" w:themeColor="text1"/>
                    </w:rPr>
                  </w:pPr>
                  <w:r>
                    <w:rPr>
                      <w:rFonts w:hint="eastAsia"/>
                      <w:color w:val="000000" w:themeColor="text1"/>
                    </w:rPr>
                    <w:t>边界点集</w:t>
                  </w:r>
                </w:p>
              </w:tc>
              <w:tc>
                <w:tcPr>
                  <w:tcW w:w="709" w:type="dxa"/>
                  <w:tcBorders>
                    <w:top w:val="nil"/>
                    <w:left w:val="nil"/>
                    <w:bottom w:val="nil"/>
                    <w:right w:val="nil"/>
                  </w:tcBorders>
                  <w:shd w:val="clear" w:color="auto" w:fill="FFFFFF" w:themeFill="background1"/>
                </w:tcPr>
                <w:p w14:paraId="2370DFE9" w14:textId="77777777" w:rsidR="00D07CB2" w:rsidRDefault="00D07CB2"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C4ABD72" w14:textId="77777777" w:rsidR="00D07CB2" w:rsidRDefault="00D07CB2" w:rsidP="006E3DF0">
                  <w:pPr>
                    <w:ind w:firstLineChars="0" w:firstLine="0"/>
                    <w:rPr>
                      <w:color w:val="000000" w:themeColor="text1"/>
                    </w:rPr>
                  </w:pPr>
                  <w:r>
                    <w:rPr>
                      <w:rFonts w:hint="eastAsia"/>
                      <w:color w:val="000000" w:themeColor="text1"/>
                    </w:rPr>
                    <w:t>逆时针顺序的局部坐标点数</w:t>
                  </w:r>
                  <w:r>
                    <w:rPr>
                      <w:rFonts w:hint="eastAsia"/>
                      <w:color w:val="000000" w:themeColor="text1"/>
                    </w:rPr>
                    <w:lastRenderedPageBreak/>
                    <w:t>组，point</w:t>
                  </w:r>
                  <w:r>
                    <w:rPr>
                      <w:color w:val="000000" w:themeColor="text1"/>
                    </w:rPr>
                    <w:t xml:space="preserve">s: </w:t>
                  </w:r>
                  <w:r>
                    <w:rPr>
                      <w:rFonts w:hint="eastAsia"/>
                      <w:color w:val="000000" w:themeColor="text1"/>
                    </w:rPr>
                    <w:t>[</w:t>
                  </w:r>
                </w:p>
                <w:p w14:paraId="1A52830D" w14:textId="77777777" w:rsidR="00D07CB2" w:rsidRDefault="00D07CB2" w:rsidP="006E3DF0">
                  <w:pPr>
                    <w:ind w:firstLineChars="0" w:firstLine="0"/>
                    <w:rPr>
                      <w:color w:val="000000" w:themeColor="text1"/>
                    </w:rPr>
                  </w:pPr>
                  <w:r>
                    <w:rPr>
                      <w:color w:val="000000" w:themeColor="text1"/>
                    </w:rPr>
                    <w:t>{x1</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xml:space="preserve">1, z1}, </w:t>
                  </w:r>
                </w:p>
                <w:p w14:paraId="6A7A4BE2" w14:textId="77777777" w:rsidR="00D07CB2" w:rsidRDefault="00D07CB2" w:rsidP="006E3DF0">
                  <w:pPr>
                    <w:ind w:firstLineChars="0" w:firstLine="0"/>
                    <w:rPr>
                      <w:color w:val="000000" w:themeColor="text1"/>
                    </w:rPr>
                  </w:pPr>
                  <w:r>
                    <w:rPr>
                      <w:color w:val="000000" w:themeColor="text1"/>
                    </w:rPr>
                    <w:t>{x2</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2, z2},</w:t>
                  </w:r>
                </w:p>
                <w:p w14:paraId="70BE05D9" w14:textId="77777777" w:rsidR="00D07CB2" w:rsidRDefault="00D07CB2" w:rsidP="006E3DF0">
                  <w:pPr>
                    <w:ind w:firstLineChars="0" w:firstLine="0"/>
                    <w:rPr>
                      <w:color w:val="000000" w:themeColor="text1"/>
                    </w:rPr>
                  </w:pPr>
                  <w:r>
                    <w:rPr>
                      <w:color w:val="000000" w:themeColor="text1"/>
                    </w:rPr>
                    <w:t>……</w:t>
                  </w:r>
                </w:p>
                <w:p w14:paraId="44F3537D" w14:textId="77777777" w:rsidR="00D07CB2" w:rsidRDefault="00D07CB2" w:rsidP="006E3DF0">
                  <w:pPr>
                    <w:ind w:firstLineChars="0" w:firstLine="0"/>
                    <w:rPr>
                      <w:color w:val="000000" w:themeColor="text1"/>
                    </w:rPr>
                  </w:pPr>
                  <w:r>
                    <w:rPr>
                      <w:color w:val="000000" w:themeColor="text1"/>
                    </w:rPr>
                    <w:t>]</w:t>
                  </w:r>
                </w:p>
              </w:tc>
              <w:tc>
                <w:tcPr>
                  <w:tcW w:w="2292" w:type="dxa"/>
                  <w:tcBorders>
                    <w:top w:val="nil"/>
                    <w:left w:val="nil"/>
                    <w:bottom w:val="nil"/>
                    <w:right w:val="nil"/>
                  </w:tcBorders>
                  <w:shd w:val="clear" w:color="auto" w:fill="FFFFFF" w:themeFill="background1"/>
                </w:tcPr>
                <w:p w14:paraId="45D6AD6A" w14:textId="77777777" w:rsidR="00D07CB2" w:rsidRDefault="00D07CB2" w:rsidP="006E3DF0">
                  <w:pPr>
                    <w:ind w:firstLineChars="0" w:firstLine="0"/>
                    <w:rPr>
                      <w:color w:val="000000"/>
                    </w:rPr>
                  </w:pPr>
                  <w:proofErr w:type="spellStart"/>
                  <w:r>
                    <w:rPr>
                      <w:rFonts w:hint="eastAsia"/>
                      <w:color w:val="000000"/>
                    </w:rPr>
                    <w:lastRenderedPageBreak/>
                    <w:t>RequestBody</w:t>
                  </w:r>
                  <w:proofErr w:type="spellEnd"/>
                </w:p>
              </w:tc>
            </w:tr>
          </w:tbl>
          <w:p w14:paraId="1DB3B4C6" w14:textId="77777777" w:rsidR="00D07CB2" w:rsidRDefault="00D07CB2" w:rsidP="006E3DF0">
            <w:pPr>
              <w:ind w:firstLineChars="0" w:firstLine="0"/>
            </w:pPr>
          </w:p>
        </w:tc>
      </w:tr>
      <w:tr w:rsidR="00D07CB2" w14:paraId="0DFCBA14" w14:textId="77777777" w:rsidTr="006E3DF0">
        <w:tc>
          <w:tcPr>
            <w:tcW w:w="1985" w:type="dxa"/>
          </w:tcPr>
          <w:p w14:paraId="11FB2BE4" w14:textId="77777777" w:rsidR="00D07CB2" w:rsidRDefault="00D07CB2" w:rsidP="006E3DF0">
            <w:pPr>
              <w:ind w:firstLineChars="0" w:firstLine="0"/>
            </w:pPr>
            <w:r>
              <w:rPr>
                <w:rFonts w:hint="eastAsia"/>
              </w:rPr>
              <w:lastRenderedPageBreak/>
              <w:t>返回值</w:t>
            </w:r>
          </w:p>
        </w:tc>
        <w:tc>
          <w:tcPr>
            <w:tcW w:w="5891" w:type="dxa"/>
          </w:tcPr>
          <w:p w14:paraId="6BCF7CC7" w14:textId="77777777" w:rsidR="00D07CB2" w:rsidRDefault="00D07CB2" w:rsidP="006E3DF0">
            <w:pPr>
              <w:ind w:firstLineChars="0" w:firstLine="0"/>
            </w:pPr>
            <w:r>
              <w:t>{</w:t>
            </w:r>
          </w:p>
          <w:p w14:paraId="11F2CBEB" w14:textId="77777777" w:rsidR="00D07CB2" w:rsidRDefault="00D07CB2" w:rsidP="006E3DF0">
            <w:pPr>
              <w:ind w:firstLineChars="0" w:firstLine="0"/>
            </w:pPr>
            <w:r>
              <w:t>code: 200,</w:t>
            </w:r>
          </w:p>
          <w:p w14:paraId="2A859FF5" w14:textId="77777777" w:rsidR="00D07CB2" w:rsidRDefault="00D07CB2" w:rsidP="006E3DF0">
            <w:pPr>
              <w:ind w:firstLineChars="0" w:firstLine="0"/>
            </w:pPr>
            <w:r>
              <w:t>message: “</w:t>
            </w:r>
            <w:r>
              <w:rPr>
                <w:rFonts w:hint="eastAsia"/>
              </w:rPr>
              <w:t>创建成功</w:t>
            </w:r>
            <w:r>
              <w:t>”</w:t>
            </w:r>
          </w:p>
          <w:p w14:paraId="22124394" w14:textId="77777777" w:rsidR="002E451D" w:rsidRDefault="00D07CB2" w:rsidP="006E3DF0">
            <w:pPr>
              <w:ind w:firstLineChars="0" w:firstLine="0"/>
            </w:pPr>
            <w:r>
              <w:rPr>
                <w:rFonts w:hint="eastAsia"/>
              </w:rPr>
              <w:t>data</w:t>
            </w:r>
            <w:r>
              <w:t xml:space="preserve">: </w:t>
            </w:r>
          </w:p>
          <w:p w14:paraId="63564C93" w14:textId="72395B57" w:rsidR="00D07CB2" w:rsidRDefault="002E451D" w:rsidP="006E3DF0">
            <w:pPr>
              <w:ind w:firstLineChars="0" w:firstLine="0"/>
            </w:pPr>
            <w:r>
              <w:rPr>
                <w:rFonts w:hint="eastAsia"/>
              </w:rPr>
              <w:t>{</w:t>
            </w:r>
            <w:r w:rsidR="00D07CB2">
              <w:t>id</w:t>
            </w:r>
            <w:r>
              <w:rPr>
                <w:rFonts w:hint="eastAsia"/>
              </w:rPr>
              <w:t>，</w:t>
            </w:r>
          </w:p>
          <w:p w14:paraId="1D72137E" w14:textId="418A6249" w:rsidR="002E451D" w:rsidRDefault="002E451D" w:rsidP="006E3DF0">
            <w:pPr>
              <w:ind w:firstLineChars="0" w:firstLine="0"/>
            </w:pPr>
            <w:r>
              <w:rPr>
                <w:rFonts w:hint="eastAsia"/>
              </w:rPr>
              <w:t>points</w:t>
            </w:r>
            <w:r>
              <w:t>: {</w:t>
            </w:r>
          </w:p>
          <w:p w14:paraId="1EC183DE" w14:textId="326D2F53" w:rsidR="002E451D" w:rsidRDefault="002E451D" w:rsidP="006E3DF0">
            <w:pPr>
              <w:ind w:firstLineChars="0" w:firstLine="0"/>
            </w:pPr>
            <w:r>
              <w:t>{x1</w:t>
            </w:r>
            <w:r>
              <w:rPr>
                <w:rFonts w:hint="eastAsia"/>
              </w:rPr>
              <w:t>,</w:t>
            </w:r>
            <w:r>
              <w:t xml:space="preserve"> y1, z1},</w:t>
            </w:r>
          </w:p>
          <w:p w14:paraId="21BD543A" w14:textId="3216F65D" w:rsidR="002E451D" w:rsidRDefault="002E451D" w:rsidP="006E3DF0">
            <w:pPr>
              <w:ind w:firstLineChars="0" w:firstLine="0"/>
            </w:pPr>
            <w:r>
              <w:rPr>
                <w:rFonts w:hint="eastAsia"/>
              </w:rPr>
              <w:t>{</w:t>
            </w:r>
            <w:r>
              <w:t>x2, y2, z2}</w:t>
            </w:r>
          </w:p>
          <w:p w14:paraId="74E9597E" w14:textId="26EE4B0A" w:rsidR="002E451D" w:rsidRDefault="002E451D" w:rsidP="006E3DF0">
            <w:pPr>
              <w:ind w:firstLineChars="0" w:firstLine="0"/>
            </w:pPr>
            <w:r>
              <w:rPr>
                <w:rFonts w:hint="eastAsia"/>
              </w:rPr>
              <w:t>}</w:t>
            </w:r>
          </w:p>
          <w:p w14:paraId="00C483B0" w14:textId="77777777" w:rsidR="00D07CB2" w:rsidRDefault="00D07CB2" w:rsidP="006E3DF0">
            <w:pPr>
              <w:ind w:firstLineChars="0" w:firstLine="0"/>
            </w:pPr>
            <w:r>
              <w:rPr>
                <w:rFonts w:hint="eastAsia"/>
              </w:rPr>
              <w:t>}</w:t>
            </w:r>
          </w:p>
        </w:tc>
      </w:tr>
    </w:tbl>
    <w:p w14:paraId="6C94F36A" w14:textId="77777777" w:rsidR="00D07CB2" w:rsidRPr="00D07CB2" w:rsidRDefault="00D07CB2" w:rsidP="00D07CB2">
      <w:pPr>
        <w:ind w:firstLine="420"/>
      </w:pPr>
    </w:p>
    <w:p w14:paraId="572BB339" w14:textId="77777777" w:rsidR="00CC5500" w:rsidRDefault="00CC5500" w:rsidP="00CC5500">
      <w:pPr>
        <w:pStyle w:val="3"/>
        <w:numPr>
          <w:ilvl w:val="3"/>
          <w:numId w:val="1"/>
        </w:numPr>
        <w:ind w:firstLineChars="0"/>
      </w:pPr>
      <w:r>
        <w:rPr>
          <w:rFonts w:hint="eastAsia"/>
        </w:rPr>
        <w:t>创建保护区</w:t>
      </w:r>
    </w:p>
    <w:tbl>
      <w:tblPr>
        <w:tblStyle w:val="aa"/>
        <w:tblW w:w="7876" w:type="dxa"/>
        <w:tblInd w:w="420" w:type="dxa"/>
        <w:tblLayout w:type="fixed"/>
        <w:tblLook w:val="04A0" w:firstRow="1" w:lastRow="0" w:firstColumn="1" w:lastColumn="0" w:noHBand="0" w:noVBand="1"/>
      </w:tblPr>
      <w:tblGrid>
        <w:gridCol w:w="1985"/>
        <w:gridCol w:w="5891"/>
      </w:tblGrid>
      <w:tr w:rsidR="00CC5500" w14:paraId="116BB22F" w14:textId="77777777" w:rsidTr="0030448A">
        <w:tc>
          <w:tcPr>
            <w:tcW w:w="1985" w:type="dxa"/>
            <w:shd w:val="clear" w:color="auto" w:fill="BFBFBF" w:themeFill="background1" w:themeFillShade="BF"/>
          </w:tcPr>
          <w:p w14:paraId="42877BBB" w14:textId="77777777" w:rsidR="00CC5500" w:rsidRDefault="00CC5500" w:rsidP="0030448A">
            <w:pPr>
              <w:ind w:firstLineChars="0" w:firstLine="0"/>
            </w:pPr>
            <w:r>
              <w:rPr>
                <w:rFonts w:hint="eastAsia"/>
              </w:rPr>
              <w:t>接口名称</w:t>
            </w:r>
          </w:p>
        </w:tc>
        <w:tc>
          <w:tcPr>
            <w:tcW w:w="5891" w:type="dxa"/>
            <w:shd w:val="clear" w:color="auto" w:fill="BFBFBF" w:themeFill="background1" w:themeFillShade="BF"/>
          </w:tcPr>
          <w:p w14:paraId="62A28F98" w14:textId="79C6FCAA" w:rsidR="00CC5500" w:rsidRDefault="001D37B2" w:rsidP="0030448A">
            <w:pPr>
              <w:ind w:firstLineChars="0" w:firstLine="0"/>
            </w:pPr>
            <w:r>
              <w:rPr>
                <w:rFonts w:hint="eastAsia"/>
              </w:rPr>
              <w:t>创建保护区(</w:t>
            </w:r>
            <w:proofErr w:type="spellStart"/>
            <w:r>
              <w:rPr>
                <w:rFonts w:hint="eastAsia"/>
              </w:rPr>
              <w:t>c</w:t>
            </w:r>
            <w:r>
              <w:t>reate</w:t>
            </w:r>
            <w:r w:rsidR="0095683C">
              <w:t>SafetyArea</w:t>
            </w:r>
            <w:proofErr w:type="spellEnd"/>
            <w:r>
              <w:t>)</w:t>
            </w:r>
          </w:p>
        </w:tc>
      </w:tr>
      <w:tr w:rsidR="00CC5500" w14:paraId="2325C97B" w14:textId="77777777" w:rsidTr="0030448A">
        <w:tc>
          <w:tcPr>
            <w:tcW w:w="1985" w:type="dxa"/>
          </w:tcPr>
          <w:p w14:paraId="6B9F6121" w14:textId="77777777" w:rsidR="00CC5500" w:rsidRDefault="00CC5500" w:rsidP="0030448A">
            <w:pPr>
              <w:ind w:firstLineChars="0" w:firstLine="0"/>
            </w:pPr>
            <w:proofErr w:type="spellStart"/>
            <w:r>
              <w:rPr>
                <w:rFonts w:hint="eastAsia"/>
              </w:rPr>
              <w:t>url</w:t>
            </w:r>
            <w:proofErr w:type="spellEnd"/>
          </w:p>
        </w:tc>
        <w:tc>
          <w:tcPr>
            <w:tcW w:w="5891" w:type="dxa"/>
          </w:tcPr>
          <w:p w14:paraId="5C5E27B2" w14:textId="61D807E8" w:rsidR="00CC5500" w:rsidRDefault="00CC5500" w:rsidP="0030448A">
            <w:pPr>
              <w:ind w:firstLineChars="0" w:firstLine="0"/>
            </w:pPr>
            <w:r>
              <w:t>/maps/{</w:t>
            </w:r>
            <w:r>
              <w:rPr>
                <w:rFonts w:hint="eastAsia"/>
              </w:rPr>
              <w:t xml:space="preserve"> </w:t>
            </w:r>
            <w:proofErr w:type="spellStart"/>
            <w:r>
              <w:rPr>
                <w:rFonts w:hint="eastAsia"/>
              </w:rPr>
              <w:t>m</w:t>
            </w:r>
            <w:r>
              <w:t>apId</w:t>
            </w:r>
            <w:proofErr w:type="spellEnd"/>
            <w:r>
              <w:t xml:space="preserve"> }/</w:t>
            </w:r>
            <w:proofErr w:type="spellStart"/>
            <w:r w:rsidR="0095683C">
              <w:t>safetyArea</w:t>
            </w:r>
            <w:proofErr w:type="spellEnd"/>
          </w:p>
        </w:tc>
      </w:tr>
      <w:tr w:rsidR="00CC5500" w14:paraId="714DBC14" w14:textId="77777777" w:rsidTr="0030448A">
        <w:tc>
          <w:tcPr>
            <w:tcW w:w="1985" w:type="dxa"/>
          </w:tcPr>
          <w:p w14:paraId="7BAF4A26" w14:textId="77777777" w:rsidR="00CC5500" w:rsidRDefault="00CC5500" w:rsidP="0030448A">
            <w:pPr>
              <w:ind w:firstLineChars="0" w:firstLine="0"/>
            </w:pPr>
            <w:r>
              <w:rPr>
                <w:rFonts w:hint="eastAsia"/>
              </w:rPr>
              <w:t>方法</w:t>
            </w:r>
          </w:p>
        </w:tc>
        <w:tc>
          <w:tcPr>
            <w:tcW w:w="5891" w:type="dxa"/>
          </w:tcPr>
          <w:p w14:paraId="0EBC852D" w14:textId="77777777" w:rsidR="00CC5500" w:rsidRDefault="00CC5500" w:rsidP="0030448A">
            <w:pPr>
              <w:ind w:firstLineChars="0" w:firstLine="0"/>
            </w:pPr>
            <w:r>
              <w:rPr>
                <w:rFonts w:hint="eastAsia"/>
              </w:rPr>
              <w:t>put</w:t>
            </w:r>
          </w:p>
        </w:tc>
      </w:tr>
      <w:tr w:rsidR="00CC5500" w14:paraId="0E885AF2" w14:textId="77777777" w:rsidTr="0030448A">
        <w:tc>
          <w:tcPr>
            <w:tcW w:w="1985" w:type="dxa"/>
          </w:tcPr>
          <w:p w14:paraId="4E3535F7" w14:textId="77777777" w:rsidR="00CC5500" w:rsidRDefault="00CC5500"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CC5500" w:rsidRPr="008A1438" w14:paraId="756D7AA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A641161" w14:textId="77777777" w:rsidR="00CC5500" w:rsidRPr="008A1438" w:rsidRDefault="00CC5500"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BFBAF7A" w14:textId="77777777" w:rsidR="00CC5500" w:rsidRPr="008A1438" w:rsidRDefault="00CC5500"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1878AC1" w14:textId="77777777" w:rsidR="00CC5500" w:rsidRPr="008A1438" w:rsidRDefault="00CC5500"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7E2C0C3" w14:textId="77777777" w:rsidR="00CC5500" w:rsidRPr="008A1438" w:rsidRDefault="00CC5500"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109F0F4" w14:textId="77777777" w:rsidR="00CC5500" w:rsidRPr="008A1438" w:rsidRDefault="00CC5500" w:rsidP="0030448A">
                  <w:pPr>
                    <w:ind w:firstLineChars="0" w:firstLine="0"/>
                    <w:rPr>
                      <w:color w:val="000000" w:themeColor="text1"/>
                    </w:rPr>
                  </w:pPr>
                  <w:r w:rsidRPr="008A1438">
                    <w:rPr>
                      <w:rFonts w:hint="eastAsia"/>
                      <w:color w:val="000000" w:themeColor="text1"/>
                    </w:rPr>
                    <w:t>参数形式</w:t>
                  </w:r>
                </w:p>
              </w:tc>
            </w:tr>
            <w:tr w:rsidR="00CC5500" w14:paraId="24E172CF"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4068953" w14:textId="77777777" w:rsidR="00CC5500" w:rsidRDefault="00CC5500"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09CEE689" w14:textId="77777777" w:rsidR="00CC5500" w:rsidRDefault="00CC5500"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16EBDC8"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0737B58" w14:textId="77777777" w:rsidR="00CC5500" w:rsidRDefault="00CC5500"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94FC912" w14:textId="77777777" w:rsidR="00CC5500" w:rsidRDefault="00CC5500" w:rsidP="0030448A">
                  <w:pPr>
                    <w:ind w:firstLineChars="0" w:firstLine="0"/>
                    <w:rPr>
                      <w:color w:val="000000"/>
                    </w:rPr>
                  </w:pPr>
                  <w:proofErr w:type="spellStart"/>
                  <w:r>
                    <w:rPr>
                      <w:rFonts w:hint="eastAsia"/>
                      <w:color w:val="000000"/>
                    </w:rPr>
                    <w:t>RequestBody</w:t>
                  </w:r>
                  <w:proofErr w:type="spellEnd"/>
                </w:p>
              </w:tc>
            </w:tr>
            <w:tr w:rsidR="00CC5500" w14:paraId="27DE85C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7FE3CAC" w14:textId="77777777" w:rsidR="00CC5500" w:rsidRDefault="00CC5500" w:rsidP="0030448A">
                  <w:pPr>
                    <w:ind w:firstLineChars="0" w:firstLine="0"/>
                  </w:pPr>
                  <w:r>
                    <w:rPr>
                      <w:rFonts w:hint="eastAsia"/>
                    </w:rPr>
                    <w:t>center</w:t>
                  </w:r>
                </w:p>
              </w:tc>
              <w:tc>
                <w:tcPr>
                  <w:tcW w:w="1134" w:type="dxa"/>
                  <w:tcBorders>
                    <w:top w:val="nil"/>
                    <w:left w:val="nil"/>
                    <w:bottom w:val="nil"/>
                    <w:right w:val="nil"/>
                  </w:tcBorders>
                  <w:shd w:val="clear" w:color="auto" w:fill="FFFFFF" w:themeFill="background1"/>
                </w:tcPr>
                <w:p w14:paraId="6F6A8BA4" w14:textId="77777777" w:rsidR="00CC5500" w:rsidRDefault="00CC5500" w:rsidP="0030448A">
                  <w:pPr>
                    <w:ind w:firstLineChars="0" w:firstLine="0"/>
                    <w:rPr>
                      <w:color w:val="000000" w:themeColor="text1"/>
                    </w:rPr>
                  </w:pPr>
                  <w:r>
                    <w:rPr>
                      <w:rFonts w:hint="eastAsia"/>
                      <w:color w:val="000000" w:themeColor="text1"/>
                    </w:rPr>
                    <w:t>圆心</w:t>
                  </w:r>
                </w:p>
              </w:tc>
              <w:tc>
                <w:tcPr>
                  <w:tcW w:w="709" w:type="dxa"/>
                  <w:tcBorders>
                    <w:top w:val="nil"/>
                    <w:left w:val="nil"/>
                    <w:bottom w:val="nil"/>
                    <w:right w:val="nil"/>
                  </w:tcBorders>
                  <w:shd w:val="clear" w:color="auto" w:fill="FFFFFF" w:themeFill="background1"/>
                </w:tcPr>
                <w:p w14:paraId="657C07D7"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245A748" w14:textId="77777777" w:rsidR="00CC5500" w:rsidRDefault="00CC5500" w:rsidP="0030448A">
                  <w:pPr>
                    <w:ind w:firstLineChars="0" w:firstLine="0"/>
                    <w:rPr>
                      <w:color w:val="000000" w:themeColor="text1"/>
                    </w:rPr>
                  </w:pPr>
                  <w:r>
                    <w:rPr>
                      <w:rFonts w:hint="eastAsia"/>
                      <w:color w:val="000000" w:themeColor="text1"/>
                    </w:rPr>
                    <w:t>对象，</w:t>
                  </w:r>
                  <w:r>
                    <w:rPr>
                      <w:color w:val="000000" w:themeColor="text1"/>
                    </w:rPr>
                    <w:t>center: {</w:t>
                  </w:r>
                  <w:r>
                    <w:rPr>
                      <w:rFonts w:hint="eastAsia"/>
                      <w:color w:val="000000" w:themeColor="text1"/>
                    </w:rPr>
                    <w:t>x,</w:t>
                  </w:r>
                  <w:r>
                    <w:rPr>
                      <w:color w:val="000000" w:themeColor="text1"/>
                    </w:rPr>
                    <w:t xml:space="preserve"> y, z}</w:t>
                  </w:r>
                </w:p>
              </w:tc>
              <w:tc>
                <w:tcPr>
                  <w:tcW w:w="2292" w:type="dxa"/>
                  <w:tcBorders>
                    <w:top w:val="nil"/>
                    <w:left w:val="nil"/>
                    <w:bottom w:val="nil"/>
                    <w:right w:val="nil"/>
                  </w:tcBorders>
                  <w:shd w:val="clear" w:color="auto" w:fill="FFFFFF" w:themeFill="background1"/>
                </w:tcPr>
                <w:p w14:paraId="252F6FBE" w14:textId="77777777" w:rsidR="00CC5500" w:rsidRDefault="00CC5500" w:rsidP="0030448A">
                  <w:pPr>
                    <w:ind w:firstLineChars="0" w:firstLine="0"/>
                    <w:rPr>
                      <w:color w:val="000000"/>
                    </w:rPr>
                  </w:pPr>
                  <w:proofErr w:type="spellStart"/>
                  <w:r>
                    <w:rPr>
                      <w:rFonts w:hint="eastAsia"/>
                      <w:color w:val="000000"/>
                    </w:rPr>
                    <w:t>RequestBody</w:t>
                  </w:r>
                  <w:proofErr w:type="spellEnd"/>
                </w:p>
              </w:tc>
            </w:tr>
            <w:tr w:rsidR="00CC5500" w14:paraId="787488B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EBF9850" w14:textId="77777777" w:rsidR="00CC5500" w:rsidRDefault="00CC5500" w:rsidP="0030448A">
                  <w:pPr>
                    <w:ind w:firstLineChars="0" w:firstLine="0"/>
                  </w:pPr>
                  <w:r>
                    <w:rPr>
                      <w:rFonts w:hint="eastAsia"/>
                    </w:rPr>
                    <w:t>radius</w:t>
                  </w:r>
                </w:p>
              </w:tc>
              <w:tc>
                <w:tcPr>
                  <w:tcW w:w="1134" w:type="dxa"/>
                  <w:tcBorders>
                    <w:top w:val="nil"/>
                    <w:left w:val="nil"/>
                    <w:bottom w:val="nil"/>
                    <w:right w:val="nil"/>
                  </w:tcBorders>
                  <w:shd w:val="clear" w:color="auto" w:fill="FFFFFF" w:themeFill="background1"/>
                </w:tcPr>
                <w:p w14:paraId="3742E731" w14:textId="77777777" w:rsidR="00CC5500" w:rsidRDefault="00CC5500" w:rsidP="0030448A">
                  <w:pPr>
                    <w:ind w:firstLineChars="0" w:firstLine="0"/>
                    <w:rPr>
                      <w:color w:val="000000" w:themeColor="text1"/>
                    </w:rPr>
                  </w:pPr>
                  <w:r>
                    <w:rPr>
                      <w:rFonts w:hint="eastAsia"/>
                      <w:color w:val="000000" w:themeColor="text1"/>
                    </w:rPr>
                    <w:t>半径</w:t>
                  </w:r>
                </w:p>
              </w:tc>
              <w:tc>
                <w:tcPr>
                  <w:tcW w:w="709" w:type="dxa"/>
                  <w:tcBorders>
                    <w:top w:val="nil"/>
                    <w:left w:val="nil"/>
                    <w:bottom w:val="nil"/>
                    <w:right w:val="nil"/>
                  </w:tcBorders>
                  <w:shd w:val="clear" w:color="auto" w:fill="FFFFFF" w:themeFill="background1"/>
                </w:tcPr>
                <w:p w14:paraId="1CAC0A23"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F0D9132" w14:textId="77777777" w:rsidR="00CC5500" w:rsidRDefault="00CC5500" w:rsidP="0030448A">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1687F2A6" w14:textId="77777777" w:rsidR="00CC5500" w:rsidRDefault="00CC5500" w:rsidP="0030448A">
                  <w:pPr>
                    <w:ind w:firstLineChars="0" w:firstLine="0"/>
                    <w:rPr>
                      <w:color w:val="000000"/>
                    </w:rPr>
                  </w:pPr>
                  <w:proofErr w:type="spellStart"/>
                  <w:r>
                    <w:rPr>
                      <w:rFonts w:hint="eastAsia"/>
                      <w:color w:val="000000"/>
                    </w:rPr>
                    <w:t>RequestBody</w:t>
                  </w:r>
                  <w:proofErr w:type="spellEnd"/>
                </w:p>
              </w:tc>
            </w:tr>
          </w:tbl>
          <w:p w14:paraId="29ADE073" w14:textId="77777777" w:rsidR="00CC5500" w:rsidRDefault="00CC5500" w:rsidP="0030448A">
            <w:pPr>
              <w:ind w:firstLineChars="0" w:firstLine="0"/>
            </w:pPr>
          </w:p>
        </w:tc>
      </w:tr>
      <w:tr w:rsidR="00CC5500" w14:paraId="50F48D8F" w14:textId="77777777" w:rsidTr="0030448A">
        <w:tc>
          <w:tcPr>
            <w:tcW w:w="1985" w:type="dxa"/>
          </w:tcPr>
          <w:p w14:paraId="2015AE1D" w14:textId="77777777" w:rsidR="00CC5500" w:rsidRDefault="00CC5500" w:rsidP="0030448A">
            <w:pPr>
              <w:ind w:firstLineChars="0" w:firstLine="0"/>
            </w:pPr>
            <w:r>
              <w:rPr>
                <w:rFonts w:hint="eastAsia"/>
              </w:rPr>
              <w:t>返回值</w:t>
            </w:r>
          </w:p>
        </w:tc>
        <w:tc>
          <w:tcPr>
            <w:tcW w:w="5891" w:type="dxa"/>
          </w:tcPr>
          <w:p w14:paraId="7AC54AD9" w14:textId="77777777" w:rsidR="00CC5500" w:rsidRDefault="00CC5500" w:rsidP="0030448A">
            <w:pPr>
              <w:ind w:firstLineChars="0" w:firstLine="0"/>
            </w:pPr>
            <w:r>
              <w:t>{</w:t>
            </w:r>
          </w:p>
          <w:p w14:paraId="7DD56F7F" w14:textId="77777777" w:rsidR="00CC5500" w:rsidRDefault="00CC5500" w:rsidP="0030448A">
            <w:pPr>
              <w:ind w:firstLineChars="0" w:firstLine="0"/>
            </w:pPr>
            <w:r>
              <w:t>code: 200,</w:t>
            </w:r>
          </w:p>
          <w:p w14:paraId="00236755" w14:textId="77777777" w:rsidR="00CC5500" w:rsidRDefault="00CC5500" w:rsidP="0030448A">
            <w:pPr>
              <w:ind w:firstLineChars="0" w:firstLine="0"/>
            </w:pPr>
            <w:r>
              <w:t>message: “</w:t>
            </w:r>
            <w:r>
              <w:rPr>
                <w:rFonts w:hint="eastAsia"/>
              </w:rPr>
              <w:t>设置成功</w:t>
            </w:r>
            <w:r>
              <w:t>”</w:t>
            </w:r>
          </w:p>
          <w:p w14:paraId="693FD5A8" w14:textId="77777777" w:rsidR="00CC5500" w:rsidRDefault="00CC5500" w:rsidP="0030448A">
            <w:pPr>
              <w:ind w:firstLineChars="0" w:firstLine="0"/>
            </w:pPr>
            <w:r>
              <w:rPr>
                <w:rFonts w:hint="eastAsia"/>
              </w:rPr>
              <w:t>}</w:t>
            </w:r>
          </w:p>
        </w:tc>
      </w:tr>
    </w:tbl>
    <w:p w14:paraId="50E79505" w14:textId="77777777" w:rsidR="00CC5500" w:rsidRPr="008F2ACF" w:rsidRDefault="00CC5500" w:rsidP="00CC5500">
      <w:pPr>
        <w:ind w:firstLine="420"/>
      </w:pPr>
    </w:p>
    <w:p w14:paraId="6194AA4F" w14:textId="77777777" w:rsidR="00CC5500" w:rsidRDefault="00CC5500" w:rsidP="00CC5500">
      <w:pPr>
        <w:pStyle w:val="3"/>
        <w:numPr>
          <w:ilvl w:val="3"/>
          <w:numId w:val="1"/>
        </w:numPr>
        <w:ind w:firstLineChars="0"/>
      </w:pPr>
      <w:r>
        <w:rPr>
          <w:rFonts w:hint="eastAsia"/>
        </w:rPr>
        <w:t>创建临时限速区</w:t>
      </w:r>
    </w:p>
    <w:tbl>
      <w:tblPr>
        <w:tblStyle w:val="aa"/>
        <w:tblW w:w="7876" w:type="dxa"/>
        <w:tblInd w:w="420" w:type="dxa"/>
        <w:tblLayout w:type="fixed"/>
        <w:tblLook w:val="04A0" w:firstRow="1" w:lastRow="0" w:firstColumn="1" w:lastColumn="0" w:noHBand="0" w:noVBand="1"/>
      </w:tblPr>
      <w:tblGrid>
        <w:gridCol w:w="1985"/>
        <w:gridCol w:w="5891"/>
      </w:tblGrid>
      <w:tr w:rsidR="00CC5500" w14:paraId="59CC19A5" w14:textId="77777777" w:rsidTr="0030448A">
        <w:tc>
          <w:tcPr>
            <w:tcW w:w="1985" w:type="dxa"/>
            <w:shd w:val="clear" w:color="auto" w:fill="BFBFBF" w:themeFill="background1" w:themeFillShade="BF"/>
          </w:tcPr>
          <w:p w14:paraId="1F568DAA" w14:textId="77777777" w:rsidR="00CC5500" w:rsidRDefault="00CC5500" w:rsidP="0030448A">
            <w:pPr>
              <w:ind w:firstLineChars="0" w:firstLine="0"/>
            </w:pPr>
            <w:r>
              <w:rPr>
                <w:rFonts w:hint="eastAsia"/>
              </w:rPr>
              <w:t>接口名称</w:t>
            </w:r>
          </w:p>
        </w:tc>
        <w:tc>
          <w:tcPr>
            <w:tcW w:w="5891" w:type="dxa"/>
            <w:shd w:val="clear" w:color="auto" w:fill="BFBFBF" w:themeFill="background1" w:themeFillShade="BF"/>
          </w:tcPr>
          <w:p w14:paraId="56857AFD" w14:textId="661C160E" w:rsidR="00CC5500" w:rsidRDefault="00CC5500" w:rsidP="0030448A">
            <w:pPr>
              <w:ind w:firstLineChars="0" w:firstLine="0"/>
            </w:pPr>
            <w:r>
              <w:t>设置</w:t>
            </w:r>
            <w:r w:rsidR="007301B8">
              <w:rPr>
                <w:rFonts w:hint="eastAsia"/>
              </w:rPr>
              <w:t>临时限速区</w:t>
            </w:r>
            <w:r>
              <w:rPr>
                <w:rFonts w:hint="eastAsia"/>
              </w:rPr>
              <w:t>(</w:t>
            </w:r>
            <w:proofErr w:type="spellStart"/>
            <w:r w:rsidR="007D1E76">
              <w:rPr>
                <w:rFonts w:hint="eastAsia"/>
              </w:rPr>
              <w:t>create</w:t>
            </w:r>
            <w:r>
              <w:t>Speed</w:t>
            </w:r>
            <w:r>
              <w:rPr>
                <w:rFonts w:hint="eastAsia"/>
              </w:rPr>
              <w:t>Zone</w:t>
            </w:r>
            <w:proofErr w:type="spellEnd"/>
            <w:r>
              <w:t>)</w:t>
            </w:r>
          </w:p>
        </w:tc>
      </w:tr>
      <w:tr w:rsidR="00CC5500" w14:paraId="20E7F2E5" w14:textId="77777777" w:rsidTr="0030448A">
        <w:tc>
          <w:tcPr>
            <w:tcW w:w="1985" w:type="dxa"/>
          </w:tcPr>
          <w:p w14:paraId="0600B1B3" w14:textId="77777777" w:rsidR="00CC5500" w:rsidRDefault="00CC5500" w:rsidP="0030448A">
            <w:pPr>
              <w:ind w:firstLineChars="0" w:firstLine="0"/>
            </w:pPr>
            <w:proofErr w:type="spellStart"/>
            <w:r>
              <w:rPr>
                <w:rFonts w:hint="eastAsia"/>
              </w:rPr>
              <w:t>url</w:t>
            </w:r>
            <w:proofErr w:type="spellEnd"/>
          </w:p>
        </w:tc>
        <w:tc>
          <w:tcPr>
            <w:tcW w:w="5891" w:type="dxa"/>
          </w:tcPr>
          <w:p w14:paraId="63ADE2F0" w14:textId="10835336" w:rsidR="00CC5500" w:rsidRDefault="00CC5500" w:rsidP="0030448A">
            <w:pPr>
              <w:ind w:firstLineChars="0" w:firstLine="0"/>
            </w:pPr>
            <w:r>
              <w:t>/maps/{</w:t>
            </w:r>
            <w:r>
              <w:rPr>
                <w:rFonts w:hint="eastAsia"/>
              </w:rPr>
              <w:t xml:space="preserve"> </w:t>
            </w:r>
            <w:proofErr w:type="spellStart"/>
            <w:r>
              <w:rPr>
                <w:rFonts w:hint="eastAsia"/>
              </w:rPr>
              <w:t>m</w:t>
            </w:r>
            <w:r>
              <w:t>apId</w:t>
            </w:r>
            <w:proofErr w:type="spellEnd"/>
            <w:r>
              <w:t xml:space="preserve"> }/</w:t>
            </w:r>
            <w:proofErr w:type="spellStart"/>
            <w:r>
              <w:rPr>
                <w:rFonts w:hint="eastAsia"/>
              </w:rPr>
              <w:t>speedZone</w:t>
            </w:r>
            <w:proofErr w:type="spellEnd"/>
          </w:p>
        </w:tc>
      </w:tr>
      <w:tr w:rsidR="00CC5500" w14:paraId="0F64302E" w14:textId="77777777" w:rsidTr="0030448A">
        <w:tc>
          <w:tcPr>
            <w:tcW w:w="1985" w:type="dxa"/>
          </w:tcPr>
          <w:p w14:paraId="7D5E0FA2" w14:textId="77777777" w:rsidR="00CC5500" w:rsidRDefault="00CC5500" w:rsidP="0030448A">
            <w:pPr>
              <w:ind w:firstLineChars="0" w:firstLine="0"/>
            </w:pPr>
            <w:r>
              <w:rPr>
                <w:rFonts w:hint="eastAsia"/>
              </w:rPr>
              <w:t>方法</w:t>
            </w:r>
          </w:p>
        </w:tc>
        <w:tc>
          <w:tcPr>
            <w:tcW w:w="5891" w:type="dxa"/>
          </w:tcPr>
          <w:p w14:paraId="1C8AAEE4" w14:textId="77777777" w:rsidR="00CC5500" w:rsidRDefault="00CC5500" w:rsidP="0030448A">
            <w:pPr>
              <w:ind w:firstLineChars="0" w:firstLine="0"/>
            </w:pPr>
            <w:r>
              <w:rPr>
                <w:rFonts w:hint="eastAsia"/>
              </w:rPr>
              <w:t>put</w:t>
            </w:r>
          </w:p>
        </w:tc>
      </w:tr>
      <w:tr w:rsidR="00CC5500" w14:paraId="69E32287" w14:textId="77777777" w:rsidTr="0030448A">
        <w:tc>
          <w:tcPr>
            <w:tcW w:w="1985" w:type="dxa"/>
          </w:tcPr>
          <w:p w14:paraId="119915E7" w14:textId="77777777" w:rsidR="00CC5500" w:rsidRDefault="00CC5500"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CC5500" w:rsidRPr="008A1438" w14:paraId="3AA3A97F"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8E9F372" w14:textId="77777777" w:rsidR="00CC5500" w:rsidRPr="008A1438" w:rsidRDefault="00CC5500"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22D1C8F" w14:textId="77777777" w:rsidR="00CC5500" w:rsidRPr="008A1438" w:rsidRDefault="00CC5500"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7AD39A6" w14:textId="77777777" w:rsidR="00CC5500" w:rsidRPr="008A1438" w:rsidRDefault="00CC5500"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B894269" w14:textId="77777777" w:rsidR="00CC5500" w:rsidRPr="008A1438" w:rsidRDefault="00CC5500"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BC5B454" w14:textId="77777777" w:rsidR="00CC5500" w:rsidRPr="008A1438" w:rsidRDefault="00CC5500" w:rsidP="0030448A">
                  <w:pPr>
                    <w:ind w:firstLineChars="0" w:firstLine="0"/>
                    <w:rPr>
                      <w:color w:val="000000" w:themeColor="text1"/>
                    </w:rPr>
                  </w:pPr>
                  <w:r w:rsidRPr="008A1438">
                    <w:rPr>
                      <w:rFonts w:hint="eastAsia"/>
                      <w:color w:val="000000" w:themeColor="text1"/>
                    </w:rPr>
                    <w:t>参数形式</w:t>
                  </w:r>
                </w:p>
              </w:tc>
            </w:tr>
            <w:tr w:rsidR="00CC5500" w14:paraId="57465CC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3AA42B5" w14:textId="77777777" w:rsidR="00CC5500" w:rsidRDefault="00CC5500"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5CDDDDE" w14:textId="77777777" w:rsidR="00CC5500" w:rsidRDefault="00CC5500"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5C54565"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C0412ED" w14:textId="77777777" w:rsidR="00CC5500" w:rsidRDefault="00CC5500"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2356E2C5" w14:textId="77777777" w:rsidR="00CC5500" w:rsidRDefault="00CC5500" w:rsidP="0030448A">
                  <w:pPr>
                    <w:ind w:firstLineChars="0" w:firstLine="0"/>
                    <w:rPr>
                      <w:color w:val="000000"/>
                    </w:rPr>
                  </w:pPr>
                  <w:proofErr w:type="spellStart"/>
                  <w:r>
                    <w:rPr>
                      <w:rFonts w:hint="eastAsia"/>
                      <w:color w:val="000000"/>
                    </w:rPr>
                    <w:t>RequestBody</w:t>
                  </w:r>
                  <w:proofErr w:type="spellEnd"/>
                </w:p>
              </w:tc>
            </w:tr>
            <w:tr w:rsidR="00CC5500" w14:paraId="1AF77C55"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1624DDB" w14:textId="77777777" w:rsidR="00CC5500" w:rsidRDefault="00CC5500" w:rsidP="0030448A">
                  <w:pPr>
                    <w:ind w:firstLineChars="0" w:firstLine="0"/>
                  </w:pPr>
                  <w:r>
                    <w:rPr>
                      <w:rFonts w:hint="eastAsia"/>
                    </w:rPr>
                    <w:t>center</w:t>
                  </w:r>
                </w:p>
              </w:tc>
              <w:tc>
                <w:tcPr>
                  <w:tcW w:w="1134" w:type="dxa"/>
                  <w:tcBorders>
                    <w:top w:val="nil"/>
                    <w:left w:val="nil"/>
                    <w:bottom w:val="nil"/>
                    <w:right w:val="nil"/>
                  </w:tcBorders>
                  <w:shd w:val="clear" w:color="auto" w:fill="FFFFFF" w:themeFill="background1"/>
                </w:tcPr>
                <w:p w14:paraId="7351A54B" w14:textId="77777777" w:rsidR="00CC5500" w:rsidRDefault="00CC5500" w:rsidP="0030448A">
                  <w:pPr>
                    <w:ind w:firstLineChars="0" w:firstLine="0"/>
                    <w:rPr>
                      <w:color w:val="000000" w:themeColor="text1"/>
                    </w:rPr>
                  </w:pPr>
                  <w:r>
                    <w:rPr>
                      <w:rFonts w:hint="eastAsia"/>
                      <w:color w:val="000000" w:themeColor="text1"/>
                    </w:rPr>
                    <w:t>圆心</w:t>
                  </w:r>
                </w:p>
              </w:tc>
              <w:tc>
                <w:tcPr>
                  <w:tcW w:w="709" w:type="dxa"/>
                  <w:tcBorders>
                    <w:top w:val="nil"/>
                    <w:left w:val="nil"/>
                    <w:bottom w:val="nil"/>
                    <w:right w:val="nil"/>
                  </w:tcBorders>
                  <w:shd w:val="clear" w:color="auto" w:fill="FFFFFF" w:themeFill="background1"/>
                </w:tcPr>
                <w:p w14:paraId="1E3F2D2D"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8B4E5CB" w14:textId="77777777" w:rsidR="00CC5500" w:rsidRDefault="00CC5500" w:rsidP="0030448A">
                  <w:pPr>
                    <w:ind w:firstLineChars="0" w:firstLine="0"/>
                    <w:rPr>
                      <w:color w:val="000000" w:themeColor="text1"/>
                    </w:rPr>
                  </w:pPr>
                  <w:r>
                    <w:rPr>
                      <w:rFonts w:hint="eastAsia"/>
                      <w:color w:val="000000" w:themeColor="text1"/>
                    </w:rPr>
                    <w:t>对象，</w:t>
                  </w:r>
                  <w:r>
                    <w:rPr>
                      <w:color w:val="000000" w:themeColor="text1"/>
                    </w:rPr>
                    <w:t>center: {</w:t>
                  </w:r>
                  <w:r>
                    <w:rPr>
                      <w:rFonts w:hint="eastAsia"/>
                      <w:color w:val="000000" w:themeColor="text1"/>
                    </w:rPr>
                    <w:t>x,</w:t>
                  </w:r>
                  <w:r>
                    <w:rPr>
                      <w:color w:val="000000" w:themeColor="text1"/>
                    </w:rPr>
                    <w:t xml:space="preserve"> y, z}</w:t>
                  </w:r>
                </w:p>
              </w:tc>
              <w:tc>
                <w:tcPr>
                  <w:tcW w:w="2292" w:type="dxa"/>
                  <w:tcBorders>
                    <w:top w:val="nil"/>
                    <w:left w:val="nil"/>
                    <w:bottom w:val="nil"/>
                    <w:right w:val="nil"/>
                  </w:tcBorders>
                  <w:shd w:val="clear" w:color="auto" w:fill="FFFFFF" w:themeFill="background1"/>
                </w:tcPr>
                <w:p w14:paraId="4EE0A3C4" w14:textId="77777777" w:rsidR="00CC5500" w:rsidRDefault="00CC5500" w:rsidP="0030448A">
                  <w:pPr>
                    <w:ind w:firstLineChars="0" w:firstLine="0"/>
                    <w:rPr>
                      <w:color w:val="000000"/>
                    </w:rPr>
                  </w:pPr>
                  <w:proofErr w:type="spellStart"/>
                  <w:r>
                    <w:rPr>
                      <w:rFonts w:hint="eastAsia"/>
                      <w:color w:val="000000"/>
                    </w:rPr>
                    <w:t>RequestBody</w:t>
                  </w:r>
                  <w:proofErr w:type="spellEnd"/>
                </w:p>
              </w:tc>
            </w:tr>
            <w:tr w:rsidR="00CC5500" w14:paraId="2C0802A7"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3699276" w14:textId="77777777" w:rsidR="00CC5500" w:rsidRDefault="00CC5500" w:rsidP="0030448A">
                  <w:pPr>
                    <w:ind w:firstLineChars="0" w:firstLine="0"/>
                  </w:pPr>
                  <w:r>
                    <w:rPr>
                      <w:rFonts w:hint="eastAsia"/>
                    </w:rPr>
                    <w:t>radius</w:t>
                  </w:r>
                </w:p>
              </w:tc>
              <w:tc>
                <w:tcPr>
                  <w:tcW w:w="1134" w:type="dxa"/>
                  <w:tcBorders>
                    <w:top w:val="nil"/>
                    <w:left w:val="nil"/>
                    <w:bottom w:val="nil"/>
                    <w:right w:val="nil"/>
                  </w:tcBorders>
                  <w:shd w:val="clear" w:color="auto" w:fill="FFFFFF" w:themeFill="background1"/>
                </w:tcPr>
                <w:p w14:paraId="24247A95" w14:textId="77777777" w:rsidR="00CC5500" w:rsidRDefault="00CC5500" w:rsidP="0030448A">
                  <w:pPr>
                    <w:ind w:firstLineChars="0" w:firstLine="0"/>
                    <w:rPr>
                      <w:color w:val="000000" w:themeColor="text1"/>
                    </w:rPr>
                  </w:pPr>
                  <w:r>
                    <w:rPr>
                      <w:rFonts w:hint="eastAsia"/>
                      <w:color w:val="000000" w:themeColor="text1"/>
                    </w:rPr>
                    <w:t>半径</w:t>
                  </w:r>
                </w:p>
              </w:tc>
              <w:tc>
                <w:tcPr>
                  <w:tcW w:w="709" w:type="dxa"/>
                  <w:tcBorders>
                    <w:top w:val="nil"/>
                    <w:left w:val="nil"/>
                    <w:bottom w:val="nil"/>
                    <w:right w:val="nil"/>
                  </w:tcBorders>
                  <w:shd w:val="clear" w:color="auto" w:fill="FFFFFF" w:themeFill="background1"/>
                </w:tcPr>
                <w:p w14:paraId="267F6512"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0552D33" w14:textId="77777777" w:rsidR="00CC5500" w:rsidRDefault="00CC5500" w:rsidP="0030448A">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5EB39FD8" w14:textId="77777777" w:rsidR="00CC5500" w:rsidRDefault="00CC5500" w:rsidP="0030448A">
                  <w:pPr>
                    <w:ind w:firstLineChars="0" w:firstLine="0"/>
                    <w:rPr>
                      <w:color w:val="000000"/>
                    </w:rPr>
                  </w:pPr>
                  <w:proofErr w:type="spellStart"/>
                  <w:r>
                    <w:rPr>
                      <w:rFonts w:hint="eastAsia"/>
                      <w:color w:val="000000"/>
                    </w:rPr>
                    <w:t>RequestBody</w:t>
                  </w:r>
                  <w:proofErr w:type="spellEnd"/>
                </w:p>
              </w:tc>
            </w:tr>
            <w:tr w:rsidR="00CC5500" w14:paraId="6379802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A5A9915" w14:textId="77777777" w:rsidR="00CC5500" w:rsidRDefault="00CC5500" w:rsidP="0030448A">
                  <w:pPr>
                    <w:ind w:firstLineChars="0" w:firstLine="0"/>
                  </w:pPr>
                  <w:r>
                    <w:rPr>
                      <w:rFonts w:hint="eastAsia"/>
                    </w:rPr>
                    <w:lastRenderedPageBreak/>
                    <w:t>speed</w:t>
                  </w:r>
                </w:p>
              </w:tc>
              <w:tc>
                <w:tcPr>
                  <w:tcW w:w="1134" w:type="dxa"/>
                  <w:tcBorders>
                    <w:top w:val="nil"/>
                    <w:left w:val="nil"/>
                    <w:bottom w:val="nil"/>
                    <w:right w:val="nil"/>
                  </w:tcBorders>
                  <w:shd w:val="clear" w:color="auto" w:fill="FFFFFF" w:themeFill="background1"/>
                </w:tcPr>
                <w:p w14:paraId="10AFA15C" w14:textId="77777777" w:rsidR="00CC5500" w:rsidRDefault="00CC5500" w:rsidP="0030448A">
                  <w:pPr>
                    <w:ind w:firstLineChars="0" w:firstLine="0"/>
                    <w:rPr>
                      <w:color w:val="000000" w:themeColor="text1"/>
                    </w:rPr>
                  </w:pPr>
                  <w:r>
                    <w:rPr>
                      <w:rFonts w:hint="eastAsia"/>
                      <w:color w:val="000000" w:themeColor="text1"/>
                    </w:rPr>
                    <w:t>速度</w:t>
                  </w:r>
                </w:p>
              </w:tc>
              <w:tc>
                <w:tcPr>
                  <w:tcW w:w="709" w:type="dxa"/>
                  <w:tcBorders>
                    <w:top w:val="nil"/>
                    <w:left w:val="nil"/>
                    <w:bottom w:val="nil"/>
                    <w:right w:val="nil"/>
                  </w:tcBorders>
                  <w:shd w:val="clear" w:color="auto" w:fill="FFFFFF" w:themeFill="background1"/>
                </w:tcPr>
                <w:p w14:paraId="3CCDFB06" w14:textId="77777777" w:rsidR="00CC5500" w:rsidRDefault="00CC5500"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523DC49" w14:textId="77777777" w:rsidR="00CC5500" w:rsidRDefault="00CC5500" w:rsidP="0030448A">
                  <w:pPr>
                    <w:ind w:firstLineChars="0" w:firstLine="0"/>
                    <w:rPr>
                      <w:color w:val="000000" w:themeColor="text1"/>
                    </w:rPr>
                  </w:pPr>
                  <w:r>
                    <w:rPr>
                      <w:rFonts w:hint="eastAsia"/>
                      <w:color w:val="000000" w:themeColor="text1"/>
                    </w:rPr>
                    <w:t>float，限速值，k</w:t>
                  </w:r>
                  <w:r>
                    <w:rPr>
                      <w:color w:val="000000" w:themeColor="text1"/>
                    </w:rPr>
                    <w:t>m/h</w:t>
                  </w:r>
                </w:p>
              </w:tc>
              <w:tc>
                <w:tcPr>
                  <w:tcW w:w="2292" w:type="dxa"/>
                  <w:tcBorders>
                    <w:top w:val="nil"/>
                    <w:left w:val="nil"/>
                    <w:bottom w:val="nil"/>
                    <w:right w:val="nil"/>
                  </w:tcBorders>
                  <w:shd w:val="clear" w:color="auto" w:fill="FFFFFF" w:themeFill="background1"/>
                </w:tcPr>
                <w:p w14:paraId="0BC6C4D3" w14:textId="77777777" w:rsidR="00CC5500" w:rsidRDefault="00CC5500" w:rsidP="0030448A">
                  <w:pPr>
                    <w:ind w:firstLineChars="0" w:firstLine="0"/>
                    <w:rPr>
                      <w:color w:val="000000"/>
                    </w:rPr>
                  </w:pPr>
                  <w:proofErr w:type="spellStart"/>
                  <w:r>
                    <w:rPr>
                      <w:rFonts w:hint="eastAsia"/>
                      <w:color w:val="000000"/>
                    </w:rPr>
                    <w:t>RequestBody</w:t>
                  </w:r>
                  <w:proofErr w:type="spellEnd"/>
                </w:p>
              </w:tc>
            </w:tr>
          </w:tbl>
          <w:p w14:paraId="47357C02" w14:textId="77777777" w:rsidR="00CC5500" w:rsidRDefault="00CC5500" w:rsidP="0030448A">
            <w:pPr>
              <w:ind w:firstLineChars="0" w:firstLine="0"/>
            </w:pPr>
          </w:p>
        </w:tc>
      </w:tr>
      <w:tr w:rsidR="00CC5500" w14:paraId="689384C1" w14:textId="77777777" w:rsidTr="0030448A">
        <w:tc>
          <w:tcPr>
            <w:tcW w:w="1985" w:type="dxa"/>
          </w:tcPr>
          <w:p w14:paraId="49B09206" w14:textId="77777777" w:rsidR="00CC5500" w:rsidRDefault="00CC5500" w:rsidP="0030448A">
            <w:pPr>
              <w:ind w:firstLineChars="0" w:firstLine="0"/>
            </w:pPr>
            <w:r>
              <w:rPr>
                <w:rFonts w:hint="eastAsia"/>
              </w:rPr>
              <w:lastRenderedPageBreak/>
              <w:t>返回值</w:t>
            </w:r>
          </w:p>
        </w:tc>
        <w:tc>
          <w:tcPr>
            <w:tcW w:w="5891" w:type="dxa"/>
          </w:tcPr>
          <w:p w14:paraId="15DEC91F" w14:textId="77777777" w:rsidR="00CC5500" w:rsidRDefault="00CC5500" w:rsidP="0030448A">
            <w:pPr>
              <w:ind w:firstLineChars="0" w:firstLine="0"/>
            </w:pPr>
            <w:r>
              <w:t>{</w:t>
            </w:r>
          </w:p>
          <w:p w14:paraId="1ED6750B" w14:textId="77777777" w:rsidR="00CC5500" w:rsidRDefault="00CC5500" w:rsidP="0030448A">
            <w:pPr>
              <w:ind w:firstLineChars="0" w:firstLine="0"/>
            </w:pPr>
            <w:r>
              <w:t>code: 200,</w:t>
            </w:r>
          </w:p>
          <w:p w14:paraId="2454E51D" w14:textId="77777777" w:rsidR="00CC5500" w:rsidRDefault="00CC5500" w:rsidP="0030448A">
            <w:pPr>
              <w:ind w:firstLineChars="0" w:firstLine="0"/>
            </w:pPr>
            <w:r>
              <w:t>message: “</w:t>
            </w:r>
            <w:r>
              <w:rPr>
                <w:rFonts w:hint="eastAsia"/>
              </w:rPr>
              <w:t>设置成功</w:t>
            </w:r>
            <w:r>
              <w:t>”</w:t>
            </w:r>
          </w:p>
          <w:p w14:paraId="67E65343" w14:textId="77777777" w:rsidR="00CC5500" w:rsidRDefault="00CC5500" w:rsidP="0030448A">
            <w:pPr>
              <w:ind w:firstLineChars="0" w:firstLine="0"/>
            </w:pPr>
            <w:r>
              <w:rPr>
                <w:rFonts w:hint="eastAsia"/>
              </w:rPr>
              <w:t>data</w:t>
            </w:r>
            <w:r>
              <w:t>: id</w:t>
            </w:r>
          </w:p>
          <w:p w14:paraId="0A15275B" w14:textId="77777777" w:rsidR="00CC5500" w:rsidRDefault="00CC5500" w:rsidP="0030448A">
            <w:pPr>
              <w:ind w:firstLineChars="0" w:firstLine="0"/>
            </w:pPr>
            <w:r>
              <w:rPr>
                <w:rFonts w:hint="eastAsia"/>
              </w:rPr>
              <w:t>}</w:t>
            </w:r>
          </w:p>
        </w:tc>
      </w:tr>
    </w:tbl>
    <w:p w14:paraId="7E58D0E0" w14:textId="77777777" w:rsidR="00CC5500" w:rsidRPr="008F2ACF" w:rsidRDefault="00CC5500" w:rsidP="00CC5500">
      <w:pPr>
        <w:ind w:firstLine="420"/>
      </w:pPr>
    </w:p>
    <w:p w14:paraId="5E69CEA4" w14:textId="7AD8F057" w:rsidR="008F4F77" w:rsidRDefault="00BD7CD0" w:rsidP="008F4F77">
      <w:pPr>
        <w:pStyle w:val="3"/>
        <w:numPr>
          <w:ilvl w:val="3"/>
          <w:numId w:val="1"/>
        </w:numPr>
        <w:ind w:firstLineChars="0"/>
      </w:pPr>
      <w:r>
        <w:rPr>
          <w:rFonts w:hint="eastAsia"/>
        </w:rPr>
        <w:t>设置</w:t>
      </w:r>
      <w:r w:rsidR="0019526E">
        <w:rPr>
          <w:rFonts w:hint="eastAsia"/>
        </w:rPr>
        <w:t>装载区</w:t>
      </w:r>
    </w:p>
    <w:tbl>
      <w:tblPr>
        <w:tblStyle w:val="aa"/>
        <w:tblW w:w="7876" w:type="dxa"/>
        <w:tblInd w:w="420" w:type="dxa"/>
        <w:tblLayout w:type="fixed"/>
        <w:tblLook w:val="04A0" w:firstRow="1" w:lastRow="0" w:firstColumn="1" w:lastColumn="0" w:noHBand="0" w:noVBand="1"/>
      </w:tblPr>
      <w:tblGrid>
        <w:gridCol w:w="1985"/>
        <w:gridCol w:w="5891"/>
      </w:tblGrid>
      <w:tr w:rsidR="008F4F77" w14:paraId="19707F84" w14:textId="77777777" w:rsidTr="00935F47">
        <w:tc>
          <w:tcPr>
            <w:tcW w:w="1985" w:type="dxa"/>
            <w:shd w:val="clear" w:color="auto" w:fill="BFBFBF" w:themeFill="background1" w:themeFillShade="BF"/>
          </w:tcPr>
          <w:p w14:paraId="1C294B36" w14:textId="77777777" w:rsidR="008F4F77" w:rsidRDefault="008F4F77" w:rsidP="00935F47">
            <w:pPr>
              <w:ind w:firstLineChars="0" w:firstLine="0"/>
            </w:pPr>
            <w:r>
              <w:rPr>
                <w:rFonts w:hint="eastAsia"/>
              </w:rPr>
              <w:t>接口名称</w:t>
            </w:r>
          </w:p>
        </w:tc>
        <w:tc>
          <w:tcPr>
            <w:tcW w:w="5891" w:type="dxa"/>
            <w:shd w:val="clear" w:color="auto" w:fill="BFBFBF" w:themeFill="background1" w:themeFillShade="BF"/>
          </w:tcPr>
          <w:p w14:paraId="77372417" w14:textId="39D61891" w:rsidR="008F4F77" w:rsidRDefault="005852FC" w:rsidP="00935F47">
            <w:pPr>
              <w:ind w:firstLineChars="0" w:firstLine="0"/>
            </w:pPr>
            <w:r>
              <w:rPr>
                <w:rFonts w:hint="eastAsia"/>
              </w:rPr>
              <w:t>设置</w:t>
            </w:r>
            <w:r w:rsidR="00A44ACE">
              <w:rPr>
                <w:rFonts w:hint="eastAsia"/>
              </w:rPr>
              <w:t>装载区（</w:t>
            </w:r>
            <w:proofErr w:type="spellStart"/>
            <w:r w:rsidR="0095683C">
              <w:t>set</w:t>
            </w:r>
            <w:r w:rsidR="0095683C">
              <w:rPr>
                <w:rFonts w:hint="eastAsia"/>
              </w:rPr>
              <w:t>LoadArea</w:t>
            </w:r>
            <w:proofErr w:type="spellEnd"/>
            <w:r w:rsidR="00A44ACE">
              <w:rPr>
                <w:rFonts w:hint="eastAsia"/>
              </w:rPr>
              <w:t>）</w:t>
            </w:r>
          </w:p>
        </w:tc>
      </w:tr>
      <w:tr w:rsidR="008F4F77" w14:paraId="129D8B3A" w14:textId="77777777" w:rsidTr="00935F47">
        <w:tc>
          <w:tcPr>
            <w:tcW w:w="1985" w:type="dxa"/>
          </w:tcPr>
          <w:p w14:paraId="0BD8B9DB" w14:textId="77777777" w:rsidR="008F4F77" w:rsidRDefault="008F4F77" w:rsidP="00935F47">
            <w:pPr>
              <w:ind w:firstLineChars="0" w:firstLine="0"/>
            </w:pPr>
            <w:proofErr w:type="spellStart"/>
            <w:r>
              <w:rPr>
                <w:rFonts w:hint="eastAsia"/>
              </w:rPr>
              <w:t>url</w:t>
            </w:r>
            <w:proofErr w:type="spellEnd"/>
          </w:p>
        </w:tc>
        <w:tc>
          <w:tcPr>
            <w:tcW w:w="5891" w:type="dxa"/>
          </w:tcPr>
          <w:p w14:paraId="145EC44D" w14:textId="782D9E5C" w:rsidR="008F4F77" w:rsidRDefault="008F4F77" w:rsidP="00935F47">
            <w:pPr>
              <w:ind w:firstLineChars="0" w:firstLine="0"/>
            </w:pPr>
            <w:r>
              <w:t>/maps/{</w:t>
            </w:r>
            <w:r>
              <w:rPr>
                <w:rFonts w:hint="eastAsia"/>
              </w:rPr>
              <w:t xml:space="preserve"> </w:t>
            </w:r>
            <w:proofErr w:type="spellStart"/>
            <w:r>
              <w:rPr>
                <w:rFonts w:hint="eastAsia"/>
              </w:rPr>
              <w:t>m</w:t>
            </w:r>
            <w:r>
              <w:t>apId</w:t>
            </w:r>
            <w:proofErr w:type="spellEnd"/>
            <w:r>
              <w:t xml:space="preserve"> }/</w:t>
            </w:r>
            <w:r w:rsidR="00C0026A">
              <w:t>areas/</w:t>
            </w:r>
            <w:proofErr w:type="spellStart"/>
            <w:r w:rsidR="00E41801">
              <w:t>l</w:t>
            </w:r>
            <w:r w:rsidR="00E41801">
              <w:rPr>
                <w:rFonts w:hint="eastAsia"/>
              </w:rPr>
              <w:t>oadArea</w:t>
            </w:r>
            <w:proofErr w:type="spellEnd"/>
          </w:p>
        </w:tc>
      </w:tr>
      <w:tr w:rsidR="008F4F77" w14:paraId="0837109A" w14:textId="77777777" w:rsidTr="00935F47">
        <w:tc>
          <w:tcPr>
            <w:tcW w:w="1985" w:type="dxa"/>
          </w:tcPr>
          <w:p w14:paraId="40F2EDF6" w14:textId="77777777" w:rsidR="008F4F77" w:rsidRDefault="008F4F77" w:rsidP="00935F47">
            <w:pPr>
              <w:ind w:firstLineChars="0" w:firstLine="0"/>
            </w:pPr>
            <w:r>
              <w:rPr>
                <w:rFonts w:hint="eastAsia"/>
              </w:rPr>
              <w:t>方法</w:t>
            </w:r>
          </w:p>
        </w:tc>
        <w:tc>
          <w:tcPr>
            <w:tcW w:w="5891" w:type="dxa"/>
          </w:tcPr>
          <w:p w14:paraId="429FD18E" w14:textId="62F76461" w:rsidR="008F4F77" w:rsidRDefault="00E41801" w:rsidP="00935F47">
            <w:pPr>
              <w:ind w:firstLineChars="0" w:firstLine="0"/>
            </w:pPr>
            <w:r>
              <w:t>put</w:t>
            </w:r>
          </w:p>
        </w:tc>
      </w:tr>
      <w:tr w:rsidR="008F4F77" w14:paraId="301B7A6D" w14:textId="77777777" w:rsidTr="00935F47">
        <w:tc>
          <w:tcPr>
            <w:tcW w:w="1985" w:type="dxa"/>
          </w:tcPr>
          <w:p w14:paraId="43849985" w14:textId="77777777" w:rsidR="008F4F77" w:rsidRDefault="008F4F77" w:rsidP="00935F4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8F4F77" w:rsidRPr="008A1438" w14:paraId="303175FD"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51025849" w14:textId="77777777" w:rsidR="008F4F77" w:rsidRPr="008A1438" w:rsidRDefault="008F4F77" w:rsidP="00935F4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6201C19C" w14:textId="77777777" w:rsidR="008F4F77" w:rsidRPr="008A1438" w:rsidRDefault="008F4F77" w:rsidP="00935F4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86D5662" w14:textId="77777777" w:rsidR="008F4F77" w:rsidRPr="008A1438" w:rsidRDefault="008F4F77" w:rsidP="00935F4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597F034" w14:textId="77777777" w:rsidR="008F4F77" w:rsidRPr="008A1438" w:rsidRDefault="008F4F77" w:rsidP="00935F4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0E6C573" w14:textId="77777777" w:rsidR="008F4F77" w:rsidRPr="008A1438" w:rsidRDefault="008F4F77" w:rsidP="00935F47">
                  <w:pPr>
                    <w:ind w:firstLineChars="0" w:firstLine="0"/>
                    <w:rPr>
                      <w:color w:val="000000" w:themeColor="text1"/>
                    </w:rPr>
                  </w:pPr>
                  <w:r w:rsidRPr="008A1438">
                    <w:rPr>
                      <w:rFonts w:hint="eastAsia"/>
                      <w:color w:val="000000" w:themeColor="text1"/>
                    </w:rPr>
                    <w:t>参数形式</w:t>
                  </w:r>
                </w:p>
              </w:tc>
            </w:tr>
            <w:tr w:rsidR="008F4F77" w14:paraId="63A4946A"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74884100" w14:textId="77777777" w:rsidR="008F4F77" w:rsidRDefault="008F4F77" w:rsidP="00935F4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A329D64" w14:textId="77777777" w:rsidR="008F4F77" w:rsidRDefault="008F4F77" w:rsidP="00935F4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2CCD546" w14:textId="77777777" w:rsidR="008F4F77" w:rsidRDefault="008F4F77"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71ED75D" w14:textId="51CC9B36" w:rsidR="008F4F77" w:rsidRDefault="007D5DC6" w:rsidP="00935F47">
                  <w:pPr>
                    <w:ind w:firstLineChars="0" w:firstLine="0"/>
                    <w:rPr>
                      <w:color w:val="000000" w:themeColor="text1"/>
                    </w:rPr>
                  </w:pPr>
                  <w:r>
                    <w:rPr>
                      <w:color w:val="000000" w:themeColor="text1"/>
                    </w:rPr>
                    <w:t>i</w:t>
                  </w:r>
                  <w:r w:rsidR="008F4F77">
                    <w:rPr>
                      <w:rFonts w:hint="eastAsia"/>
                      <w:color w:val="000000" w:themeColor="text1"/>
                    </w:rPr>
                    <w:t>nt</w:t>
                  </w:r>
                </w:p>
              </w:tc>
              <w:tc>
                <w:tcPr>
                  <w:tcW w:w="2292" w:type="dxa"/>
                  <w:tcBorders>
                    <w:top w:val="nil"/>
                    <w:left w:val="nil"/>
                    <w:bottom w:val="nil"/>
                    <w:right w:val="nil"/>
                  </w:tcBorders>
                  <w:shd w:val="clear" w:color="auto" w:fill="FFFFFF" w:themeFill="background1"/>
                </w:tcPr>
                <w:p w14:paraId="3538EB38" w14:textId="77777777" w:rsidR="008F4F77" w:rsidRDefault="008F4F77" w:rsidP="00935F47">
                  <w:pPr>
                    <w:ind w:firstLineChars="0" w:firstLine="0"/>
                    <w:rPr>
                      <w:color w:val="000000"/>
                    </w:rPr>
                  </w:pPr>
                  <w:proofErr w:type="spellStart"/>
                  <w:r>
                    <w:rPr>
                      <w:rFonts w:hint="eastAsia"/>
                      <w:color w:val="000000"/>
                    </w:rPr>
                    <w:t>RequestBody</w:t>
                  </w:r>
                  <w:proofErr w:type="spellEnd"/>
                </w:p>
              </w:tc>
            </w:tr>
            <w:tr w:rsidR="008F4F77" w14:paraId="038BBFC5"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3BDE94E1" w14:textId="27D20310" w:rsidR="008F4F77" w:rsidRDefault="008F4F77" w:rsidP="00935F47">
                  <w:pPr>
                    <w:ind w:firstLineChars="0" w:firstLine="0"/>
                  </w:pPr>
                  <w:proofErr w:type="spellStart"/>
                  <w:r>
                    <w:rPr>
                      <w:rFonts w:hint="eastAsia"/>
                    </w:rPr>
                    <w:t>area</w:t>
                  </w:r>
                  <w:r w:rsidR="00267C8E">
                    <w:t>Id</w:t>
                  </w:r>
                  <w:proofErr w:type="spellEnd"/>
                </w:p>
              </w:tc>
              <w:tc>
                <w:tcPr>
                  <w:tcW w:w="1134" w:type="dxa"/>
                  <w:tcBorders>
                    <w:top w:val="nil"/>
                    <w:left w:val="nil"/>
                    <w:bottom w:val="nil"/>
                    <w:right w:val="nil"/>
                  </w:tcBorders>
                  <w:shd w:val="clear" w:color="auto" w:fill="FFFFFF" w:themeFill="background1"/>
                </w:tcPr>
                <w:p w14:paraId="65024491" w14:textId="728831D2" w:rsidR="008F4F77" w:rsidRDefault="00B565C0" w:rsidP="00935F47">
                  <w:pPr>
                    <w:ind w:firstLineChars="0" w:firstLine="0"/>
                    <w:rPr>
                      <w:color w:val="000000" w:themeColor="text1"/>
                    </w:rPr>
                  </w:pPr>
                  <w:r>
                    <w:rPr>
                      <w:rFonts w:hint="eastAsia"/>
                      <w:color w:val="000000" w:themeColor="text1"/>
                    </w:rPr>
                    <w:t>装载区</w:t>
                  </w:r>
                  <w:r w:rsidR="00E00A3C">
                    <w:rPr>
                      <w:rFonts w:hint="eastAsia"/>
                      <w:color w:val="000000" w:themeColor="text1"/>
                    </w:rPr>
                    <w:t>编号</w:t>
                  </w:r>
                </w:p>
              </w:tc>
              <w:tc>
                <w:tcPr>
                  <w:tcW w:w="709" w:type="dxa"/>
                  <w:tcBorders>
                    <w:top w:val="nil"/>
                    <w:left w:val="nil"/>
                    <w:bottom w:val="nil"/>
                    <w:right w:val="nil"/>
                  </w:tcBorders>
                  <w:shd w:val="clear" w:color="auto" w:fill="FFFFFF" w:themeFill="background1"/>
                </w:tcPr>
                <w:p w14:paraId="230D5DCC" w14:textId="77777777" w:rsidR="008F4F77" w:rsidRDefault="008F4F77"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2D41CE5" w14:textId="7B6390DC" w:rsidR="008F4F77" w:rsidRDefault="007D5DC6" w:rsidP="00935F47">
                  <w:pPr>
                    <w:ind w:firstLineChars="0" w:firstLine="0"/>
                    <w:rPr>
                      <w:color w:val="000000" w:themeColor="text1"/>
                    </w:rPr>
                  </w:pPr>
                  <w:r>
                    <w:rPr>
                      <w:color w:val="000000" w:themeColor="text1"/>
                    </w:rPr>
                    <w:t>i</w:t>
                  </w:r>
                  <w:r w:rsidR="0052008A">
                    <w:rPr>
                      <w:rFonts w:hint="eastAsia"/>
                      <w:color w:val="000000" w:themeColor="text1"/>
                    </w:rPr>
                    <w:t>nt</w:t>
                  </w:r>
                </w:p>
              </w:tc>
              <w:tc>
                <w:tcPr>
                  <w:tcW w:w="2292" w:type="dxa"/>
                  <w:tcBorders>
                    <w:top w:val="nil"/>
                    <w:left w:val="nil"/>
                    <w:bottom w:val="nil"/>
                    <w:right w:val="nil"/>
                  </w:tcBorders>
                  <w:shd w:val="clear" w:color="auto" w:fill="FFFFFF" w:themeFill="background1"/>
                </w:tcPr>
                <w:p w14:paraId="2E656977" w14:textId="77777777" w:rsidR="008F4F77" w:rsidRDefault="008F4F77" w:rsidP="00935F47">
                  <w:pPr>
                    <w:ind w:firstLineChars="0" w:firstLine="0"/>
                    <w:rPr>
                      <w:color w:val="000000"/>
                    </w:rPr>
                  </w:pPr>
                  <w:proofErr w:type="spellStart"/>
                  <w:r>
                    <w:rPr>
                      <w:rFonts w:hint="eastAsia"/>
                      <w:color w:val="000000"/>
                    </w:rPr>
                    <w:t>RequestBody</w:t>
                  </w:r>
                  <w:proofErr w:type="spellEnd"/>
                </w:p>
              </w:tc>
            </w:tr>
            <w:tr w:rsidR="002C53A4" w14:paraId="72F873C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73572C87" w14:textId="77777777" w:rsidR="002C53A4" w:rsidRDefault="002C53A4" w:rsidP="002C53A4">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725430A6" w14:textId="77777777" w:rsidR="002C53A4" w:rsidRDefault="002C53A4" w:rsidP="002C53A4">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22DB4904" w14:textId="77777777" w:rsidR="002C53A4" w:rsidRDefault="002C53A4" w:rsidP="002C53A4">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18CE9E8" w14:textId="77777777" w:rsidR="002C53A4" w:rsidRDefault="002C53A4" w:rsidP="002C53A4">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25F63FC0" w14:textId="77777777" w:rsidR="002C53A4" w:rsidRDefault="002C53A4" w:rsidP="002C53A4">
                  <w:pPr>
                    <w:ind w:firstLineChars="0" w:firstLine="0"/>
                    <w:rPr>
                      <w:color w:val="000000"/>
                    </w:rPr>
                  </w:pPr>
                  <w:proofErr w:type="spellStart"/>
                  <w:r>
                    <w:rPr>
                      <w:rFonts w:hint="eastAsia"/>
                      <w:color w:val="000000"/>
                    </w:rPr>
                    <w:t>RequestBody</w:t>
                  </w:r>
                  <w:proofErr w:type="spellEnd"/>
                </w:p>
              </w:tc>
            </w:tr>
            <w:tr w:rsidR="00832C1E" w14:paraId="2E6D95F8"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2DCCD98" w14:textId="30A1C597" w:rsidR="00832C1E" w:rsidRDefault="00832C1E" w:rsidP="00832C1E">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4BC81CE8" w14:textId="4925F870" w:rsidR="00832C1E" w:rsidRDefault="00832C1E" w:rsidP="00832C1E">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5709BE35" w14:textId="50B8BE92" w:rsidR="00832C1E" w:rsidRDefault="00832C1E" w:rsidP="00832C1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BD2CD7F" w14:textId="21867490" w:rsidR="00832C1E" w:rsidRDefault="007D5DC6" w:rsidP="00832C1E">
                  <w:pPr>
                    <w:ind w:firstLineChars="0" w:firstLine="0"/>
                    <w:rPr>
                      <w:color w:val="000000" w:themeColor="text1"/>
                    </w:rPr>
                  </w:pPr>
                  <w:r>
                    <w:rPr>
                      <w:color w:val="000000" w:themeColor="text1"/>
                    </w:rPr>
                    <w:t>f</w:t>
                  </w:r>
                  <w:r w:rsidR="00832C1E">
                    <w:rPr>
                      <w:rFonts w:hint="eastAsia"/>
                      <w:color w:val="000000" w:themeColor="text1"/>
                    </w:rPr>
                    <w:t>loat</w:t>
                  </w:r>
                </w:p>
              </w:tc>
              <w:tc>
                <w:tcPr>
                  <w:tcW w:w="2292" w:type="dxa"/>
                  <w:tcBorders>
                    <w:top w:val="nil"/>
                    <w:left w:val="nil"/>
                    <w:bottom w:val="nil"/>
                    <w:right w:val="nil"/>
                  </w:tcBorders>
                  <w:shd w:val="clear" w:color="auto" w:fill="FFFFFF" w:themeFill="background1"/>
                </w:tcPr>
                <w:p w14:paraId="51225D99" w14:textId="6604F62B" w:rsidR="00832C1E" w:rsidRDefault="00832C1E" w:rsidP="00832C1E">
                  <w:pPr>
                    <w:ind w:firstLineChars="0" w:firstLine="0"/>
                    <w:rPr>
                      <w:color w:val="000000"/>
                    </w:rPr>
                  </w:pPr>
                  <w:proofErr w:type="spellStart"/>
                  <w:r>
                    <w:rPr>
                      <w:rFonts w:hint="eastAsia"/>
                      <w:color w:val="000000"/>
                    </w:rPr>
                    <w:t>RequestBody</w:t>
                  </w:r>
                  <w:proofErr w:type="spellEnd"/>
                </w:p>
              </w:tc>
            </w:tr>
            <w:tr w:rsidR="00832C1E" w14:paraId="1A08E5B8"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0BEE717" w14:textId="6620FDF4" w:rsidR="00832C1E" w:rsidRDefault="00832C1E" w:rsidP="00832C1E">
                  <w:pPr>
                    <w:ind w:firstLineChars="0" w:firstLine="0"/>
                  </w:pPr>
                  <w:proofErr w:type="spellStart"/>
                  <w:r>
                    <w:rPr>
                      <w:rFonts w:hint="eastAsia"/>
                    </w:rPr>
                    <w:t>load</w:t>
                  </w:r>
                  <w:r>
                    <w:t>Type</w:t>
                  </w:r>
                  <w:proofErr w:type="spellEnd"/>
                </w:p>
              </w:tc>
              <w:tc>
                <w:tcPr>
                  <w:tcW w:w="1134" w:type="dxa"/>
                  <w:tcBorders>
                    <w:top w:val="nil"/>
                    <w:left w:val="nil"/>
                    <w:bottom w:val="nil"/>
                    <w:right w:val="nil"/>
                  </w:tcBorders>
                  <w:shd w:val="clear" w:color="auto" w:fill="FFFFFF" w:themeFill="background1"/>
                </w:tcPr>
                <w:p w14:paraId="56B42E80" w14:textId="5F3689B4" w:rsidR="00832C1E" w:rsidRDefault="00832C1E" w:rsidP="00832C1E">
                  <w:pPr>
                    <w:ind w:firstLineChars="0" w:firstLine="0"/>
                    <w:rPr>
                      <w:color w:val="000000" w:themeColor="text1"/>
                    </w:rPr>
                  </w:pPr>
                  <w:r>
                    <w:rPr>
                      <w:rFonts w:hint="eastAsia"/>
                      <w:color w:val="000000" w:themeColor="text1"/>
                    </w:rPr>
                    <w:t>装载类型</w:t>
                  </w:r>
                </w:p>
              </w:tc>
              <w:tc>
                <w:tcPr>
                  <w:tcW w:w="709" w:type="dxa"/>
                  <w:tcBorders>
                    <w:top w:val="nil"/>
                    <w:left w:val="nil"/>
                    <w:bottom w:val="nil"/>
                    <w:right w:val="nil"/>
                  </w:tcBorders>
                  <w:shd w:val="clear" w:color="auto" w:fill="FFFFFF" w:themeFill="background1"/>
                </w:tcPr>
                <w:p w14:paraId="5968D9D6" w14:textId="2A832903" w:rsidR="00832C1E" w:rsidRDefault="00832C1E" w:rsidP="00832C1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679D1D1" w14:textId="4BC7608B" w:rsidR="00832C1E" w:rsidRDefault="00832C1E" w:rsidP="00832C1E">
                  <w:pPr>
                    <w:ind w:firstLineChars="0" w:firstLine="0"/>
                    <w:rPr>
                      <w:color w:val="000000" w:themeColor="text1"/>
                    </w:rPr>
                  </w:pPr>
                  <w:r>
                    <w:rPr>
                      <w:rFonts w:hint="eastAsia"/>
                      <w:color w:val="000000" w:themeColor="text1"/>
                    </w:rPr>
                    <w:t>String，货物</w:t>
                  </w:r>
                  <w:commentRangeStart w:id="93"/>
                  <w:r>
                    <w:rPr>
                      <w:rFonts w:hint="eastAsia"/>
                      <w:color w:val="000000" w:themeColor="text1"/>
                    </w:rPr>
                    <w:t>类型</w:t>
                  </w:r>
                  <w:commentRangeEnd w:id="93"/>
                  <w:r>
                    <w:rPr>
                      <w:rStyle w:val="af4"/>
                    </w:rPr>
                    <w:commentReference w:id="93"/>
                  </w:r>
                  <w:r>
                    <w:rPr>
                      <w:rFonts w:hint="eastAsia"/>
                      <w:color w:val="000000" w:themeColor="text1"/>
                    </w:rPr>
                    <w:t>包括XXX</w:t>
                  </w:r>
                </w:p>
              </w:tc>
              <w:tc>
                <w:tcPr>
                  <w:tcW w:w="2292" w:type="dxa"/>
                  <w:tcBorders>
                    <w:top w:val="nil"/>
                    <w:left w:val="nil"/>
                    <w:bottom w:val="nil"/>
                    <w:right w:val="nil"/>
                  </w:tcBorders>
                  <w:shd w:val="clear" w:color="auto" w:fill="FFFFFF" w:themeFill="background1"/>
                </w:tcPr>
                <w:p w14:paraId="2A73080F" w14:textId="6764BA18" w:rsidR="00832C1E" w:rsidRDefault="00832C1E" w:rsidP="00832C1E">
                  <w:pPr>
                    <w:ind w:firstLineChars="0" w:firstLine="0"/>
                    <w:rPr>
                      <w:color w:val="000000"/>
                    </w:rPr>
                  </w:pPr>
                  <w:proofErr w:type="spellStart"/>
                  <w:r>
                    <w:rPr>
                      <w:rFonts w:hint="eastAsia"/>
                      <w:color w:val="000000"/>
                    </w:rPr>
                    <w:t>RequestBody</w:t>
                  </w:r>
                  <w:proofErr w:type="spellEnd"/>
                </w:p>
              </w:tc>
            </w:tr>
          </w:tbl>
          <w:p w14:paraId="4044F298" w14:textId="77777777" w:rsidR="008F4F77" w:rsidRDefault="008F4F77" w:rsidP="00935F47">
            <w:pPr>
              <w:ind w:firstLineChars="0" w:firstLine="0"/>
            </w:pPr>
          </w:p>
        </w:tc>
      </w:tr>
      <w:tr w:rsidR="008F4F77" w14:paraId="364C2A6C" w14:textId="77777777" w:rsidTr="00935F47">
        <w:tc>
          <w:tcPr>
            <w:tcW w:w="1985" w:type="dxa"/>
          </w:tcPr>
          <w:p w14:paraId="29346CD5" w14:textId="77777777" w:rsidR="008F4F77" w:rsidRDefault="008F4F77" w:rsidP="00935F47">
            <w:pPr>
              <w:ind w:firstLineChars="0" w:firstLine="0"/>
            </w:pPr>
            <w:r>
              <w:rPr>
                <w:rFonts w:hint="eastAsia"/>
              </w:rPr>
              <w:t>返回值</w:t>
            </w:r>
          </w:p>
        </w:tc>
        <w:tc>
          <w:tcPr>
            <w:tcW w:w="5891" w:type="dxa"/>
          </w:tcPr>
          <w:p w14:paraId="5B3FFAEC" w14:textId="77777777" w:rsidR="008F4F77" w:rsidRDefault="008F4F77" w:rsidP="00935F47">
            <w:pPr>
              <w:ind w:firstLineChars="0" w:firstLine="0"/>
            </w:pPr>
            <w:r>
              <w:t>{</w:t>
            </w:r>
          </w:p>
          <w:p w14:paraId="408A1DE1" w14:textId="77777777" w:rsidR="008F4F77" w:rsidRDefault="008F4F77" w:rsidP="00935F47">
            <w:pPr>
              <w:ind w:firstLineChars="0" w:firstLine="0"/>
            </w:pPr>
            <w:r>
              <w:t>code: 200,</w:t>
            </w:r>
          </w:p>
          <w:p w14:paraId="0DA91B08" w14:textId="09C62E26" w:rsidR="008F4F77" w:rsidRDefault="008F4F77" w:rsidP="00935F47">
            <w:pPr>
              <w:ind w:firstLineChars="0" w:firstLine="0"/>
            </w:pPr>
            <w:r>
              <w:t>message: “</w:t>
            </w:r>
            <w:r w:rsidR="00A35E78">
              <w:rPr>
                <w:rFonts w:hint="eastAsia"/>
              </w:rPr>
              <w:t>设置</w:t>
            </w:r>
            <w:r>
              <w:rPr>
                <w:rFonts w:hint="eastAsia"/>
              </w:rPr>
              <w:t>成功</w:t>
            </w:r>
            <w:r>
              <w:t>”</w:t>
            </w:r>
          </w:p>
          <w:p w14:paraId="2B7EB0AA" w14:textId="77777777" w:rsidR="008F4F77" w:rsidRDefault="008F4F77" w:rsidP="00935F47">
            <w:pPr>
              <w:ind w:firstLineChars="0" w:firstLine="0"/>
            </w:pPr>
            <w:r>
              <w:rPr>
                <w:rFonts w:hint="eastAsia"/>
              </w:rPr>
              <w:t>}</w:t>
            </w:r>
          </w:p>
        </w:tc>
      </w:tr>
    </w:tbl>
    <w:p w14:paraId="22A635F9" w14:textId="72296502" w:rsidR="008F4F77" w:rsidRDefault="008F4F77" w:rsidP="008F4F77">
      <w:pPr>
        <w:ind w:firstLine="420"/>
      </w:pPr>
    </w:p>
    <w:p w14:paraId="7483EF09" w14:textId="3E73C936" w:rsidR="002D22CD" w:rsidRDefault="00D8204B" w:rsidP="002D22CD">
      <w:pPr>
        <w:pStyle w:val="3"/>
        <w:numPr>
          <w:ilvl w:val="3"/>
          <w:numId w:val="1"/>
        </w:numPr>
        <w:ind w:firstLineChars="0"/>
      </w:pPr>
      <w:r w:rsidRPr="002D22CD">
        <w:rPr>
          <w:rFonts w:hint="eastAsia"/>
        </w:rPr>
        <w:t>设置不可通行</w:t>
      </w:r>
      <w:commentRangeStart w:id="94"/>
      <w:r w:rsidRPr="002D22CD">
        <w:rPr>
          <w:rFonts w:hint="eastAsia"/>
        </w:rPr>
        <w:t>区域</w:t>
      </w:r>
      <w:commentRangeEnd w:id="94"/>
      <w:r w:rsidR="008F6310">
        <w:rPr>
          <w:rStyle w:val="af4"/>
          <w:bCs w:val="0"/>
        </w:rPr>
        <w:commentReference w:id="94"/>
      </w:r>
    </w:p>
    <w:tbl>
      <w:tblPr>
        <w:tblStyle w:val="aa"/>
        <w:tblW w:w="7876" w:type="dxa"/>
        <w:tblInd w:w="420" w:type="dxa"/>
        <w:tblLayout w:type="fixed"/>
        <w:tblLook w:val="04A0" w:firstRow="1" w:lastRow="0" w:firstColumn="1" w:lastColumn="0" w:noHBand="0" w:noVBand="1"/>
      </w:tblPr>
      <w:tblGrid>
        <w:gridCol w:w="1560"/>
        <w:gridCol w:w="6316"/>
      </w:tblGrid>
      <w:tr w:rsidR="002D22CD" w:rsidRPr="002D22CD" w14:paraId="2FE79F47" w14:textId="77777777" w:rsidTr="00D8204B">
        <w:tc>
          <w:tcPr>
            <w:tcW w:w="1560" w:type="dxa"/>
            <w:shd w:val="clear" w:color="auto" w:fill="BFBFBF" w:themeFill="background1" w:themeFillShade="BF"/>
          </w:tcPr>
          <w:p w14:paraId="4D1BC367" w14:textId="77777777" w:rsidR="002D22CD" w:rsidRPr="002D22CD" w:rsidRDefault="002D22CD" w:rsidP="002D22CD">
            <w:pPr>
              <w:ind w:firstLine="420"/>
            </w:pPr>
            <w:r w:rsidRPr="002D22CD">
              <w:rPr>
                <w:rFonts w:hint="eastAsia"/>
              </w:rPr>
              <w:t>接口名称</w:t>
            </w:r>
          </w:p>
        </w:tc>
        <w:tc>
          <w:tcPr>
            <w:tcW w:w="6316" w:type="dxa"/>
            <w:shd w:val="clear" w:color="auto" w:fill="BFBFBF" w:themeFill="background1" w:themeFillShade="BF"/>
          </w:tcPr>
          <w:p w14:paraId="3D242D38" w14:textId="77777777" w:rsidR="002D22CD" w:rsidRPr="002D22CD" w:rsidRDefault="002D22CD" w:rsidP="002D22CD">
            <w:pPr>
              <w:ind w:firstLine="420"/>
            </w:pPr>
            <w:r w:rsidRPr="002D22CD">
              <w:rPr>
                <w:rFonts w:hint="eastAsia"/>
              </w:rPr>
              <w:t>设置不可通行区域（</w:t>
            </w:r>
            <w:proofErr w:type="spellStart"/>
            <w:r w:rsidRPr="002D22CD">
              <w:t>set</w:t>
            </w:r>
            <w:r w:rsidRPr="002D22CD">
              <w:rPr>
                <w:rFonts w:hint="eastAsia"/>
              </w:rPr>
              <w:t>ImpassableArea</w:t>
            </w:r>
            <w:proofErr w:type="spellEnd"/>
            <w:r w:rsidRPr="002D22CD">
              <w:rPr>
                <w:rFonts w:hint="eastAsia"/>
              </w:rPr>
              <w:t>）</w:t>
            </w:r>
          </w:p>
        </w:tc>
      </w:tr>
      <w:tr w:rsidR="002D22CD" w:rsidRPr="002D22CD" w14:paraId="67BEBD6A" w14:textId="77777777" w:rsidTr="00D8204B">
        <w:tc>
          <w:tcPr>
            <w:tcW w:w="1560" w:type="dxa"/>
          </w:tcPr>
          <w:p w14:paraId="63D629C7" w14:textId="77777777" w:rsidR="002D22CD" w:rsidRPr="002D22CD" w:rsidRDefault="002D22CD" w:rsidP="002D22CD">
            <w:pPr>
              <w:ind w:firstLine="420"/>
            </w:pPr>
            <w:proofErr w:type="spellStart"/>
            <w:r w:rsidRPr="002D22CD">
              <w:rPr>
                <w:rFonts w:hint="eastAsia"/>
              </w:rPr>
              <w:t>url</w:t>
            </w:r>
            <w:proofErr w:type="spellEnd"/>
          </w:p>
        </w:tc>
        <w:tc>
          <w:tcPr>
            <w:tcW w:w="6316" w:type="dxa"/>
          </w:tcPr>
          <w:p w14:paraId="2A0D9FF8" w14:textId="77777777" w:rsidR="002D22CD" w:rsidRPr="002D22CD" w:rsidRDefault="002D22CD" w:rsidP="002D22CD">
            <w:pPr>
              <w:ind w:firstLine="420"/>
            </w:pPr>
            <w:r w:rsidRPr="002D22CD">
              <w:t>/maps/{</w:t>
            </w:r>
            <w:r w:rsidRPr="002D22CD">
              <w:rPr>
                <w:rFonts w:hint="eastAsia"/>
              </w:rPr>
              <w:t xml:space="preserve"> </w:t>
            </w:r>
            <w:proofErr w:type="spellStart"/>
            <w:r w:rsidRPr="002D22CD">
              <w:rPr>
                <w:rFonts w:hint="eastAsia"/>
              </w:rPr>
              <w:t>m</w:t>
            </w:r>
            <w:r w:rsidRPr="002D22CD">
              <w:t>apId</w:t>
            </w:r>
            <w:proofErr w:type="spellEnd"/>
            <w:r w:rsidRPr="002D22CD">
              <w:t xml:space="preserve"> }/areas/{ </w:t>
            </w:r>
            <w:proofErr w:type="spellStart"/>
            <w:r w:rsidRPr="002D22CD">
              <w:rPr>
                <w:rFonts w:hint="eastAsia"/>
              </w:rPr>
              <w:t>areaId</w:t>
            </w:r>
            <w:proofErr w:type="spellEnd"/>
            <w:r w:rsidRPr="002D22CD">
              <w:t xml:space="preserve"> }</w:t>
            </w:r>
          </w:p>
        </w:tc>
      </w:tr>
      <w:tr w:rsidR="002D22CD" w:rsidRPr="002D22CD" w14:paraId="70730C84" w14:textId="77777777" w:rsidTr="00D8204B">
        <w:tc>
          <w:tcPr>
            <w:tcW w:w="1560" w:type="dxa"/>
          </w:tcPr>
          <w:p w14:paraId="1B7580EC" w14:textId="77777777" w:rsidR="002D22CD" w:rsidRPr="002D22CD" w:rsidRDefault="002D22CD" w:rsidP="002D22CD">
            <w:pPr>
              <w:ind w:firstLine="420"/>
            </w:pPr>
            <w:r w:rsidRPr="002D22CD">
              <w:rPr>
                <w:rFonts w:hint="eastAsia"/>
              </w:rPr>
              <w:t>方法</w:t>
            </w:r>
          </w:p>
        </w:tc>
        <w:tc>
          <w:tcPr>
            <w:tcW w:w="6316" w:type="dxa"/>
          </w:tcPr>
          <w:p w14:paraId="05DFA96A" w14:textId="77777777" w:rsidR="002D22CD" w:rsidRPr="002D22CD" w:rsidRDefault="002D22CD" w:rsidP="002D22CD">
            <w:pPr>
              <w:ind w:firstLine="420"/>
            </w:pPr>
            <w:r w:rsidRPr="002D22CD">
              <w:t>p</w:t>
            </w:r>
            <w:r w:rsidRPr="002D22CD">
              <w:rPr>
                <w:rFonts w:hint="eastAsia"/>
              </w:rPr>
              <w:t>ost</w:t>
            </w:r>
          </w:p>
        </w:tc>
      </w:tr>
      <w:tr w:rsidR="002D22CD" w:rsidRPr="002D22CD" w14:paraId="730BB755" w14:textId="77777777" w:rsidTr="00D8204B">
        <w:tc>
          <w:tcPr>
            <w:tcW w:w="1560" w:type="dxa"/>
          </w:tcPr>
          <w:p w14:paraId="08B408F6" w14:textId="77777777" w:rsidR="002D22CD" w:rsidRPr="002D22CD" w:rsidRDefault="002D22CD" w:rsidP="002D22CD">
            <w:pPr>
              <w:ind w:firstLine="420"/>
            </w:pPr>
            <w:r w:rsidRPr="002D22CD">
              <w:rPr>
                <w:rFonts w:hint="eastAsia"/>
              </w:rPr>
              <w:t>参数</w:t>
            </w:r>
          </w:p>
        </w:tc>
        <w:tc>
          <w:tcPr>
            <w:tcW w:w="6316"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22CD" w:rsidRPr="002D22CD" w14:paraId="0BBF387E"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7DC87325" w14:textId="77777777" w:rsidR="002D22CD" w:rsidRPr="002D22CD" w:rsidRDefault="002D22CD" w:rsidP="00D8204B">
                  <w:pPr>
                    <w:ind w:firstLineChars="0" w:firstLine="0"/>
                  </w:pPr>
                  <w:r w:rsidRPr="002D22CD">
                    <w:rPr>
                      <w:rFonts w:hint="eastAsia"/>
                    </w:rPr>
                    <w:t>参数名称</w:t>
                  </w:r>
                </w:p>
              </w:tc>
              <w:tc>
                <w:tcPr>
                  <w:tcW w:w="1134" w:type="dxa"/>
                  <w:tcBorders>
                    <w:top w:val="nil"/>
                    <w:left w:val="nil"/>
                    <w:bottom w:val="nil"/>
                    <w:right w:val="nil"/>
                  </w:tcBorders>
                  <w:shd w:val="clear" w:color="auto" w:fill="FFFFFF" w:themeFill="background1"/>
                </w:tcPr>
                <w:p w14:paraId="0DF651F9" w14:textId="77777777" w:rsidR="002D22CD" w:rsidRPr="002D22CD" w:rsidRDefault="002D22CD" w:rsidP="002D22CD">
                  <w:pPr>
                    <w:ind w:firstLine="420"/>
                  </w:pPr>
                  <w:r w:rsidRPr="002D22CD">
                    <w:rPr>
                      <w:rFonts w:hint="eastAsia"/>
                    </w:rPr>
                    <w:t>描述</w:t>
                  </w:r>
                </w:p>
              </w:tc>
              <w:tc>
                <w:tcPr>
                  <w:tcW w:w="709" w:type="dxa"/>
                  <w:tcBorders>
                    <w:top w:val="nil"/>
                    <w:left w:val="nil"/>
                    <w:bottom w:val="nil"/>
                    <w:right w:val="nil"/>
                  </w:tcBorders>
                  <w:shd w:val="clear" w:color="auto" w:fill="FFFFFF" w:themeFill="background1"/>
                </w:tcPr>
                <w:p w14:paraId="3DB376ED" w14:textId="77777777" w:rsidR="002D22CD" w:rsidRPr="002D22CD" w:rsidRDefault="002D22CD" w:rsidP="00D8204B">
                  <w:pPr>
                    <w:ind w:firstLineChars="0" w:firstLine="0"/>
                  </w:pPr>
                  <w:r w:rsidRPr="002D22CD">
                    <w:rPr>
                      <w:rFonts w:hint="eastAsia"/>
                    </w:rPr>
                    <w:t>是否必传</w:t>
                  </w:r>
                </w:p>
              </w:tc>
              <w:tc>
                <w:tcPr>
                  <w:tcW w:w="1559" w:type="dxa"/>
                  <w:tcBorders>
                    <w:top w:val="nil"/>
                    <w:left w:val="nil"/>
                    <w:bottom w:val="nil"/>
                    <w:right w:val="nil"/>
                  </w:tcBorders>
                  <w:shd w:val="clear" w:color="auto" w:fill="FFFFFF" w:themeFill="background1"/>
                </w:tcPr>
                <w:p w14:paraId="28E64827" w14:textId="77777777" w:rsidR="002D22CD" w:rsidRPr="002D22CD" w:rsidRDefault="002D22CD" w:rsidP="00D8204B">
                  <w:pPr>
                    <w:ind w:firstLineChars="0" w:firstLine="0"/>
                  </w:pPr>
                  <w:r w:rsidRPr="002D22CD">
                    <w:rPr>
                      <w:rFonts w:hint="eastAsia"/>
                    </w:rPr>
                    <w:t>类型(规则)</w:t>
                  </w:r>
                </w:p>
              </w:tc>
              <w:tc>
                <w:tcPr>
                  <w:tcW w:w="2292" w:type="dxa"/>
                  <w:tcBorders>
                    <w:top w:val="nil"/>
                    <w:left w:val="nil"/>
                    <w:bottom w:val="nil"/>
                    <w:right w:val="nil"/>
                  </w:tcBorders>
                  <w:shd w:val="clear" w:color="auto" w:fill="FFFFFF" w:themeFill="background1"/>
                </w:tcPr>
                <w:p w14:paraId="256AC2C8" w14:textId="77777777" w:rsidR="002D22CD" w:rsidRPr="002D22CD" w:rsidRDefault="002D22CD" w:rsidP="00D8204B">
                  <w:pPr>
                    <w:ind w:firstLineChars="95" w:firstLine="199"/>
                  </w:pPr>
                  <w:r w:rsidRPr="002D22CD">
                    <w:rPr>
                      <w:rFonts w:hint="eastAsia"/>
                    </w:rPr>
                    <w:t>参数形式</w:t>
                  </w:r>
                </w:p>
              </w:tc>
            </w:tr>
            <w:tr w:rsidR="002D22CD" w:rsidRPr="002D22CD" w14:paraId="52FF477B"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41E6F857" w14:textId="77777777" w:rsidR="002D22CD" w:rsidRPr="002D22CD" w:rsidRDefault="002D22CD" w:rsidP="00D8204B">
                  <w:pPr>
                    <w:ind w:firstLineChars="0" w:firstLine="0"/>
                  </w:pPr>
                  <w:proofErr w:type="spellStart"/>
                  <w:r w:rsidRPr="002D22CD">
                    <w:rPr>
                      <w:rFonts w:hint="eastAsia"/>
                    </w:rPr>
                    <w:t>m</w:t>
                  </w:r>
                  <w:r w:rsidRPr="002D22CD">
                    <w:t>apId</w:t>
                  </w:r>
                  <w:proofErr w:type="spellEnd"/>
                </w:p>
              </w:tc>
              <w:tc>
                <w:tcPr>
                  <w:tcW w:w="1134" w:type="dxa"/>
                  <w:tcBorders>
                    <w:top w:val="nil"/>
                    <w:left w:val="nil"/>
                    <w:bottom w:val="nil"/>
                    <w:right w:val="nil"/>
                  </w:tcBorders>
                  <w:shd w:val="clear" w:color="auto" w:fill="FFFFFF" w:themeFill="background1"/>
                </w:tcPr>
                <w:p w14:paraId="54D1EEC8" w14:textId="77777777" w:rsidR="002D22CD" w:rsidRPr="002D22CD" w:rsidRDefault="002D22CD" w:rsidP="00D8204B">
                  <w:pPr>
                    <w:ind w:firstLineChars="0" w:firstLine="0"/>
                  </w:pPr>
                  <w:r w:rsidRPr="002D22CD">
                    <w:rPr>
                      <w:rFonts w:hint="eastAsia"/>
                    </w:rPr>
                    <w:t>地图I</w:t>
                  </w:r>
                  <w:r w:rsidRPr="002D22CD">
                    <w:t>D</w:t>
                  </w:r>
                </w:p>
              </w:tc>
              <w:tc>
                <w:tcPr>
                  <w:tcW w:w="709" w:type="dxa"/>
                  <w:tcBorders>
                    <w:top w:val="nil"/>
                    <w:left w:val="nil"/>
                    <w:bottom w:val="nil"/>
                    <w:right w:val="nil"/>
                  </w:tcBorders>
                  <w:shd w:val="clear" w:color="auto" w:fill="FFFFFF" w:themeFill="background1"/>
                </w:tcPr>
                <w:p w14:paraId="14C24BF2" w14:textId="77777777" w:rsidR="002D22CD" w:rsidRPr="002D22CD" w:rsidRDefault="002D22CD" w:rsidP="00D8204B">
                  <w:pPr>
                    <w:ind w:firstLineChars="95" w:firstLine="199"/>
                  </w:pPr>
                  <w:r w:rsidRPr="002D22CD">
                    <w:rPr>
                      <w:rFonts w:hint="eastAsia"/>
                    </w:rPr>
                    <w:t>是</w:t>
                  </w:r>
                </w:p>
              </w:tc>
              <w:tc>
                <w:tcPr>
                  <w:tcW w:w="1559" w:type="dxa"/>
                  <w:tcBorders>
                    <w:top w:val="nil"/>
                    <w:left w:val="nil"/>
                    <w:bottom w:val="nil"/>
                    <w:right w:val="nil"/>
                  </w:tcBorders>
                  <w:shd w:val="clear" w:color="auto" w:fill="FFFFFF" w:themeFill="background1"/>
                </w:tcPr>
                <w:p w14:paraId="7CE83BDB" w14:textId="77777777" w:rsidR="002D22CD" w:rsidRPr="002D22CD" w:rsidRDefault="002D22CD" w:rsidP="00D8204B">
                  <w:pPr>
                    <w:ind w:firstLineChars="0" w:firstLine="0"/>
                  </w:pPr>
                  <w:r w:rsidRPr="002D22CD">
                    <w:t>i</w:t>
                  </w:r>
                  <w:r w:rsidRPr="002D22CD">
                    <w:rPr>
                      <w:rFonts w:hint="eastAsia"/>
                    </w:rPr>
                    <w:t>nt</w:t>
                  </w:r>
                </w:p>
              </w:tc>
              <w:tc>
                <w:tcPr>
                  <w:tcW w:w="2292" w:type="dxa"/>
                  <w:tcBorders>
                    <w:top w:val="nil"/>
                    <w:left w:val="nil"/>
                    <w:bottom w:val="nil"/>
                    <w:right w:val="nil"/>
                  </w:tcBorders>
                  <w:shd w:val="clear" w:color="auto" w:fill="FFFFFF" w:themeFill="background1"/>
                </w:tcPr>
                <w:p w14:paraId="744D428E" w14:textId="77777777" w:rsidR="002D22CD" w:rsidRPr="002D22CD" w:rsidRDefault="002D22CD" w:rsidP="00D8204B">
                  <w:pPr>
                    <w:ind w:firstLineChars="95" w:firstLine="199"/>
                  </w:pPr>
                  <w:proofErr w:type="spellStart"/>
                  <w:r w:rsidRPr="002D22CD">
                    <w:rPr>
                      <w:rFonts w:hint="eastAsia"/>
                    </w:rPr>
                    <w:t>RequestBody</w:t>
                  </w:r>
                  <w:proofErr w:type="spellEnd"/>
                </w:p>
              </w:tc>
            </w:tr>
            <w:tr w:rsidR="002D22CD" w:rsidRPr="002D22CD" w14:paraId="24B5E39F"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26662A4D" w14:textId="77777777" w:rsidR="002D22CD" w:rsidRPr="002D22CD" w:rsidRDefault="002D22CD" w:rsidP="00D8204B">
                  <w:pPr>
                    <w:ind w:firstLineChars="0" w:firstLine="0"/>
                  </w:pPr>
                  <w:proofErr w:type="spellStart"/>
                  <w:r w:rsidRPr="002D22CD">
                    <w:rPr>
                      <w:rFonts w:hint="eastAsia"/>
                    </w:rPr>
                    <w:t>area</w:t>
                  </w:r>
                  <w:r w:rsidRPr="002D22CD">
                    <w:t>Id</w:t>
                  </w:r>
                  <w:proofErr w:type="spellEnd"/>
                </w:p>
              </w:tc>
              <w:tc>
                <w:tcPr>
                  <w:tcW w:w="1134" w:type="dxa"/>
                  <w:tcBorders>
                    <w:top w:val="nil"/>
                    <w:left w:val="nil"/>
                    <w:bottom w:val="nil"/>
                    <w:right w:val="nil"/>
                  </w:tcBorders>
                  <w:shd w:val="clear" w:color="auto" w:fill="FFFFFF" w:themeFill="background1"/>
                </w:tcPr>
                <w:p w14:paraId="3871A60A" w14:textId="77777777" w:rsidR="002D22CD" w:rsidRPr="002D22CD" w:rsidRDefault="002D22CD" w:rsidP="00D8204B">
                  <w:pPr>
                    <w:ind w:firstLineChars="0" w:firstLine="0"/>
                  </w:pPr>
                  <w:r w:rsidRPr="002D22CD">
                    <w:rPr>
                      <w:rFonts w:hint="eastAsia"/>
                    </w:rPr>
                    <w:t>不可通行区域编号,</w:t>
                  </w:r>
                  <w:r w:rsidRPr="002D22CD">
                    <w:t>使用的创建时的区域id</w:t>
                  </w:r>
                </w:p>
              </w:tc>
              <w:tc>
                <w:tcPr>
                  <w:tcW w:w="709" w:type="dxa"/>
                  <w:tcBorders>
                    <w:top w:val="nil"/>
                    <w:left w:val="nil"/>
                    <w:bottom w:val="nil"/>
                    <w:right w:val="nil"/>
                  </w:tcBorders>
                  <w:shd w:val="clear" w:color="auto" w:fill="FFFFFF" w:themeFill="background1"/>
                </w:tcPr>
                <w:p w14:paraId="7AFB8DD8" w14:textId="77777777" w:rsidR="002D22CD" w:rsidRPr="002D22CD" w:rsidRDefault="002D22CD" w:rsidP="00D8204B">
                  <w:pPr>
                    <w:ind w:firstLineChars="95" w:firstLine="199"/>
                  </w:pPr>
                  <w:r w:rsidRPr="002D22CD">
                    <w:rPr>
                      <w:rFonts w:hint="eastAsia"/>
                    </w:rPr>
                    <w:t>是</w:t>
                  </w:r>
                </w:p>
              </w:tc>
              <w:tc>
                <w:tcPr>
                  <w:tcW w:w="1559" w:type="dxa"/>
                  <w:tcBorders>
                    <w:top w:val="nil"/>
                    <w:left w:val="nil"/>
                    <w:bottom w:val="nil"/>
                    <w:right w:val="nil"/>
                  </w:tcBorders>
                  <w:shd w:val="clear" w:color="auto" w:fill="FFFFFF" w:themeFill="background1"/>
                </w:tcPr>
                <w:p w14:paraId="1F7D8ADC" w14:textId="77777777" w:rsidR="002D22CD" w:rsidRPr="002D22CD" w:rsidRDefault="002D22CD" w:rsidP="00D8204B">
                  <w:pPr>
                    <w:ind w:firstLineChars="0" w:firstLine="0"/>
                  </w:pPr>
                  <w:r w:rsidRPr="002D22CD">
                    <w:t>i</w:t>
                  </w:r>
                  <w:r w:rsidRPr="002D22CD">
                    <w:rPr>
                      <w:rFonts w:hint="eastAsia"/>
                    </w:rPr>
                    <w:t>nt</w:t>
                  </w:r>
                </w:p>
              </w:tc>
              <w:tc>
                <w:tcPr>
                  <w:tcW w:w="2292" w:type="dxa"/>
                  <w:tcBorders>
                    <w:top w:val="nil"/>
                    <w:left w:val="nil"/>
                    <w:bottom w:val="nil"/>
                    <w:right w:val="nil"/>
                  </w:tcBorders>
                  <w:shd w:val="clear" w:color="auto" w:fill="FFFFFF" w:themeFill="background1"/>
                </w:tcPr>
                <w:p w14:paraId="2E44E946" w14:textId="77777777" w:rsidR="002D22CD" w:rsidRPr="002D22CD" w:rsidRDefault="002D22CD" w:rsidP="00D8204B">
                  <w:pPr>
                    <w:ind w:firstLineChars="95" w:firstLine="199"/>
                  </w:pPr>
                  <w:proofErr w:type="spellStart"/>
                  <w:r w:rsidRPr="002D22CD">
                    <w:rPr>
                      <w:rFonts w:hint="eastAsia"/>
                    </w:rPr>
                    <w:t>RequestBody</w:t>
                  </w:r>
                  <w:proofErr w:type="spellEnd"/>
                </w:p>
              </w:tc>
            </w:tr>
            <w:tr w:rsidR="002D22CD" w:rsidRPr="002D22CD" w14:paraId="7CBEC83D"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70E9FF49" w14:textId="77777777" w:rsidR="002D22CD" w:rsidRPr="002D22CD" w:rsidRDefault="002D22CD" w:rsidP="00D8204B">
                  <w:pPr>
                    <w:ind w:firstLineChars="0" w:firstLine="0"/>
                  </w:pPr>
                  <w:r w:rsidRPr="002D22CD">
                    <w:rPr>
                      <w:rFonts w:hint="eastAsia"/>
                    </w:rPr>
                    <w:t>name</w:t>
                  </w:r>
                </w:p>
              </w:tc>
              <w:tc>
                <w:tcPr>
                  <w:tcW w:w="1134" w:type="dxa"/>
                  <w:tcBorders>
                    <w:top w:val="nil"/>
                    <w:left w:val="nil"/>
                    <w:bottom w:val="nil"/>
                    <w:right w:val="nil"/>
                  </w:tcBorders>
                  <w:shd w:val="clear" w:color="auto" w:fill="FFFFFF" w:themeFill="background1"/>
                </w:tcPr>
                <w:p w14:paraId="5BF37A05" w14:textId="77777777" w:rsidR="002D22CD" w:rsidRPr="002D22CD" w:rsidRDefault="002D22CD" w:rsidP="00D8204B">
                  <w:pPr>
                    <w:ind w:firstLineChars="0" w:firstLine="0"/>
                  </w:pPr>
                  <w:r w:rsidRPr="002D22CD">
                    <w:rPr>
                      <w:rFonts w:hint="eastAsia"/>
                    </w:rPr>
                    <w:t>名称</w:t>
                  </w:r>
                </w:p>
              </w:tc>
              <w:tc>
                <w:tcPr>
                  <w:tcW w:w="709" w:type="dxa"/>
                  <w:tcBorders>
                    <w:top w:val="nil"/>
                    <w:left w:val="nil"/>
                    <w:bottom w:val="nil"/>
                    <w:right w:val="nil"/>
                  </w:tcBorders>
                  <w:shd w:val="clear" w:color="auto" w:fill="FFFFFF" w:themeFill="background1"/>
                </w:tcPr>
                <w:p w14:paraId="269CFE3D" w14:textId="77777777" w:rsidR="002D22CD" w:rsidRPr="002D22CD" w:rsidRDefault="002D22CD" w:rsidP="00D8204B">
                  <w:pPr>
                    <w:ind w:firstLineChars="95" w:firstLine="199"/>
                  </w:pPr>
                  <w:r w:rsidRPr="002D22CD">
                    <w:rPr>
                      <w:rFonts w:hint="eastAsia"/>
                    </w:rPr>
                    <w:t>否</w:t>
                  </w:r>
                </w:p>
              </w:tc>
              <w:tc>
                <w:tcPr>
                  <w:tcW w:w="1559" w:type="dxa"/>
                  <w:tcBorders>
                    <w:top w:val="nil"/>
                    <w:left w:val="nil"/>
                    <w:bottom w:val="nil"/>
                    <w:right w:val="nil"/>
                  </w:tcBorders>
                  <w:shd w:val="clear" w:color="auto" w:fill="FFFFFF" w:themeFill="background1"/>
                </w:tcPr>
                <w:p w14:paraId="6FD23DA1" w14:textId="77777777" w:rsidR="002D22CD" w:rsidRPr="002D22CD" w:rsidRDefault="002D22CD" w:rsidP="00D8204B">
                  <w:pPr>
                    <w:ind w:firstLineChars="0" w:firstLine="0"/>
                  </w:pPr>
                  <w:r w:rsidRPr="002D22CD">
                    <w:rPr>
                      <w:rFonts w:hint="eastAsia"/>
                    </w:rPr>
                    <w:t>String</w:t>
                  </w:r>
                </w:p>
              </w:tc>
              <w:tc>
                <w:tcPr>
                  <w:tcW w:w="2292" w:type="dxa"/>
                  <w:tcBorders>
                    <w:top w:val="nil"/>
                    <w:left w:val="nil"/>
                    <w:bottom w:val="nil"/>
                    <w:right w:val="nil"/>
                  </w:tcBorders>
                  <w:shd w:val="clear" w:color="auto" w:fill="FFFFFF" w:themeFill="background1"/>
                </w:tcPr>
                <w:p w14:paraId="6F9330A9" w14:textId="77777777" w:rsidR="002D22CD" w:rsidRPr="002D22CD" w:rsidRDefault="002D22CD" w:rsidP="00D8204B">
                  <w:pPr>
                    <w:ind w:firstLineChars="95" w:firstLine="199"/>
                  </w:pPr>
                  <w:proofErr w:type="spellStart"/>
                  <w:r w:rsidRPr="002D22CD">
                    <w:rPr>
                      <w:rFonts w:hint="eastAsia"/>
                    </w:rPr>
                    <w:t>RequestBody</w:t>
                  </w:r>
                  <w:proofErr w:type="spellEnd"/>
                </w:p>
              </w:tc>
            </w:tr>
            <w:tr w:rsidR="002D22CD" w:rsidRPr="002D22CD" w14:paraId="01EDF5EA"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3E14CE50" w14:textId="77777777" w:rsidR="002D22CD" w:rsidRPr="002D22CD" w:rsidRDefault="002D22CD" w:rsidP="00D8204B">
                  <w:pPr>
                    <w:ind w:firstLineChars="0" w:firstLine="0"/>
                  </w:pPr>
                  <w:r w:rsidRPr="002D22CD">
                    <w:rPr>
                      <w:rFonts w:hint="eastAsia"/>
                    </w:rPr>
                    <w:t>s</w:t>
                  </w:r>
                  <w:r w:rsidRPr="002D22CD">
                    <w:t>peed</w:t>
                  </w:r>
                </w:p>
              </w:tc>
              <w:tc>
                <w:tcPr>
                  <w:tcW w:w="1134" w:type="dxa"/>
                  <w:tcBorders>
                    <w:top w:val="nil"/>
                    <w:left w:val="nil"/>
                    <w:bottom w:val="nil"/>
                    <w:right w:val="nil"/>
                  </w:tcBorders>
                  <w:shd w:val="clear" w:color="auto" w:fill="FFFFFF" w:themeFill="background1"/>
                </w:tcPr>
                <w:p w14:paraId="3F3B9A2B" w14:textId="77777777" w:rsidR="002D22CD" w:rsidRPr="002D22CD" w:rsidRDefault="002D22CD" w:rsidP="00D8204B">
                  <w:pPr>
                    <w:ind w:firstLineChars="0" w:firstLine="0"/>
                  </w:pPr>
                  <w:r w:rsidRPr="002D22CD">
                    <w:rPr>
                      <w:rFonts w:hint="eastAsia"/>
                    </w:rPr>
                    <w:t>限速</w:t>
                  </w:r>
                </w:p>
              </w:tc>
              <w:tc>
                <w:tcPr>
                  <w:tcW w:w="709" w:type="dxa"/>
                  <w:tcBorders>
                    <w:top w:val="nil"/>
                    <w:left w:val="nil"/>
                    <w:bottom w:val="nil"/>
                    <w:right w:val="nil"/>
                  </w:tcBorders>
                  <w:shd w:val="clear" w:color="auto" w:fill="FFFFFF" w:themeFill="background1"/>
                </w:tcPr>
                <w:p w14:paraId="6C964BEB" w14:textId="77777777" w:rsidR="002D22CD" w:rsidRPr="002D22CD" w:rsidRDefault="002D22CD" w:rsidP="00D8204B">
                  <w:pPr>
                    <w:ind w:firstLineChars="95" w:firstLine="199"/>
                  </w:pPr>
                  <w:r w:rsidRPr="002D22CD">
                    <w:rPr>
                      <w:rFonts w:hint="eastAsia"/>
                    </w:rPr>
                    <w:t>是</w:t>
                  </w:r>
                </w:p>
              </w:tc>
              <w:tc>
                <w:tcPr>
                  <w:tcW w:w="1559" w:type="dxa"/>
                  <w:tcBorders>
                    <w:top w:val="nil"/>
                    <w:left w:val="nil"/>
                    <w:bottom w:val="nil"/>
                    <w:right w:val="nil"/>
                  </w:tcBorders>
                  <w:shd w:val="clear" w:color="auto" w:fill="FFFFFF" w:themeFill="background1"/>
                </w:tcPr>
                <w:p w14:paraId="5CEB7094" w14:textId="77777777" w:rsidR="002D22CD" w:rsidRPr="002D22CD" w:rsidRDefault="002D22CD" w:rsidP="00D8204B">
                  <w:pPr>
                    <w:ind w:firstLineChars="0" w:firstLine="0"/>
                  </w:pPr>
                  <w:r w:rsidRPr="002D22CD">
                    <w:t>f</w:t>
                  </w:r>
                  <w:r w:rsidRPr="002D22CD">
                    <w:rPr>
                      <w:rFonts w:hint="eastAsia"/>
                    </w:rPr>
                    <w:t>loat</w:t>
                  </w:r>
                </w:p>
              </w:tc>
              <w:tc>
                <w:tcPr>
                  <w:tcW w:w="2292" w:type="dxa"/>
                  <w:tcBorders>
                    <w:top w:val="nil"/>
                    <w:left w:val="nil"/>
                    <w:bottom w:val="nil"/>
                    <w:right w:val="nil"/>
                  </w:tcBorders>
                  <w:shd w:val="clear" w:color="auto" w:fill="FFFFFF" w:themeFill="background1"/>
                </w:tcPr>
                <w:p w14:paraId="4F4AC17F" w14:textId="77777777" w:rsidR="002D22CD" w:rsidRPr="002D22CD" w:rsidRDefault="002D22CD" w:rsidP="00D8204B">
                  <w:pPr>
                    <w:ind w:firstLineChars="95" w:firstLine="199"/>
                  </w:pPr>
                  <w:proofErr w:type="spellStart"/>
                  <w:r w:rsidRPr="002D22CD">
                    <w:rPr>
                      <w:rFonts w:hint="eastAsia"/>
                    </w:rPr>
                    <w:t>RequestBody</w:t>
                  </w:r>
                  <w:proofErr w:type="spellEnd"/>
                </w:p>
              </w:tc>
            </w:tr>
            <w:tr w:rsidR="002D22CD" w:rsidRPr="002D22CD" w14:paraId="27425AE6"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20FFBE25" w14:textId="77777777" w:rsidR="002D22CD" w:rsidRPr="002D22CD" w:rsidRDefault="002D22CD" w:rsidP="00D8204B">
                  <w:pPr>
                    <w:ind w:firstLineChars="0" w:firstLine="0"/>
                  </w:pPr>
                  <w:r w:rsidRPr="002D22CD">
                    <w:rPr>
                      <w:rFonts w:hint="eastAsia"/>
                    </w:rPr>
                    <w:t>points</w:t>
                  </w:r>
                </w:p>
              </w:tc>
              <w:tc>
                <w:tcPr>
                  <w:tcW w:w="1134" w:type="dxa"/>
                  <w:tcBorders>
                    <w:top w:val="nil"/>
                    <w:left w:val="nil"/>
                    <w:bottom w:val="nil"/>
                    <w:right w:val="nil"/>
                  </w:tcBorders>
                  <w:shd w:val="clear" w:color="auto" w:fill="FFFFFF" w:themeFill="background1"/>
                </w:tcPr>
                <w:p w14:paraId="0E2E4466" w14:textId="77777777" w:rsidR="002D22CD" w:rsidRPr="002D22CD" w:rsidRDefault="002D22CD" w:rsidP="00D8204B">
                  <w:pPr>
                    <w:ind w:firstLineChars="0" w:firstLine="0"/>
                  </w:pPr>
                  <w:r w:rsidRPr="002D22CD">
                    <w:rPr>
                      <w:rFonts w:hint="eastAsia"/>
                    </w:rPr>
                    <w:t>边界点集</w:t>
                  </w:r>
                </w:p>
              </w:tc>
              <w:tc>
                <w:tcPr>
                  <w:tcW w:w="709" w:type="dxa"/>
                  <w:tcBorders>
                    <w:top w:val="nil"/>
                    <w:left w:val="nil"/>
                    <w:bottom w:val="nil"/>
                    <w:right w:val="nil"/>
                  </w:tcBorders>
                  <w:shd w:val="clear" w:color="auto" w:fill="FFFFFF" w:themeFill="background1"/>
                </w:tcPr>
                <w:p w14:paraId="2002B4F4" w14:textId="77777777" w:rsidR="002D22CD" w:rsidRPr="002D22CD" w:rsidRDefault="002D22CD" w:rsidP="00D8204B">
                  <w:pPr>
                    <w:ind w:firstLineChars="95" w:firstLine="199"/>
                  </w:pPr>
                  <w:r w:rsidRPr="002D22CD">
                    <w:rPr>
                      <w:rFonts w:hint="eastAsia"/>
                    </w:rPr>
                    <w:t>是</w:t>
                  </w:r>
                </w:p>
              </w:tc>
              <w:tc>
                <w:tcPr>
                  <w:tcW w:w="1559" w:type="dxa"/>
                  <w:tcBorders>
                    <w:top w:val="nil"/>
                    <w:left w:val="nil"/>
                    <w:bottom w:val="nil"/>
                    <w:right w:val="nil"/>
                  </w:tcBorders>
                  <w:shd w:val="clear" w:color="auto" w:fill="FFFFFF" w:themeFill="background1"/>
                </w:tcPr>
                <w:p w14:paraId="22E4BB73" w14:textId="77777777" w:rsidR="002D22CD" w:rsidRPr="002D22CD" w:rsidRDefault="002D22CD" w:rsidP="00D8204B">
                  <w:pPr>
                    <w:ind w:firstLineChars="0" w:firstLine="0"/>
                  </w:pPr>
                  <w:r w:rsidRPr="002D22CD">
                    <w:rPr>
                      <w:rFonts w:hint="eastAsia"/>
                    </w:rPr>
                    <w:t>逆时针顺序的</w:t>
                  </w:r>
                  <w:r w:rsidRPr="002D22CD">
                    <w:rPr>
                      <w:rFonts w:hint="eastAsia"/>
                    </w:rPr>
                    <w:lastRenderedPageBreak/>
                    <w:t>局部坐标点数组，point</w:t>
                  </w:r>
                  <w:r w:rsidRPr="002D22CD">
                    <w:t xml:space="preserve">s: </w:t>
                  </w:r>
                  <w:r w:rsidRPr="002D22CD">
                    <w:rPr>
                      <w:rFonts w:hint="eastAsia"/>
                    </w:rPr>
                    <w:t>[</w:t>
                  </w:r>
                </w:p>
                <w:p w14:paraId="3BF7F734" w14:textId="77777777" w:rsidR="002D22CD" w:rsidRPr="002D22CD" w:rsidRDefault="002D22CD" w:rsidP="002D22CD">
                  <w:pPr>
                    <w:ind w:firstLine="420"/>
                  </w:pPr>
                  <w:r w:rsidRPr="002D22CD">
                    <w:t>{x1</w:t>
                  </w:r>
                  <w:r w:rsidRPr="002D22CD">
                    <w:rPr>
                      <w:rFonts w:hint="eastAsia"/>
                    </w:rPr>
                    <w:t>,</w:t>
                  </w:r>
                  <w:r w:rsidRPr="002D22CD">
                    <w:t xml:space="preserve"> </w:t>
                  </w:r>
                  <w:r w:rsidRPr="002D22CD">
                    <w:rPr>
                      <w:rFonts w:hint="eastAsia"/>
                    </w:rPr>
                    <w:t>y</w:t>
                  </w:r>
                  <w:r w:rsidRPr="002D22CD">
                    <w:t xml:space="preserve">1, z1}, </w:t>
                  </w:r>
                </w:p>
                <w:p w14:paraId="32D36A39" w14:textId="77777777" w:rsidR="002D22CD" w:rsidRPr="002D22CD" w:rsidRDefault="002D22CD" w:rsidP="002D22CD">
                  <w:pPr>
                    <w:ind w:firstLine="420"/>
                  </w:pPr>
                  <w:r w:rsidRPr="002D22CD">
                    <w:t>{x2</w:t>
                  </w:r>
                  <w:r w:rsidRPr="002D22CD">
                    <w:rPr>
                      <w:rFonts w:hint="eastAsia"/>
                    </w:rPr>
                    <w:t>,</w:t>
                  </w:r>
                  <w:r w:rsidRPr="002D22CD">
                    <w:t xml:space="preserve"> </w:t>
                  </w:r>
                  <w:r w:rsidRPr="002D22CD">
                    <w:rPr>
                      <w:rFonts w:hint="eastAsia"/>
                    </w:rPr>
                    <w:t>y</w:t>
                  </w:r>
                  <w:r w:rsidRPr="002D22CD">
                    <w:t>2, z2},</w:t>
                  </w:r>
                </w:p>
                <w:p w14:paraId="739EC87F" w14:textId="77777777" w:rsidR="002D22CD" w:rsidRPr="002D22CD" w:rsidRDefault="002D22CD" w:rsidP="002D22CD">
                  <w:pPr>
                    <w:ind w:firstLine="420"/>
                  </w:pPr>
                  <w:r w:rsidRPr="002D22CD">
                    <w:t>……</w:t>
                  </w:r>
                </w:p>
                <w:p w14:paraId="2D7EAE64" w14:textId="77777777" w:rsidR="002D22CD" w:rsidRPr="002D22CD" w:rsidRDefault="002D22CD" w:rsidP="002D22CD">
                  <w:pPr>
                    <w:ind w:firstLine="420"/>
                  </w:pPr>
                  <w:r w:rsidRPr="002D22CD">
                    <w:t>]</w:t>
                  </w:r>
                </w:p>
              </w:tc>
              <w:tc>
                <w:tcPr>
                  <w:tcW w:w="2292" w:type="dxa"/>
                  <w:tcBorders>
                    <w:top w:val="nil"/>
                    <w:left w:val="nil"/>
                    <w:bottom w:val="nil"/>
                    <w:right w:val="nil"/>
                  </w:tcBorders>
                  <w:shd w:val="clear" w:color="auto" w:fill="FFFFFF" w:themeFill="background1"/>
                </w:tcPr>
                <w:p w14:paraId="6FF50EB6" w14:textId="77777777" w:rsidR="002D22CD" w:rsidRPr="002D22CD" w:rsidRDefault="002D22CD" w:rsidP="00D8204B">
                  <w:pPr>
                    <w:ind w:firstLineChars="95" w:firstLine="199"/>
                  </w:pPr>
                  <w:proofErr w:type="spellStart"/>
                  <w:r w:rsidRPr="002D22CD">
                    <w:rPr>
                      <w:rFonts w:hint="eastAsia"/>
                    </w:rPr>
                    <w:lastRenderedPageBreak/>
                    <w:t>RequestBody</w:t>
                  </w:r>
                  <w:proofErr w:type="spellEnd"/>
                </w:p>
              </w:tc>
            </w:tr>
          </w:tbl>
          <w:p w14:paraId="37A5E9EB" w14:textId="77777777" w:rsidR="002D22CD" w:rsidRPr="002D22CD" w:rsidRDefault="002D22CD" w:rsidP="002D22CD">
            <w:pPr>
              <w:ind w:firstLine="420"/>
            </w:pPr>
          </w:p>
        </w:tc>
      </w:tr>
      <w:tr w:rsidR="002D22CD" w:rsidRPr="002D22CD" w14:paraId="5AE9CD34" w14:textId="77777777" w:rsidTr="00D8204B">
        <w:tc>
          <w:tcPr>
            <w:tcW w:w="1560" w:type="dxa"/>
          </w:tcPr>
          <w:p w14:paraId="2385255A" w14:textId="77777777" w:rsidR="002D22CD" w:rsidRPr="002D22CD" w:rsidRDefault="002D22CD" w:rsidP="002D22CD">
            <w:pPr>
              <w:ind w:firstLine="420"/>
            </w:pPr>
            <w:r w:rsidRPr="002D22CD">
              <w:rPr>
                <w:rFonts w:hint="eastAsia"/>
              </w:rPr>
              <w:lastRenderedPageBreak/>
              <w:t>返回值</w:t>
            </w:r>
          </w:p>
        </w:tc>
        <w:tc>
          <w:tcPr>
            <w:tcW w:w="6316" w:type="dxa"/>
          </w:tcPr>
          <w:p w14:paraId="45F6AFB5" w14:textId="77777777" w:rsidR="002D22CD" w:rsidRPr="002D22CD" w:rsidRDefault="002D22CD" w:rsidP="002D22CD">
            <w:pPr>
              <w:ind w:firstLine="420"/>
            </w:pPr>
            <w:r w:rsidRPr="002D22CD">
              <w:t>{</w:t>
            </w:r>
            <w:r w:rsidRPr="002D22CD">
              <w:rPr>
                <w:rFonts w:hint="eastAsia"/>
              </w:rPr>
              <w:tab/>
            </w:r>
          </w:p>
          <w:p w14:paraId="23BF8D92" w14:textId="77777777" w:rsidR="002D22CD" w:rsidRPr="002D22CD" w:rsidRDefault="002D22CD" w:rsidP="002D22CD">
            <w:pPr>
              <w:ind w:firstLine="420"/>
            </w:pPr>
            <w:r w:rsidRPr="002D22CD">
              <w:t>code: 200,</w:t>
            </w:r>
          </w:p>
          <w:p w14:paraId="06A6D337" w14:textId="77777777" w:rsidR="002D22CD" w:rsidRPr="002D22CD" w:rsidRDefault="002D22CD" w:rsidP="002D22CD">
            <w:pPr>
              <w:ind w:firstLine="420"/>
            </w:pPr>
            <w:r w:rsidRPr="002D22CD">
              <w:t>message: “</w:t>
            </w:r>
            <w:r w:rsidRPr="002D22CD">
              <w:rPr>
                <w:rFonts w:hint="eastAsia"/>
              </w:rPr>
              <w:t>设置成功</w:t>
            </w:r>
            <w:r w:rsidRPr="002D22CD">
              <w:t>”</w:t>
            </w:r>
          </w:p>
          <w:p w14:paraId="490188CC" w14:textId="77777777" w:rsidR="002D22CD" w:rsidRPr="002D22CD" w:rsidRDefault="002D22CD" w:rsidP="002D22CD">
            <w:pPr>
              <w:ind w:firstLine="420"/>
            </w:pPr>
            <w:r w:rsidRPr="002D22CD">
              <w:rPr>
                <w:rFonts w:hint="eastAsia"/>
              </w:rPr>
              <w:t>}</w:t>
            </w:r>
          </w:p>
        </w:tc>
      </w:tr>
    </w:tbl>
    <w:p w14:paraId="3914F83C" w14:textId="77777777" w:rsidR="002D22CD" w:rsidRPr="008F4F77" w:rsidRDefault="002D22CD" w:rsidP="008F4F77">
      <w:pPr>
        <w:ind w:firstLine="420"/>
      </w:pPr>
    </w:p>
    <w:p w14:paraId="16832E92" w14:textId="6254D2DD" w:rsidR="00CF1D92" w:rsidRDefault="00C91C52" w:rsidP="00CF1D92">
      <w:pPr>
        <w:pStyle w:val="3"/>
        <w:numPr>
          <w:ilvl w:val="3"/>
          <w:numId w:val="1"/>
        </w:numPr>
        <w:ind w:firstLineChars="0"/>
      </w:pPr>
      <w:r>
        <w:rPr>
          <w:rFonts w:hint="eastAsia"/>
        </w:rPr>
        <w:t>设置</w:t>
      </w:r>
      <w:r w:rsidR="0019526E">
        <w:rPr>
          <w:rFonts w:hint="eastAsia"/>
        </w:rPr>
        <w:t>排土场</w:t>
      </w:r>
    </w:p>
    <w:tbl>
      <w:tblPr>
        <w:tblStyle w:val="aa"/>
        <w:tblW w:w="7876" w:type="dxa"/>
        <w:tblInd w:w="420" w:type="dxa"/>
        <w:tblLayout w:type="fixed"/>
        <w:tblLook w:val="04A0" w:firstRow="1" w:lastRow="0" w:firstColumn="1" w:lastColumn="0" w:noHBand="0" w:noVBand="1"/>
      </w:tblPr>
      <w:tblGrid>
        <w:gridCol w:w="1135"/>
        <w:gridCol w:w="6741"/>
      </w:tblGrid>
      <w:tr w:rsidR="00CF1D92" w14:paraId="7A347316" w14:textId="77777777" w:rsidTr="003F63BC">
        <w:tc>
          <w:tcPr>
            <w:tcW w:w="1135" w:type="dxa"/>
            <w:shd w:val="clear" w:color="auto" w:fill="BFBFBF" w:themeFill="background1" w:themeFillShade="BF"/>
          </w:tcPr>
          <w:p w14:paraId="419E4366" w14:textId="77777777" w:rsidR="00CF1D92" w:rsidRDefault="00CF1D92" w:rsidP="00935F47">
            <w:pPr>
              <w:ind w:firstLineChars="0" w:firstLine="0"/>
            </w:pPr>
            <w:r>
              <w:rPr>
                <w:rFonts w:hint="eastAsia"/>
              </w:rPr>
              <w:t>接口名称</w:t>
            </w:r>
          </w:p>
        </w:tc>
        <w:tc>
          <w:tcPr>
            <w:tcW w:w="6741" w:type="dxa"/>
            <w:shd w:val="clear" w:color="auto" w:fill="BFBFBF" w:themeFill="background1" w:themeFillShade="BF"/>
          </w:tcPr>
          <w:p w14:paraId="6F8C7369" w14:textId="0F091560" w:rsidR="00CF1D92" w:rsidRDefault="0016059C" w:rsidP="00935F47">
            <w:pPr>
              <w:ind w:firstLineChars="0" w:firstLine="0"/>
            </w:pPr>
            <w:r>
              <w:rPr>
                <w:rFonts w:hint="eastAsia"/>
              </w:rPr>
              <w:t>设置</w:t>
            </w:r>
            <w:r w:rsidR="00CF1D92">
              <w:rPr>
                <w:rFonts w:hint="eastAsia"/>
              </w:rPr>
              <w:t>排土场（</w:t>
            </w:r>
            <w:proofErr w:type="spellStart"/>
            <w:r w:rsidR="0095683C">
              <w:t>set</w:t>
            </w:r>
            <w:r w:rsidR="0095683C">
              <w:rPr>
                <w:rFonts w:hint="eastAsia"/>
              </w:rPr>
              <w:t>UnLoad</w:t>
            </w:r>
            <w:r w:rsidR="0095683C">
              <w:t>Waste</w:t>
            </w:r>
            <w:r w:rsidR="0095683C">
              <w:rPr>
                <w:rFonts w:hint="eastAsia"/>
              </w:rPr>
              <w:t>Area</w:t>
            </w:r>
            <w:proofErr w:type="spellEnd"/>
            <w:r w:rsidR="00CF1D92">
              <w:rPr>
                <w:rFonts w:hint="eastAsia"/>
              </w:rPr>
              <w:t>）</w:t>
            </w:r>
          </w:p>
        </w:tc>
      </w:tr>
      <w:tr w:rsidR="00CF1D92" w14:paraId="3F0C0BFE" w14:textId="77777777" w:rsidTr="003F63BC">
        <w:tc>
          <w:tcPr>
            <w:tcW w:w="1135" w:type="dxa"/>
          </w:tcPr>
          <w:p w14:paraId="492FFB38" w14:textId="77777777" w:rsidR="00CF1D92" w:rsidRDefault="00CF1D92" w:rsidP="00935F47">
            <w:pPr>
              <w:ind w:firstLineChars="0" w:firstLine="0"/>
            </w:pPr>
            <w:proofErr w:type="spellStart"/>
            <w:r>
              <w:rPr>
                <w:rFonts w:hint="eastAsia"/>
              </w:rPr>
              <w:t>url</w:t>
            </w:r>
            <w:proofErr w:type="spellEnd"/>
          </w:p>
        </w:tc>
        <w:tc>
          <w:tcPr>
            <w:tcW w:w="6741" w:type="dxa"/>
          </w:tcPr>
          <w:p w14:paraId="50C5604B" w14:textId="7A048580" w:rsidR="00CF1D92" w:rsidRDefault="00CF1D92" w:rsidP="00935F47">
            <w:pPr>
              <w:ind w:firstLineChars="0" w:firstLine="0"/>
            </w:pPr>
            <w:r>
              <w:t>/maps/{</w:t>
            </w:r>
            <w:r>
              <w:rPr>
                <w:rFonts w:hint="eastAsia"/>
              </w:rPr>
              <w:t xml:space="preserve"> </w:t>
            </w:r>
            <w:proofErr w:type="spellStart"/>
            <w:r>
              <w:rPr>
                <w:rFonts w:hint="eastAsia"/>
              </w:rPr>
              <w:t>m</w:t>
            </w:r>
            <w:r>
              <w:t>apId</w:t>
            </w:r>
            <w:proofErr w:type="spellEnd"/>
            <w:r>
              <w:t xml:space="preserve"> }/</w:t>
            </w:r>
            <w:r w:rsidR="00A30070">
              <w:t xml:space="preserve"> areas/</w:t>
            </w:r>
            <w:r w:rsidR="00E41801">
              <w:t xml:space="preserve"> </w:t>
            </w:r>
            <w:proofErr w:type="spellStart"/>
            <w:r w:rsidR="00E41801" w:rsidRPr="00E41801">
              <w:t>unLoadWasteArea</w:t>
            </w:r>
            <w:proofErr w:type="spellEnd"/>
          </w:p>
        </w:tc>
      </w:tr>
      <w:tr w:rsidR="00CF1D92" w14:paraId="31BFA79A" w14:textId="77777777" w:rsidTr="003F63BC">
        <w:tc>
          <w:tcPr>
            <w:tcW w:w="1135" w:type="dxa"/>
          </w:tcPr>
          <w:p w14:paraId="4C34D495" w14:textId="77777777" w:rsidR="00CF1D92" w:rsidRDefault="00CF1D92" w:rsidP="00935F47">
            <w:pPr>
              <w:ind w:firstLineChars="0" w:firstLine="0"/>
            </w:pPr>
            <w:r>
              <w:rPr>
                <w:rFonts w:hint="eastAsia"/>
              </w:rPr>
              <w:t>方法</w:t>
            </w:r>
          </w:p>
        </w:tc>
        <w:tc>
          <w:tcPr>
            <w:tcW w:w="6741" w:type="dxa"/>
          </w:tcPr>
          <w:p w14:paraId="21CC32A5" w14:textId="01A397C9" w:rsidR="00CF1D92" w:rsidRDefault="00E41801" w:rsidP="00935F47">
            <w:pPr>
              <w:ind w:firstLineChars="0" w:firstLine="0"/>
            </w:pPr>
            <w:r>
              <w:t>put</w:t>
            </w:r>
          </w:p>
        </w:tc>
      </w:tr>
      <w:tr w:rsidR="00CF1D92" w14:paraId="5B9D024C" w14:textId="77777777" w:rsidTr="003F63BC">
        <w:tc>
          <w:tcPr>
            <w:tcW w:w="1135" w:type="dxa"/>
          </w:tcPr>
          <w:p w14:paraId="208D999C" w14:textId="77777777" w:rsidR="00CF1D92" w:rsidRDefault="00CF1D92" w:rsidP="00935F47">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CF1D92" w:rsidRPr="008A1438" w14:paraId="3C1B8593"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734AC744" w14:textId="77777777" w:rsidR="00CF1D92" w:rsidRPr="008A1438" w:rsidRDefault="00CF1D92" w:rsidP="00935F4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6CB747E" w14:textId="77777777" w:rsidR="00CF1D92" w:rsidRPr="008A1438" w:rsidRDefault="00CF1D92" w:rsidP="00935F4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640B1C2" w14:textId="77777777" w:rsidR="00CF1D92" w:rsidRPr="008A1438" w:rsidRDefault="00CF1D92" w:rsidP="00935F4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4AF02ADB" w14:textId="77777777" w:rsidR="00CF1D92" w:rsidRPr="008A1438" w:rsidRDefault="00CF1D92" w:rsidP="00935F4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AA8E30E" w14:textId="77777777" w:rsidR="00CF1D92" w:rsidRPr="008A1438" w:rsidRDefault="00CF1D92" w:rsidP="00935F47">
                  <w:pPr>
                    <w:ind w:firstLineChars="0" w:firstLine="0"/>
                    <w:rPr>
                      <w:color w:val="000000" w:themeColor="text1"/>
                    </w:rPr>
                  </w:pPr>
                  <w:r w:rsidRPr="008A1438">
                    <w:rPr>
                      <w:rFonts w:hint="eastAsia"/>
                      <w:color w:val="000000" w:themeColor="text1"/>
                    </w:rPr>
                    <w:t>参数形式</w:t>
                  </w:r>
                </w:p>
              </w:tc>
            </w:tr>
            <w:tr w:rsidR="00CF1D92" w14:paraId="1D9AE963"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06E02B0D" w14:textId="77777777" w:rsidR="00CF1D92" w:rsidRDefault="00CF1D92" w:rsidP="00935F4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0E0529C" w14:textId="77777777" w:rsidR="00CF1D92" w:rsidRDefault="00CF1D92" w:rsidP="00935F4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8CE100D" w14:textId="77777777" w:rsidR="00CF1D92" w:rsidRDefault="00CF1D92"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44A9359" w14:textId="7FA2C490" w:rsidR="00CF1D92" w:rsidRDefault="00D35B81" w:rsidP="00935F47">
                  <w:pPr>
                    <w:ind w:firstLineChars="0" w:firstLine="0"/>
                    <w:rPr>
                      <w:color w:val="000000" w:themeColor="text1"/>
                    </w:rPr>
                  </w:pPr>
                  <w:r>
                    <w:rPr>
                      <w:rFonts w:hint="eastAsia"/>
                      <w:color w:val="000000" w:themeColor="text1"/>
                    </w:rPr>
                    <w:t>i</w:t>
                  </w:r>
                  <w:r w:rsidR="00CF1D92">
                    <w:rPr>
                      <w:rFonts w:hint="eastAsia"/>
                      <w:color w:val="000000" w:themeColor="text1"/>
                    </w:rPr>
                    <w:t>nt</w:t>
                  </w:r>
                </w:p>
              </w:tc>
              <w:tc>
                <w:tcPr>
                  <w:tcW w:w="2292" w:type="dxa"/>
                  <w:tcBorders>
                    <w:top w:val="nil"/>
                    <w:left w:val="nil"/>
                    <w:bottom w:val="nil"/>
                    <w:right w:val="nil"/>
                  </w:tcBorders>
                  <w:shd w:val="clear" w:color="auto" w:fill="FFFFFF" w:themeFill="background1"/>
                </w:tcPr>
                <w:p w14:paraId="2C0381E5" w14:textId="77777777" w:rsidR="00CF1D92" w:rsidRDefault="00CF1D92" w:rsidP="00935F47">
                  <w:pPr>
                    <w:ind w:firstLineChars="0" w:firstLine="0"/>
                    <w:rPr>
                      <w:color w:val="000000"/>
                    </w:rPr>
                  </w:pPr>
                  <w:proofErr w:type="spellStart"/>
                  <w:r>
                    <w:rPr>
                      <w:rFonts w:hint="eastAsia"/>
                      <w:color w:val="000000"/>
                    </w:rPr>
                    <w:t>RequestBody</w:t>
                  </w:r>
                  <w:proofErr w:type="spellEnd"/>
                </w:p>
              </w:tc>
            </w:tr>
            <w:tr w:rsidR="00CF1D92" w14:paraId="70361E10"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5AF84179" w14:textId="44259A91" w:rsidR="00CF1D92" w:rsidRDefault="00CF1D92" w:rsidP="00935F47">
                  <w:pPr>
                    <w:ind w:firstLineChars="0" w:firstLine="0"/>
                  </w:pPr>
                  <w:proofErr w:type="spellStart"/>
                  <w:r>
                    <w:rPr>
                      <w:rFonts w:hint="eastAsia"/>
                    </w:rPr>
                    <w:t>area</w:t>
                  </w:r>
                  <w:r w:rsidR="00C21167">
                    <w:rPr>
                      <w:rFonts w:hint="eastAsia"/>
                    </w:rPr>
                    <w:t>Id</w:t>
                  </w:r>
                  <w:proofErr w:type="spellEnd"/>
                </w:p>
              </w:tc>
              <w:tc>
                <w:tcPr>
                  <w:tcW w:w="1134" w:type="dxa"/>
                  <w:tcBorders>
                    <w:top w:val="nil"/>
                    <w:left w:val="nil"/>
                    <w:bottom w:val="nil"/>
                    <w:right w:val="nil"/>
                  </w:tcBorders>
                  <w:shd w:val="clear" w:color="auto" w:fill="FFFFFF" w:themeFill="background1"/>
                </w:tcPr>
                <w:p w14:paraId="00F495E1" w14:textId="08E57A4D" w:rsidR="00CF1D92" w:rsidRDefault="00DB66F5" w:rsidP="00935F47">
                  <w:pPr>
                    <w:ind w:firstLineChars="0" w:firstLine="0"/>
                    <w:rPr>
                      <w:color w:val="000000" w:themeColor="text1"/>
                    </w:rPr>
                  </w:pPr>
                  <w:r>
                    <w:rPr>
                      <w:rFonts w:hint="eastAsia"/>
                      <w:color w:val="000000" w:themeColor="text1"/>
                    </w:rPr>
                    <w:t>排土场编号</w:t>
                  </w:r>
                </w:p>
              </w:tc>
              <w:tc>
                <w:tcPr>
                  <w:tcW w:w="709" w:type="dxa"/>
                  <w:tcBorders>
                    <w:top w:val="nil"/>
                    <w:left w:val="nil"/>
                    <w:bottom w:val="nil"/>
                    <w:right w:val="nil"/>
                  </w:tcBorders>
                  <w:shd w:val="clear" w:color="auto" w:fill="FFFFFF" w:themeFill="background1"/>
                </w:tcPr>
                <w:p w14:paraId="422680D3" w14:textId="77777777" w:rsidR="00CF1D92" w:rsidRDefault="00CF1D92"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A28FF4F" w14:textId="17A8960E" w:rsidR="00CF1D92" w:rsidRDefault="0063176F" w:rsidP="00935F47">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71D76B23" w14:textId="77777777" w:rsidR="00CF1D92" w:rsidRDefault="00CF1D92" w:rsidP="00935F47">
                  <w:pPr>
                    <w:ind w:firstLineChars="0" w:firstLine="0"/>
                    <w:rPr>
                      <w:color w:val="000000"/>
                    </w:rPr>
                  </w:pPr>
                  <w:proofErr w:type="spellStart"/>
                  <w:r>
                    <w:rPr>
                      <w:rFonts w:hint="eastAsia"/>
                      <w:color w:val="000000"/>
                    </w:rPr>
                    <w:t>RequestBody</w:t>
                  </w:r>
                  <w:proofErr w:type="spellEnd"/>
                </w:p>
              </w:tc>
            </w:tr>
            <w:tr w:rsidR="002C53A4" w14:paraId="3EA14E37"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5FCD24D" w14:textId="77777777" w:rsidR="002C53A4" w:rsidRDefault="002C53A4" w:rsidP="002C53A4">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6F1C9BAD" w14:textId="77777777" w:rsidR="002C53A4" w:rsidRDefault="002C53A4" w:rsidP="002C53A4">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378D3588" w14:textId="77777777" w:rsidR="002C53A4" w:rsidRDefault="002C53A4" w:rsidP="002C53A4">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3F4B7BA5" w14:textId="77777777" w:rsidR="002C53A4" w:rsidRDefault="002C53A4" w:rsidP="002C53A4">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4DD34F98" w14:textId="77777777" w:rsidR="002C53A4" w:rsidRDefault="002C53A4" w:rsidP="002C53A4">
                  <w:pPr>
                    <w:ind w:firstLineChars="0" w:firstLine="0"/>
                    <w:rPr>
                      <w:color w:val="000000"/>
                    </w:rPr>
                  </w:pPr>
                  <w:proofErr w:type="spellStart"/>
                  <w:r>
                    <w:rPr>
                      <w:rFonts w:hint="eastAsia"/>
                      <w:color w:val="000000"/>
                    </w:rPr>
                    <w:t>RequestBody</w:t>
                  </w:r>
                  <w:proofErr w:type="spellEnd"/>
                </w:p>
              </w:tc>
            </w:tr>
            <w:tr w:rsidR="00CF1D92" w14:paraId="2519E82D"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7A95E78D" w14:textId="77777777" w:rsidR="00CF1D92" w:rsidRDefault="00CF1D92" w:rsidP="00935F47">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63E10F1F" w14:textId="77777777" w:rsidR="00CF1D92" w:rsidRDefault="00CF1D92" w:rsidP="00935F47">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4C0DFEB0" w14:textId="77777777" w:rsidR="00CF1D92" w:rsidRDefault="00CF1D92"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FF08B64" w14:textId="77777777" w:rsidR="00CF1D92" w:rsidRDefault="00CF1D92" w:rsidP="00935F47">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5A2052EB" w14:textId="77777777" w:rsidR="00CF1D92" w:rsidRDefault="00CF1D92" w:rsidP="00935F47">
                  <w:pPr>
                    <w:ind w:firstLineChars="0" w:firstLine="0"/>
                    <w:rPr>
                      <w:color w:val="000000"/>
                    </w:rPr>
                  </w:pPr>
                  <w:proofErr w:type="spellStart"/>
                  <w:r>
                    <w:rPr>
                      <w:rFonts w:hint="eastAsia"/>
                      <w:color w:val="000000"/>
                    </w:rPr>
                    <w:t>RequestBody</w:t>
                  </w:r>
                  <w:proofErr w:type="spellEnd"/>
                </w:p>
              </w:tc>
            </w:tr>
            <w:tr w:rsidR="003F63BC" w14:paraId="6334533C"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A15DFF4" w14:textId="7182DEB8" w:rsidR="003F63BC" w:rsidRDefault="003F63BC" w:rsidP="00935F47">
                  <w:pPr>
                    <w:ind w:firstLineChars="0" w:firstLine="0"/>
                  </w:pPr>
                  <w:r>
                    <w:rPr>
                      <w:rFonts w:hint="eastAsia"/>
                    </w:rPr>
                    <w:t>t</w:t>
                  </w:r>
                  <w:r>
                    <w:t>ype</w:t>
                  </w:r>
                </w:p>
              </w:tc>
              <w:tc>
                <w:tcPr>
                  <w:tcW w:w="1134" w:type="dxa"/>
                  <w:tcBorders>
                    <w:top w:val="nil"/>
                    <w:left w:val="nil"/>
                    <w:bottom w:val="nil"/>
                    <w:right w:val="nil"/>
                  </w:tcBorders>
                  <w:shd w:val="clear" w:color="auto" w:fill="FFFFFF" w:themeFill="background1"/>
                </w:tcPr>
                <w:p w14:paraId="643D8B26" w14:textId="44A71DFF" w:rsidR="003F63BC" w:rsidRDefault="003F63BC" w:rsidP="00935F47">
                  <w:pPr>
                    <w:ind w:firstLineChars="0" w:firstLine="0"/>
                    <w:rPr>
                      <w:color w:val="000000" w:themeColor="text1"/>
                    </w:rPr>
                  </w:pPr>
                  <w:r>
                    <w:rPr>
                      <w:rFonts w:hint="eastAsia"/>
                      <w:color w:val="000000" w:themeColor="text1"/>
                    </w:rPr>
                    <w:t>类型</w:t>
                  </w:r>
                </w:p>
              </w:tc>
              <w:tc>
                <w:tcPr>
                  <w:tcW w:w="709" w:type="dxa"/>
                  <w:tcBorders>
                    <w:top w:val="nil"/>
                    <w:left w:val="nil"/>
                    <w:bottom w:val="nil"/>
                    <w:right w:val="nil"/>
                  </w:tcBorders>
                  <w:shd w:val="clear" w:color="auto" w:fill="FFFFFF" w:themeFill="background1"/>
                </w:tcPr>
                <w:p w14:paraId="28102625" w14:textId="1DA9FA33" w:rsidR="003F63BC" w:rsidRDefault="00BE6264"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E941E27" w14:textId="2C3E291E" w:rsidR="003F63BC" w:rsidRDefault="00BE6264" w:rsidP="00935F47">
                  <w:pPr>
                    <w:ind w:firstLineChars="0" w:firstLine="0"/>
                    <w:rPr>
                      <w:color w:val="000000" w:themeColor="text1"/>
                    </w:rPr>
                  </w:pPr>
                  <w:r>
                    <w:rPr>
                      <w:rFonts w:hint="eastAsia"/>
                      <w:color w:val="000000" w:themeColor="text1"/>
                    </w:rPr>
                    <w:t>String，边缘式</w:t>
                  </w:r>
                  <w:r>
                    <w:rPr>
                      <w:color w:val="000000" w:themeColor="text1"/>
                    </w:rPr>
                    <w:t>”</w:t>
                  </w:r>
                  <w:r w:rsidR="00685B3B">
                    <w:rPr>
                      <w:rFonts w:hint="eastAsia"/>
                      <w:color w:val="000000" w:themeColor="text1"/>
                    </w:rPr>
                    <w:t>cliff</w:t>
                  </w:r>
                  <w:r>
                    <w:rPr>
                      <w:color w:val="000000" w:themeColor="text1"/>
                    </w:rPr>
                    <w:t>”</w:t>
                  </w:r>
                  <w:r>
                    <w:rPr>
                      <w:rFonts w:hint="eastAsia"/>
                      <w:color w:val="000000" w:themeColor="text1"/>
                    </w:rPr>
                    <w:t>和定点式“</w:t>
                  </w:r>
                  <w:r w:rsidR="00D71AB1">
                    <w:rPr>
                      <w:rFonts w:hint="eastAsia"/>
                      <w:color w:val="000000" w:themeColor="text1"/>
                    </w:rPr>
                    <w:t>point</w:t>
                  </w:r>
                  <w:r>
                    <w:rPr>
                      <w:rFonts w:hint="eastAsia"/>
                      <w:color w:val="000000" w:themeColor="text1"/>
                    </w:rPr>
                    <w:t>”</w:t>
                  </w:r>
                </w:p>
              </w:tc>
              <w:tc>
                <w:tcPr>
                  <w:tcW w:w="2292" w:type="dxa"/>
                  <w:tcBorders>
                    <w:top w:val="nil"/>
                    <w:left w:val="nil"/>
                    <w:bottom w:val="nil"/>
                    <w:right w:val="nil"/>
                  </w:tcBorders>
                  <w:shd w:val="clear" w:color="auto" w:fill="FFFFFF" w:themeFill="background1"/>
                </w:tcPr>
                <w:p w14:paraId="6355874C" w14:textId="60A67338" w:rsidR="003F63BC" w:rsidRDefault="00BE6264" w:rsidP="00935F47">
                  <w:pPr>
                    <w:ind w:firstLineChars="0" w:firstLine="0"/>
                    <w:rPr>
                      <w:color w:val="000000"/>
                    </w:rPr>
                  </w:pPr>
                  <w:proofErr w:type="spellStart"/>
                  <w:r>
                    <w:rPr>
                      <w:rFonts w:hint="eastAsia"/>
                      <w:color w:val="000000"/>
                    </w:rPr>
                    <w:t>RequestBody</w:t>
                  </w:r>
                  <w:proofErr w:type="spellEnd"/>
                </w:p>
              </w:tc>
            </w:tr>
            <w:tr w:rsidR="00CF1D92" w14:paraId="6C21CBA5"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DECC1EA" w14:textId="7A2A6FAB" w:rsidR="00CF1D92" w:rsidRDefault="007C221B" w:rsidP="00935F47">
                  <w:pPr>
                    <w:ind w:firstLineChars="0" w:firstLine="0"/>
                  </w:pPr>
                  <w:proofErr w:type="spellStart"/>
                  <w:r w:rsidRPr="007C221B">
                    <w:t>unloadMax</w:t>
                  </w:r>
                  <w:proofErr w:type="spellEnd"/>
                </w:p>
              </w:tc>
              <w:tc>
                <w:tcPr>
                  <w:tcW w:w="1134" w:type="dxa"/>
                  <w:tcBorders>
                    <w:top w:val="nil"/>
                    <w:left w:val="nil"/>
                    <w:bottom w:val="nil"/>
                    <w:right w:val="nil"/>
                  </w:tcBorders>
                  <w:shd w:val="clear" w:color="auto" w:fill="FFFFFF" w:themeFill="background1"/>
                </w:tcPr>
                <w:p w14:paraId="2ED8175C" w14:textId="3B141CDF" w:rsidR="00CF1D92" w:rsidRDefault="007C221B" w:rsidP="00935F47">
                  <w:pPr>
                    <w:ind w:firstLineChars="0" w:firstLine="0"/>
                    <w:rPr>
                      <w:color w:val="000000" w:themeColor="text1"/>
                    </w:rPr>
                  </w:pPr>
                  <w:r>
                    <w:rPr>
                      <w:rFonts w:hint="eastAsia"/>
                      <w:color w:val="000000" w:themeColor="text1"/>
                    </w:rPr>
                    <w:t>排土点排土次数上限</w:t>
                  </w:r>
                </w:p>
              </w:tc>
              <w:tc>
                <w:tcPr>
                  <w:tcW w:w="709" w:type="dxa"/>
                  <w:tcBorders>
                    <w:top w:val="nil"/>
                    <w:left w:val="nil"/>
                    <w:bottom w:val="nil"/>
                    <w:right w:val="nil"/>
                  </w:tcBorders>
                  <w:shd w:val="clear" w:color="auto" w:fill="FFFFFF" w:themeFill="background1"/>
                </w:tcPr>
                <w:p w14:paraId="3304E6E2" w14:textId="77777777" w:rsidR="00CF1D92" w:rsidRDefault="00CF1D92" w:rsidP="00935F4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E1A4A5C" w14:textId="33493A13" w:rsidR="00CF1D92" w:rsidRDefault="000D5A61" w:rsidP="00935F47">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31A39898" w14:textId="77777777" w:rsidR="00CF1D92" w:rsidRDefault="00CF1D92" w:rsidP="00935F47">
                  <w:pPr>
                    <w:ind w:firstLineChars="0" w:firstLine="0"/>
                    <w:rPr>
                      <w:color w:val="000000"/>
                    </w:rPr>
                  </w:pPr>
                  <w:proofErr w:type="spellStart"/>
                  <w:r>
                    <w:rPr>
                      <w:rFonts w:hint="eastAsia"/>
                      <w:color w:val="000000"/>
                    </w:rPr>
                    <w:t>RequestBody</w:t>
                  </w:r>
                  <w:proofErr w:type="spellEnd"/>
                </w:p>
              </w:tc>
            </w:tr>
          </w:tbl>
          <w:p w14:paraId="678E5D45" w14:textId="77777777" w:rsidR="00CF1D92" w:rsidRDefault="00CF1D92" w:rsidP="00935F47">
            <w:pPr>
              <w:ind w:firstLineChars="0" w:firstLine="0"/>
            </w:pPr>
          </w:p>
        </w:tc>
      </w:tr>
      <w:tr w:rsidR="00CF1D92" w14:paraId="37D0015A" w14:textId="77777777" w:rsidTr="003F63BC">
        <w:tc>
          <w:tcPr>
            <w:tcW w:w="1135" w:type="dxa"/>
          </w:tcPr>
          <w:p w14:paraId="316DFC78" w14:textId="77777777" w:rsidR="00CF1D92" w:rsidRDefault="00CF1D92" w:rsidP="00935F47">
            <w:pPr>
              <w:ind w:firstLineChars="0" w:firstLine="0"/>
            </w:pPr>
            <w:r>
              <w:rPr>
                <w:rFonts w:hint="eastAsia"/>
              </w:rPr>
              <w:t>返回值</w:t>
            </w:r>
          </w:p>
        </w:tc>
        <w:tc>
          <w:tcPr>
            <w:tcW w:w="6741" w:type="dxa"/>
          </w:tcPr>
          <w:p w14:paraId="637B5FC8" w14:textId="77777777" w:rsidR="00CF1D92" w:rsidRDefault="00CF1D92" w:rsidP="00935F47">
            <w:pPr>
              <w:ind w:firstLineChars="0" w:firstLine="0"/>
            </w:pPr>
            <w:r>
              <w:t>{</w:t>
            </w:r>
          </w:p>
          <w:p w14:paraId="0F1673D8" w14:textId="77777777" w:rsidR="00CF1D92" w:rsidRDefault="00CF1D92" w:rsidP="00935F47">
            <w:pPr>
              <w:ind w:firstLineChars="0" w:firstLine="0"/>
            </w:pPr>
            <w:r>
              <w:t>code: 200,</w:t>
            </w:r>
          </w:p>
          <w:p w14:paraId="6B66E66E" w14:textId="4CD00CF1" w:rsidR="00CF1D92" w:rsidRDefault="00CF1D92" w:rsidP="00935F47">
            <w:pPr>
              <w:ind w:firstLineChars="0" w:firstLine="0"/>
            </w:pPr>
            <w:r>
              <w:t xml:space="preserve">message: </w:t>
            </w:r>
            <w:r w:rsidR="003E4A64">
              <w:t>“</w:t>
            </w:r>
            <w:r w:rsidR="00A35E78">
              <w:rPr>
                <w:rFonts w:hint="eastAsia"/>
              </w:rPr>
              <w:t>设置</w:t>
            </w:r>
            <w:r w:rsidR="00077A7D">
              <w:rPr>
                <w:rFonts w:hint="eastAsia"/>
              </w:rPr>
              <w:t>成功</w:t>
            </w:r>
            <w:r w:rsidR="00077A7D">
              <w:t>”</w:t>
            </w:r>
          </w:p>
          <w:p w14:paraId="65A2F64E" w14:textId="77777777" w:rsidR="00CF1D92" w:rsidRDefault="00CF1D92" w:rsidP="00935F47">
            <w:pPr>
              <w:ind w:firstLineChars="0" w:firstLine="0"/>
            </w:pPr>
            <w:r>
              <w:rPr>
                <w:rFonts w:hint="eastAsia"/>
              </w:rPr>
              <w:t>}</w:t>
            </w:r>
          </w:p>
        </w:tc>
      </w:tr>
    </w:tbl>
    <w:p w14:paraId="41D0AC91" w14:textId="77777777" w:rsidR="00CF1D92" w:rsidRPr="008F4F77" w:rsidRDefault="00CF1D92" w:rsidP="00CF1D92">
      <w:pPr>
        <w:ind w:firstLine="420"/>
      </w:pPr>
    </w:p>
    <w:p w14:paraId="40612AE4" w14:textId="4B03B5E6" w:rsidR="0019526E" w:rsidRDefault="00D770C5" w:rsidP="00B8456A">
      <w:pPr>
        <w:pStyle w:val="3"/>
        <w:numPr>
          <w:ilvl w:val="3"/>
          <w:numId w:val="1"/>
        </w:numPr>
        <w:ind w:firstLineChars="0"/>
      </w:pPr>
      <w:r>
        <w:rPr>
          <w:rFonts w:hint="eastAsia"/>
        </w:rPr>
        <w:t>设置</w:t>
      </w:r>
      <w:r w:rsidR="0019526E">
        <w:rPr>
          <w:rFonts w:hint="eastAsia"/>
        </w:rPr>
        <w:t>卸矿区</w:t>
      </w:r>
    </w:p>
    <w:tbl>
      <w:tblPr>
        <w:tblStyle w:val="aa"/>
        <w:tblW w:w="7876" w:type="dxa"/>
        <w:tblInd w:w="420" w:type="dxa"/>
        <w:tblLayout w:type="fixed"/>
        <w:tblLook w:val="04A0" w:firstRow="1" w:lastRow="0" w:firstColumn="1" w:lastColumn="0" w:noHBand="0" w:noVBand="1"/>
      </w:tblPr>
      <w:tblGrid>
        <w:gridCol w:w="1135"/>
        <w:gridCol w:w="6741"/>
      </w:tblGrid>
      <w:tr w:rsidR="009A0BEA" w14:paraId="40D70026" w14:textId="77777777" w:rsidTr="00935F47">
        <w:tc>
          <w:tcPr>
            <w:tcW w:w="1135" w:type="dxa"/>
            <w:shd w:val="clear" w:color="auto" w:fill="BFBFBF" w:themeFill="background1" w:themeFillShade="BF"/>
          </w:tcPr>
          <w:p w14:paraId="53880DBA" w14:textId="77777777" w:rsidR="009A0BEA" w:rsidRDefault="009A0BEA" w:rsidP="00935F47">
            <w:pPr>
              <w:ind w:firstLineChars="0" w:firstLine="0"/>
            </w:pPr>
            <w:r>
              <w:rPr>
                <w:rFonts w:hint="eastAsia"/>
              </w:rPr>
              <w:t>接口名称</w:t>
            </w:r>
          </w:p>
        </w:tc>
        <w:tc>
          <w:tcPr>
            <w:tcW w:w="6741" w:type="dxa"/>
            <w:shd w:val="clear" w:color="auto" w:fill="BFBFBF" w:themeFill="background1" w:themeFillShade="BF"/>
          </w:tcPr>
          <w:p w14:paraId="25838020" w14:textId="29ECB369" w:rsidR="009A0BEA" w:rsidRDefault="0016059C" w:rsidP="00935F47">
            <w:pPr>
              <w:ind w:firstLineChars="0" w:firstLine="0"/>
            </w:pPr>
            <w:r>
              <w:rPr>
                <w:rFonts w:hint="eastAsia"/>
              </w:rPr>
              <w:t>设置</w:t>
            </w:r>
            <w:r w:rsidR="009A0BEA">
              <w:rPr>
                <w:rFonts w:hint="eastAsia"/>
              </w:rPr>
              <w:t>卸矿区（</w:t>
            </w:r>
            <w:proofErr w:type="spellStart"/>
            <w:r w:rsidR="0095683C">
              <w:t>set</w:t>
            </w:r>
            <w:r w:rsidR="0095683C">
              <w:rPr>
                <w:rFonts w:hint="eastAsia"/>
              </w:rPr>
              <w:t>UnLoadMineralArea</w:t>
            </w:r>
            <w:proofErr w:type="spellEnd"/>
            <w:r w:rsidR="009A0BEA">
              <w:rPr>
                <w:rFonts w:hint="eastAsia"/>
              </w:rPr>
              <w:t>）</w:t>
            </w:r>
          </w:p>
        </w:tc>
      </w:tr>
      <w:tr w:rsidR="009A0BEA" w14:paraId="3A46E9F3" w14:textId="77777777" w:rsidTr="00935F47">
        <w:tc>
          <w:tcPr>
            <w:tcW w:w="1135" w:type="dxa"/>
          </w:tcPr>
          <w:p w14:paraId="132D984F" w14:textId="77777777" w:rsidR="009A0BEA" w:rsidRDefault="009A0BEA" w:rsidP="00935F47">
            <w:pPr>
              <w:ind w:firstLineChars="0" w:firstLine="0"/>
            </w:pPr>
            <w:proofErr w:type="spellStart"/>
            <w:r>
              <w:rPr>
                <w:rFonts w:hint="eastAsia"/>
              </w:rPr>
              <w:t>url</w:t>
            </w:r>
            <w:proofErr w:type="spellEnd"/>
          </w:p>
        </w:tc>
        <w:tc>
          <w:tcPr>
            <w:tcW w:w="6741" w:type="dxa"/>
          </w:tcPr>
          <w:p w14:paraId="5738D4C2" w14:textId="2736A41C" w:rsidR="009A0BEA" w:rsidRDefault="009A0BEA" w:rsidP="00935F47">
            <w:pPr>
              <w:ind w:firstLineChars="0" w:firstLine="0"/>
            </w:pPr>
            <w:r>
              <w:t>/maps/{</w:t>
            </w:r>
            <w:r>
              <w:rPr>
                <w:rFonts w:hint="eastAsia"/>
              </w:rPr>
              <w:t xml:space="preserve"> </w:t>
            </w:r>
            <w:proofErr w:type="spellStart"/>
            <w:r>
              <w:rPr>
                <w:rFonts w:hint="eastAsia"/>
              </w:rPr>
              <w:t>m</w:t>
            </w:r>
            <w:r>
              <w:t>apId</w:t>
            </w:r>
            <w:proofErr w:type="spellEnd"/>
            <w:r>
              <w:t xml:space="preserve"> }/</w:t>
            </w:r>
            <w:r w:rsidR="00E223C8">
              <w:t xml:space="preserve"> areas/</w:t>
            </w:r>
            <w:proofErr w:type="spellStart"/>
            <w:r w:rsidR="00E41801">
              <w:t>u</w:t>
            </w:r>
            <w:r w:rsidR="00E41801">
              <w:rPr>
                <w:rFonts w:hint="eastAsia"/>
              </w:rPr>
              <w:t>nLoadMineralArea</w:t>
            </w:r>
            <w:proofErr w:type="spellEnd"/>
          </w:p>
        </w:tc>
      </w:tr>
      <w:tr w:rsidR="009A0BEA" w14:paraId="2BBB93F3" w14:textId="77777777" w:rsidTr="00935F47">
        <w:tc>
          <w:tcPr>
            <w:tcW w:w="1135" w:type="dxa"/>
          </w:tcPr>
          <w:p w14:paraId="4D89D017" w14:textId="77777777" w:rsidR="009A0BEA" w:rsidRDefault="009A0BEA" w:rsidP="00935F47">
            <w:pPr>
              <w:ind w:firstLineChars="0" w:firstLine="0"/>
            </w:pPr>
            <w:r>
              <w:rPr>
                <w:rFonts w:hint="eastAsia"/>
              </w:rPr>
              <w:t>方法</w:t>
            </w:r>
          </w:p>
        </w:tc>
        <w:tc>
          <w:tcPr>
            <w:tcW w:w="6741" w:type="dxa"/>
          </w:tcPr>
          <w:p w14:paraId="3B00E0C4" w14:textId="02F98852" w:rsidR="009A0BEA" w:rsidRDefault="00F66AC1" w:rsidP="00935F47">
            <w:pPr>
              <w:ind w:firstLineChars="0" w:firstLine="0"/>
            </w:pPr>
            <w:r>
              <w:t>put</w:t>
            </w:r>
          </w:p>
        </w:tc>
      </w:tr>
      <w:tr w:rsidR="009A0BEA" w14:paraId="23AB7207" w14:textId="77777777" w:rsidTr="00935F47">
        <w:tc>
          <w:tcPr>
            <w:tcW w:w="1135" w:type="dxa"/>
          </w:tcPr>
          <w:p w14:paraId="56279576" w14:textId="77777777" w:rsidR="009A0BEA" w:rsidRDefault="009A0BEA" w:rsidP="00935F47">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C136F" w:rsidRPr="008A1438" w14:paraId="27B63BD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27384AA" w14:textId="77777777" w:rsidR="002C136F" w:rsidRPr="008A1438" w:rsidRDefault="002C136F" w:rsidP="002C136F">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4B522CF" w14:textId="77777777" w:rsidR="002C136F" w:rsidRPr="008A1438" w:rsidRDefault="002C136F" w:rsidP="002C136F">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40529C1" w14:textId="77777777" w:rsidR="002C136F" w:rsidRPr="008A1438" w:rsidRDefault="002C136F" w:rsidP="002C136F">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51FB7B0" w14:textId="77777777" w:rsidR="002C136F" w:rsidRPr="008A1438" w:rsidRDefault="002C136F" w:rsidP="002C136F">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CD6CE55" w14:textId="77777777" w:rsidR="002C136F" w:rsidRPr="008A1438" w:rsidRDefault="002C136F" w:rsidP="002C136F">
                  <w:pPr>
                    <w:ind w:firstLineChars="0" w:firstLine="0"/>
                    <w:rPr>
                      <w:color w:val="000000" w:themeColor="text1"/>
                    </w:rPr>
                  </w:pPr>
                  <w:r w:rsidRPr="008A1438">
                    <w:rPr>
                      <w:rFonts w:hint="eastAsia"/>
                      <w:color w:val="000000" w:themeColor="text1"/>
                    </w:rPr>
                    <w:t>参数形式</w:t>
                  </w:r>
                </w:p>
              </w:tc>
            </w:tr>
            <w:tr w:rsidR="002C136F" w14:paraId="67BAA16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52374D7" w14:textId="77777777" w:rsidR="002C136F" w:rsidRDefault="002C136F" w:rsidP="002C136F">
                  <w:pPr>
                    <w:ind w:firstLineChars="0" w:firstLine="0"/>
                  </w:pPr>
                  <w:proofErr w:type="spellStart"/>
                  <w:r>
                    <w:rPr>
                      <w:rFonts w:hint="eastAsia"/>
                    </w:rPr>
                    <w:lastRenderedPageBreak/>
                    <w:t>m</w:t>
                  </w:r>
                  <w:r>
                    <w:t>apId</w:t>
                  </w:r>
                  <w:proofErr w:type="spellEnd"/>
                </w:p>
              </w:tc>
              <w:tc>
                <w:tcPr>
                  <w:tcW w:w="1134" w:type="dxa"/>
                  <w:tcBorders>
                    <w:top w:val="nil"/>
                    <w:left w:val="nil"/>
                    <w:bottom w:val="nil"/>
                    <w:right w:val="nil"/>
                  </w:tcBorders>
                  <w:shd w:val="clear" w:color="auto" w:fill="FFFFFF" w:themeFill="background1"/>
                </w:tcPr>
                <w:p w14:paraId="0C4610A2" w14:textId="77777777" w:rsidR="002C136F" w:rsidRDefault="002C136F" w:rsidP="002C136F">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6F8D6FD"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35C9455" w14:textId="77777777" w:rsidR="002C136F" w:rsidRDefault="002C136F" w:rsidP="002C136F">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1B3546C"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63176F" w14:paraId="1294C33D"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1D06119" w14:textId="77777777" w:rsidR="0063176F" w:rsidRDefault="0063176F" w:rsidP="0063176F">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4229CB22" w14:textId="4E99DAE6" w:rsidR="0063176F" w:rsidRDefault="00EE6F9D" w:rsidP="0063176F">
                  <w:pPr>
                    <w:ind w:firstLineChars="0" w:firstLine="0"/>
                    <w:rPr>
                      <w:color w:val="000000" w:themeColor="text1"/>
                    </w:rPr>
                  </w:pPr>
                  <w:r>
                    <w:rPr>
                      <w:rFonts w:hint="eastAsia"/>
                      <w:color w:val="000000" w:themeColor="text1"/>
                    </w:rPr>
                    <w:t>卸矿区编号</w:t>
                  </w:r>
                </w:p>
              </w:tc>
              <w:tc>
                <w:tcPr>
                  <w:tcW w:w="709" w:type="dxa"/>
                  <w:tcBorders>
                    <w:top w:val="nil"/>
                    <w:left w:val="nil"/>
                    <w:bottom w:val="nil"/>
                    <w:right w:val="nil"/>
                  </w:tcBorders>
                  <w:shd w:val="clear" w:color="auto" w:fill="FFFFFF" w:themeFill="background1"/>
                </w:tcPr>
                <w:p w14:paraId="5862A307" w14:textId="77777777" w:rsidR="0063176F" w:rsidRDefault="0063176F" w:rsidP="006317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B152EEA" w14:textId="77777777" w:rsidR="0063176F" w:rsidRDefault="0063176F" w:rsidP="0063176F">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56B5AC03" w14:textId="77777777" w:rsidR="0063176F" w:rsidRDefault="0063176F" w:rsidP="0063176F">
                  <w:pPr>
                    <w:ind w:firstLineChars="0" w:firstLine="0"/>
                    <w:rPr>
                      <w:color w:val="000000"/>
                    </w:rPr>
                  </w:pPr>
                  <w:proofErr w:type="spellStart"/>
                  <w:r>
                    <w:rPr>
                      <w:rFonts w:hint="eastAsia"/>
                      <w:color w:val="000000"/>
                    </w:rPr>
                    <w:t>RequestBody</w:t>
                  </w:r>
                  <w:proofErr w:type="spellEnd"/>
                </w:p>
              </w:tc>
            </w:tr>
            <w:tr w:rsidR="002C136F" w14:paraId="118E7A8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77DEAB1F" w14:textId="77777777" w:rsidR="002C136F" w:rsidRDefault="002C136F" w:rsidP="002C136F">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3457C896" w14:textId="77777777" w:rsidR="002C136F" w:rsidRDefault="002C136F" w:rsidP="002C136F">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26B6F3F1" w14:textId="77777777" w:rsidR="002C136F" w:rsidRDefault="002C136F" w:rsidP="002C136F">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3B92909" w14:textId="77777777" w:rsidR="002C136F" w:rsidRDefault="002C136F" w:rsidP="002C136F">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016818DD"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2C136F" w14:paraId="0B20973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20049C5" w14:textId="77777777" w:rsidR="002C136F" w:rsidRDefault="002C136F" w:rsidP="002C136F">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001AC1AE" w14:textId="77777777" w:rsidR="002C136F" w:rsidRDefault="002C136F" w:rsidP="002C136F">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1D84E766"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EADF236" w14:textId="77777777" w:rsidR="002C136F" w:rsidRDefault="002C136F" w:rsidP="002C136F">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4231CA09"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2C136F" w14:paraId="36B12776"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FF5444E" w14:textId="77777777" w:rsidR="002C136F" w:rsidRDefault="002C136F" w:rsidP="002C136F">
                  <w:pPr>
                    <w:ind w:firstLineChars="0" w:firstLine="0"/>
                  </w:pPr>
                  <w:proofErr w:type="spellStart"/>
                  <w:r>
                    <w:t>un</w:t>
                  </w:r>
                  <w:r>
                    <w:rPr>
                      <w:rFonts w:hint="eastAsia"/>
                    </w:rPr>
                    <w:t>load</w:t>
                  </w:r>
                  <w:r>
                    <w:t>Type</w:t>
                  </w:r>
                  <w:proofErr w:type="spellEnd"/>
                </w:p>
              </w:tc>
              <w:tc>
                <w:tcPr>
                  <w:tcW w:w="1134" w:type="dxa"/>
                  <w:tcBorders>
                    <w:top w:val="nil"/>
                    <w:left w:val="nil"/>
                    <w:bottom w:val="nil"/>
                    <w:right w:val="nil"/>
                  </w:tcBorders>
                  <w:shd w:val="clear" w:color="auto" w:fill="FFFFFF" w:themeFill="background1"/>
                </w:tcPr>
                <w:p w14:paraId="3F4A2CB8" w14:textId="77777777" w:rsidR="002C136F" w:rsidRDefault="002C136F" w:rsidP="002C136F">
                  <w:pPr>
                    <w:ind w:firstLineChars="0" w:firstLine="0"/>
                    <w:rPr>
                      <w:color w:val="000000" w:themeColor="text1"/>
                    </w:rPr>
                  </w:pPr>
                  <w:r>
                    <w:rPr>
                      <w:rFonts w:hint="eastAsia"/>
                      <w:color w:val="000000" w:themeColor="text1"/>
                    </w:rPr>
                    <w:t>卸矿类型</w:t>
                  </w:r>
                </w:p>
              </w:tc>
              <w:tc>
                <w:tcPr>
                  <w:tcW w:w="709" w:type="dxa"/>
                  <w:tcBorders>
                    <w:top w:val="nil"/>
                    <w:left w:val="nil"/>
                    <w:bottom w:val="nil"/>
                    <w:right w:val="nil"/>
                  </w:tcBorders>
                  <w:shd w:val="clear" w:color="auto" w:fill="FFFFFF" w:themeFill="background1"/>
                </w:tcPr>
                <w:p w14:paraId="1BA25428"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D8336AF" w14:textId="45992AAB" w:rsidR="002C136F" w:rsidRDefault="002C136F" w:rsidP="002C136F">
                  <w:pPr>
                    <w:ind w:firstLineChars="0" w:firstLine="0"/>
                    <w:rPr>
                      <w:color w:val="000000" w:themeColor="text1"/>
                    </w:rPr>
                  </w:pPr>
                  <w:r>
                    <w:rPr>
                      <w:rFonts w:hint="eastAsia"/>
                      <w:color w:val="000000" w:themeColor="text1"/>
                    </w:rPr>
                    <w:t>String，</w:t>
                  </w:r>
                  <w:r w:rsidR="00FF1B80">
                    <w:rPr>
                      <w:rFonts w:hint="eastAsia"/>
                      <w:color w:val="000000" w:themeColor="text1"/>
                    </w:rPr>
                    <w:t>矿物</w:t>
                  </w:r>
                  <w:r w:rsidR="00A735ED">
                    <w:rPr>
                      <w:rFonts w:hint="eastAsia"/>
                      <w:color w:val="000000" w:themeColor="text1"/>
                    </w:rPr>
                    <w:t>类</w:t>
                  </w:r>
                  <w:commentRangeStart w:id="95"/>
                  <w:r>
                    <w:rPr>
                      <w:rFonts w:hint="eastAsia"/>
                      <w:color w:val="000000" w:themeColor="text1"/>
                    </w:rPr>
                    <w:t>型包括</w:t>
                  </w:r>
                  <w:commentRangeEnd w:id="95"/>
                  <w:r>
                    <w:rPr>
                      <w:rStyle w:val="af4"/>
                    </w:rPr>
                    <w:commentReference w:id="95"/>
                  </w:r>
                </w:p>
              </w:tc>
              <w:tc>
                <w:tcPr>
                  <w:tcW w:w="2292" w:type="dxa"/>
                  <w:tcBorders>
                    <w:top w:val="nil"/>
                    <w:left w:val="nil"/>
                    <w:bottom w:val="nil"/>
                    <w:right w:val="nil"/>
                  </w:tcBorders>
                  <w:shd w:val="clear" w:color="auto" w:fill="FFFFFF" w:themeFill="background1"/>
                </w:tcPr>
                <w:p w14:paraId="6DD59B3B" w14:textId="77777777" w:rsidR="002C136F" w:rsidRDefault="002C136F" w:rsidP="002C136F">
                  <w:pPr>
                    <w:ind w:firstLineChars="0" w:firstLine="0"/>
                    <w:rPr>
                      <w:color w:val="000000"/>
                    </w:rPr>
                  </w:pPr>
                  <w:proofErr w:type="spellStart"/>
                  <w:r>
                    <w:rPr>
                      <w:rFonts w:hint="eastAsia"/>
                      <w:color w:val="000000"/>
                    </w:rPr>
                    <w:t>RequestBody</w:t>
                  </w:r>
                  <w:proofErr w:type="spellEnd"/>
                </w:p>
              </w:tc>
            </w:tr>
          </w:tbl>
          <w:p w14:paraId="368EE9C8" w14:textId="77777777" w:rsidR="009A0BEA" w:rsidRDefault="009A0BEA" w:rsidP="00935F47">
            <w:pPr>
              <w:ind w:firstLineChars="0" w:firstLine="0"/>
            </w:pPr>
          </w:p>
        </w:tc>
      </w:tr>
      <w:tr w:rsidR="009A0BEA" w14:paraId="672CF4C0" w14:textId="77777777" w:rsidTr="00935F47">
        <w:tc>
          <w:tcPr>
            <w:tcW w:w="1135" w:type="dxa"/>
          </w:tcPr>
          <w:p w14:paraId="03423E41" w14:textId="77777777" w:rsidR="009A0BEA" w:rsidRDefault="009A0BEA" w:rsidP="00935F47">
            <w:pPr>
              <w:ind w:firstLineChars="0" w:firstLine="0"/>
            </w:pPr>
            <w:r>
              <w:rPr>
                <w:rFonts w:hint="eastAsia"/>
              </w:rPr>
              <w:lastRenderedPageBreak/>
              <w:t>返回值</w:t>
            </w:r>
          </w:p>
        </w:tc>
        <w:tc>
          <w:tcPr>
            <w:tcW w:w="6741" w:type="dxa"/>
          </w:tcPr>
          <w:p w14:paraId="1F5AF093" w14:textId="77777777" w:rsidR="009A0BEA" w:rsidRDefault="009A0BEA" w:rsidP="00935F47">
            <w:pPr>
              <w:ind w:firstLineChars="0" w:firstLine="0"/>
            </w:pPr>
            <w:r>
              <w:t>{</w:t>
            </w:r>
          </w:p>
          <w:p w14:paraId="7ECBEA47" w14:textId="77777777" w:rsidR="009A0BEA" w:rsidRDefault="009A0BEA" w:rsidP="00935F47">
            <w:pPr>
              <w:ind w:firstLineChars="0" w:firstLine="0"/>
            </w:pPr>
            <w:r>
              <w:t>code: 200,</w:t>
            </w:r>
          </w:p>
          <w:p w14:paraId="6FE7A372" w14:textId="3F7DBE5A" w:rsidR="009A0BEA" w:rsidRDefault="009A0BEA" w:rsidP="00935F47">
            <w:pPr>
              <w:ind w:firstLineChars="0" w:firstLine="0"/>
            </w:pPr>
            <w:r>
              <w:t xml:space="preserve">message: </w:t>
            </w:r>
            <w:r w:rsidR="00466DB3">
              <w:rPr>
                <w:rFonts w:hint="eastAsia"/>
              </w:rPr>
              <w:t>“</w:t>
            </w:r>
            <w:r w:rsidR="00A35E78">
              <w:rPr>
                <w:rFonts w:hint="eastAsia"/>
              </w:rPr>
              <w:t>设置</w:t>
            </w:r>
            <w:r w:rsidR="00077A7D">
              <w:rPr>
                <w:rFonts w:hint="eastAsia"/>
              </w:rPr>
              <w:t>成功</w:t>
            </w:r>
            <w:r w:rsidR="00077A7D">
              <w:t>”</w:t>
            </w:r>
          </w:p>
          <w:p w14:paraId="24763DC8" w14:textId="77777777" w:rsidR="009A0BEA" w:rsidRDefault="009A0BEA" w:rsidP="00935F47">
            <w:pPr>
              <w:ind w:firstLineChars="0" w:firstLine="0"/>
            </w:pPr>
            <w:r>
              <w:rPr>
                <w:rFonts w:hint="eastAsia"/>
              </w:rPr>
              <w:t>}</w:t>
            </w:r>
          </w:p>
        </w:tc>
      </w:tr>
    </w:tbl>
    <w:p w14:paraId="7AF385DA" w14:textId="77777777" w:rsidR="009A0BEA" w:rsidRPr="009A0BEA" w:rsidRDefault="009A0BEA" w:rsidP="009A0BEA">
      <w:pPr>
        <w:ind w:firstLine="420"/>
      </w:pPr>
    </w:p>
    <w:p w14:paraId="6BEFA5B1" w14:textId="26C8B8C6" w:rsidR="00DA657D" w:rsidRDefault="00D770C5" w:rsidP="00B8456A">
      <w:pPr>
        <w:pStyle w:val="3"/>
        <w:numPr>
          <w:ilvl w:val="3"/>
          <w:numId w:val="1"/>
        </w:numPr>
        <w:ind w:firstLineChars="0"/>
      </w:pPr>
      <w:r>
        <w:rPr>
          <w:rFonts w:hint="eastAsia"/>
        </w:rPr>
        <w:t>设置</w:t>
      </w:r>
      <w:r w:rsidR="0019526E">
        <w:rPr>
          <w:rFonts w:hint="eastAsia"/>
        </w:rPr>
        <w:t>停车场</w:t>
      </w:r>
    </w:p>
    <w:tbl>
      <w:tblPr>
        <w:tblStyle w:val="aa"/>
        <w:tblW w:w="7876" w:type="dxa"/>
        <w:tblInd w:w="420" w:type="dxa"/>
        <w:tblLayout w:type="fixed"/>
        <w:tblLook w:val="04A0" w:firstRow="1" w:lastRow="0" w:firstColumn="1" w:lastColumn="0" w:noHBand="0" w:noVBand="1"/>
      </w:tblPr>
      <w:tblGrid>
        <w:gridCol w:w="1135"/>
        <w:gridCol w:w="6741"/>
      </w:tblGrid>
      <w:tr w:rsidR="001641A4" w14:paraId="639E0AA3" w14:textId="77777777" w:rsidTr="006E3DF0">
        <w:tc>
          <w:tcPr>
            <w:tcW w:w="1135" w:type="dxa"/>
            <w:shd w:val="clear" w:color="auto" w:fill="BFBFBF" w:themeFill="background1" w:themeFillShade="BF"/>
          </w:tcPr>
          <w:p w14:paraId="532A1343" w14:textId="77777777" w:rsidR="001641A4" w:rsidRDefault="001641A4" w:rsidP="006E3DF0">
            <w:pPr>
              <w:ind w:firstLineChars="0" w:firstLine="0"/>
            </w:pPr>
            <w:r>
              <w:rPr>
                <w:rFonts w:hint="eastAsia"/>
              </w:rPr>
              <w:t>接口名称</w:t>
            </w:r>
          </w:p>
        </w:tc>
        <w:tc>
          <w:tcPr>
            <w:tcW w:w="6741" w:type="dxa"/>
            <w:shd w:val="clear" w:color="auto" w:fill="BFBFBF" w:themeFill="background1" w:themeFillShade="BF"/>
          </w:tcPr>
          <w:p w14:paraId="1031DAA8" w14:textId="7F6F8A22" w:rsidR="001641A4" w:rsidRDefault="00897AF1" w:rsidP="006E3DF0">
            <w:pPr>
              <w:ind w:firstLineChars="0" w:firstLine="0"/>
            </w:pPr>
            <w:r>
              <w:rPr>
                <w:rFonts w:hint="eastAsia"/>
              </w:rPr>
              <w:t>设置</w:t>
            </w:r>
            <w:r w:rsidR="003F625A">
              <w:rPr>
                <w:rFonts w:hint="eastAsia"/>
              </w:rPr>
              <w:t>停车场</w:t>
            </w:r>
            <w:r w:rsidR="001641A4">
              <w:rPr>
                <w:rFonts w:hint="eastAsia"/>
              </w:rPr>
              <w:t>（</w:t>
            </w:r>
            <w:proofErr w:type="spellStart"/>
            <w:r w:rsidR="00EE6F9D">
              <w:rPr>
                <w:rFonts w:hint="eastAsia"/>
              </w:rPr>
              <w:t>set</w:t>
            </w:r>
            <w:r w:rsidR="00147DEE">
              <w:t>ParkingLot</w:t>
            </w:r>
            <w:proofErr w:type="spellEnd"/>
            <w:r w:rsidR="001641A4">
              <w:rPr>
                <w:rFonts w:hint="eastAsia"/>
              </w:rPr>
              <w:t>）</w:t>
            </w:r>
          </w:p>
        </w:tc>
      </w:tr>
      <w:tr w:rsidR="001641A4" w14:paraId="459242D9" w14:textId="77777777" w:rsidTr="006E3DF0">
        <w:tc>
          <w:tcPr>
            <w:tcW w:w="1135" w:type="dxa"/>
          </w:tcPr>
          <w:p w14:paraId="410B047A" w14:textId="77777777" w:rsidR="001641A4" w:rsidRDefault="001641A4" w:rsidP="006E3DF0">
            <w:pPr>
              <w:ind w:firstLineChars="0" w:firstLine="0"/>
            </w:pPr>
            <w:proofErr w:type="spellStart"/>
            <w:r>
              <w:rPr>
                <w:rFonts w:hint="eastAsia"/>
              </w:rPr>
              <w:t>url</w:t>
            </w:r>
            <w:proofErr w:type="spellEnd"/>
          </w:p>
        </w:tc>
        <w:tc>
          <w:tcPr>
            <w:tcW w:w="6741" w:type="dxa"/>
          </w:tcPr>
          <w:p w14:paraId="5EB7A06C" w14:textId="4D52DC65" w:rsidR="001641A4" w:rsidRDefault="001641A4" w:rsidP="006E3DF0">
            <w:pPr>
              <w:ind w:firstLineChars="0" w:firstLine="0"/>
            </w:pPr>
            <w:r>
              <w:t>/maps/{</w:t>
            </w:r>
            <w:r>
              <w:rPr>
                <w:rFonts w:hint="eastAsia"/>
              </w:rPr>
              <w:t xml:space="preserve"> </w:t>
            </w:r>
            <w:proofErr w:type="spellStart"/>
            <w:r>
              <w:rPr>
                <w:rFonts w:hint="eastAsia"/>
              </w:rPr>
              <w:t>m</w:t>
            </w:r>
            <w:r>
              <w:t>apId</w:t>
            </w:r>
            <w:proofErr w:type="spellEnd"/>
            <w:r>
              <w:t xml:space="preserve"> }/</w:t>
            </w:r>
            <w:r w:rsidR="00773806">
              <w:t>areas</w:t>
            </w:r>
            <w:r w:rsidR="00E41801">
              <w:t>/</w:t>
            </w:r>
            <w:proofErr w:type="spellStart"/>
            <w:r w:rsidR="00E41801">
              <w:t>parkingLot</w:t>
            </w:r>
            <w:proofErr w:type="spellEnd"/>
          </w:p>
        </w:tc>
      </w:tr>
      <w:tr w:rsidR="001641A4" w14:paraId="0F53A6BA" w14:textId="77777777" w:rsidTr="006E3DF0">
        <w:tc>
          <w:tcPr>
            <w:tcW w:w="1135" w:type="dxa"/>
          </w:tcPr>
          <w:p w14:paraId="171B6317" w14:textId="77777777" w:rsidR="001641A4" w:rsidRDefault="001641A4" w:rsidP="006E3DF0">
            <w:pPr>
              <w:ind w:firstLineChars="0" w:firstLine="0"/>
            </w:pPr>
            <w:r>
              <w:rPr>
                <w:rFonts w:hint="eastAsia"/>
              </w:rPr>
              <w:t>方法</w:t>
            </w:r>
          </w:p>
        </w:tc>
        <w:tc>
          <w:tcPr>
            <w:tcW w:w="6741" w:type="dxa"/>
          </w:tcPr>
          <w:p w14:paraId="10B51E2F" w14:textId="5C5F3286" w:rsidR="001641A4" w:rsidRDefault="00F66AC1" w:rsidP="006E3DF0">
            <w:pPr>
              <w:ind w:firstLineChars="0" w:firstLine="0"/>
            </w:pPr>
            <w:r>
              <w:t>put</w:t>
            </w:r>
          </w:p>
        </w:tc>
      </w:tr>
      <w:tr w:rsidR="001641A4" w14:paraId="18BCDCE3" w14:textId="77777777" w:rsidTr="006E3DF0">
        <w:tc>
          <w:tcPr>
            <w:tcW w:w="1135" w:type="dxa"/>
          </w:tcPr>
          <w:p w14:paraId="172FE326" w14:textId="77777777" w:rsidR="001641A4" w:rsidRDefault="001641A4" w:rsidP="006E3DF0">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C136F" w:rsidRPr="008A1438" w14:paraId="7132F2C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51E1928" w14:textId="77777777" w:rsidR="002C136F" w:rsidRPr="008A1438" w:rsidRDefault="002C136F" w:rsidP="002C136F">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3EB7C74F" w14:textId="77777777" w:rsidR="002C136F" w:rsidRPr="008A1438" w:rsidRDefault="002C136F" w:rsidP="002C136F">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B65E8E2" w14:textId="77777777" w:rsidR="002C136F" w:rsidRPr="008A1438" w:rsidRDefault="002C136F" w:rsidP="002C136F">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FA3EF01" w14:textId="77777777" w:rsidR="002C136F" w:rsidRPr="008A1438" w:rsidRDefault="002C136F" w:rsidP="002C136F">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F14EF73" w14:textId="77777777" w:rsidR="002C136F" w:rsidRPr="008A1438" w:rsidRDefault="002C136F" w:rsidP="002C136F">
                  <w:pPr>
                    <w:ind w:firstLineChars="0" w:firstLine="0"/>
                    <w:rPr>
                      <w:color w:val="000000" w:themeColor="text1"/>
                    </w:rPr>
                  </w:pPr>
                  <w:r w:rsidRPr="008A1438">
                    <w:rPr>
                      <w:rFonts w:hint="eastAsia"/>
                      <w:color w:val="000000" w:themeColor="text1"/>
                    </w:rPr>
                    <w:t>参数形式</w:t>
                  </w:r>
                </w:p>
              </w:tc>
            </w:tr>
            <w:tr w:rsidR="002C136F" w14:paraId="4929E36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A99B57B" w14:textId="77777777" w:rsidR="002C136F" w:rsidRDefault="002C136F" w:rsidP="002C136F">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05D41836" w14:textId="77777777" w:rsidR="002C136F" w:rsidRDefault="002C136F" w:rsidP="002C136F">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4B19201"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B3B07A8" w14:textId="57DACF1E" w:rsidR="002C136F" w:rsidRDefault="000F358C" w:rsidP="002C136F">
                  <w:pPr>
                    <w:ind w:firstLineChars="0" w:firstLine="0"/>
                    <w:rPr>
                      <w:color w:val="000000" w:themeColor="text1"/>
                    </w:rPr>
                  </w:pPr>
                  <w:r>
                    <w:rPr>
                      <w:color w:val="000000" w:themeColor="text1"/>
                    </w:rPr>
                    <w:t>i</w:t>
                  </w:r>
                  <w:r w:rsidR="002C136F">
                    <w:rPr>
                      <w:rFonts w:hint="eastAsia"/>
                      <w:color w:val="000000" w:themeColor="text1"/>
                    </w:rPr>
                    <w:t>nt</w:t>
                  </w:r>
                </w:p>
              </w:tc>
              <w:tc>
                <w:tcPr>
                  <w:tcW w:w="2292" w:type="dxa"/>
                  <w:tcBorders>
                    <w:top w:val="nil"/>
                    <w:left w:val="nil"/>
                    <w:bottom w:val="nil"/>
                    <w:right w:val="nil"/>
                  </w:tcBorders>
                  <w:shd w:val="clear" w:color="auto" w:fill="FFFFFF" w:themeFill="background1"/>
                </w:tcPr>
                <w:p w14:paraId="42A182F6"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2C136F" w14:paraId="7A8869D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70667B8" w14:textId="0F21BE50" w:rsidR="002C136F" w:rsidRDefault="00620392" w:rsidP="002C136F">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7BC5F49A" w14:textId="75133FB9" w:rsidR="002C136F" w:rsidRDefault="00EE6F9D" w:rsidP="002C136F">
                  <w:pPr>
                    <w:ind w:firstLineChars="0" w:firstLine="0"/>
                    <w:rPr>
                      <w:color w:val="000000" w:themeColor="text1"/>
                    </w:rPr>
                  </w:pPr>
                  <w:r>
                    <w:rPr>
                      <w:rFonts w:hint="eastAsia"/>
                      <w:color w:val="000000" w:themeColor="text1"/>
                    </w:rPr>
                    <w:t>停车场</w:t>
                  </w:r>
                  <w:r w:rsidR="001E79F8">
                    <w:rPr>
                      <w:rFonts w:hint="eastAsia"/>
                      <w:color w:val="000000" w:themeColor="text1"/>
                    </w:rPr>
                    <w:t>编号</w:t>
                  </w:r>
                </w:p>
              </w:tc>
              <w:tc>
                <w:tcPr>
                  <w:tcW w:w="709" w:type="dxa"/>
                  <w:tcBorders>
                    <w:top w:val="nil"/>
                    <w:left w:val="nil"/>
                    <w:bottom w:val="nil"/>
                    <w:right w:val="nil"/>
                  </w:tcBorders>
                  <w:shd w:val="clear" w:color="auto" w:fill="FFFFFF" w:themeFill="background1"/>
                </w:tcPr>
                <w:p w14:paraId="7445B453"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123C213" w14:textId="6C710D56" w:rsidR="002C136F" w:rsidRDefault="001E79F8" w:rsidP="002C136F">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43D9185C"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2C136F" w14:paraId="02889748"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E5271CB" w14:textId="77777777" w:rsidR="002C136F" w:rsidRDefault="002C136F" w:rsidP="002C136F">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1BE4543C" w14:textId="77777777" w:rsidR="002C136F" w:rsidRDefault="002C136F" w:rsidP="002C136F">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21805352" w14:textId="77777777" w:rsidR="002C136F" w:rsidRDefault="002C136F" w:rsidP="002C136F">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3093C3E" w14:textId="77777777" w:rsidR="002C136F" w:rsidRDefault="002C136F" w:rsidP="002C136F">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2458ECFE" w14:textId="77777777" w:rsidR="002C136F" w:rsidRDefault="002C136F" w:rsidP="002C136F">
                  <w:pPr>
                    <w:ind w:firstLineChars="0" w:firstLine="0"/>
                    <w:rPr>
                      <w:color w:val="000000"/>
                    </w:rPr>
                  </w:pPr>
                  <w:proofErr w:type="spellStart"/>
                  <w:r>
                    <w:rPr>
                      <w:rFonts w:hint="eastAsia"/>
                      <w:color w:val="000000"/>
                    </w:rPr>
                    <w:t>RequestBody</w:t>
                  </w:r>
                  <w:proofErr w:type="spellEnd"/>
                </w:p>
              </w:tc>
            </w:tr>
            <w:tr w:rsidR="002C136F" w14:paraId="0BF1CAA3"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D2051D0" w14:textId="77777777" w:rsidR="002C136F" w:rsidRDefault="002C136F" w:rsidP="002C136F">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6BEF7C4B" w14:textId="77777777" w:rsidR="002C136F" w:rsidRDefault="002C136F" w:rsidP="002C136F">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5D803105" w14:textId="77777777" w:rsidR="002C136F" w:rsidRDefault="002C136F" w:rsidP="002C136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9E57CB0" w14:textId="77777777" w:rsidR="002C136F" w:rsidRDefault="002C136F" w:rsidP="002C136F">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13ED26AF" w14:textId="77777777" w:rsidR="002C136F" w:rsidRDefault="002C136F" w:rsidP="002C136F">
                  <w:pPr>
                    <w:ind w:firstLineChars="0" w:firstLine="0"/>
                    <w:rPr>
                      <w:color w:val="000000"/>
                    </w:rPr>
                  </w:pPr>
                  <w:proofErr w:type="spellStart"/>
                  <w:r>
                    <w:rPr>
                      <w:rFonts w:hint="eastAsia"/>
                      <w:color w:val="000000"/>
                    </w:rPr>
                    <w:t>RequestBody</w:t>
                  </w:r>
                  <w:proofErr w:type="spellEnd"/>
                </w:p>
              </w:tc>
            </w:tr>
          </w:tbl>
          <w:p w14:paraId="44234939" w14:textId="77777777" w:rsidR="001641A4" w:rsidRDefault="001641A4" w:rsidP="006E3DF0">
            <w:pPr>
              <w:ind w:firstLineChars="0" w:firstLine="0"/>
            </w:pPr>
          </w:p>
        </w:tc>
      </w:tr>
      <w:tr w:rsidR="001641A4" w14:paraId="522861E3" w14:textId="77777777" w:rsidTr="006E3DF0">
        <w:tc>
          <w:tcPr>
            <w:tcW w:w="1135" w:type="dxa"/>
          </w:tcPr>
          <w:p w14:paraId="2072A764" w14:textId="77777777" w:rsidR="001641A4" w:rsidRDefault="001641A4" w:rsidP="006E3DF0">
            <w:pPr>
              <w:ind w:firstLineChars="0" w:firstLine="0"/>
            </w:pPr>
            <w:r>
              <w:rPr>
                <w:rFonts w:hint="eastAsia"/>
              </w:rPr>
              <w:t>返回值</w:t>
            </w:r>
          </w:p>
        </w:tc>
        <w:tc>
          <w:tcPr>
            <w:tcW w:w="6741" w:type="dxa"/>
          </w:tcPr>
          <w:p w14:paraId="698C6045" w14:textId="77777777" w:rsidR="001641A4" w:rsidRDefault="001641A4" w:rsidP="006E3DF0">
            <w:pPr>
              <w:ind w:firstLineChars="0" w:firstLine="0"/>
            </w:pPr>
            <w:r>
              <w:t>{</w:t>
            </w:r>
          </w:p>
          <w:p w14:paraId="49563911" w14:textId="77777777" w:rsidR="001641A4" w:rsidRDefault="001641A4" w:rsidP="006E3DF0">
            <w:pPr>
              <w:ind w:firstLineChars="0" w:firstLine="0"/>
            </w:pPr>
            <w:r>
              <w:t>code: 200,</w:t>
            </w:r>
          </w:p>
          <w:p w14:paraId="0BD820A3" w14:textId="04B17478" w:rsidR="001641A4" w:rsidRDefault="001641A4" w:rsidP="006E3DF0">
            <w:pPr>
              <w:ind w:firstLineChars="0" w:firstLine="0"/>
            </w:pPr>
            <w:r>
              <w:t>message: “</w:t>
            </w:r>
            <w:r w:rsidR="00A35E78">
              <w:rPr>
                <w:rFonts w:hint="eastAsia"/>
              </w:rPr>
              <w:t>设置</w:t>
            </w:r>
            <w:r w:rsidR="0035771D">
              <w:rPr>
                <w:rFonts w:hint="eastAsia"/>
              </w:rPr>
              <w:t>成功</w:t>
            </w:r>
            <w:r>
              <w:t>”</w:t>
            </w:r>
          </w:p>
          <w:p w14:paraId="3910BCD1" w14:textId="77777777" w:rsidR="001641A4" w:rsidRDefault="001641A4" w:rsidP="006E3DF0">
            <w:pPr>
              <w:ind w:firstLineChars="0" w:firstLine="0"/>
            </w:pPr>
            <w:r>
              <w:rPr>
                <w:rFonts w:hint="eastAsia"/>
              </w:rPr>
              <w:t>}</w:t>
            </w:r>
          </w:p>
        </w:tc>
      </w:tr>
    </w:tbl>
    <w:p w14:paraId="2B00A797" w14:textId="77777777" w:rsidR="001641A4" w:rsidRPr="001641A4" w:rsidRDefault="001641A4" w:rsidP="001641A4">
      <w:pPr>
        <w:ind w:firstLine="420"/>
      </w:pPr>
    </w:p>
    <w:p w14:paraId="65797CDE" w14:textId="13267E2F" w:rsidR="00266BCE" w:rsidRDefault="00266BCE" w:rsidP="00266BCE">
      <w:pPr>
        <w:pStyle w:val="3"/>
        <w:numPr>
          <w:ilvl w:val="3"/>
          <w:numId w:val="1"/>
        </w:numPr>
        <w:ind w:firstLineChars="0"/>
      </w:pPr>
      <w:r>
        <w:rPr>
          <w:rFonts w:hint="eastAsia"/>
        </w:rPr>
        <w:t>设置加油站</w:t>
      </w:r>
    </w:p>
    <w:tbl>
      <w:tblPr>
        <w:tblStyle w:val="aa"/>
        <w:tblW w:w="7876" w:type="dxa"/>
        <w:tblInd w:w="420" w:type="dxa"/>
        <w:tblLayout w:type="fixed"/>
        <w:tblLook w:val="04A0" w:firstRow="1" w:lastRow="0" w:firstColumn="1" w:lastColumn="0" w:noHBand="0" w:noVBand="1"/>
      </w:tblPr>
      <w:tblGrid>
        <w:gridCol w:w="1135"/>
        <w:gridCol w:w="6741"/>
      </w:tblGrid>
      <w:tr w:rsidR="00266BCE" w14:paraId="6D94EC18" w14:textId="77777777" w:rsidTr="006E3DF0">
        <w:tc>
          <w:tcPr>
            <w:tcW w:w="1135" w:type="dxa"/>
            <w:shd w:val="clear" w:color="auto" w:fill="BFBFBF" w:themeFill="background1" w:themeFillShade="BF"/>
          </w:tcPr>
          <w:p w14:paraId="00B849F6" w14:textId="77777777" w:rsidR="00266BCE" w:rsidRDefault="00266BCE" w:rsidP="006E3DF0">
            <w:pPr>
              <w:ind w:firstLineChars="0" w:firstLine="0"/>
            </w:pPr>
            <w:r>
              <w:rPr>
                <w:rFonts w:hint="eastAsia"/>
              </w:rPr>
              <w:t>接口名称</w:t>
            </w:r>
          </w:p>
        </w:tc>
        <w:tc>
          <w:tcPr>
            <w:tcW w:w="6741" w:type="dxa"/>
            <w:shd w:val="clear" w:color="auto" w:fill="BFBFBF" w:themeFill="background1" w:themeFillShade="BF"/>
          </w:tcPr>
          <w:p w14:paraId="38FA18C4" w14:textId="7E808255" w:rsidR="00266BCE" w:rsidRDefault="00897AF1" w:rsidP="006E3DF0">
            <w:pPr>
              <w:ind w:firstLineChars="0" w:firstLine="0"/>
            </w:pPr>
            <w:r>
              <w:rPr>
                <w:rFonts w:hint="eastAsia"/>
              </w:rPr>
              <w:t>设置加油</w:t>
            </w:r>
            <w:r w:rsidR="00266BCE">
              <w:rPr>
                <w:rFonts w:hint="eastAsia"/>
              </w:rPr>
              <w:t>站（</w:t>
            </w:r>
            <w:proofErr w:type="spellStart"/>
            <w:r w:rsidR="00EE6F9D">
              <w:rPr>
                <w:rFonts w:hint="eastAsia"/>
              </w:rPr>
              <w:t>set</w:t>
            </w:r>
            <w:r w:rsidR="00F77745">
              <w:rPr>
                <w:rFonts w:hint="eastAsia"/>
              </w:rPr>
              <w:t>Petrol</w:t>
            </w:r>
            <w:r w:rsidR="00045F62">
              <w:rPr>
                <w:rFonts w:hint="eastAsia"/>
              </w:rPr>
              <w:t>Station</w:t>
            </w:r>
            <w:proofErr w:type="spellEnd"/>
            <w:r w:rsidR="00266BCE">
              <w:rPr>
                <w:rFonts w:hint="eastAsia"/>
              </w:rPr>
              <w:t>）</w:t>
            </w:r>
          </w:p>
        </w:tc>
      </w:tr>
      <w:tr w:rsidR="005F77E5" w14:paraId="14E30494" w14:textId="77777777" w:rsidTr="006E3DF0">
        <w:tc>
          <w:tcPr>
            <w:tcW w:w="1135" w:type="dxa"/>
          </w:tcPr>
          <w:p w14:paraId="053258AC" w14:textId="77777777" w:rsidR="005F77E5" w:rsidRDefault="005F77E5" w:rsidP="005F77E5">
            <w:pPr>
              <w:ind w:firstLineChars="0" w:firstLine="0"/>
            </w:pPr>
            <w:proofErr w:type="spellStart"/>
            <w:r>
              <w:rPr>
                <w:rFonts w:hint="eastAsia"/>
              </w:rPr>
              <w:t>url</w:t>
            </w:r>
            <w:proofErr w:type="spellEnd"/>
          </w:p>
        </w:tc>
        <w:tc>
          <w:tcPr>
            <w:tcW w:w="6741" w:type="dxa"/>
          </w:tcPr>
          <w:p w14:paraId="77806D03" w14:textId="70C88D07" w:rsidR="005F77E5" w:rsidRDefault="005F77E5" w:rsidP="005F77E5">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F66AC1">
              <w:t>p</w:t>
            </w:r>
            <w:r w:rsidR="00F66AC1">
              <w:rPr>
                <w:rFonts w:hint="eastAsia"/>
              </w:rPr>
              <w:t>etrolStation</w:t>
            </w:r>
            <w:proofErr w:type="spellEnd"/>
          </w:p>
        </w:tc>
      </w:tr>
      <w:tr w:rsidR="00266BCE" w14:paraId="7253CC2D" w14:textId="77777777" w:rsidTr="006E3DF0">
        <w:tc>
          <w:tcPr>
            <w:tcW w:w="1135" w:type="dxa"/>
          </w:tcPr>
          <w:p w14:paraId="6433583D" w14:textId="77777777" w:rsidR="00266BCE" w:rsidRDefault="00266BCE" w:rsidP="006E3DF0">
            <w:pPr>
              <w:ind w:firstLineChars="0" w:firstLine="0"/>
            </w:pPr>
            <w:r>
              <w:rPr>
                <w:rFonts w:hint="eastAsia"/>
              </w:rPr>
              <w:t>方法</w:t>
            </w:r>
          </w:p>
        </w:tc>
        <w:tc>
          <w:tcPr>
            <w:tcW w:w="6741" w:type="dxa"/>
          </w:tcPr>
          <w:p w14:paraId="20CCF806" w14:textId="6DED2E6B" w:rsidR="00266BCE" w:rsidRDefault="00F66AC1" w:rsidP="006E3DF0">
            <w:pPr>
              <w:ind w:firstLineChars="0" w:firstLine="0"/>
            </w:pPr>
            <w:r>
              <w:t>put</w:t>
            </w:r>
          </w:p>
        </w:tc>
      </w:tr>
      <w:tr w:rsidR="00266BCE" w14:paraId="3BE39218" w14:textId="77777777" w:rsidTr="006E3DF0">
        <w:tc>
          <w:tcPr>
            <w:tcW w:w="1135" w:type="dxa"/>
          </w:tcPr>
          <w:p w14:paraId="13CCDDED" w14:textId="77777777" w:rsidR="00266BCE" w:rsidRDefault="00266BCE" w:rsidP="006E3DF0">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66BCE" w:rsidRPr="008A1438" w14:paraId="164DB6F8"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56A7F13" w14:textId="77777777" w:rsidR="00266BCE" w:rsidRPr="008A1438" w:rsidRDefault="00266BCE" w:rsidP="006E3DF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199DBA9" w14:textId="77777777" w:rsidR="00266BCE" w:rsidRPr="008A1438" w:rsidRDefault="00266BCE" w:rsidP="006E3DF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68CC17B" w14:textId="77777777" w:rsidR="00266BCE" w:rsidRPr="008A1438" w:rsidRDefault="00266BCE" w:rsidP="006E3DF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0E7526B" w14:textId="77777777" w:rsidR="00266BCE" w:rsidRPr="008A1438" w:rsidRDefault="00266BCE" w:rsidP="006E3DF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35519855" w14:textId="77777777" w:rsidR="00266BCE" w:rsidRPr="008A1438" w:rsidRDefault="00266BCE" w:rsidP="006E3DF0">
                  <w:pPr>
                    <w:ind w:firstLineChars="0" w:firstLine="0"/>
                    <w:rPr>
                      <w:color w:val="000000" w:themeColor="text1"/>
                    </w:rPr>
                  </w:pPr>
                  <w:r w:rsidRPr="008A1438">
                    <w:rPr>
                      <w:rFonts w:hint="eastAsia"/>
                      <w:color w:val="000000" w:themeColor="text1"/>
                    </w:rPr>
                    <w:t>参数形式</w:t>
                  </w:r>
                </w:p>
              </w:tc>
            </w:tr>
            <w:tr w:rsidR="00266BCE" w14:paraId="2E4D86F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E710383" w14:textId="77777777" w:rsidR="00266BCE" w:rsidRDefault="00266BCE" w:rsidP="006E3DF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0A09401" w14:textId="77777777" w:rsidR="00266BCE" w:rsidRDefault="00266BCE" w:rsidP="006E3DF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B5AB4EA" w14:textId="77777777" w:rsidR="00266BCE" w:rsidRDefault="00266BCE"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1DB6AF1" w14:textId="77777777" w:rsidR="00266BCE" w:rsidRDefault="00266BCE" w:rsidP="006E3DF0">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9A29C28" w14:textId="77777777" w:rsidR="00266BCE" w:rsidRDefault="00266BCE" w:rsidP="006E3DF0">
                  <w:pPr>
                    <w:ind w:firstLineChars="0" w:firstLine="0"/>
                    <w:rPr>
                      <w:color w:val="000000"/>
                    </w:rPr>
                  </w:pPr>
                  <w:proofErr w:type="spellStart"/>
                  <w:r>
                    <w:rPr>
                      <w:rFonts w:hint="eastAsia"/>
                      <w:color w:val="000000"/>
                    </w:rPr>
                    <w:t>RequestBody</w:t>
                  </w:r>
                  <w:proofErr w:type="spellEnd"/>
                </w:p>
              </w:tc>
            </w:tr>
            <w:tr w:rsidR="005207A3" w14:paraId="0E444F4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2602719" w14:textId="77777777" w:rsidR="005207A3" w:rsidRDefault="005207A3" w:rsidP="005207A3">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4DC8CE43" w14:textId="2314E6E6" w:rsidR="005207A3" w:rsidRDefault="00EE6F9D" w:rsidP="005207A3">
                  <w:pPr>
                    <w:ind w:firstLineChars="0" w:firstLine="0"/>
                    <w:rPr>
                      <w:color w:val="000000" w:themeColor="text1"/>
                    </w:rPr>
                  </w:pPr>
                  <w:r>
                    <w:rPr>
                      <w:rFonts w:hint="eastAsia"/>
                      <w:color w:val="000000" w:themeColor="text1"/>
                    </w:rPr>
                    <w:t>加油站</w:t>
                  </w:r>
                  <w:r w:rsidR="005207A3">
                    <w:rPr>
                      <w:rFonts w:hint="eastAsia"/>
                      <w:color w:val="000000" w:themeColor="text1"/>
                    </w:rPr>
                    <w:t>编号</w:t>
                  </w:r>
                </w:p>
              </w:tc>
              <w:tc>
                <w:tcPr>
                  <w:tcW w:w="709" w:type="dxa"/>
                  <w:tcBorders>
                    <w:top w:val="nil"/>
                    <w:left w:val="nil"/>
                    <w:bottom w:val="nil"/>
                    <w:right w:val="nil"/>
                  </w:tcBorders>
                  <w:shd w:val="clear" w:color="auto" w:fill="FFFFFF" w:themeFill="background1"/>
                </w:tcPr>
                <w:p w14:paraId="2B9DB490" w14:textId="77777777" w:rsidR="005207A3" w:rsidRDefault="005207A3" w:rsidP="005207A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C24B215" w14:textId="77777777" w:rsidR="005207A3" w:rsidRDefault="005207A3" w:rsidP="005207A3">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06D0AB32" w14:textId="77777777" w:rsidR="005207A3" w:rsidRDefault="005207A3" w:rsidP="005207A3">
                  <w:pPr>
                    <w:ind w:firstLineChars="0" w:firstLine="0"/>
                    <w:rPr>
                      <w:color w:val="000000"/>
                    </w:rPr>
                  </w:pPr>
                  <w:proofErr w:type="spellStart"/>
                  <w:r>
                    <w:rPr>
                      <w:rFonts w:hint="eastAsia"/>
                      <w:color w:val="000000"/>
                    </w:rPr>
                    <w:t>RequestBody</w:t>
                  </w:r>
                  <w:proofErr w:type="spellEnd"/>
                </w:p>
              </w:tc>
            </w:tr>
            <w:tr w:rsidR="00266BCE" w14:paraId="066FFF65"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BC9FE82" w14:textId="77777777" w:rsidR="00266BCE" w:rsidRDefault="00266BCE" w:rsidP="006E3DF0">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4F35972B" w14:textId="77777777" w:rsidR="00266BCE" w:rsidRDefault="00266BCE" w:rsidP="006E3DF0">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55F53392" w14:textId="77777777" w:rsidR="00266BCE" w:rsidRDefault="00266BCE" w:rsidP="006E3DF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3AC857E8" w14:textId="77777777" w:rsidR="00266BCE" w:rsidRDefault="00266BCE" w:rsidP="006E3DF0">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32E14064" w14:textId="77777777" w:rsidR="00266BCE" w:rsidRDefault="00266BCE" w:rsidP="006E3DF0">
                  <w:pPr>
                    <w:ind w:firstLineChars="0" w:firstLine="0"/>
                    <w:rPr>
                      <w:color w:val="000000"/>
                    </w:rPr>
                  </w:pPr>
                  <w:proofErr w:type="spellStart"/>
                  <w:r>
                    <w:rPr>
                      <w:rFonts w:hint="eastAsia"/>
                      <w:color w:val="000000"/>
                    </w:rPr>
                    <w:t>RequestBody</w:t>
                  </w:r>
                  <w:proofErr w:type="spellEnd"/>
                </w:p>
              </w:tc>
            </w:tr>
            <w:tr w:rsidR="00266BCE" w14:paraId="7E7AF3A3"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1A5689C" w14:textId="77777777" w:rsidR="00266BCE" w:rsidRDefault="00266BCE" w:rsidP="006E3DF0">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11AAF4E1" w14:textId="77777777" w:rsidR="00266BCE" w:rsidRDefault="00266BCE" w:rsidP="006E3DF0">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668104CC" w14:textId="77777777" w:rsidR="00266BCE" w:rsidRDefault="00266BCE"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EA1F4A0" w14:textId="77777777" w:rsidR="00266BCE" w:rsidRDefault="00266BCE" w:rsidP="006E3DF0">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26329B42" w14:textId="77777777" w:rsidR="00266BCE" w:rsidRDefault="00266BCE" w:rsidP="006E3DF0">
                  <w:pPr>
                    <w:ind w:firstLineChars="0" w:firstLine="0"/>
                    <w:rPr>
                      <w:color w:val="000000"/>
                    </w:rPr>
                  </w:pPr>
                  <w:proofErr w:type="spellStart"/>
                  <w:r>
                    <w:rPr>
                      <w:rFonts w:hint="eastAsia"/>
                      <w:color w:val="000000"/>
                    </w:rPr>
                    <w:t>RequestBody</w:t>
                  </w:r>
                  <w:proofErr w:type="spellEnd"/>
                </w:p>
              </w:tc>
            </w:tr>
          </w:tbl>
          <w:p w14:paraId="47B9BF10" w14:textId="77777777" w:rsidR="00266BCE" w:rsidRDefault="00266BCE" w:rsidP="006E3DF0">
            <w:pPr>
              <w:ind w:firstLineChars="0" w:firstLine="0"/>
            </w:pPr>
          </w:p>
        </w:tc>
      </w:tr>
      <w:tr w:rsidR="00266BCE" w14:paraId="4D0EB86B" w14:textId="77777777" w:rsidTr="006E3DF0">
        <w:tc>
          <w:tcPr>
            <w:tcW w:w="1135" w:type="dxa"/>
          </w:tcPr>
          <w:p w14:paraId="24686EEC" w14:textId="77777777" w:rsidR="00266BCE" w:rsidRDefault="00266BCE" w:rsidP="006E3DF0">
            <w:pPr>
              <w:ind w:firstLineChars="0" w:firstLine="0"/>
            </w:pPr>
            <w:r>
              <w:rPr>
                <w:rFonts w:hint="eastAsia"/>
              </w:rPr>
              <w:t>返回值</w:t>
            </w:r>
          </w:p>
        </w:tc>
        <w:tc>
          <w:tcPr>
            <w:tcW w:w="6741" w:type="dxa"/>
          </w:tcPr>
          <w:p w14:paraId="55742328" w14:textId="77777777" w:rsidR="00266BCE" w:rsidRDefault="00266BCE" w:rsidP="006E3DF0">
            <w:pPr>
              <w:ind w:firstLineChars="0" w:firstLine="0"/>
            </w:pPr>
            <w:r>
              <w:t>{</w:t>
            </w:r>
          </w:p>
          <w:p w14:paraId="6375A40C" w14:textId="77777777" w:rsidR="00266BCE" w:rsidRDefault="00266BCE" w:rsidP="006E3DF0">
            <w:pPr>
              <w:ind w:firstLineChars="0" w:firstLine="0"/>
            </w:pPr>
            <w:r>
              <w:lastRenderedPageBreak/>
              <w:t>code: 200,</w:t>
            </w:r>
          </w:p>
          <w:p w14:paraId="33235D7E" w14:textId="7E401945" w:rsidR="00266BCE" w:rsidRDefault="00266BCE" w:rsidP="006E3DF0">
            <w:pPr>
              <w:ind w:firstLineChars="0" w:firstLine="0"/>
            </w:pPr>
            <w:r>
              <w:t>message: “</w:t>
            </w:r>
            <w:r w:rsidR="00A35E78">
              <w:rPr>
                <w:rFonts w:hint="eastAsia"/>
              </w:rPr>
              <w:t>设置</w:t>
            </w:r>
            <w:r w:rsidR="00466DB3">
              <w:rPr>
                <w:rFonts w:hint="eastAsia"/>
              </w:rPr>
              <w:t>成功</w:t>
            </w:r>
          </w:p>
          <w:p w14:paraId="6EC66B49" w14:textId="77777777" w:rsidR="00266BCE" w:rsidRDefault="00266BCE" w:rsidP="006E3DF0">
            <w:pPr>
              <w:ind w:firstLineChars="0" w:firstLine="0"/>
            </w:pPr>
            <w:r>
              <w:rPr>
                <w:rFonts w:hint="eastAsia"/>
              </w:rPr>
              <w:t>}</w:t>
            </w:r>
          </w:p>
        </w:tc>
      </w:tr>
    </w:tbl>
    <w:p w14:paraId="3209374C" w14:textId="77777777" w:rsidR="001641A4" w:rsidRPr="001641A4" w:rsidRDefault="001641A4" w:rsidP="001641A4">
      <w:pPr>
        <w:ind w:firstLine="420"/>
      </w:pPr>
    </w:p>
    <w:p w14:paraId="48C5C619" w14:textId="1D0B062C" w:rsidR="00266BCE" w:rsidRDefault="00266BCE" w:rsidP="00266BCE">
      <w:pPr>
        <w:pStyle w:val="3"/>
        <w:numPr>
          <w:ilvl w:val="3"/>
          <w:numId w:val="1"/>
        </w:numPr>
        <w:ind w:firstLineChars="0"/>
      </w:pPr>
      <w:r>
        <w:rPr>
          <w:rFonts w:hint="eastAsia"/>
        </w:rPr>
        <w:t>设置加水站</w:t>
      </w:r>
    </w:p>
    <w:tbl>
      <w:tblPr>
        <w:tblStyle w:val="aa"/>
        <w:tblW w:w="7876" w:type="dxa"/>
        <w:tblInd w:w="420" w:type="dxa"/>
        <w:tblLayout w:type="fixed"/>
        <w:tblLook w:val="04A0" w:firstRow="1" w:lastRow="0" w:firstColumn="1" w:lastColumn="0" w:noHBand="0" w:noVBand="1"/>
      </w:tblPr>
      <w:tblGrid>
        <w:gridCol w:w="1135"/>
        <w:gridCol w:w="6741"/>
      </w:tblGrid>
      <w:tr w:rsidR="00266BCE" w14:paraId="1D39AFFA" w14:textId="77777777" w:rsidTr="006E3DF0">
        <w:tc>
          <w:tcPr>
            <w:tcW w:w="1135" w:type="dxa"/>
            <w:shd w:val="clear" w:color="auto" w:fill="BFBFBF" w:themeFill="background1" w:themeFillShade="BF"/>
          </w:tcPr>
          <w:p w14:paraId="664D9621" w14:textId="77777777" w:rsidR="00266BCE" w:rsidRDefault="00266BCE" w:rsidP="006E3DF0">
            <w:pPr>
              <w:ind w:firstLineChars="0" w:firstLine="0"/>
            </w:pPr>
            <w:r>
              <w:rPr>
                <w:rFonts w:hint="eastAsia"/>
              </w:rPr>
              <w:t>接口名称</w:t>
            </w:r>
          </w:p>
        </w:tc>
        <w:tc>
          <w:tcPr>
            <w:tcW w:w="6741" w:type="dxa"/>
            <w:shd w:val="clear" w:color="auto" w:fill="BFBFBF" w:themeFill="background1" w:themeFillShade="BF"/>
          </w:tcPr>
          <w:p w14:paraId="49856327" w14:textId="11F994DA" w:rsidR="00266BCE" w:rsidRDefault="00897AF1" w:rsidP="006E3DF0">
            <w:pPr>
              <w:ind w:firstLineChars="0" w:firstLine="0"/>
            </w:pPr>
            <w:r>
              <w:rPr>
                <w:rFonts w:hint="eastAsia"/>
              </w:rPr>
              <w:t>设置</w:t>
            </w:r>
            <w:r w:rsidR="00266BCE">
              <w:rPr>
                <w:rFonts w:hint="eastAsia"/>
              </w:rPr>
              <w:t>加水站（</w:t>
            </w:r>
            <w:proofErr w:type="spellStart"/>
            <w:r w:rsidR="00EE6F9D">
              <w:t>set</w:t>
            </w:r>
            <w:r w:rsidR="00EE6F9D">
              <w:rPr>
                <w:rFonts w:hint="eastAsia"/>
              </w:rPr>
              <w:t>RefillStation</w:t>
            </w:r>
            <w:proofErr w:type="spellEnd"/>
            <w:r w:rsidR="00266BCE">
              <w:rPr>
                <w:rFonts w:hint="eastAsia"/>
              </w:rPr>
              <w:t>）</w:t>
            </w:r>
          </w:p>
        </w:tc>
      </w:tr>
      <w:tr w:rsidR="00AA298E" w14:paraId="0BB63B80" w14:textId="77777777" w:rsidTr="006E3DF0">
        <w:tc>
          <w:tcPr>
            <w:tcW w:w="1135" w:type="dxa"/>
          </w:tcPr>
          <w:p w14:paraId="4920D75F" w14:textId="77777777" w:rsidR="00AA298E" w:rsidRDefault="00AA298E" w:rsidP="00AA298E">
            <w:pPr>
              <w:ind w:firstLineChars="0" w:firstLine="0"/>
            </w:pPr>
            <w:proofErr w:type="spellStart"/>
            <w:r>
              <w:rPr>
                <w:rFonts w:hint="eastAsia"/>
              </w:rPr>
              <w:t>url</w:t>
            </w:r>
            <w:proofErr w:type="spellEnd"/>
          </w:p>
        </w:tc>
        <w:tc>
          <w:tcPr>
            <w:tcW w:w="6741" w:type="dxa"/>
          </w:tcPr>
          <w:p w14:paraId="0BF33148" w14:textId="24588D95" w:rsidR="00AA298E" w:rsidRDefault="00AA298E" w:rsidP="00AA298E">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F66AC1">
              <w:t>r</w:t>
            </w:r>
            <w:r w:rsidR="00F66AC1">
              <w:rPr>
                <w:rFonts w:hint="eastAsia"/>
              </w:rPr>
              <w:t>efillStation</w:t>
            </w:r>
            <w:proofErr w:type="spellEnd"/>
          </w:p>
        </w:tc>
      </w:tr>
      <w:tr w:rsidR="00266BCE" w14:paraId="7C59F7CD" w14:textId="77777777" w:rsidTr="006E3DF0">
        <w:tc>
          <w:tcPr>
            <w:tcW w:w="1135" w:type="dxa"/>
          </w:tcPr>
          <w:p w14:paraId="691554A5" w14:textId="77777777" w:rsidR="00266BCE" w:rsidRDefault="00266BCE" w:rsidP="006E3DF0">
            <w:pPr>
              <w:ind w:firstLineChars="0" w:firstLine="0"/>
            </w:pPr>
            <w:r>
              <w:rPr>
                <w:rFonts w:hint="eastAsia"/>
              </w:rPr>
              <w:t>方法</w:t>
            </w:r>
          </w:p>
        </w:tc>
        <w:tc>
          <w:tcPr>
            <w:tcW w:w="6741" w:type="dxa"/>
          </w:tcPr>
          <w:p w14:paraId="725D3227" w14:textId="6A04D92B" w:rsidR="00266BCE" w:rsidRDefault="00F66AC1" w:rsidP="006E3DF0">
            <w:pPr>
              <w:ind w:firstLineChars="0" w:firstLine="0"/>
            </w:pPr>
            <w:r>
              <w:t>put</w:t>
            </w:r>
          </w:p>
        </w:tc>
      </w:tr>
      <w:tr w:rsidR="00266BCE" w14:paraId="59131364" w14:textId="77777777" w:rsidTr="006E3DF0">
        <w:tc>
          <w:tcPr>
            <w:tcW w:w="1135" w:type="dxa"/>
          </w:tcPr>
          <w:p w14:paraId="22847A92" w14:textId="77777777" w:rsidR="00266BCE" w:rsidRDefault="00266BCE" w:rsidP="006E3DF0">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66BCE" w:rsidRPr="008A1438" w14:paraId="217B3543"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F5EF9B2" w14:textId="77777777" w:rsidR="00266BCE" w:rsidRPr="008A1438" w:rsidRDefault="00266BCE" w:rsidP="006E3DF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99E0685" w14:textId="77777777" w:rsidR="00266BCE" w:rsidRPr="008A1438" w:rsidRDefault="00266BCE" w:rsidP="006E3DF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0E6CE287" w14:textId="77777777" w:rsidR="00266BCE" w:rsidRPr="008A1438" w:rsidRDefault="00266BCE" w:rsidP="006E3DF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23B1017" w14:textId="77777777" w:rsidR="00266BCE" w:rsidRPr="008A1438" w:rsidRDefault="00266BCE" w:rsidP="006E3DF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EE4FAED" w14:textId="77777777" w:rsidR="00266BCE" w:rsidRPr="008A1438" w:rsidRDefault="00266BCE" w:rsidP="006E3DF0">
                  <w:pPr>
                    <w:ind w:firstLineChars="0" w:firstLine="0"/>
                    <w:rPr>
                      <w:color w:val="000000" w:themeColor="text1"/>
                    </w:rPr>
                  </w:pPr>
                  <w:r w:rsidRPr="008A1438">
                    <w:rPr>
                      <w:rFonts w:hint="eastAsia"/>
                      <w:color w:val="000000" w:themeColor="text1"/>
                    </w:rPr>
                    <w:t>参数形式</w:t>
                  </w:r>
                </w:p>
              </w:tc>
            </w:tr>
            <w:tr w:rsidR="00266BCE" w14:paraId="24E13DE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EB709AF" w14:textId="77777777" w:rsidR="00266BCE" w:rsidRDefault="00266BCE" w:rsidP="006E3DF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EFB36D9" w14:textId="77777777" w:rsidR="00266BCE" w:rsidRDefault="00266BCE" w:rsidP="006E3DF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673E61F" w14:textId="77777777" w:rsidR="00266BCE" w:rsidRDefault="00266BCE"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74FEB15" w14:textId="6D5B52A9" w:rsidR="00266BCE" w:rsidRDefault="00104945" w:rsidP="006E3DF0">
                  <w:pPr>
                    <w:ind w:firstLineChars="0" w:firstLine="0"/>
                    <w:rPr>
                      <w:color w:val="000000" w:themeColor="text1"/>
                    </w:rPr>
                  </w:pPr>
                  <w:r>
                    <w:rPr>
                      <w:rFonts w:hint="eastAsia"/>
                      <w:color w:val="000000" w:themeColor="text1"/>
                    </w:rPr>
                    <w:t>i</w:t>
                  </w:r>
                  <w:r w:rsidR="00266BCE">
                    <w:rPr>
                      <w:rFonts w:hint="eastAsia"/>
                      <w:color w:val="000000" w:themeColor="text1"/>
                    </w:rPr>
                    <w:t>nt</w:t>
                  </w:r>
                </w:p>
              </w:tc>
              <w:tc>
                <w:tcPr>
                  <w:tcW w:w="2292" w:type="dxa"/>
                  <w:tcBorders>
                    <w:top w:val="nil"/>
                    <w:left w:val="nil"/>
                    <w:bottom w:val="nil"/>
                    <w:right w:val="nil"/>
                  </w:tcBorders>
                  <w:shd w:val="clear" w:color="auto" w:fill="FFFFFF" w:themeFill="background1"/>
                </w:tcPr>
                <w:p w14:paraId="5FFA6AD4" w14:textId="77777777" w:rsidR="00266BCE" w:rsidRDefault="00266BCE" w:rsidP="006E3DF0">
                  <w:pPr>
                    <w:ind w:firstLineChars="0" w:firstLine="0"/>
                    <w:rPr>
                      <w:color w:val="000000"/>
                    </w:rPr>
                  </w:pPr>
                  <w:proofErr w:type="spellStart"/>
                  <w:r>
                    <w:rPr>
                      <w:rFonts w:hint="eastAsia"/>
                      <w:color w:val="000000"/>
                    </w:rPr>
                    <w:t>RequestBody</w:t>
                  </w:r>
                  <w:proofErr w:type="spellEnd"/>
                </w:p>
              </w:tc>
            </w:tr>
            <w:tr w:rsidR="00FE20C4" w14:paraId="5576BEB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C306F83" w14:textId="77777777" w:rsidR="00FE20C4" w:rsidRDefault="00FE20C4" w:rsidP="00FE20C4">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1932DB05" w14:textId="2ED03541" w:rsidR="00FE20C4" w:rsidRDefault="00EE6F9D" w:rsidP="00FE20C4">
                  <w:pPr>
                    <w:ind w:firstLineChars="0" w:firstLine="0"/>
                    <w:rPr>
                      <w:color w:val="000000" w:themeColor="text1"/>
                    </w:rPr>
                  </w:pPr>
                  <w:r>
                    <w:rPr>
                      <w:rFonts w:hint="eastAsia"/>
                      <w:color w:val="000000" w:themeColor="text1"/>
                    </w:rPr>
                    <w:t>加水站</w:t>
                  </w:r>
                  <w:r w:rsidR="00FE20C4">
                    <w:rPr>
                      <w:rFonts w:hint="eastAsia"/>
                      <w:color w:val="000000" w:themeColor="text1"/>
                    </w:rPr>
                    <w:t>编号</w:t>
                  </w:r>
                </w:p>
              </w:tc>
              <w:tc>
                <w:tcPr>
                  <w:tcW w:w="709" w:type="dxa"/>
                  <w:tcBorders>
                    <w:top w:val="nil"/>
                    <w:left w:val="nil"/>
                    <w:bottom w:val="nil"/>
                    <w:right w:val="nil"/>
                  </w:tcBorders>
                  <w:shd w:val="clear" w:color="auto" w:fill="FFFFFF" w:themeFill="background1"/>
                </w:tcPr>
                <w:p w14:paraId="4F090DFB" w14:textId="77777777" w:rsidR="00FE20C4" w:rsidRDefault="00FE20C4" w:rsidP="00FE20C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96A34BF" w14:textId="77777777" w:rsidR="00FE20C4" w:rsidRDefault="00FE20C4" w:rsidP="00FE20C4">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6A763FB4" w14:textId="77777777" w:rsidR="00FE20C4" w:rsidRDefault="00FE20C4" w:rsidP="00FE20C4">
                  <w:pPr>
                    <w:ind w:firstLineChars="0" w:firstLine="0"/>
                    <w:rPr>
                      <w:color w:val="000000"/>
                    </w:rPr>
                  </w:pPr>
                  <w:proofErr w:type="spellStart"/>
                  <w:r>
                    <w:rPr>
                      <w:rFonts w:hint="eastAsia"/>
                      <w:color w:val="000000"/>
                    </w:rPr>
                    <w:t>RequestBody</w:t>
                  </w:r>
                  <w:proofErr w:type="spellEnd"/>
                </w:p>
              </w:tc>
            </w:tr>
            <w:tr w:rsidR="00266BCE" w14:paraId="56EEBB1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7BAB22F" w14:textId="77777777" w:rsidR="00266BCE" w:rsidRDefault="00266BCE" w:rsidP="006E3DF0">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405279DC" w14:textId="77777777" w:rsidR="00266BCE" w:rsidRDefault="00266BCE" w:rsidP="006E3DF0">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3719BD05" w14:textId="77777777" w:rsidR="00266BCE" w:rsidRDefault="00266BCE" w:rsidP="006E3DF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71754952" w14:textId="77777777" w:rsidR="00266BCE" w:rsidRDefault="00266BCE" w:rsidP="006E3DF0">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3B8ACD32" w14:textId="77777777" w:rsidR="00266BCE" w:rsidRDefault="00266BCE" w:rsidP="006E3DF0">
                  <w:pPr>
                    <w:ind w:firstLineChars="0" w:firstLine="0"/>
                    <w:rPr>
                      <w:color w:val="000000"/>
                    </w:rPr>
                  </w:pPr>
                  <w:proofErr w:type="spellStart"/>
                  <w:r>
                    <w:rPr>
                      <w:rFonts w:hint="eastAsia"/>
                      <w:color w:val="000000"/>
                    </w:rPr>
                    <w:t>RequestBody</w:t>
                  </w:r>
                  <w:proofErr w:type="spellEnd"/>
                </w:p>
              </w:tc>
            </w:tr>
            <w:tr w:rsidR="00266BCE" w14:paraId="30D0143E"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F8D8ACD" w14:textId="77777777" w:rsidR="00266BCE" w:rsidRDefault="00266BCE" w:rsidP="006E3DF0">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14129B97" w14:textId="77777777" w:rsidR="00266BCE" w:rsidRDefault="00266BCE" w:rsidP="006E3DF0">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28E79D6A" w14:textId="77777777" w:rsidR="00266BCE" w:rsidRDefault="00266BCE"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88EAFC4" w14:textId="77777777" w:rsidR="00266BCE" w:rsidRDefault="00266BCE" w:rsidP="006E3DF0">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74F9DE3F" w14:textId="77777777" w:rsidR="00266BCE" w:rsidRDefault="00266BCE" w:rsidP="006E3DF0">
                  <w:pPr>
                    <w:ind w:firstLineChars="0" w:firstLine="0"/>
                    <w:rPr>
                      <w:color w:val="000000"/>
                    </w:rPr>
                  </w:pPr>
                  <w:proofErr w:type="spellStart"/>
                  <w:r>
                    <w:rPr>
                      <w:rFonts w:hint="eastAsia"/>
                      <w:color w:val="000000"/>
                    </w:rPr>
                    <w:t>RequestBody</w:t>
                  </w:r>
                  <w:proofErr w:type="spellEnd"/>
                </w:p>
              </w:tc>
            </w:tr>
          </w:tbl>
          <w:p w14:paraId="142135A1" w14:textId="77777777" w:rsidR="00266BCE" w:rsidRDefault="00266BCE" w:rsidP="006E3DF0">
            <w:pPr>
              <w:ind w:firstLineChars="0" w:firstLine="0"/>
            </w:pPr>
          </w:p>
        </w:tc>
      </w:tr>
      <w:tr w:rsidR="00266BCE" w14:paraId="7F58011F" w14:textId="77777777" w:rsidTr="006E3DF0">
        <w:tc>
          <w:tcPr>
            <w:tcW w:w="1135" w:type="dxa"/>
          </w:tcPr>
          <w:p w14:paraId="4BDBBC1E" w14:textId="77777777" w:rsidR="00266BCE" w:rsidRDefault="00266BCE" w:rsidP="006E3DF0">
            <w:pPr>
              <w:ind w:firstLineChars="0" w:firstLine="0"/>
            </w:pPr>
            <w:r>
              <w:rPr>
                <w:rFonts w:hint="eastAsia"/>
              </w:rPr>
              <w:t>返回值</w:t>
            </w:r>
          </w:p>
        </w:tc>
        <w:tc>
          <w:tcPr>
            <w:tcW w:w="6741" w:type="dxa"/>
          </w:tcPr>
          <w:p w14:paraId="47CCAE1A" w14:textId="77777777" w:rsidR="00266BCE" w:rsidRDefault="00266BCE" w:rsidP="006E3DF0">
            <w:pPr>
              <w:ind w:firstLineChars="0" w:firstLine="0"/>
            </w:pPr>
            <w:r>
              <w:t>{</w:t>
            </w:r>
          </w:p>
          <w:p w14:paraId="1240082B" w14:textId="77777777" w:rsidR="00266BCE" w:rsidRDefault="00266BCE" w:rsidP="006E3DF0">
            <w:pPr>
              <w:ind w:firstLineChars="0" w:firstLine="0"/>
            </w:pPr>
            <w:r>
              <w:t>code: 200,</w:t>
            </w:r>
          </w:p>
          <w:p w14:paraId="3D86229A" w14:textId="2A493875" w:rsidR="00266BCE" w:rsidRDefault="00266BCE" w:rsidP="006E3DF0">
            <w:pPr>
              <w:ind w:firstLineChars="0" w:firstLine="0"/>
            </w:pPr>
            <w:r>
              <w:t>message: “</w:t>
            </w:r>
            <w:r w:rsidR="00A35E78">
              <w:rPr>
                <w:rFonts w:hint="eastAsia"/>
              </w:rPr>
              <w:t>设置</w:t>
            </w:r>
            <w:r w:rsidR="00E3067D">
              <w:rPr>
                <w:rFonts w:hint="eastAsia"/>
              </w:rPr>
              <w:t>成功</w:t>
            </w:r>
            <w:r>
              <w:t>”</w:t>
            </w:r>
          </w:p>
          <w:p w14:paraId="5DEA44A3" w14:textId="77777777" w:rsidR="00266BCE" w:rsidRDefault="00266BCE" w:rsidP="006E3DF0">
            <w:pPr>
              <w:ind w:firstLineChars="0" w:firstLine="0"/>
            </w:pPr>
            <w:r>
              <w:rPr>
                <w:rFonts w:hint="eastAsia"/>
              </w:rPr>
              <w:t>}</w:t>
            </w:r>
          </w:p>
        </w:tc>
      </w:tr>
    </w:tbl>
    <w:p w14:paraId="719E77AA" w14:textId="77777777" w:rsidR="001641A4" w:rsidRPr="001641A4" w:rsidRDefault="001641A4" w:rsidP="001641A4">
      <w:pPr>
        <w:ind w:firstLine="420"/>
      </w:pPr>
    </w:p>
    <w:p w14:paraId="4160A179" w14:textId="238D6DDD" w:rsidR="0019526E" w:rsidRDefault="007A79D4" w:rsidP="0019526E">
      <w:pPr>
        <w:pStyle w:val="3"/>
        <w:numPr>
          <w:ilvl w:val="3"/>
          <w:numId w:val="1"/>
        </w:numPr>
        <w:spacing w:after="120"/>
        <w:ind w:firstLineChars="0"/>
      </w:pPr>
      <w:r>
        <w:rPr>
          <w:rFonts w:hint="eastAsia"/>
        </w:rPr>
        <w:t>设置</w:t>
      </w:r>
      <w:r w:rsidR="0019526E">
        <w:rPr>
          <w:rFonts w:hint="eastAsia"/>
        </w:rPr>
        <w:t>道路</w:t>
      </w:r>
    </w:p>
    <w:tbl>
      <w:tblPr>
        <w:tblStyle w:val="aa"/>
        <w:tblW w:w="7876" w:type="dxa"/>
        <w:tblInd w:w="420" w:type="dxa"/>
        <w:tblLayout w:type="fixed"/>
        <w:tblLook w:val="04A0" w:firstRow="1" w:lastRow="0" w:firstColumn="1" w:lastColumn="0" w:noHBand="0" w:noVBand="1"/>
      </w:tblPr>
      <w:tblGrid>
        <w:gridCol w:w="1135"/>
        <w:gridCol w:w="6741"/>
      </w:tblGrid>
      <w:tr w:rsidR="001641A4" w14:paraId="338F4EBC" w14:textId="77777777" w:rsidTr="006E3DF0">
        <w:tc>
          <w:tcPr>
            <w:tcW w:w="1135" w:type="dxa"/>
            <w:shd w:val="clear" w:color="auto" w:fill="BFBFBF" w:themeFill="background1" w:themeFillShade="BF"/>
          </w:tcPr>
          <w:p w14:paraId="61AA584E" w14:textId="77777777" w:rsidR="001641A4" w:rsidRDefault="001641A4" w:rsidP="006E3DF0">
            <w:pPr>
              <w:ind w:firstLineChars="0" w:firstLine="0"/>
            </w:pPr>
            <w:r>
              <w:rPr>
                <w:rFonts w:hint="eastAsia"/>
              </w:rPr>
              <w:t>接口名称</w:t>
            </w:r>
          </w:p>
        </w:tc>
        <w:tc>
          <w:tcPr>
            <w:tcW w:w="6741" w:type="dxa"/>
            <w:shd w:val="clear" w:color="auto" w:fill="BFBFBF" w:themeFill="background1" w:themeFillShade="BF"/>
          </w:tcPr>
          <w:p w14:paraId="5F0A91FC" w14:textId="4F6356CE" w:rsidR="001641A4" w:rsidRDefault="007A79D4" w:rsidP="006E3DF0">
            <w:pPr>
              <w:ind w:firstLineChars="0" w:firstLine="0"/>
            </w:pPr>
            <w:r>
              <w:rPr>
                <w:rFonts w:hint="eastAsia"/>
              </w:rPr>
              <w:t>设置</w:t>
            </w:r>
            <w:r w:rsidR="003F625A">
              <w:rPr>
                <w:rFonts w:hint="eastAsia"/>
              </w:rPr>
              <w:t>道路</w:t>
            </w:r>
            <w:r w:rsidR="001641A4">
              <w:rPr>
                <w:rFonts w:hint="eastAsia"/>
              </w:rPr>
              <w:t>（</w:t>
            </w:r>
            <w:proofErr w:type="spellStart"/>
            <w:r w:rsidR="00EE6F9D">
              <w:t>setRoad</w:t>
            </w:r>
            <w:proofErr w:type="spellEnd"/>
            <w:r w:rsidR="001641A4">
              <w:rPr>
                <w:rFonts w:hint="eastAsia"/>
              </w:rPr>
              <w:t>）</w:t>
            </w:r>
          </w:p>
        </w:tc>
      </w:tr>
      <w:tr w:rsidR="00AA298E" w14:paraId="7CFA334A" w14:textId="77777777" w:rsidTr="006E3DF0">
        <w:tc>
          <w:tcPr>
            <w:tcW w:w="1135" w:type="dxa"/>
          </w:tcPr>
          <w:p w14:paraId="1BCC4223" w14:textId="77777777" w:rsidR="00AA298E" w:rsidRDefault="00AA298E" w:rsidP="00AA298E">
            <w:pPr>
              <w:ind w:firstLineChars="0" w:firstLine="0"/>
            </w:pPr>
            <w:proofErr w:type="spellStart"/>
            <w:r>
              <w:rPr>
                <w:rFonts w:hint="eastAsia"/>
              </w:rPr>
              <w:t>url</w:t>
            </w:r>
            <w:proofErr w:type="spellEnd"/>
          </w:p>
        </w:tc>
        <w:tc>
          <w:tcPr>
            <w:tcW w:w="6741" w:type="dxa"/>
          </w:tcPr>
          <w:p w14:paraId="06120944" w14:textId="28D967F3" w:rsidR="00AA298E" w:rsidRDefault="00AA298E" w:rsidP="00AA298E">
            <w:pPr>
              <w:ind w:firstLineChars="0" w:firstLine="0"/>
            </w:pPr>
            <w:r>
              <w:t>/maps/{</w:t>
            </w:r>
            <w:r>
              <w:rPr>
                <w:rFonts w:hint="eastAsia"/>
              </w:rPr>
              <w:t xml:space="preserve"> </w:t>
            </w:r>
            <w:proofErr w:type="spellStart"/>
            <w:r>
              <w:rPr>
                <w:rFonts w:hint="eastAsia"/>
              </w:rPr>
              <w:t>m</w:t>
            </w:r>
            <w:r>
              <w:t>apId</w:t>
            </w:r>
            <w:proofErr w:type="spellEnd"/>
            <w:r>
              <w:t xml:space="preserve"> }/ areas/</w:t>
            </w:r>
            <w:r w:rsidR="00F66AC1">
              <w:t>road</w:t>
            </w:r>
          </w:p>
        </w:tc>
      </w:tr>
      <w:tr w:rsidR="001641A4" w14:paraId="0D6724BF" w14:textId="77777777" w:rsidTr="006E3DF0">
        <w:tc>
          <w:tcPr>
            <w:tcW w:w="1135" w:type="dxa"/>
          </w:tcPr>
          <w:p w14:paraId="258EA9ED" w14:textId="77777777" w:rsidR="001641A4" w:rsidRDefault="001641A4" w:rsidP="006E3DF0">
            <w:pPr>
              <w:ind w:firstLineChars="0" w:firstLine="0"/>
            </w:pPr>
            <w:r>
              <w:rPr>
                <w:rFonts w:hint="eastAsia"/>
              </w:rPr>
              <w:t>方法</w:t>
            </w:r>
          </w:p>
        </w:tc>
        <w:tc>
          <w:tcPr>
            <w:tcW w:w="6741" w:type="dxa"/>
          </w:tcPr>
          <w:p w14:paraId="6D19AF4E" w14:textId="35D1414A" w:rsidR="001641A4" w:rsidRDefault="00F66AC1" w:rsidP="006E3DF0">
            <w:pPr>
              <w:ind w:firstLineChars="0" w:firstLine="0"/>
            </w:pPr>
            <w:r>
              <w:t>put</w:t>
            </w:r>
          </w:p>
        </w:tc>
      </w:tr>
      <w:tr w:rsidR="001641A4" w14:paraId="2FFA89B3" w14:textId="77777777" w:rsidTr="006E3DF0">
        <w:tc>
          <w:tcPr>
            <w:tcW w:w="1135" w:type="dxa"/>
          </w:tcPr>
          <w:p w14:paraId="48F96BF5" w14:textId="77777777" w:rsidR="001641A4" w:rsidRDefault="001641A4" w:rsidP="006E3DF0">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E46139" w:rsidRPr="008A1438" w14:paraId="0C7D385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3B4C0C1" w14:textId="77777777" w:rsidR="00E46139" w:rsidRPr="008A1438" w:rsidRDefault="00E46139" w:rsidP="00E46139">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85384D4" w14:textId="77777777" w:rsidR="00E46139" w:rsidRPr="008A1438" w:rsidRDefault="00E46139" w:rsidP="00E46139">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71B9541" w14:textId="77777777" w:rsidR="00E46139" w:rsidRPr="008A1438" w:rsidRDefault="00E46139" w:rsidP="00E46139">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839A918" w14:textId="77777777" w:rsidR="00E46139" w:rsidRPr="008A1438" w:rsidRDefault="00E46139" w:rsidP="00E46139">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718C652" w14:textId="77777777" w:rsidR="00E46139" w:rsidRPr="008A1438" w:rsidRDefault="00E46139" w:rsidP="00E46139">
                  <w:pPr>
                    <w:ind w:firstLineChars="0" w:firstLine="0"/>
                    <w:rPr>
                      <w:color w:val="000000" w:themeColor="text1"/>
                    </w:rPr>
                  </w:pPr>
                  <w:r w:rsidRPr="008A1438">
                    <w:rPr>
                      <w:rFonts w:hint="eastAsia"/>
                      <w:color w:val="000000" w:themeColor="text1"/>
                    </w:rPr>
                    <w:t>参数形式</w:t>
                  </w:r>
                </w:p>
              </w:tc>
            </w:tr>
            <w:tr w:rsidR="00E46139" w14:paraId="76300AB6"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AE83C4D" w14:textId="77777777" w:rsidR="00E46139" w:rsidRDefault="00E46139" w:rsidP="00E46139">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7A5E1AC1" w14:textId="77777777" w:rsidR="00E46139" w:rsidRDefault="00E46139" w:rsidP="00E46139">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7355494" w14:textId="77777777" w:rsidR="00E46139" w:rsidRDefault="00E46139"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3FA6BFD" w14:textId="77777777" w:rsidR="00E46139" w:rsidRDefault="00E46139" w:rsidP="00E46139">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90D818E"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8C387C" w14:paraId="643A3F1A"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C47B569" w14:textId="77777777" w:rsidR="008C387C" w:rsidRDefault="008C387C" w:rsidP="008C387C">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260754E3" w14:textId="3105FB3F" w:rsidR="008C387C" w:rsidRDefault="00EE6F9D" w:rsidP="008C387C">
                  <w:pPr>
                    <w:ind w:firstLineChars="0" w:firstLine="0"/>
                    <w:rPr>
                      <w:color w:val="000000" w:themeColor="text1"/>
                    </w:rPr>
                  </w:pPr>
                  <w:r>
                    <w:rPr>
                      <w:rFonts w:hint="eastAsia"/>
                      <w:color w:val="000000" w:themeColor="text1"/>
                    </w:rPr>
                    <w:t>道路</w:t>
                  </w:r>
                  <w:r w:rsidR="008C387C">
                    <w:rPr>
                      <w:rFonts w:hint="eastAsia"/>
                      <w:color w:val="000000" w:themeColor="text1"/>
                    </w:rPr>
                    <w:t>编号</w:t>
                  </w:r>
                </w:p>
              </w:tc>
              <w:tc>
                <w:tcPr>
                  <w:tcW w:w="709" w:type="dxa"/>
                  <w:tcBorders>
                    <w:top w:val="nil"/>
                    <w:left w:val="nil"/>
                    <w:bottom w:val="nil"/>
                    <w:right w:val="nil"/>
                  </w:tcBorders>
                  <w:shd w:val="clear" w:color="auto" w:fill="FFFFFF" w:themeFill="background1"/>
                </w:tcPr>
                <w:p w14:paraId="025056D8" w14:textId="77777777" w:rsidR="008C387C" w:rsidRDefault="008C387C" w:rsidP="008C387C">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F204FCB" w14:textId="77777777" w:rsidR="008C387C" w:rsidRDefault="008C387C" w:rsidP="008C387C">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75A208D8" w14:textId="77777777" w:rsidR="008C387C" w:rsidRDefault="008C387C" w:rsidP="008C387C">
                  <w:pPr>
                    <w:ind w:firstLineChars="0" w:firstLine="0"/>
                    <w:rPr>
                      <w:color w:val="000000"/>
                    </w:rPr>
                  </w:pPr>
                  <w:proofErr w:type="spellStart"/>
                  <w:r>
                    <w:rPr>
                      <w:rFonts w:hint="eastAsia"/>
                      <w:color w:val="000000"/>
                    </w:rPr>
                    <w:t>RequestBody</w:t>
                  </w:r>
                  <w:proofErr w:type="spellEnd"/>
                </w:p>
              </w:tc>
            </w:tr>
            <w:tr w:rsidR="00E46139" w14:paraId="7245C13C"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DBAFC8D" w14:textId="77777777" w:rsidR="00E46139" w:rsidRDefault="00E46139" w:rsidP="00E46139">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79777620" w14:textId="77777777" w:rsidR="00E46139" w:rsidRDefault="00E46139" w:rsidP="00E46139">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76FB9FB5" w14:textId="77777777" w:rsidR="00E46139" w:rsidRDefault="00E46139" w:rsidP="00E46139">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2E2AED26" w14:textId="77777777" w:rsidR="00E46139" w:rsidRDefault="00E46139" w:rsidP="00E46139">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3FD8912A"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E46139" w14:paraId="6D4C8B65"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791317D9" w14:textId="77777777" w:rsidR="00E46139" w:rsidRDefault="00E46139" w:rsidP="00E46139">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6C86E62D" w14:textId="77777777" w:rsidR="00E46139" w:rsidRDefault="00E46139" w:rsidP="00E46139">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0E39406A" w14:textId="77777777" w:rsidR="00E46139" w:rsidRDefault="00E46139"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568E3EC" w14:textId="77777777" w:rsidR="00E46139" w:rsidRDefault="00E46139" w:rsidP="00E46139">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63FC9E2A"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E46139" w14:paraId="32E29D0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C8C8F3D" w14:textId="77777777" w:rsidR="00E46139" w:rsidRDefault="00E46139" w:rsidP="00E46139">
                  <w:pPr>
                    <w:ind w:firstLineChars="0" w:firstLine="0"/>
                  </w:pPr>
                  <w:r>
                    <w:rPr>
                      <w:rFonts w:hint="eastAsia"/>
                    </w:rPr>
                    <w:t>t</w:t>
                  </w:r>
                  <w:r>
                    <w:t>ype</w:t>
                  </w:r>
                </w:p>
              </w:tc>
              <w:tc>
                <w:tcPr>
                  <w:tcW w:w="1134" w:type="dxa"/>
                  <w:tcBorders>
                    <w:top w:val="nil"/>
                    <w:left w:val="nil"/>
                    <w:bottom w:val="nil"/>
                    <w:right w:val="nil"/>
                  </w:tcBorders>
                  <w:shd w:val="clear" w:color="auto" w:fill="FFFFFF" w:themeFill="background1"/>
                </w:tcPr>
                <w:p w14:paraId="275FE038" w14:textId="77777777" w:rsidR="00E46139" w:rsidRDefault="00E46139" w:rsidP="00E46139">
                  <w:pPr>
                    <w:ind w:firstLineChars="0" w:firstLine="0"/>
                    <w:rPr>
                      <w:color w:val="000000" w:themeColor="text1"/>
                    </w:rPr>
                  </w:pPr>
                  <w:r>
                    <w:rPr>
                      <w:rFonts w:hint="eastAsia"/>
                      <w:color w:val="000000" w:themeColor="text1"/>
                    </w:rPr>
                    <w:t>类型</w:t>
                  </w:r>
                </w:p>
              </w:tc>
              <w:tc>
                <w:tcPr>
                  <w:tcW w:w="709" w:type="dxa"/>
                  <w:tcBorders>
                    <w:top w:val="nil"/>
                    <w:left w:val="nil"/>
                    <w:bottom w:val="nil"/>
                    <w:right w:val="nil"/>
                  </w:tcBorders>
                  <w:shd w:val="clear" w:color="auto" w:fill="FFFFFF" w:themeFill="background1"/>
                </w:tcPr>
                <w:p w14:paraId="24297BA5" w14:textId="3C8E07BD" w:rsidR="00E46139" w:rsidRDefault="00D34BF5" w:rsidP="00E46139">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6791E5D" w14:textId="2A9DEE5D" w:rsidR="00E46139" w:rsidRDefault="00191670" w:rsidP="00E46139">
                  <w:pPr>
                    <w:ind w:firstLineChars="0" w:firstLine="0"/>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 xml:space="preserve">主线（major）、支线（branch）和连接线（connector） </w:t>
                  </w:r>
                </w:p>
              </w:tc>
              <w:tc>
                <w:tcPr>
                  <w:tcW w:w="2292" w:type="dxa"/>
                  <w:tcBorders>
                    <w:top w:val="nil"/>
                    <w:left w:val="nil"/>
                    <w:bottom w:val="nil"/>
                    <w:right w:val="nil"/>
                  </w:tcBorders>
                  <w:shd w:val="clear" w:color="auto" w:fill="FFFFFF" w:themeFill="background1"/>
                </w:tcPr>
                <w:p w14:paraId="4F8EC32E"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191670" w14:paraId="62C8079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548A1C7" w14:textId="2ED8A717" w:rsidR="00191670" w:rsidRDefault="00191670" w:rsidP="00E46139">
                  <w:pPr>
                    <w:ind w:firstLineChars="0" w:firstLine="0"/>
                  </w:pPr>
                  <w:r>
                    <w:rPr>
                      <w:rFonts w:hint="eastAsia"/>
                    </w:rPr>
                    <w:t>capacity</w:t>
                  </w:r>
                </w:p>
              </w:tc>
              <w:tc>
                <w:tcPr>
                  <w:tcW w:w="1134" w:type="dxa"/>
                  <w:tcBorders>
                    <w:top w:val="nil"/>
                    <w:left w:val="nil"/>
                    <w:bottom w:val="nil"/>
                    <w:right w:val="nil"/>
                  </w:tcBorders>
                  <w:shd w:val="clear" w:color="auto" w:fill="FFFFFF" w:themeFill="background1"/>
                </w:tcPr>
                <w:p w14:paraId="3E732F0D" w14:textId="4D8FB3D6" w:rsidR="00191670" w:rsidRDefault="00191670" w:rsidP="00E46139">
                  <w:pPr>
                    <w:ind w:firstLineChars="0" w:firstLine="0"/>
                    <w:rPr>
                      <w:color w:val="000000" w:themeColor="text1"/>
                    </w:rPr>
                  </w:pPr>
                  <w:r>
                    <w:rPr>
                      <w:rFonts w:hint="eastAsia"/>
                      <w:color w:val="000000" w:themeColor="text1"/>
                    </w:rPr>
                    <w:t>容量</w:t>
                  </w:r>
                </w:p>
              </w:tc>
              <w:tc>
                <w:tcPr>
                  <w:tcW w:w="709" w:type="dxa"/>
                  <w:tcBorders>
                    <w:top w:val="nil"/>
                    <w:left w:val="nil"/>
                    <w:bottom w:val="nil"/>
                    <w:right w:val="nil"/>
                  </w:tcBorders>
                  <w:shd w:val="clear" w:color="auto" w:fill="FFFFFF" w:themeFill="background1"/>
                </w:tcPr>
                <w:p w14:paraId="63E0E4CE" w14:textId="1CF2E745" w:rsidR="00191670" w:rsidRDefault="00191670"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5B69FEE" w14:textId="44BAB906" w:rsidR="00191670" w:rsidRDefault="00191670" w:rsidP="00E46139">
                  <w:pPr>
                    <w:ind w:firstLineChars="0" w:firstLine="0"/>
                    <w:rPr>
                      <w:color w:val="000000" w:themeColor="text1"/>
                    </w:rPr>
                  </w:pPr>
                  <w:r>
                    <w:rPr>
                      <w:rFonts w:hint="eastAsia"/>
                      <w:color w:val="000000" w:themeColor="text1"/>
                    </w:rPr>
                    <w:t>String，“Single”或“Double”</w:t>
                  </w:r>
                </w:p>
              </w:tc>
              <w:tc>
                <w:tcPr>
                  <w:tcW w:w="2292" w:type="dxa"/>
                  <w:tcBorders>
                    <w:top w:val="nil"/>
                    <w:left w:val="nil"/>
                    <w:bottom w:val="nil"/>
                    <w:right w:val="nil"/>
                  </w:tcBorders>
                  <w:shd w:val="clear" w:color="auto" w:fill="FFFFFF" w:themeFill="background1"/>
                </w:tcPr>
                <w:p w14:paraId="0A225949" w14:textId="0DE83F23" w:rsidR="00191670" w:rsidRDefault="00191670" w:rsidP="00E46139">
                  <w:pPr>
                    <w:ind w:firstLineChars="0" w:firstLine="0"/>
                    <w:rPr>
                      <w:color w:val="000000"/>
                    </w:rPr>
                  </w:pPr>
                  <w:proofErr w:type="spellStart"/>
                  <w:r>
                    <w:rPr>
                      <w:rFonts w:hint="eastAsia"/>
                      <w:color w:val="000000"/>
                    </w:rPr>
                    <w:t>RequestBody</w:t>
                  </w:r>
                  <w:proofErr w:type="spellEnd"/>
                </w:p>
              </w:tc>
            </w:tr>
            <w:tr w:rsidR="00F55406" w14:paraId="6DCCB7FC"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680B98D" w14:textId="426A57C5" w:rsidR="00F55406" w:rsidRDefault="00F55406" w:rsidP="00E46139">
                  <w:pPr>
                    <w:ind w:firstLineChars="0" w:firstLine="0"/>
                  </w:pPr>
                  <w:r>
                    <w:rPr>
                      <w:rFonts w:hint="eastAsia"/>
                    </w:rPr>
                    <w:t>l</w:t>
                  </w:r>
                  <w:r>
                    <w:t>ength</w:t>
                  </w:r>
                </w:p>
              </w:tc>
              <w:tc>
                <w:tcPr>
                  <w:tcW w:w="1134" w:type="dxa"/>
                  <w:tcBorders>
                    <w:top w:val="nil"/>
                    <w:left w:val="nil"/>
                    <w:bottom w:val="nil"/>
                    <w:right w:val="nil"/>
                  </w:tcBorders>
                  <w:shd w:val="clear" w:color="auto" w:fill="FFFFFF" w:themeFill="background1"/>
                </w:tcPr>
                <w:p w14:paraId="135AFB51" w14:textId="6A47614E" w:rsidR="00F55406" w:rsidRDefault="00F55406" w:rsidP="00E46139">
                  <w:pPr>
                    <w:ind w:firstLineChars="0" w:firstLine="0"/>
                    <w:rPr>
                      <w:color w:val="000000" w:themeColor="text1"/>
                    </w:rPr>
                  </w:pPr>
                  <w:r>
                    <w:rPr>
                      <w:rFonts w:hint="eastAsia"/>
                      <w:color w:val="000000" w:themeColor="text1"/>
                    </w:rPr>
                    <w:t>道路长度</w:t>
                  </w:r>
                </w:p>
              </w:tc>
              <w:tc>
                <w:tcPr>
                  <w:tcW w:w="709" w:type="dxa"/>
                  <w:tcBorders>
                    <w:top w:val="nil"/>
                    <w:left w:val="nil"/>
                    <w:bottom w:val="nil"/>
                    <w:right w:val="nil"/>
                  </w:tcBorders>
                  <w:shd w:val="clear" w:color="auto" w:fill="FFFFFF" w:themeFill="background1"/>
                </w:tcPr>
                <w:p w14:paraId="24680288" w14:textId="3C64D64F" w:rsidR="00F55406" w:rsidRDefault="00F55406" w:rsidP="00E46139">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4535E669" w14:textId="6E75AB43" w:rsidR="00F55406" w:rsidRDefault="00F55406" w:rsidP="00E46139">
                  <w:pPr>
                    <w:ind w:firstLineChars="0" w:firstLine="0"/>
                    <w:rPr>
                      <w:color w:val="000000" w:themeColor="text1"/>
                    </w:rPr>
                  </w:pPr>
                  <w:r>
                    <w:rPr>
                      <w:color w:val="000000" w:themeColor="text1"/>
                    </w:rPr>
                    <w:t>“double”</w:t>
                  </w:r>
                  <w:r>
                    <w:rPr>
                      <w:rFonts w:hint="eastAsia"/>
                      <w:color w:val="000000" w:themeColor="text1"/>
                    </w:rPr>
                    <w:t>，该参数可由算法</w:t>
                  </w:r>
                  <w:r>
                    <w:rPr>
                      <w:rFonts w:hint="eastAsia"/>
                      <w:color w:val="000000" w:themeColor="text1"/>
                    </w:rPr>
                    <w:lastRenderedPageBreak/>
                    <w:t>自动推断或者人工设置</w:t>
                  </w:r>
                </w:p>
              </w:tc>
              <w:tc>
                <w:tcPr>
                  <w:tcW w:w="2292" w:type="dxa"/>
                  <w:tcBorders>
                    <w:top w:val="nil"/>
                    <w:left w:val="nil"/>
                    <w:bottom w:val="nil"/>
                    <w:right w:val="nil"/>
                  </w:tcBorders>
                  <w:shd w:val="clear" w:color="auto" w:fill="FFFFFF" w:themeFill="background1"/>
                </w:tcPr>
                <w:p w14:paraId="3FD51D2A" w14:textId="222C195C" w:rsidR="00F55406" w:rsidRDefault="00F55406" w:rsidP="00E46139">
                  <w:pPr>
                    <w:ind w:firstLineChars="0" w:firstLine="0"/>
                    <w:rPr>
                      <w:color w:val="000000"/>
                    </w:rPr>
                  </w:pPr>
                  <w:proofErr w:type="spellStart"/>
                  <w:r>
                    <w:rPr>
                      <w:rFonts w:hint="eastAsia"/>
                      <w:color w:val="000000"/>
                    </w:rPr>
                    <w:lastRenderedPageBreak/>
                    <w:t>RequestBody</w:t>
                  </w:r>
                  <w:proofErr w:type="spellEnd"/>
                </w:p>
              </w:tc>
            </w:tr>
          </w:tbl>
          <w:p w14:paraId="0327FBFB" w14:textId="77777777" w:rsidR="001641A4" w:rsidRDefault="001641A4" w:rsidP="006E3DF0">
            <w:pPr>
              <w:ind w:firstLineChars="0" w:firstLine="0"/>
            </w:pPr>
          </w:p>
        </w:tc>
      </w:tr>
      <w:tr w:rsidR="001641A4" w14:paraId="193B6D1E" w14:textId="77777777" w:rsidTr="006E3DF0">
        <w:tc>
          <w:tcPr>
            <w:tcW w:w="1135" w:type="dxa"/>
          </w:tcPr>
          <w:p w14:paraId="398176BD" w14:textId="77777777" w:rsidR="001641A4" w:rsidRDefault="001641A4" w:rsidP="006E3DF0">
            <w:pPr>
              <w:ind w:firstLineChars="0" w:firstLine="0"/>
            </w:pPr>
            <w:r>
              <w:rPr>
                <w:rFonts w:hint="eastAsia"/>
              </w:rPr>
              <w:lastRenderedPageBreak/>
              <w:t>返回值</w:t>
            </w:r>
          </w:p>
        </w:tc>
        <w:tc>
          <w:tcPr>
            <w:tcW w:w="6741" w:type="dxa"/>
          </w:tcPr>
          <w:p w14:paraId="36B511EB" w14:textId="77777777" w:rsidR="001641A4" w:rsidRDefault="001641A4" w:rsidP="006E3DF0">
            <w:pPr>
              <w:ind w:firstLineChars="0" w:firstLine="0"/>
            </w:pPr>
            <w:r>
              <w:t>{</w:t>
            </w:r>
          </w:p>
          <w:p w14:paraId="5B7D355E" w14:textId="77777777" w:rsidR="001641A4" w:rsidRDefault="001641A4" w:rsidP="006E3DF0">
            <w:pPr>
              <w:ind w:firstLineChars="0" w:firstLine="0"/>
            </w:pPr>
            <w:r>
              <w:t>code: 200,</w:t>
            </w:r>
          </w:p>
          <w:p w14:paraId="6D753E8C" w14:textId="44914E9D" w:rsidR="001641A4" w:rsidRDefault="001641A4" w:rsidP="006E3DF0">
            <w:pPr>
              <w:ind w:firstLineChars="0" w:firstLine="0"/>
            </w:pPr>
            <w:r>
              <w:t>message: “</w:t>
            </w:r>
            <w:r w:rsidR="00A35E78">
              <w:rPr>
                <w:rFonts w:hint="eastAsia"/>
              </w:rPr>
              <w:t>设置</w:t>
            </w:r>
            <w:r w:rsidR="00E3067D">
              <w:rPr>
                <w:rFonts w:hint="eastAsia"/>
              </w:rPr>
              <w:t>成功”</w:t>
            </w:r>
          </w:p>
          <w:p w14:paraId="418EAACE" w14:textId="77777777" w:rsidR="001641A4" w:rsidRDefault="001641A4" w:rsidP="006E3DF0">
            <w:pPr>
              <w:ind w:firstLineChars="0" w:firstLine="0"/>
            </w:pPr>
            <w:r>
              <w:rPr>
                <w:rFonts w:hint="eastAsia"/>
              </w:rPr>
              <w:t>}</w:t>
            </w:r>
          </w:p>
        </w:tc>
      </w:tr>
    </w:tbl>
    <w:p w14:paraId="3AEAED9C" w14:textId="77777777" w:rsidR="001641A4" w:rsidRPr="001641A4" w:rsidRDefault="001641A4" w:rsidP="001641A4">
      <w:pPr>
        <w:ind w:firstLine="420"/>
      </w:pPr>
    </w:p>
    <w:p w14:paraId="366B1AE8" w14:textId="012419FA" w:rsidR="0019526E" w:rsidRDefault="000A667D" w:rsidP="0019526E">
      <w:pPr>
        <w:pStyle w:val="3"/>
        <w:numPr>
          <w:ilvl w:val="3"/>
          <w:numId w:val="1"/>
        </w:numPr>
        <w:spacing w:after="120"/>
        <w:ind w:firstLineChars="0"/>
      </w:pPr>
      <w:r>
        <w:rPr>
          <w:rFonts w:hint="eastAsia"/>
        </w:rPr>
        <w:t>设置</w:t>
      </w:r>
      <w:r w:rsidR="0019526E">
        <w:rPr>
          <w:rFonts w:hint="eastAsia"/>
        </w:rPr>
        <w:t>路口</w:t>
      </w:r>
    </w:p>
    <w:tbl>
      <w:tblPr>
        <w:tblStyle w:val="aa"/>
        <w:tblW w:w="7876" w:type="dxa"/>
        <w:tblInd w:w="420" w:type="dxa"/>
        <w:tblLayout w:type="fixed"/>
        <w:tblLook w:val="04A0" w:firstRow="1" w:lastRow="0" w:firstColumn="1" w:lastColumn="0" w:noHBand="0" w:noVBand="1"/>
      </w:tblPr>
      <w:tblGrid>
        <w:gridCol w:w="1135"/>
        <w:gridCol w:w="6741"/>
      </w:tblGrid>
      <w:tr w:rsidR="001641A4" w14:paraId="5CA6CB39" w14:textId="77777777" w:rsidTr="006E3DF0">
        <w:tc>
          <w:tcPr>
            <w:tcW w:w="1135" w:type="dxa"/>
            <w:shd w:val="clear" w:color="auto" w:fill="BFBFBF" w:themeFill="background1" w:themeFillShade="BF"/>
          </w:tcPr>
          <w:p w14:paraId="7F63B97E" w14:textId="77777777" w:rsidR="001641A4" w:rsidRDefault="001641A4" w:rsidP="006E3DF0">
            <w:pPr>
              <w:ind w:firstLineChars="0" w:firstLine="0"/>
            </w:pPr>
            <w:r>
              <w:rPr>
                <w:rFonts w:hint="eastAsia"/>
              </w:rPr>
              <w:t>接口名称</w:t>
            </w:r>
          </w:p>
        </w:tc>
        <w:tc>
          <w:tcPr>
            <w:tcW w:w="6741" w:type="dxa"/>
            <w:shd w:val="clear" w:color="auto" w:fill="BFBFBF" w:themeFill="background1" w:themeFillShade="BF"/>
          </w:tcPr>
          <w:p w14:paraId="2FD01448" w14:textId="5E8F12D6" w:rsidR="001641A4" w:rsidRDefault="00D15795" w:rsidP="006E3DF0">
            <w:pPr>
              <w:ind w:firstLineChars="0" w:firstLine="0"/>
            </w:pPr>
            <w:r>
              <w:rPr>
                <w:rFonts w:hint="eastAsia"/>
              </w:rPr>
              <w:t>设置</w:t>
            </w:r>
            <w:r w:rsidR="003F625A">
              <w:rPr>
                <w:rFonts w:hint="eastAsia"/>
              </w:rPr>
              <w:t>路口</w:t>
            </w:r>
            <w:r w:rsidR="001641A4">
              <w:rPr>
                <w:rFonts w:hint="eastAsia"/>
              </w:rPr>
              <w:t>（</w:t>
            </w:r>
            <w:proofErr w:type="spellStart"/>
            <w:r w:rsidR="00364A81">
              <w:rPr>
                <w:rFonts w:hint="eastAsia"/>
              </w:rPr>
              <w:t>s</w:t>
            </w:r>
            <w:r w:rsidR="00364A81">
              <w:t>et</w:t>
            </w:r>
            <w:r w:rsidR="00830F8E">
              <w:t>Junction</w:t>
            </w:r>
            <w:proofErr w:type="spellEnd"/>
            <w:r w:rsidR="001641A4">
              <w:rPr>
                <w:rFonts w:hint="eastAsia"/>
              </w:rPr>
              <w:t>）</w:t>
            </w:r>
          </w:p>
        </w:tc>
      </w:tr>
      <w:tr w:rsidR="00AA298E" w14:paraId="4363ADB8" w14:textId="77777777" w:rsidTr="006E3DF0">
        <w:tc>
          <w:tcPr>
            <w:tcW w:w="1135" w:type="dxa"/>
          </w:tcPr>
          <w:p w14:paraId="05CF24F9" w14:textId="77777777" w:rsidR="00AA298E" w:rsidRDefault="00AA298E" w:rsidP="00AA298E">
            <w:pPr>
              <w:ind w:firstLineChars="0" w:firstLine="0"/>
            </w:pPr>
            <w:proofErr w:type="spellStart"/>
            <w:r>
              <w:rPr>
                <w:rFonts w:hint="eastAsia"/>
              </w:rPr>
              <w:t>url</w:t>
            </w:r>
            <w:proofErr w:type="spellEnd"/>
          </w:p>
        </w:tc>
        <w:tc>
          <w:tcPr>
            <w:tcW w:w="6741" w:type="dxa"/>
          </w:tcPr>
          <w:p w14:paraId="76CA2112" w14:textId="5595E108" w:rsidR="00AA298E" w:rsidRDefault="00AA298E" w:rsidP="00AA298E">
            <w:pPr>
              <w:ind w:firstLineChars="0" w:firstLine="0"/>
            </w:pPr>
            <w:r>
              <w:t>/maps/{</w:t>
            </w:r>
            <w:r>
              <w:rPr>
                <w:rFonts w:hint="eastAsia"/>
              </w:rPr>
              <w:t xml:space="preserve"> </w:t>
            </w:r>
            <w:proofErr w:type="spellStart"/>
            <w:r>
              <w:rPr>
                <w:rFonts w:hint="eastAsia"/>
              </w:rPr>
              <w:t>m</w:t>
            </w:r>
            <w:r>
              <w:t>apId</w:t>
            </w:r>
            <w:proofErr w:type="spellEnd"/>
            <w:r>
              <w:t xml:space="preserve"> }/ areas/</w:t>
            </w:r>
            <w:r w:rsidR="00F66AC1">
              <w:t>junction</w:t>
            </w:r>
          </w:p>
        </w:tc>
      </w:tr>
      <w:tr w:rsidR="001641A4" w14:paraId="70F9A4D5" w14:textId="77777777" w:rsidTr="006E3DF0">
        <w:tc>
          <w:tcPr>
            <w:tcW w:w="1135" w:type="dxa"/>
          </w:tcPr>
          <w:p w14:paraId="620C412F" w14:textId="77777777" w:rsidR="001641A4" w:rsidRDefault="001641A4" w:rsidP="006E3DF0">
            <w:pPr>
              <w:ind w:firstLineChars="0" w:firstLine="0"/>
            </w:pPr>
            <w:r>
              <w:rPr>
                <w:rFonts w:hint="eastAsia"/>
              </w:rPr>
              <w:t>方法</w:t>
            </w:r>
          </w:p>
        </w:tc>
        <w:tc>
          <w:tcPr>
            <w:tcW w:w="6741" w:type="dxa"/>
          </w:tcPr>
          <w:p w14:paraId="0B2DA402" w14:textId="1DABAC2F" w:rsidR="001641A4" w:rsidRDefault="00F66AC1" w:rsidP="006E3DF0">
            <w:pPr>
              <w:ind w:firstLineChars="0" w:firstLine="0"/>
            </w:pPr>
            <w:r>
              <w:t>put</w:t>
            </w:r>
          </w:p>
        </w:tc>
      </w:tr>
      <w:tr w:rsidR="001641A4" w14:paraId="0EF44324" w14:textId="77777777" w:rsidTr="006E3DF0">
        <w:tc>
          <w:tcPr>
            <w:tcW w:w="1135" w:type="dxa"/>
          </w:tcPr>
          <w:p w14:paraId="343583DA" w14:textId="77777777" w:rsidR="001641A4" w:rsidRDefault="001641A4" w:rsidP="006E3DF0">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E46139" w:rsidRPr="008A1438" w14:paraId="5475637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D26488F" w14:textId="77777777" w:rsidR="00E46139" w:rsidRPr="008A1438" w:rsidRDefault="00E46139" w:rsidP="00E46139">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0BA7CC0" w14:textId="77777777" w:rsidR="00E46139" w:rsidRPr="008A1438" w:rsidRDefault="00E46139" w:rsidP="00E46139">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D50B3AF" w14:textId="77777777" w:rsidR="00E46139" w:rsidRPr="008A1438" w:rsidRDefault="00E46139" w:rsidP="00E46139">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C0A0390" w14:textId="77777777" w:rsidR="00E46139" w:rsidRPr="008A1438" w:rsidRDefault="00E46139" w:rsidP="00E46139">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7376D9F" w14:textId="77777777" w:rsidR="00E46139" w:rsidRPr="008A1438" w:rsidRDefault="00E46139" w:rsidP="00E46139">
                  <w:pPr>
                    <w:ind w:firstLineChars="0" w:firstLine="0"/>
                    <w:rPr>
                      <w:color w:val="000000" w:themeColor="text1"/>
                    </w:rPr>
                  </w:pPr>
                  <w:r w:rsidRPr="008A1438">
                    <w:rPr>
                      <w:rFonts w:hint="eastAsia"/>
                      <w:color w:val="000000" w:themeColor="text1"/>
                    </w:rPr>
                    <w:t>参数形式</w:t>
                  </w:r>
                </w:p>
              </w:tc>
            </w:tr>
            <w:tr w:rsidR="00E46139" w14:paraId="34DB08C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67501D4" w14:textId="77777777" w:rsidR="00E46139" w:rsidRDefault="00E46139" w:rsidP="00E46139">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41D3EDB2" w14:textId="77777777" w:rsidR="00E46139" w:rsidRDefault="00E46139" w:rsidP="00E46139">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A528AAB" w14:textId="77777777" w:rsidR="00E46139" w:rsidRDefault="00E46139"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B9ECD7D" w14:textId="64BA101D" w:rsidR="00E46139" w:rsidRDefault="008D77E0" w:rsidP="00E46139">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263E088E"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387B92" w14:paraId="70C902E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736DBEB" w14:textId="77777777" w:rsidR="00387B92" w:rsidRDefault="00387B92" w:rsidP="00387B92">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3E9FBB09" w14:textId="4D8474A1" w:rsidR="00387B92" w:rsidRDefault="006D331E" w:rsidP="00387B92">
                  <w:pPr>
                    <w:ind w:firstLineChars="0" w:firstLine="0"/>
                    <w:rPr>
                      <w:color w:val="000000" w:themeColor="text1"/>
                    </w:rPr>
                  </w:pPr>
                  <w:r>
                    <w:rPr>
                      <w:rFonts w:hint="eastAsia"/>
                      <w:color w:val="000000" w:themeColor="text1"/>
                    </w:rPr>
                    <w:t>路口</w:t>
                  </w:r>
                  <w:r w:rsidR="00387B92">
                    <w:rPr>
                      <w:rFonts w:hint="eastAsia"/>
                      <w:color w:val="000000" w:themeColor="text1"/>
                    </w:rPr>
                    <w:t>编号</w:t>
                  </w:r>
                </w:p>
              </w:tc>
              <w:tc>
                <w:tcPr>
                  <w:tcW w:w="709" w:type="dxa"/>
                  <w:tcBorders>
                    <w:top w:val="nil"/>
                    <w:left w:val="nil"/>
                    <w:bottom w:val="nil"/>
                    <w:right w:val="nil"/>
                  </w:tcBorders>
                  <w:shd w:val="clear" w:color="auto" w:fill="FFFFFF" w:themeFill="background1"/>
                </w:tcPr>
                <w:p w14:paraId="10D71AFE" w14:textId="77777777" w:rsidR="00387B92" w:rsidRDefault="00387B92" w:rsidP="00387B92">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7334A22" w14:textId="77777777" w:rsidR="00387B92" w:rsidRDefault="00387B92" w:rsidP="00387B92">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75AFB53E" w14:textId="77777777" w:rsidR="00387B92" w:rsidRDefault="00387B92" w:rsidP="00387B92">
                  <w:pPr>
                    <w:ind w:firstLineChars="0" w:firstLine="0"/>
                    <w:rPr>
                      <w:color w:val="000000"/>
                    </w:rPr>
                  </w:pPr>
                  <w:proofErr w:type="spellStart"/>
                  <w:r>
                    <w:rPr>
                      <w:rFonts w:hint="eastAsia"/>
                      <w:color w:val="000000"/>
                    </w:rPr>
                    <w:t>RequestBody</w:t>
                  </w:r>
                  <w:proofErr w:type="spellEnd"/>
                </w:p>
              </w:tc>
            </w:tr>
            <w:tr w:rsidR="00E46139" w14:paraId="559C77EC"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FC3820A" w14:textId="77777777" w:rsidR="00E46139" w:rsidRDefault="00E46139" w:rsidP="00E46139">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1A6095CC" w14:textId="77777777" w:rsidR="00E46139" w:rsidRDefault="00E46139" w:rsidP="00E46139">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065F76A0" w14:textId="77777777" w:rsidR="00E46139" w:rsidRDefault="00E46139" w:rsidP="00E46139">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17567E7E" w14:textId="77777777" w:rsidR="00E46139" w:rsidRDefault="00E46139" w:rsidP="00E46139">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6C3F5B3F"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E46139" w14:paraId="3FB08FE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EB17245" w14:textId="77777777" w:rsidR="00E46139" w:rsidRDefault="00E46139" w:rsidP="00E46139">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2879C398" w14:textId="77777777" w:rsidR="00E46139" w:rsidRDefault="00E46139" w:rsidP="00E46139">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625161E1" w14:textId="77777777" w:rsidR="00E46139" w:rsidRDefault="00E46139"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724CF66" w14:textId="77777777" w:rsidR="00E46139" w:rsidRDefault="00E46139" w:rsidP="00E46139">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0A357405" w14:textId="77777777" w:rsidR="00E46139" w:rsidRDefault="00E46139" w:rsidP="00E46139">
                  <w:pPr>
                    <w:ind w:firstLineChars="0" w:firstLine="0"/>
                    <w:rPr>
                      <w:color w:val="000000"/>
                    </w:rPr>
                  </w:pPr>
                  <w:proofErr w:type="spellStart"/>
                  <w:r>
                    <w:rPr>
                      <w:rFonts w:hint="eastAsia"/>
                      <w:color w:val="000000"/>
                    </w:rPr>
                    <w:t>RequestBody</w:t>
                  </w:r>
                  <w:proofErr w:type="spellEnd"/>
                </w:p>
              </w:tc>
            </w:tr>
            <w:tr w:rsidR="00E46139" w14:paraId="2A8DCF6D"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738C56B8" w14:textId="77777777" w:rsidR="00E46139" w:rsidRDefault="00E46139" w:rsidP="00E46139">
                  <w:pPr>
                    <w:ind w:firstLineChars="0" w:firstLine="0"/>
                  </w:pPr>
                  <w:r>
                    <w:rPr>
                      <w:rFonts w:hint="eastAsia"/>
                    </w:rPr>
                    <w:t>t</w:t>
                  </w:r>
                  <w:r>
                    <w:t>ype</w:t>
                  </w:r>
                </w:p>
              </w:tc>
              <w:tc>
                <w:tcPr>
                  <w:tcW w:w="1134" w:type="dxa"/>
                  <w:tcBorders>
                    <w:top w:val="nil"/>
                    <w:left w:val="nil"/>
                    <w:bottom w:val="nil"/>
                    <w:right w:val="nil"/>
                  </w:tcBorders>
                  <w:shd w:val="clear" w:color="auto" w:fill="FFFFFF" w:themeFill="background1"/>
                </w:tcPr>
                <w:p w14:paraId="69E7C295" w14:textId="77777777" w:rsidR="00E46139" w:rsidRDefault="00E46139" w:rsidP="00E46139">
                  <w:pPr>
                    <w:ind w:firstLineChars="0" w:firstLine="0"/>
                    <w:rPr>
                      <w:color w:val="000000" w:themeColor="text1"/>
                    </w:rPr>
                  </w:pPr>
                  <w:r>
                    <w:rPr>
                      <w:rFonts w:hint="eastAsia"/>
                      <w:color w:val="000000" w:themeColor="text1"/>
                    </w:rPr>
                    <w:t>类型</w:t>
                  </w:r>
                </w:p>
              </w:tc>
              <w:tc>
                <w:tcPr>
                  <w:tcW w:w="709" w:type="dxa"/>
                  <w:tcBorders>
                    <w:top w:val="nil"/>
                    <w:left w:val="nil"/>
                    <w:bottom w:val="nil"/>
                    <w:right w:val="nil"/>
                  </w:tcBorders>
                  <w:shd w:val="clear" w:color="auto" w:fill="FFFFFF" w:themeFill="background1"/>
                </w:tcPr>
                <w:p w14:paraId="7B20C423" w14:textId="77777777" w:rsidR="00E46139" w:rsidRDefault="00E46139" w:rsidP="00E4613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3117624" w14:textId="54ABDECD" w:rsidR="00E46139" w:rsidRDefault="00E46139" w:rsidP="00E46139">
                  <w:pPr>
                    <w:ind w:firstLineChars="0" w:firstLine="0"/>
                    <w:rPr>
                      <w:color w:val="000000" w:themeColor="text1"/>
                    </w:rPr>
                  </w:pPr>
                  <w:r>
                    <w:rPr>
                      <w:rFonts w:hint="eastAsia"/>
                      <w:color w:val="000000" w:themeColor="text1"/>
                    </w:rPr>
                    <w:t>String，</w:t>
                  </w:r>
                  <w:r w:rsidR="00700A9D">
                    <w:rPr>
                      <w:rFonts w:hint="eastAsia"/>
                      <w:color w:val="000000" w:themeColor="text1"/>
                    </w:rPr>
                    <w:t>十字路口“</w:t>
                  </w:r>
                  <w:proofErr w:type="spellStart"/>
                  <w:r w:rsidR="00700A9D">
                    <w:rPr>
                      <w:color w:val="000000" w:themeColor="text1"/>
                    </w:rPr>
                    <w:t>C</w:t>
                  </w:r>
                  <w:r w:rsidR="00700A9D">
                    <w:rPr>
                      <w:rFonts w:hint="eastAsia"/>
                      <w:color w:val="000000" w:themeColor="text1"/>
                    </w:rPr>
                    <w:t>orssRoad</w:t>
                  </w:r>
                  <w:proofErr w:type="spellEnd"/>
                  <w:r w:rsidR="00700A9D">
                    <w:rPr>
                      <w:rFonts w:hint="eastAsia"/>
                      <w:color w:val="000000" w:themeColor="text1"/>
                    </w:rPr>
                    <w:t>”和丁字路口“</w:t>
                  </w:r>
                  <w:proofErr w:type="spellStart"/>
                  <w:r w:rsidR="00700A9D">
                    <w:rPr>
                      <w:rFonts w:hint="eastAsia"/>
                      <w:color w:val="000000" w:themeColor="text1"/>
                    </w:rPr>
                    <w:t>T</w:t>
                  </w:r>
                  <w:r w:rsidR="007D6C63">
                    <w:rPr>
                      <w:color w:val="000000" w:themeColor="text1"/>
                    </w:rPr>
                    <w:t>j</w:t>
                  </w:r>
                  <w:r w:rsidR="00AB7DA8">
                    <w:rPr>
                      <w:rFonts w:hint="eastAsia"/>
                      <w:color w:val="000000" w:themeColor="text1"/>
                    </w:rPr>
                    <w:t>unction</w:t>
                  </w:r>
                  <w:proofErr w:type="spellEnd"/>
                  <w:r w:rsidR="00700A9D">
                    <w:rPr>
                      <w:rFonts w:hint="eastAsia"/>
                      <w:color w:val="000000" w:themeColor="text1"/>
                    </w:rPr>
                    <w:t>”</w:t>
                  </w:r>
                </w:p>
              </w:tc>
              <w:tc>
                <w:tcPr>
                  <w:tcW w:w="2292" w:type="dxa"/>
                  <w:tcBorders>
                    <w:top w:val="nil"/>
                    <w:left w:val="nil"/>
                    <w:bottom w:val="nil"/>
                    <w:right w:val="nil"/>
                  </w:tcBorders>
                  <w:shd w:val="clear" w:color="auto" w:fill="FFFFFF" w:themeFill="background1"/>
                </w:tcPr>
                <w:p w14:paraId="3FEE0DA2" w14:textId="77777777" w:rsidR="00E46139" w:rsidRDefault="00E46139" w:rsidP="00E46139">
                  <w:pPr>
                    <w:ind w:firstLineChars="0" w:firstLine="0"/>
                    <w:rPr>
                      <w:color w:val="000000"/>
                    </w:rPr>
                  </w:pPr>
                  <w:proofErr w:type="spellStart"/>
                  <w:r>
                    <w:rPr>
                      <w:rFonts w:hint="eastAsia"/>
                      <w:color w:val="000000"/>
                    </w:rPr>
                    <w:t>RequestBody</w:t>
                  </w:r>
                  <w:proofErr w:type="spellEnd"/>
                </w:p>
              </w:tc>
            </w:tr>
          </w:tbl>
          <w:p w14:paraId="1CEB6E54" w14:textId="77777777" w:rsidR="001641A4" w:rsidRDefault="001641A4" w:rsidP="006E3DF0">
            <w:pPr>
              <w:ind w:firstLineChars="0" w:firstLine="0"/>
            </w:pPr>
          </w:p>
        </w:tc>
      </w:tr>
      <w:tr w:rsidR="001641A4" w14:paraId="714B39A0" w14:textId="77777777" w:rsidTr="006E3DF0">
        <w:tc>
          <w:tcPr>
            <w:tcW w:w="1135" w:type="dxa"/>
          </w:tcPr>
          <w:p w14:paraId="4BC07F83" w14:textId="77777777" w:rsidR="001641A4" w:rsidRDefault="001641A4" w:rsidP="006E3DF0">
            <w:pPr>
              <w:ind w:firstLineChars="0" w:firstLine="0"/>
            </w:pPr>
            <w:r>
              <w:rPr>
                <w:rFonts w:hint="eastAsia"/>
              </w:rPr>
              <w:t>返回值</w:t>
            </w:r>
          </w:p>
        </w:tc>
        <w:tc>
          <w:tcPr>
            <w:tcW w:w="6741" w:type="dxa"/>
          </w:tcPr>
          <w:p w14:paraId="32E8B0B6" w14:textId="77777777" w:rsidR="001641A4" w:rsidRDefault="001641A4" w:rsidP="006E3DF0">
            <w:pPr>
              <w:ind w:firstLineChars="0" w:firstLine="0"/>
            </w:pPr>
            <w:r>
              <w:t>{</w:t>
            </w:r>
          </w:p>
          <w:p w14:paraId="23D01414" w14:textId="77777777" w:rsidR="001641A4" w:rsidRDefault="001641A4" w:rsidP="006E3DF0">
            <w:pPr>
              <w:ind w:firstLineChars="0" w:firstLine="0"/>
            </w:pPr>
            <w:r>
              <w:t>code: 200,</w:t>
            </w:r>
          </w:p>
          <w:p w14:paraId="009F1491" w14:textId="58660C6C" w:rsidR="001641A4" w:rsidRDefault="001641A4" w:rsidP="006E3DF0">
            <w:pPr>
              <w:ind w:firstLineChars="0" w:firstLine="0"/>
            </w:pPr>
            <w:r>
              <w:t>message: “</w:t>
            </w:r>
            <w:r w:rsidR="00A35E78">
              <w:rPr>
                <w:rFonts w:hint="eastAsia"/>
              </w:rPr>
              <w:t>设置</w:t>
            </w:r>
            <w:r>
              <w:rPr>
                <w:rFonts w:hint="eastAsia"/>
              </w:rPr>
              <w:t>成功</w:t>
            </w:r>
            <w:r>
              <w:t>”</w:t>
            </w:r>
          </w:p>
          <w:p w14:paraId="6E092E89" w14:textId="77777777" w:rsidR="001641A4" w:rsidRDefault="001641A4" w:rsidP="006E3DF0">
            <w:pPr>
              <w:ind w:firstLineChars="0" w:firstLine="0"/>
            </w:pPr>
            <w:r>
              <w:rPr>
                <w:rFonts w:hint="eastAsia"/>
              </w:rPr>
              <w:t>}</w:t>
            </w:r>
          </w:p>
        </w:tc>
      </w:tr>
    </w:tbl>
    <w:p w14:paraId="58826AB0" w14:textId="7743A68D" w:rsidR="0019526E" w:rsidRPr="0019526E" w:rsidRDefault="0019526E" w:rsidP="0019526E">
      <w:pPr>
        <w:ind w:firstLine="420"/>
      </w:pPr>
    </w:p>
    <w:p w14:paraId="65F1D301" w14:textId="77777777" w:rsidR="00B37BA8" w:rsidRDefault="00B37BA8" w:rsidP="00B37BA8">
      <w:pPr>
        <w:pStyle w:val="3"/>
        <w:numPr>
          <w:ilvl w:val="3"/>
          <w:numId w:val="1"/>
        </w:numPr>
        <w:ind w:firstLineChars="0"/>
      </w:pPr>
      <w:r>
        <w:rPr>
          <w:rFonts w:hint="eastAsia"/>
        </w:rPr>
        <w:t>设置名称</w:t>
      </w:r>
    </w:p>
    <w:tbl>
      <w:tblPr>
        <w:tblStyle w:val="aa"/>
        <w:tblW w:w="7876" w:type="dxa"/>
        <w:tblInd w:w="420" w:type="dxa"/>
        <w:tblLayout w:type="fixed"/>
        <w:tblLook w:val="04A0" w:firstRow="1" w:lastRow="0" w:firstColumn="1" w:lastColumn="0" w:noHBand="0" w:noVBand="1"/>
      </w:tblPr>
      <w:tblGrid>
        <w:gridCol w:w="1985"/>
        <w:gridCol w:w="5891"/>
      </w:tblGrid>
      <w:tr w:rsidR="00B37BA8" w14:paraId="0EF3D6F5" w14:textId="77777777" w:rsidTr="00BD381D">
        <w:tc>
          <w:tcPr>
            <w:tcW w:w="1985" w:type="dxa"/>
            <w:shd w:val="clear" w:color="auto" w:fill="BFBFBF" w:themeFill="background1" w:themeFillShade="BF"/>
          </w:tcPr>
          <w:p w14:paraId="0938A868" w14:textId="77777777" w:rsidR="00B37BA8" w:rsidRDefault="00B37BA8" w:rsidP="00BD381D">
            <w:pPr>
              <w:ind w:firstLineChars="0" w:firstLine="0"/>
            </w:pPr>
            <w:r>
              <w:rPr>
                <w:rFonts w:hint="eastAsia"/>
              </w:rPr>
              <w:t>接口名称</w:t>
            </w:r>
          </w:p>
        </w:tc>
        <w:tc>
          <w:tcPr>
            <w:tcW w:w="5891" w:type="dxa"/>
            <w:shd w:val="clear" w:color="auto" w:fill="BFBFBF" w:themeFill="background1" w:themeFillShade="BF"/>
          </w:tcPr>
          <w:p w14:paraId="5DA1457E" w14:textId="77777777" w:rsidR="00B37BA8" w:rsidRDefault="00B37BA8" w:rsidP="00BD381D">
            <w:pPr>
              <w:ind w:firstLineChars="0" w:firstLine="0"/>
            </w:pPr>
            <w:r>
              <w:rPr>
                <w:rFonts w:hint="eastAsia"/>
              </w:rPr>
              <w:t>设置名称(</w:t>
            </w:r>
            <w:proofErr w:type="spellStart"/>
            <w:r>
              <w:rPr>
                <w:rFonts w:hint="eastAsia"/>
              </w:rPr>
              <w:t>setName</w:t>
            </w:r>
            <w:proofErr w:type="spellEnd"/>
            <w:r>
              <w:t>)</w:t>
            </w:r>
          </w:p>
        </w:tc>
      </w:tr>
      <w:tr w:rsidR="004B7D68" w14:paraId="61551EA6" w14:textId="77777777" w:rsidTr="00BD381D">
        <w:tc>
          <w:tcPr>
            <w:tcW w:w="1985" w:type="dxa"/>
          </w:tcPr>
          <w:p w14:paraId="3B8A22DC" w14:textId="77777777" w:rsidR="004B7D68" w:rsidRDefault="004B7D68" w:rsidP="004B7D68">
            <w:pPr>
              <w:ind w:firstLineChars="0" w:firstLine="0"/>
            </w:pPr>
            <w:proofErr w:type="spellStart"/>
            <w:r>
              <w:rPr>
                <w:rFonts w:hint="eastAsia"/>
              </w:rPr>
              <w:t>url</w:t>
            </w:r>
            <w:proofErr w:type="spellEnd"/>
          </w:p>
        </w:tc>
        <w:tc>
          <w:tcPr>
            <w:tcW w:w="5891" w:type="dxa"/>
          </w:tcPr>
          <w:p w14:paraId="3D68320E" w14:textId="65661D02" w:rsidR="004B7D68" w:rsidRDefault="004B7D68" w:rsidP="004B7D68">
            <w:pPr>
              <w:ind w:firstLineChars="0" w:firstLine="0"/>
            </w:pPr>
            <w:r>
              <w:t>/maps/{</w:t>
            </w:r>
            <w:r>
              <w:rPr>
                <w:rFonts w:hint="eastAsia"/>
              </w:rPr>
              <w:t xml:space="preserve"> </w:t>
            </w:r>
            <w:proofErr w:type="spellStart"/>
            <w:r>
              <w:rPr>
                <w:rFonts w:hint="eastAsia"/>
              </w:rPr>
              <w:t>m</w:t>
            </w:r>
            <w:r>
              <w:t>apId</w:t>
            </w:r>
            <w:proofErr w:type="spellEnd"/>
            <w:r>
              <w:t xml:space="preserve"> }/ areas/</w:t>
            </w:r>
            <w:r w:rsidR="00C47E1B">
              <w:t>name</w:t>
            </w:r>
          </w:p>
        </w:tc>
      </w:tr>
      <w:tr w:rsidR="00B37BA8" w14:paraId="7AA228E4" w14:textId="77777777" w:rsidTr="00BD381D">
        <w:tc>
          <w:tcPr>
            <w:tcW w:w="1985" w:type="dxa"/>
          </w:tcPr>
          <w:p w14:paraId="19859ECC" w14:textId="77777777" w:rsidR="00B37BA8" w:rsidRDefault="00B37BA8" w:rsidP="00BD381D">
            <w:pPr>
              <w:ind w:firstLineChars="0" w:firstLine="0"/>
            </w:pPr>
            <w:r>
              <w:rPr>
                <w:rFonts w:hint="eastAsia"/>
              </w:rPr>
              <w:t>方法</w:t>
            </w:r>
          </w:p>
        </w:tc>
        <w:tc>
          <w:tcPr>
            <w:tcW w:w="5891" w:type="dxa"/>
          </w:tcPr>
          <w:p w14:paraId="3629BF71" w14:textId="3C4060AE" w:rsidR="00B37BA8" w:rsidRDefault="00AE69A8" w:rsidP="00BD381D">
            <w:pPr>
              <w:ind w:firstLineChars="0" w:firstLine="0"/>
            </w:pPr>
            <w:r>
              <w:rPr>
                <w:rFonts w:hint="eastAsia"/>
              </w:rPr>
              <w:t>post</w:t>
            </w:r>
          </w:p>
        </w:tc>
      </w:tr>
      <w:tr w:rsidR="00B37BA8" w14:paraId="0BC5A1E0" w14:textId="77777777" w:rsidTr="00BD381D">
        <w:tc>
          <w:tcPr>
            <w:tcW w:w="1985" w:type="dxa"/>
          </w:tcPr>
          <w:p w14:paraId="3A07A0AC" w14:textId="77777777" w:rsidR="00B37BA8" w:rsidRDefault="00B37BA8"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B37BA8" w:rsidRPr="008A1438" w14:paraId="4122A413"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51ABCB69" w14:textId="77777777" w:rsidR="00B37BA8" w:rsidRPr="008A1438" w:rsidRDefault="00B37BA8"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6A76EAF" w14:textId="77777777" w:rsidR="00B37BA8" w:rsidRPr="008A1438" w:rsidRDefault="00B37BA8" w:rsidP="00BD381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04E0CDD" w14:textId="77777777" w:rsidR="00B37BA8" w:rsidRPr="008A1438" w:rsidRDefault="00B37BA8" w:rsidP="00BD381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D50333A" w14:textId="77777777" w:rsidR="00B37BA8" w:rsidRPr="008A1438" w:rsidRDefault="00B37BA8" w:rsidP="00BD381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38CA3A12" w14:textId="77777777" w:rsidR="00B37BA8" w:rsidRPr="008A1438" w:rsidRDefault="00B37BA8" w:rsidP="00BD381D">
                  <w:pPr>
                    <w:ind w:firstLineChars="0" w:firstLine="0"/>
                    <w:rPr>
                      <w:color w:val="000000" w:themeColor="text1"/>
                    </w:rPr>
                  </w:pPr>
                  <w:r w:rsidRPr="008A1438">
                    <w:rPr>
                      <w:rFonts w:hint="eastAsia"/>
                      <w:color w:val="000000" w:themeColor="text1"/>
                    </w:rPr>
                    <w:t>参数形式</w:t>
                  </w:r>
                </w:p>
              </w:tc>
            </w:tr>
            <w:tr w:rsidR="00B37BA8" w14:paraId="47715B75"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8FD3714" w14:textId="77777777" w:rsidR="00B37BA8" w:rsidRDefault="00B37BA8"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536F3B9" w14:textId="77777777" w:rsidR="00B37BA8" w:rsidRDefault="00B37BA8" w:rsidP="00BD381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830EAE8" w14:textId="77777777" w:rsidR="00B37BA8" w:rsidRDefault="00B37BA8"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7B092EF" w14:textId="77777777" w:rsidR="00B37BA8" w:rsidRDefault="00B37BA8" w:rsidP="00BD381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C01ADB2" w14:textId="77777777" w:rsidR="00B37BA8" w:rsidRDefault="00B37BA8" w:rsidP="00BD381D">
                  <w:pPr>
                    <w:ind w:firstLineChars="0" w:firstLine="0"/>
                    <w:rPr>
                      <w:color w:val="000000"/>
                    </w:rPr>
                  </w:pPr>
                  <w:proofErr w:type="spellStart"/>
                  <w:r>
                    <w:rPr>
                      <w:rFonts w:hint="eastAsia"/>
                      <w:color w:val="000000"/>
                    </w:rPr>
                    <w:t>RequestBody</w:t>
                  </w:r>
                  <w:proofErr w:type="spellEnd"/>
                </w:p>
              </w:tc>
            </w:tr>
            <w:tr w:rsidR="00B37BA8" w14:paraId="3722A381"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2CE7084" w14:textId="77777777" w:rsidR="00B37BA8" w:rsidRDefault="00B37BA8" w:rsidP="00BD381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24BF7011" w14:textId="77777777" w:rsidR="00B37BA8" w:rsidRDefault="00B37BA8" w:rsidP="00BD381D">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5F3AF62B" w14:textId="77777777" w:rsidR="00B37BA8" w:rsidRDefault="00B37BA8"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402C016" w14:textId="77777777" w:rsidR="00B37BA8" w:rsidRDefault="00B37BA8" w:rsidP="00BD381D">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288FFE7C" w14:textId="77777777" w:rsidR="00B37BA8" w:rsidRDefault="00B37BA8" w:rsidP="00BD381D">
                  <w:pPr>
                    <w:ind w:firstLineChars="0" w:firstLine="0"/>
                    <w:rPr>
                      <w:color w:val="000000"/>
                    </w:rPr>
                  </w:pPr>
                  <w:proofErr w:type="spellStart"/>
                  <w:r>
                    <w:rPr>
                      <w:rFonts w:hint="eastAsia"/>
                      <w:color w:val="000000"/>
                    </w:rPr>
                    <w:t>RequestBody</w:t>
                  </w:r>
                  <w:proofErr w:type="spellEnd"/>
                </w:p>
              </w:tc>
            </w:tr>
            <w:tr w:rsidR="00B37BA8" w14:paraId="144FFEBB"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6E75824" w14:textId="77777777" w:rsidR="00B37BA8" w:rsidRDefault="00B37BA8" w:rsidP="00BD381D">
                  <w:pPr>
                    <w:ind w:firstLineChars="0" w:firstLine="0"/>
                  </w:pPr>
                  <w:r>
                    <w:rPr>
                      <w:rFonts w:hint="eastAsia"/>
                    </w:rPr>
                    <w:t>name</w:t>
                  </w:r>
                </w:p>
              </w:tc>
              <w:tc>
                <w:tcPr>
                  <w:tcW w:w="1134" w:type="dxa"/>
                  <w:tcBorders>
                    <w:top w:val="nil"/>
                    <w:left w:val="nil"/>
                    <w:bottom w:val="nil"/>
                    <w:right w:val="nil"/>
                  </w:tcBorders>
                  <w:shd w:val="clear" w:color="auto" w:fill="FFFFFF" w:themeFill="background1"/>
                </w:tcPr>
                <w:p w14:paraId="342D3379" w14:textId="77777777" w:rsidR="00B37BA8" w:rsidRDefault="00B37BA8" w:rsidP="00BD381D">
                  <w:pPr>
                    <w:ind w:firstLineChars="0" w:firstLine="0"/>
                    <w:rPr>
                      <w:color w:val="000000" w:themeColor="text1"/>
                    </w:rPr>
                  </w:pPr>
                  <w:r>
                    <w:rPr>
                      <w:rFonts w:hint="eastAsia"/>
                      <w:color w:val="000000" w:themeColor="text1"/>
                    </w:rPr>
                    <w:t>名称</w:t>
                  </w:r>
                </w:p>
              </w:tc>
              <w:tc>
                <w:tcPr>
                  <w:tcW w:w="709" w:type="dxa"/>
                  <w:tcBorders>
                    <w:top w:val="nil"/>
                    <w:left w:val="nil"/>
                    <w:bottom w:val="nil"/>
                    <w:right w:val="nil"/>
                  </w:tcBorders>
                  <w:shd w:val="clear" w:color="auto" w:fill="FFFFFF" w:themeFill="background1"/>
                </w:tcPr>
                <w:p w14:paraId="451C6CFE" w14:textId="77777777" w:rsidR="00B37BA8" w:rsidRDefault="00B37BA8"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E8E236A" w14:textId="77777777" w:rsidR="00B37BA8" w:rsidRDefault="00B37BA8" w:rsidP="00BD381D">
                  <w:pPr>
                    <w:ind w:firstLineChars="0" w:firstLine="0"/>
                    <w:rPr>
                      <w:color w:val="000000" w:themeColor="text1"/>
                    </w:rPr>
                  </w:pPr>
                  <w:r>
                    <w:rPr>
                      <w:rFonts w:hint="eastAsia"/>
                      <w:color w:val="000000" w:themeColor="text1"/>
                    </w:rPr>
                    <w:t>String</w:t>
                  </w:r>
                </w:p>
              </w:tc>
              <w:tc>
                <w:tcPr>
                  <w:tcW w:w="2292" w:type="dxa"/>
                  <w:tcBorders>
                    <w:top w:val="nil"/>
                    <w:left w:val="nil"/>
                    <w:bottom w:val="nil"/>
                    <w:right w:val="nil"/>
                  </w:tcBorders>
                  <w:shd w:val="clear" w:color="auto" w:fill="FFFFFF" w:themeFill="background1"/>
                </w:tcPr>
                <w:p w14:paraId="5DF17CDC" w14:textId="77777777" w:rsidR="00B37BA8" w:rsidRDefault="00B37BA8" w:rsidP="00BD381D">
                  <w:pPr>
                    <w:ind w:firstLineChars="0" w:firstLine="0"/>
                    <w:rPr>
                      <w:color w:val="000000"/>
                    </w:rPr>
                  </w:pPr>
                  <w:proofErr w:type="spellStart"/>
                  <w:r>
                    <w:rPr>
                      <w:rFonts w:hint="eastAsia"/>
                      <w:color w:val="000000"/>
                    </w:rPr>
                    <w:t>RequestBody</w:t>
                  </w:r>
                  <w:proofErr w:type="spellEnd"/>
                </w:p>
              </w:tc>
            </w:tr>
          </w:tbl>
          <w:p w14:paraId="5BEC1A9B" w14:textId="77777777" w:rsidR="00B37BA8" w:rsidRDefault="00B37BA8" w:rsidP="00BD381D">
            <w:pPr>
              <w:ind w:firstLineChars="0" w:firstLine="0"/>
            </w:pPr>
          </w:p>
        </w:tc>
      </w:tr>
      <w:tr w:rsidR="00B37BA8" w14:paraId="2CDA9AFA" w14:textId="77777777" w:rsidTr="00BD381D">
        <w:tc>
          <w:tcPr>
            <w:tcW w:w="1985" w:type="dxa"/>
          </w:tcPr>
          <w:p w14:paraId="37DFC1A0" w14:textId="77777777" w:rsidR="00B37BA8" w:rsidRDefault="00B37BA8" w:rsidP="00BD381D">
            <w:pPr>
              <w:ind w:firstLineChars="0" w:firstLine="0"/>
            </w:pPr>
            <w:r>
              <w:rPr>
                <w:rFonts w:hint="eastAsia"/>
              </w:rPr>
              <w:t>返回值</w:t>
            </w:r>
          </w:p>
        </w:tc>
        <w:tc>
          <w:tcPr>
            <w:tcW w:w="5891" w:type="dxa"/>
          </w:tcPr>
          <w:p w14:paraId="1E13FA42" w14:textId="77777777" w:rsidR="00B37BA8" w:rsidRDefault="00B37BA8" w:rsidP="00BD381D">
            <w:pPr>
              <w:ind w:firstLineChars="0" w:firstLine="0"/>
            </w:pPr>
            <w:r>
              <w:t>{</w:t>
            </w:r>
          </w:p>
          <w:p w14:paraId="7F74755D" w14:textId="77777777" w:rsidR="00B37BA8" w:rsidRDefault="00B37BA8" w:rsidP="00BD381D">
            <w:pPr>
              <w:ind w:firstLineChars="0" w:firstLine="0"/>
            </w:pPr>
            <w:r>
              <w:t>code: 200,</w:t>
            </w:r>
          </w:p>
          <w:p w14:paraId="31C76440" w14:textId="77777777" w:rsidR="00B37BA8" w:rsidRDefault="00B37BA8" w:rsidP="00BD381D">
            <w:pPr>
              <w:ind w:firstLineChars="0" w:firstLine="0"/>
            </w:pPr>
            <w:r>
              <w:t>message: “</w:t>
            </w:r>
            <w:r>
              <w:rPr>
                <w:rFonts w:hint="eastAsia"/>
              </w:rPr>
              <w:t>设置成功</w:t>
            </w:r>
            <w:r>
              <w:t>”</w:t>
            </w:r>
          </w:p>
          <w:p w14:paraId="495DC1A4" w14:textId="77777777" w:rsidR="00B37BA8" w:rsidRDefault="00B37BA8" w:rsidP="00BD381D">
            <w:pPr>
              <w:ind w:firstLineChars="0" w:firstLine="0"/>
            </w:pPr>
            <w:r>
              <w:rPr>
                <w:rFonts w:hint="eastAsia"/>
              </w:rPr>
              <w:t>}</w:t>
            </w:r>
          </w:p>
        </w:tc>
      </w:tr>
    </w:tbl>
    <w:p w14:paraId="59783FF6" w14:textId="77777777" w:rsidR="00B37BA8" w:rsidRPr="00CD2BE9" w:rsidRDefault="00B37BA8" w:rsidP="00B37BA8">
      <w:pPr>
        <w:ind w:firstLine="420"/>
      </w:pPr>
    </w:p>
    <w:p w14:paraId="21DBC750" w14:textId="256A6A43" w:rsidR="004B2D4F" w:rsidRDefault="004B2D4F" w:rsidP="00B8456A">
      <w:pPr>
        <w:pStyle w:val="3"/>
        <w:numPr>
          <w:ilvl w:val="3"/>
          <w:numId w:val="1"/>
        </w:numPr>
        <w:ind w:firstLineChars="0"/>
      </w:pPr>
      <w:r>
        <w:t>设置</w:t>
      </w:r>
      <w:r w:rsidR="00AE5A65">
        <w:rPr>
          <w:rFonts w:hint="eastAsia"/>
        </w:rPr>
        <w:t>区域</w:t>
      </w:r>
      <w:r>
        <w:t>速度</w:t>
      </w:r>
    </w:p>
    <w:tbl>
      <w:tblPr>
        <w:tblStyle w:val="aa"/>
        <w:tblW w:w="7876" w:type="dxa"/>
        <w:tblInd w:w="420" w:type="dxa"/>
        <w:tblLayout w:type="fixed"/>
        <w:tblLook w:val="04A0" w:firstRow="1" w:lastRow="0" w:firstColumn="1" w:lastColumn="0" w:noHBand="0" w:noVBand="1"/>
      </w:tblPr>
      <w:tblGrid>
        <w:gridCol w:w="1985"/>
        <w:gridCol w:w="5891"/>
      </w:tblGrid>
      <w:tr w:rsidR="004B2D4F" w14:paraId="344AD6DD" w14:textId="77777777" w:rsidTr="00124F2A">
        <w:tc>
          <w:tcPr>
            <w:tcW w:w="1985" w:type="dxa"/>
            <w:shd w:val="clear" w:color="auto" w:fill="BFBFBF" w:themeFill="background1" w:themeFillShade="BF"/>
          </w:tcPr>
          <w:p w14:paraId="077A1684"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71BE803F" w14:textId="6358762B" w:rsidR="004B2D4F" w:rsidRDefault="004B2D4F" w:rsidP="00124F2A">
            <w:pPr>
              <w:ind w:firstLineChars="0" w:firstLine="0"/>
            </w:pPr>
            <w:r>
              <w:t>设置</w:t>
            </w:r>
            <w:r w:rsidR="00AE5A65">
              <w:rPr>
                <w:rFonts w:hint="eastAsia"/>
              </w:rPr>
              <w:t>区域</w:t>
            </w:r>
            <w:r>
              <w:t>速度</w:t>
            </w:r>
            <w:r>
              <w:rPr>
                <w:rFonts w:hint="eastAsia"/>
              </w:rPr>
              <w:t>(</w:t>
            </w:r>
            <w:proofErr w:type="spellStart"/>
            <w:r>
              <w:t>setAreaSpeed</w:t>
            </w:r>
            <w:proofErr w:type="spellEnd"/>
            <w:r>
              <w:t>)</w:t>
            </w:r>
          </w:p>
        </w:tc>
      </w:tr>
      <w:tr w:rsidR="00482071" w14:paraId="1DE3ABF9" w14:textId="77777777" w:rsidTr="00124F2A">
        <w:tc>
          <w:tcPr>
            <w:tcW w:w="1985" w:type="dxa"/>
          </w:tcPr>
          <w:p w14:paraId="3621BE5E" w14:textId="77777777" w:rsidR="00482071" w:rsidRDefault="00482071" w:rsidP="00482071">
            <w:pPr>
              <w:ind w:firstLineChars="0" w:firstLine="0"/>
            </w:pPr>
            <w:proofErr w:type="spellStart"/>
            <w:r>
              <w:rPr>
                <w:rFonts w:hint="eastAsia"/>
              </w:rPr>
              <w:t>url</w:t>
            </w:r>
            <w:proofErr w:type="spellEnd"/>
          </w:p>
        </w:tc>
        <w:tc>
          <w:tcPr>
            <w:tcW w:w="5891" w:type="dxa"/>
          </w:tcPr>
          <w:p w14:paraId="4790ED12" w14:textId="6A52E086" w:rsidR="00482071" w:rsidRDefault="00482071" w:rsidP="00482071">
            <w:pPr>
              <w:ind w:firstLineChars="0" w:firstLine="0"/>
            </w:pPr>
            <w:r>
              <w:t>/maps/{</w:t>
            </w:r>
            <w:r>
              <w:rPr>
                <w:rFonts w:hint="eastAsia"/>
              </w:rPr>
              <w:t xml:space="preserve"> </w:t>
            </w:r>
            <w:proofErr w:type="spellStart"/>
            <w:r>
              <w:rPr>
                <w:rFonts w:hint="eastAsia"/>
              </w:rPr>
              <w:t>m</w:t>
            </w:r>
            <w:r>
              <w:t>apId</w:t>
            </w:r>
            <w:proofErr w:type="spellEnd"/>
            <w:r>
              <w:t xml:space="preserve"> }/ areas/</w:t>
            </w:r>
            <w:r w:rsidR="00C47E1B">
              <w:rPr>
                <w:rFonts w:hint="eastAsia"/>
              </w:rPr>
              <w:t>speed</w:t>
            </w:r>
          </w:p>
        </w:tc>
      </w:tr>
      <w:tr w:rsidR="004B2D4F" w14:paraId="4201D057" w14:textId="77777777" w:rsidTr="00124F2A">
        <w:tc>
          <w:tcPr>
            <w:tcW w:w="1985" w:type="dxa"/>
          </w:tcPr>
          <w:p w14:paraId="42494088" w14:textId="77777777" w:rsidR="004B2D4F" w:rsidRDefault="004B2D4F" w:rsidP="00124F2A">
            <w:pPr>
              <w:ind w:firstLineChars="0" w:firstLine="0"/>
            </w:pPr>
            <w:r>
              <w:rPr>
                <w:rFonts w:hint="eastAsia"/>
              </w:rPr>
              <w:t>方法</w:t>
            </w:r>
          </w:p>
        </w:tc>
        <w:tc>
          <w:tcPr>
            <w:tcW w:w="5891" w:type="dxa"/>
          </w:tcPr>
          <w:p w14:paraId="0F3D696A" w14:textId="07FA253D" w:rsidR="004B2D4F" w:rsidRDefault="00AE69A8" w:rsidP="00124F2A">
            <w:pPr>
              <w:ind w:firstLineChars="0" w:firstLine="0"/>
            </w:pPr>
            <w:r>
              <w:rPr>
                <w:rFonts w:hint="eastAsia"/>
              </w:rPr>
              <w:t>post</w:t>
            </w:r>
          </w:p>
        </w:tc>
      </w:tr>
      <w:tr w:rsidR="004F2FDA" w14:paraId="13F40C50" w14:textId="77777777" w:rsidTr="00124F2A">
        <w:tc>
          <w:tcPr>
            <w:tcW w:w="1985" w:type="dxa"/>
          </w:tcPr>
          <w:p w14:paraId="5AA2625C" w14:textId="77777777" w:rsidR="004F2FDA" w:rsidRDefault="004F2FDA" w:rsidP="004F2FD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4F2FDA" w:rsidRPr="008A1438" w14:paraId="6379005E"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D628B30" w14:textId="77777777" w:rsidR="004F2FDA" w:rsidRPr="008A1438" w:rsidRDefault="004F2FDA" w:rsidP="004F2FD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882955D" w14:textId="77777777" w:rsidR="004F2FDA" w:rsidRPr="008A1438" w:rsidRDefault="004F2FDA" w:rsidP="004F2FD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44A90466" w14:textId="77777777" w:rsidR="004F2FDA" w:rsidRPr="008A1438" w:rsidRDefault="004F2FDA" w:rsidP="004F2FD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31AA163" w14:textId="77777777" w:rsidR="004F2FDA" w:rsidRPr="008A1438" w:rsidRDefault="004F2FDA" w:rsidP="004F2FD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FAE0EC2" w14:textId="77777777" w:rsidR="004F2FDA" w:rsidRPr="008A1438" w:rsidRDefault="004F2FDA" w:rsidP="004F2FDA">
                  <w:pPr>
                    <w:ind w:firstLineChars="0" w:firstLine="0"/>
                    <w:rPr>
                      <w:color w:val="000000" w:themeColor="text1"/>
                    </w:rPr>
                  </w:pPr>
                  <w:r w:rsidRPr="008A1438">
                    <w:rPr>
                      <w:rFonts w:hint="eastAsia"/>
                      <w:color w:val="000000" w:themeColor="text1"/>
                    </w:rPr>
                    <w:t>参数形式</w:t>
                  </w:r>
                </w:p>
              </w:tc>
            </w:tr>
            <w:tr w:rsidR="004F2FDA" w14:paraId="747F8E23"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340FF276" w14:textId="77777777" w:rsidR="004F2FDA" w:rsidRDefault="004F2FDA" w:rsidP="004F2FD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2D56A50" w14:textId="77777777" w:rsidR="004F2FDA" w:rsidRDefault="004F2FDA" w:rsidP="004F2FD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05C69E9" w14:textId="77777777" w:rsidR="004F2FDA" w:rsidRDefault="004F2FDA" w:rsidP="004F2FD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457EA3B" w14:textId="77777777" w:rsidR="004F2FDA" w:rsidRDefault="004F2FDA" w:rsidP="004F2FD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BC1CA6E" w14:textId="77777777" w:rsidR="004F2FDA" w:rsidRDefault="004F2FDA" w:rsidP="004F2FDA">
                  <w:pPr>
                    <w:ind w:firstLineChars="0" w:firstLine="0"/>
                    <w:rPr>
                      <w:color w:val="000000"/>
                    </w:rPr>
                  </w:pPr>
                  <w:proofErr w:type="spellStart"/>
                  <w:r>
                    <w:rPr>
                      <w:rFonts w:hint="eastAsia"/>
                      <w:color w:val="000000"/>
                    </w:rPr>
                    <w:t>RequestBody</w:t>
                  </w:r>
                  <w:proofErr w:type="spellEnd"/>
                </w:p>
              </w:tc>
            </w:tr>
            <w:tr w:rsidR="004F2FDA" w14:paraId="6753E41F"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5C7CCD0C" w14:textId="44DF45FE" w:rsidR="004F2FDA" w:rsidRDefault="004F2FDA" w:rsidP="004F2FDA">
                  <w:pPr>
                    <w:ind w:firstLineChars="0" w:firstLine="0"/>
                  </w:pPr>
                  <w:proofErr w:type="spellStart"/>
                  <w:r>
                    <w:rPr>
                      <w:rFonts w:hint="eastAsia"/>
                    </w:rPr>
                    <w:t>area</w:t>
                  </w:r>
                  <w:r>
                    <w:t>Id</w:t>
                  </w:r>
                  <w:proofErr w:type="spellEnd"/>
                </w:p>
              </w:tc>
              <w:tc>
                <w:tcPr>
                  <w:tcW w:w="1134" w:type="dxa"/>
                  <w:tcBorders>
                    <w:top w:val="nil"/>
                    <w:left w:val="nil"/>
                    <w:bottom w:val="nil"/>
                    <w:right w:val="nil"/>
                  </w:tcBorders>
                  <w:shd w:val="clear" w:color="auto" w:fill="FFFFFF" w:themeFill="background1"/>
                </w:tcPr>
                <w:p w14:paraId="3AD33AC6" w14:textId="724ADC9A" w:rsidR="004F2FDA" w:rsidRDefault="004F2FDA" w:rsidP="004F2FDA">
                  <w:pPr>
                    <w:ind w:firstLineChars="0" w:firstLine="0"/>
                    <w:rPr>
                      <w:color w:val="000000" w:themeColor="text1"/>
                    </w:rPr>
                  </w:pPr>
                  <w:r>
                    <w:rPr>
                      <w:rFonts w:hint="eastAsia"/>
                      <w:color w:val="000000" w:themeColor="text1"/>
                    </w:rPr>
                    <w:t>区域</w:t>
                  </w:r>
                  <w:r w:rsidR="00841C5E">
                    <w:rPr>
                      <w:rFonts w:hint="eastAsia"/>
                      <w:color w:val="000000" w:themeColor="text1"/>
                    </w:rPr>
                    <w:t>编号</w:t>
                  </w:r>
                </w:p>
              </w:tc>
              <w:tc>
                <w:tcPr>
                  <w:tcW w:w="709" w:type="dxa"/>
                  <w:tcBorders>
                    <w:top w:val="nil"/>
                    <w:left w:val="nil"/>
                    <w:bottom w:val="nil"/>
                    <w:right w:val="nil"/>
                  </w:tcBorders>
                  <w:shd w:val="clear" w:color="auto" w:fill="FFFFFF" w:themeFill="background1"/>
                </w:tcPr>
                <w:p w14:paraId="5482899B" w14:textId="77777777" w:rsidR="004F2FDA" w:rsidRDefault="004F2FDA" w:rsidP="004F2FD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EE5EAAF" w14:textId="2EAE12F1" w:rsidR="004F2FDA" w:rsidRDefault="006409DF" w:rsidP="004F2FDA">
                  <w:pPr>
                    <w:ind w:firstLineChars="0" w:firstLine="0"/>
                    <w:rPr>
                      <w:color w:val="000000" w:themeColor="text1"/>
                    </w:rPr>
                  </w:pPr>
                  <w:r>
                    <w:rPr>
                      <w:rFonts w:hint="eastAsia"/>
                      <w:color w:val="000000" w:themeColor="text1"/>
                    </w:rPr>
                    <w:t>I</w:t>
                  </w:r>
                  <w:r>
                    <w:rPr>
                      <w:color w:val="000000" w:themeColor="text1"/>
                    </w:rPr>
                    <w:t>nt</w:t>
                  </w:r>
                </w:p>
              </w:tc>
              <w:tc>
                <w:tcPr>
                  <w:tcW w:w="2292" w:type="dxa"/>
                  <w:tcBorders>
                    <w:top w:val="nil"/>
                    <w:left w:val="nil"/>
                    <w:bottom w:val="nil"/>
                    <w:right w:val="nil"/>
                  </w:tcBorders>
                  <w:shd w:val="clear" w:color="auto" w:fill="FFFFFF" w:themeFill="background1"/>
                </w:tcPr>
                <w:p w14:paraId="4568FA37" w14:textId="77777777" w:rsidR="004F2FDA" w:rsidRDefault="004F2FDA" w:rsidP="004F2FDA">
                  <w:pPr>
                    <w:ind w:firstLineChars="0" w:firstLine="0"/>
                    <w:rPr>
                      <w:color w:val="000000"/>
                    </w:rPr>
                  </w:pPr>
                  <w:proofErr w:type="spellStart"/>
                  <w:r>
                    <w:rPr>
                      <w:rFonts w:hint="eastAsia"/>
                      <w:color w:val="000000"/>
                    </w:rPr>
                    <w:t>RequestBody</w:t>
                  </w:r>
                  <w:proofErr w:type="spellEnd"/>
                </w:p>
              </w:tc>
            </w:tr>
            <w:tr w:rsidR="004F2FDA" w14:paraId="1FA77A08"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6DF9E6E" w14:textId="77777777" w:rsidR="004F2FDA" w:rsidRDefault="004F2FDA" w:rsidP="004F2FDA">
                  <w:pPr>
                    <w:ind w:firstLineChars="0" w:firstLine="0"/>
                  </w:pPr>
                  <w:r>
                    <w:rPr>
                      <w:rFonts w:hint="eastAsia"/>
                    </w:rPr>
                    <w:t>s</w:t>
                  </w:r>
                  <w:r>
                    <w:t>peed</w:t>
                  </w:r>
                </w:p>
              </w:tc>
              <w:tc>
                <w:tcPr>
                  <w:tcW w:w="1134" w:type="dxa"/>
                  <w:tcBorders>
                    <w:top w:val="nil"/>
                    <w:left w:val="nil"/>
                    <w:bottom w:val="nil"/>
                    <w:right w:val="nil"/>
                  </w:tcBorders>
                  <w:shd w:val="clear" w:color="auto" w:fill="FFFFFF" w:themeFill="background1"/>
                </w:tcPr>
                <w:p w14:paraId="2BCDC58B" w14:textId="77777777" w:rsidR="004F2FDA" w:rsidRDefault="004F2FDA" w:rsidP="004F2FDA">
                  <w:pPr>
                    <w:ind w:firstLineChars="0" w:firstLine="0"/>
                    <w:rPr>
                      <w:color w:val="000000" w:themeColor="text1"/>
                    </w:rPr>
                  </w:pPr>
                  <w:r>
                    <w:rPr>
                      <w:rFonts w:hint="eastAsia"/>
                      <w:color w:val="000000" w:themeColor="text1"/>
                    </w:rPr>
                    <w:t>限速</w:t>
                  </w:r>
                </w:p>
              </w:tc>
              <w:tc>
                <w:tcPr>
                  <w:tcW w:w="709" w:type="dxa"/>
                  <w:tcBorders>
                    <w:top w:val="nil"/>
                    <w:left w:val="nil"/>
                    <w:bottom w:val="nil"/>
                    <w:right w:val="nil"/>
                  </w:tcBorders>
                  <w:shd w:val="clear" w:color="auto" w:fill="FFFFFF" w:themeFill="background1"/>
                </w:tcPr>
                <w:p w14:paraId="10202856" w14:textId="77777777" w:rsidR="004F2FDA" w:rsidRDefault="004F2FDA" w:rsidP="004F2FD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CB81F9E" w14:textId="77777777" w:rsidR="004F2FDA" w:rsidRDefault="004F2FDA" w:rsidP="004F2FDA">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7EA1C8F6" w14:textId="77777777" w:rsidR="004F2FDA" w:rsidRDefault="004F2FDA" w:rsidP="004F2FDA">
                  <w:pPr>
                    <w:ind w:firstLineChars="0" w:firstLine="0"/>
                    <w:rPr>
                      <w:color w:val="000000"/>
                    </w:rPr>
                  </w:pPr>
                  <w:proofErr w:type="spellStart"/>
                  <w:r>
                    <w:rPr>
                      <w:rFonts w:hint="eastAsia"/>
                      <w:color w:val="000000"/>
                    </w:rPr>
                    <w:t>RequestBody</w:t>
                  </w:r>
                  <w:proofErr w:type="spellEnd"/>
                </w:p>
              </w:tc>
            </w:tr>
          </w:tbl>
          <w:p w14:paraId="22A44B93" w14:textId="77777777" w:rsidR="004F2FDA" w:rsidRDefault="004F2FDA" w:rsidP="004F2FDA">
            <w:pPr>
              <w:ind w:firstLineChars="0" w:firstLine="0"/>
            </w:pPr>
          </w:p>
        </w:tc>
      </w:tr>
      <w:tr w:rsidR="004F2FDA" w14:paraId="1A0FC476" w14:textId="77777777" w:rsidTr="00124F2A">
        <w:tc>
          <w:tcPr>
            <w:tcW w:w="1985" w:type="dxa"/>
          </w:tcPr>
          <w:p w14:paraId="14891E99" w14:textId="77777777" w:rsidR="004F2FDA" w:rsidRDefault="004F2FDA" w:rsidP="004F2FDA">
            <w:pPr>
              <w:ind w:firstLineChars="0" w:firstLine="0"/>
            </w:pPr>
            <w:r>
              <w:rPr>
                <w:rFonts w:hint="eastAsia"/>
              </w:rPr>
              <w:t>返回值</w:t>
            </w:r>
          </w:p>
        </w:tc>
        <w:tc>
          <w:tcPr>
            <w:tcW w:w="5891" w:type="dxa"/>
          </w:tcPr>
          <w:p w14:paraId="6B679CA3" w14:textId="77777777" w:rsidR="004F2FDA" w:rsidRDefault="004F2FDA" w:rsidP="004F2FDA">
            <w:pPr>
              <w:ind w:firstLineChars="0" w:firstLine="0"/>
            </w:pPr>
            <w:r>
              <w:t>{</w:t>
            </w:r>
          </w:p>
          <w:p w14:paraId="00F0F6E1" w14:textId="77777777" w:rsidR="004F2FDA" w:rsidRDefault="004F2FDA" w:rsidP="004F2FDA">
            <w:pPr>
              <w:ind w:firstLineChars="0" w:firstLine="0"/>
            </w:pPr>
            <w:r>
              <w:t>code: 200,</w:t>
            </w:r>
          </w:p>
          <w:p w14:paraId="373BCB50" w14:textId="15312ABF" w:rsidR="004F2FDA" w:rsidRDefault="004F2FDA" w:rsidP="004F2FDA">
            <w:pPr>
              <w:ind w:firstLineChars="0" w:firstLine="0"/>
            </w:pPr>
            <w:r>
              <w:t>message: “</w:t>
            </w:r>
            <w:r w:rsidR="00A94DD9">
              <w:rPr>
                <w:rFonts w:hint="eastAsia"/>
              </w:rPr>
              <w:t>设置成功</w:t>
            </w:r>
            <w:r>
              <w:t>”</w:t>
            </w:r>
          </w:p>
          <w:p w14:paraId="0BF39109" w14:textId="77777777" w:rsidR="004F2FDA" w:rsidRDefault="004F2FDA" w:rsidP="004F2FDA">
            <w:pPr>
              <w:ind w:firstLineChars="0" w:firstLine="0"/>
            </w:pPr>
            <w:r>
              <w:rPr>
                <w:rFonts w:hint="eastAsia"/>
              </w:rPr>
              <w:t>}</w:t>
            </w:r>
          </w:p>
        </w:tc>
      </w:tr>
    </w:tbl>
    <w:p w14:paraId="69F0B390" w14:textId="110F356C" w:rsidR="004B2D4F" w:rsidRDefault="004B2D4F" w:rsidP="004B2D4F">
      <w:pPr>
        <w:ind w:firstLineChars="0" w:firstLine="0"/>
      </w:pPr>
    </w:p>
    <w:p w14:paraId="66A30D0A" w14:textId="77777777" w:rsidR="004B2D4F" w:rsidRDefault="004B2D4F" w:rsidP="00B8456A">
      <w:pPr>
        <w:pStyle w:val="3"/>
        <w:numPr>
          <w:ilvl w:val="3"/>
          <w:numId w:val="1"/>
        </w:numPr>
        <w:ind w:firstLineChars="0"/>
      </w:pPr>
      <w:r>
        <w:t>设置</w:t>
      </w:r>
      <w:r>
        <w:rPr>
          <w:rFonts w:hint="eastAsia"/>
        </w:rPr>
        <w:t>电铲</w:t>
      </w:r>
    </w:p>
    <w:tbl>
      <w:tblPr>
        <w:tblStyle w:val="aa"/>
        <w:tblW w:w="7876" w:type="dxa"/>
        <w:tblInd w:w="420" w:type="dxa"/>
        <w:tblLayout w:type="fixed"/>
        <w:tblLook w:val="04A0" w:firstRow="1" w:lastRow="0" w:firstColumn="1" w:lastColumn="0" w:noHBand="0" w:noVBand="1"/>
      </w:tblPr>
      <w:tblGrid>
        <w:gridCol w:w="1985"/>
        <w:gridCol w:w="5891"/>
      </w:tblGrid>
      <w:tr w:rsidR="004B2D4F" w14:paraId="19075AF9" w14:textId="77777777" w:rsidTr="00124F2A">
        <w:tc>
          <w:tcPr>
            <w:tcW w:w="1985" w:type="dxa"/>
            <w:shd w:val="clear" w:color="auto" w:fill="BFBFBF" w:themeFill="background1" w:themeFillShade="BF"/>
          </w:tcPr>
          <w:p w14:paraId="183836C7"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3F9A2EEF" w14:textId="77777777" w:rsidR="004B2D4F" w:rsidRDefault="004B2D4F" w:rsidP="00124F2A">
            <w:pPr>
              <w:ind w:firstLineChars="0" w:firstLine="0"/>
            </w:pPr>
            <w:r>
              <w:t>设置</w:t>
            </w:r>
            <w:r>
              <w:rPr>
                <w:rFonts w:hint="eastAsia"/>
              </w:rPr>
              <w:t>电铲(</w:t>
            </w:r>
            <w:proofErr w:type="spellStart"/>
            <w:r>
              <w:t>setEshovel</w:t>
            </w:r>
            <w:proofErr w:type="spellEnd"/>
            <w:r>
              <w:t>)</w:t>
            </w:r>
          </w:p>
        </w:tc>
      </w:tr>
      <w:tr w:rsidR="0081720C" w14:paraId="404D1F83" w14:textId="77777777" w:rsidTr="00124F2A">
        <w:tc>
          <w:tcPr>
            <w:tcW w:w="1985" w:type="dxa"/>
          </w:tcPr>
          <w:p w14:paraId="4A39B542" w14:textId="77777777" w:rsidR="0081720C" w:rsidRDefault="0081720C" w:rsidP="0081720C">
            <w:pPr>
              <w:ind w:firstLineChars="0" w:firstLine="0"/>
            </w:pPr>
            <w:proofErr w:type="spellStart"/>
            <w:r>
              <w:rPr>
                <w:rFonts w:hint="eastAsia"/>
              </w:rPr>
              <w:t>url</w:t>
            </w:r>
            <w:proofErr w:type="spellEnd"/>
          </w:p>
        </w:tc>
        <w:tc>
          <w:tcPr>
            <w:tcW w:w="5891" w:type="dxa"/>
          </w:tcPr>
          <w:p w14:paraId="22EB84A9" w14:textId="5D1B152D" w:rsidR="0081720C" w:rsidRDefault="0081720C" w:rsidP="0081720C">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F66AC1">
              <w:t>eshovel</w:t>
            </w:r>
            <w:proofErr w:type="spellEnd"/>
          </w:p>
        </w:tc>
      </w:tr>
      <w:tr w:rsidR="004B2D4F" w14:paraId="423E8D1C" w14:textId="77777777" w:rsidTr="00124F2A">
        <w:tc>
          <w:tcPr>
            <w:tcW w:w="1985" w:type="dxa"/>
          </w:tcPr>
          <w:p w14:paraId="69BEAF71" w14:textId="77777777" w:rsidR="004B2D4F" w:rsidRDefault="004B2D4F" w:rsidP="00124F2A">
            <w:pPr>
              <w:ind w:firstLineChars="0" w:firstLine="0"/>
            </w:pPr>
            <w:r>
              <w:rPr>
                <w:rFonts w:hint="eastAsia"/>
              </w:rPr>
              <w:t>方法</w:t>
            </w:r>
          </w:p>
        </w:tc>
        <w:tc>
          <w:tcPr>
            <w:tcW w:w="5891" w:type="dxa"/>
          </w:tcPr>
          <w:p w14:paraId="535D6D7F" w14:textId="5A4D1E74" w:rsidR="004B2D4F" w:rsidRDefault="00170F35" w:rsidP="00124F2A">
            <w:pPr>
              <w:ind w:firstLineChars="0" w:firstLine="0"/>
            </w:pPr>
            <w:r>
              <w:rPr>
                <w:rFonts w:hint="eastAsia"/>
              </w:rPr>
              <w:t>put</w:t>
            </w:r>
          </w:p>
        </w:tc>
      </w:tr>
      <w:tr w:rsidR="004A7058" w14:paraId="23AAC3A1" w14:textId="77777777" w:rsidTr="00124F2A">
        <w:tc>
          <w:tcPr>
            <w:tcW w:w="1985" w:type="dxa"/>
          </w:tcPr>
          <w:p w14:paraId="74B83B31" w14:textId="77777777" w:rsidR="004A7058" w:rsidRDefault="004A7058" w:rsidP="004A7058">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15986" w:type="dxa"/>
              <w:tblLayout w:type="fixed"/>
              <w:tblLook w:val="04A0" w:firstRow="1" w:lastRow="0" w:firstColumn="1" w:lastColumn="0" w:noHBand="0" w:noVBand="1"/>
            </w:tblPr>
            <w:tblGrid>
              <w:gridCol w:w="1124"/>
              <w:gridCol w:w="1134"/>
              <w:gridCol w:w="709"/>
              <w:gridCol w:w="1559"/>
              <w:gridCol w:w="2292"/>
              <w:gridCol w:w="2292"/>
              <w:gridCol w:w="2292"/>
              <w:gridCol w:w="2292"/>
              <w:gridCol w:w="2292"/>
            </w:tblGrid>
            <w:tr w:rsidR="004A7058" w:rsidRPr="008A1438" w14:paraId="18C7A97A" w14:textId="77777777" w:rsidTr="009A55D0">
              <w:trPr>
                <w:gridAfter w:val="4"/>
                <w:wAfter w:w="9168" w:type="dxa"/>
                <w:trHeight w:val="356"/>
              </w:trPr>
              <w:tc>
                <w:tcPr>
                  <w:tcW w:w="1124" w:type="dxa"/>
                  <w:tcBorders>
                    <w:top w:val="nil"/>
                    <w:left w:val="single" w:sz="8" w:space="0" w:color="4F81BD"/>
                    <w:bottom w:val="nil"/>
                    <w:right w:val="nil"/>
                  </w:tcBorders>
                  <w:shd w:val="clear" w:color="auto" w:fill="FFFFFF" w:themeFill="background1"/>
                </w:tcPr>
                <w:p w14:paraId="7A04E9D6" w14:textId="77777777" w:rsidR="004A7058" w:rsidRPr="008A1438" w:rsidRDefault="004A7058" w:rsidP="004A7058">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98BB7C5" w14:textId="77777777" w:rsidR="004A7058" w:rsidRPr="008A1438" w:rsidRDefault="004A7058" w:rsidP="004A7058">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015D250" w14:textId="77777777" w:rsidR="004A7058" w:rsidRPr="008A1438" w:rsidRDefault="004A7058" w:rsidP="004A7058">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032276C" w14:textId="77777777" w:rsidR="004A7058" w:rsidRPr="008A1438" w:rsidRDefault="004A7058" w:rsidP="004A7058">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F1F247C" w14:textId="77777777" w:rsidR="004A7058" w:rsidRPr="008A1438" w:rsidRDefault="004A7058" w:rsidP="004A7058">
                  <w:pPr>
                    <w:ind w:firstLineChars="0" w:firstLine="0"/>
                    <w:rPr>
                      <w:color w:val="000000" w:themeColor="text1"/>
                    </w:rPr>
                  </w:pPr>
                  <w:r w:rsidRPr="008A1438">
                    <w:rPr>
                      <w:rFonts w:hint="eastAsia"/>
                      <w:color w:val="000000" w:themeColor="text1"/>
                    </w:rPr>
                    <w:t>参数形式</w:t>
                  </w:r>
                </w:p>
              </w:tc>
            </w:tr>
            <w:tr w:rsidR="004A7058" w14:paraId="412155C6" w14:textId="77777777" w:rsidTr="009A55D0">
              <w:trPr>
                <w:gridAfter w:val="4"/>
                <w:wAfter w:w="9168" w:type="dxa"/>
                <w:trHeight w:val="356"/>
              </w:trPr>
              <w:tc>
                <w:tcPr>
                  <w:tcW w:w="1124" w:type="dxa"/>
                  <w:tcBorders>
                    <w:top w:val="nil"/>
                    <w:left w:val="single" w:sz="8" w:space="0" w:color="4F81BD"/>
                    <w:bottom w:val="nil"/>
                    <w:right w:val="nil"/>
                  </w:tcBorders>
                  <w:shd w:val="clear" w:color="auto" w:fill="FFFFFF" w:themeFill="background1"/>
                </w:tcPr>
                <w:p w14:paraId="3EBD6DAF" w14:textId="77777777" w:rsidR="004A7058" w:rsidRDefault="004A7058" w:rsidP="004A7058">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0425AD8B" w14:textId="77777777" w:rsidR="004A7058" w:rsidRDefault="004A7058" w:rsidP="004A7058">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47F4E3E" w14:textId="77777777" w:rsidR="004A7058" w:rsidRDefault="004A7058" w:rsidP="004A705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2E96277" w14:textId="77777777" w:rsidR="004A7058" w:rsidRDefault="004A7058" w:rsidP="004A7058">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E731CB7" w14:textId="77777777" w:rsidR="004A7058" w:rsidRDefault="004A7058" w:rsidP="004A7058">
                  <w:pPr>
                    <w:ind w:firstLineChars="0" w:firstLine="0"/>
                    <w:rPr>
                      <w:color w:val="000000"/>
                    </w:rPr>
                  </w:pPr>
                  <w:proofErr w:type="spellStart"/>
                  <w:r>
                    <w:rPr>
                      <w:rFonts w:hint="eastAsia"/>
                      <w:color w:val="000000"/>
                    </w:rPr>
                    <w:t>RequestBody</w:t>
                  </w:r>
                  <w:proofErr w:type="spellEnd"/>
                </w:p>
              </w:tc>
            </w:tr>
            <w:tr w:rsidR="004A7058" w14:paraId="31F8414C" w14:textId="77777777" w:rsidTr="009A55D0">
              <w:trPr>
                <w:gridAfter w:val="4"/>
                <w:wAfter w:w="9168" w:type="dxa"/>
                <w:trHeight w:val="356"/>
              </w:trPr>
              <w:tc>
                <w:tcPr>
                  <w:tcW w:w="1124" w:type="dxa"/>
                  <w:tcBorders>
                    <w:top w:val="nil"/>
                    <w:left w:val="single" w:sz="8" w:space="0" w:color="4F81BD"/>
                    <w:bottom w:val="nil"/>
                    <w:right w:val="nil"/>
                  </w:tcBorders>
                  <w:shd w:val="clear" w:color="auto" w:fill="FFFFFF" w:themeFill="background1"/>
                </w:tcPr>
                <w:p w14:paraId="36E456BC" w14:textId="32025D62" w:rsidR="004A7058" w:rsidRDefault="004A7058" w:rsidP="004A7058">
                  <w:pPr>
                    <w:ind w:firstLineChars="0" w:firstLine="0"/>
                  </w:pPr>
                  <w:proofErr w:type="spellStart"/>
                  <w:r>
                    <w:rPr>
                      <w:rFonts w:hint="eastAsia"/>
                    </w:rPr>
                    <w:t>area</w:t>
                  </w:r>
                  <w:r w:rsidR="006D7AFB">
                    <w:rPr>
                      <w:rFonts w:hint="eastAsia"/>
                    </w:rPr>
                    <w:t>Id</w:t>
                  </w:r>
                  <w:proofErr w:type="spellEnd"/>
                </w:p>
              </w:tc>
              <w:tc>
                <w:tcPr>
                  <w:tcW w:w="1134" w:type="dxa"/>
                  <w:tcBorders>
                    <w:top w:val="nil"/>
                    <w:left w:val="nil"/>
                    <w:bottom w:val="nil"/>
                    <w:right w:val="nil"/>
                  </w:tcBorders>
                  <w:shd w:val="clear" w:color="auto" w:fill="FFFFFF" w:themeFill="background1"/>
                </w:tcPr>
                <w:p w14:paraId="70E040E9" w14:textId="5C5C2B9F" w:rsidR="004A7058" w:rsidRDefault="004A7058" w:rsidP="004A7058">
                  <w:pPr>
                    <w:ind w:firstLineChars="0" w:firstLine="0"/>
                    <w:rPr>
                      <w:color w:val="000000" w:themeColor="text1"/>
                    </w:rPr>
                  </w:pPr>
                  <w:r>
                    <w:rPr>
                      <w:rFonts w:hint="eastAsia"/>
                      <w:color w:val="000000" w:themeColor="text1"/>
                    </w:rPr>
                    <w:t>区域</w:t>
                  </w:r>
                  <w:r w:rsidR="004C298B">
                    <w:rPr>
                      <w:rFonts w:hint="eastAsia"/>
                      <w:color w:val="000000" w:themeColor="text1"/>
                    </w:rPr>
                    <w:t>编号</w:t>
                  </w:r>
                </w:p>
              </w:tc>
              <w:tc>
                <w:tcPr>
                  <w:tcW w:w="709" w:type="dxa"/>
                  <w:tcBorders>
                    <w:top w:val="nil"/>
                    <w:left w:val="nil"/>
                    <w:bottom w:val="nil"/>
                    <w:right w:val="nil"/>
                  </w:tcBorders>
                  <w:shd w:val="clear" w:color="auto" w:fill="FFFFFF" w:themeFill="background1"/>
                </w:tcPr>
                <w:p w14:paraId="662729F2" w14:textId="77777777" w:rsidR="004A7058" w:rsidRDefault="004A7058" w:rsidP="004A705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7811A22" w14:textId="2D2F5924" w:rsidR="004A7058" w:rsidRDefault="001D6403" w:rsidP="004A7058">
                  <w:pPr>
                    <w:ind w:firstLineChars="0" w:firstLine="0"/>
                    <w:rPr>
                      <w:color w:val="000000" w:themeColor="text1"/>
                    </w:rPr>
                  </w:pPr>
                  <w:r>
                    <w:rPr>
                      <w:color w:val="000000" w:themeColor="text1"/>
                    </w:rPr>
                    <w:t>Int</w:t>
                  </w:r>
                  <w:r w:rsidR="006D7AFB">
                    <w:rPr>
                      <w:color w:val="000000" w:themeColor="text1"/>
                    </w:rPr>
                    <w:t>,</w:t>
                  </w:r>
                  <w:r>
                    <w:rPr>
                      <w:color w:val="000000" w:themeColor="text1"/>
                    </w:rPr>
                    <w:t xml:space="preserve"> </w:t>
                  </w:r>
                  <w:r>
                    <w:rPr>
                      <w:rFonts w:hint="eastAsia"/>
                      <w:color w:val="000000" w:themeColor="text1"/>
                    </w:rPr>
                    <w:t>装载区编号</w:t>
                  </w:r>
                </w:p>
              </w:tc>
              <w:tc>
                <w:tcPr>
                  <w:tcW w:w="2292" w:type="dxa"/>
                  <w:tcBorders>
                    <w:top w:val="nil"/>
                    <w:left w:val="nil"/>
                    <w:bottom w:val="nil"/>
                    <w:right w:val="nil"/>
                  </w:tcBorders>
                  <w:shd w:val="clear" w:color="auto" w:fill="FFFFFF" w:themeFill="background1"/>
                </w:tcPr>
                <w:p w14:paraId="7ED44F6F" w14:textId="77777777" w:rsidR="004A7058" w:rsidRDefault="004A7058" w:rsidP="004A7058">
                  <w:pPr>
                    <w:ind w:firstLineChars="0" w:firstLine="0"/>
                    <w:rPr>
                      <w:color w:val="000000"/>
                    </w:rPr>
                  </w:pPr>
                  <w:proofErr w:type="spellStart"/>
                  <w:r>
                    <w:rPr>
                      <w:rFonts w:hint="eastAsia"/>
                      <w:color w:val="000000"/>
                    </w:rPr>
                    <w:t>RequestBody</w:t>
                  </w:r>
                  <w:proofErr w:type="spellEnd"/>
                </w:p>
              </w:tc>
            </w:tr>
            <w:tr w:rsidR="004A7058" w14:paraId="4E37ABB5" w14:textId="77777777" w:rsidTr="009A55D0">
              <w:trPr>
                <w:gridAfter w:val="4"/>
                <w:wAfter w:w="9168" w:type="dxa"/>
                <w:trHeight w:val="356"/>
              </w:trPr>
              <w:tc>
                <w:tcPr>
                  <w:tcW w:w="1124" w:type="dxa"/>
                  <w:tcBorders>
                    <w:top w:val="nil"/>
                    <w:left w:val="single" w:sz="8" w:space="0" w:color="4F81BD"/>
                    <w:bottom w:val="nil"/>
                    <w:right w:val="nil"/>
                  </w:tcBorders>
                  <w:shd w:val="clear" w:color="auto" w:fill="FFFFFF" w:themeFill="background1"/>
                </w:tcPr>
                <w:p w14:paraId="1BEDD0B6" w14:textId="5CE060B2" w:rsidR="004A7058" w:rsidRDefault="001939DF" w:rsidP="004A7058">
                  <w:pPr>
                    <w:ind w:firstLineChars="0" w:firstLine="0"/>
                  </w:pPr>
                  <w:r>
                    <w:t>center</w:t>
                  </w:r>
                </w:p>
              </w:tc>
              <w:tc>
                <w:tcPr>
                  <w:tcW w:w="1134" w:type="dxa"/>
                  <w:tcBorders>
                    <w:top w:val="nil"/>
                    <w:left w:val="nil"/>
                    <w:bottom w:val="nil"/>
                    <w:right w:val="nil"/>
                  </w:tcBorders>
                  <w:shd w:val="clear" w:color="auto" w:fill="FFFFFF" w:themeFill="background1"/>
                </w:tcPr>
                <w:p w14:paraId="0D6C9044" w14:textId="04FB8080" w:rsidR="004A7058" w:rsidRDefault="0097486D" w:rsidP="004A7058">
                  <w:pPr>
                    <w:ind w:firstLineChars="0" w:firstLine="0"/>
                    <w:rPr>
                      <w:color w:val="000000" w:themeColor="text1"/>
                    </w:rPr>
                  </w:pPr>
                  <w:r>
                    <w:rPr>
                      <w:rFonts w:hint="eastAsia"/>
                      <w:color w:val="000000" w:themeColor="text1"/>
                    </w:rPr>
                    <w:t>电铲位置</w:t>
                  </w:r>
                  <w:r w:rsidR="007F0069">
                    <w:rPr>
                      <w:rFonts w:hint="eastAsia"/>
                      <w:color w:val="000000" w:themeColor="text1"/>
                    </w:rPr>
                    <w:t>坐标点</w:t>
                  </w:r>
                </w:p>
              </w:tc>
              <w:tc>
                <w:tcPr>
                  <w:tcW w:w="709" w:type="dxa"/>
                  <w:tcBorders>
                    <w:top w:val="nil"/>
                    <w:left w:val="nil"/>
                    <w:bottom w:val="nil"/>
                    <w:right w:val="nil"/>
                  </w:tcBorders>
                  <w:shd w:val="clear" w:color="auto" w:fill="FFFFFF" w:themeFill="background1"/>
                </w:tcPr>
                <w:p w14:paraId="18E73262" w14:textId="7B994F25" w:rsidR="004A7058" w:rsidRDefault="000F3668" w:rsidP="004A7058">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78849D7C" w14:textId="7E900961" w:rsidR="004D1ED4" w:rsidRDefault="004D1ED4" w:rsidP="001939DF">
                  <w:pPr>
                    <w:ind w:firstLineChars="0" w:firstLine="0"/>
                    <w:rPr>
                      <w:color w:val="000000" w:themeColor="text1"/>
                    </w:rPr>
                  </w:pPr>
                  <w:r>
                    <w:rPr>
                      <w:rFonts w:hint="eastAsia"/>
                      <w:color w:val="000000" w:themeColor="text1"/>
                    </w:rPr>
                    <w:t>对象，</w:t>
                  </w:r>
                  <w:r w:rsidR="001939DF">
                    <w:rPr>
                      <w:color w:val="000000" w:themeColor="text1"/>
                    </w:rPr>
                    <w:t>center</w:t>
                  </w:r>
                  <w:r>
                    <w:rPr>
                      <w:color w:val="000000" w:themeColor="text1"/>
                    </w:rPr>
                    <w:t>: {</w:t>
                  </w:r>
                  <w:r>
                    <w:rPr>
                      <w:rFonts w:hint="eastAsia"/>
                      <w:color w:val="000000" w:themeColor="text1"/>
                    </w:rPr>
                    <w:t>x,</w:t>
                  </w:r>
                  <w:r>
                    <w:rPr>
                      <w:color w:val="000000" w:themeColor="text1"/>
                    </w:rPr>
                    <w:t xml:space="preserve"> y, z}</w:t>
                  </w:r>
                </w:p>
              </w:tc>
              <w:tc>
                <w:tcPr>
                  <w:tcW w:w="2292" w:type="dxa"/>
                  <w:tcBorders>
                    <w:top w:val="nil"/>
                    <w:left w:val="nil"/>
                    <w:bottom w:val="nil"/>
                    <w:right w:val="nil"/>
                  </w:tcBorders>
                  <w:shd w:val="clear" w:color="auto" w:fill="FFFFFF" w:themeFill="background1"/>
                </w:tcPr>
                <w:p w14:paraId="129A8D9E" w14:textId="77777777" w:rsidR="004A7058" w:rsidRDefault="004A7058" w:rsidP="004A7058">
                  <w:pPr>
                    <w:ind w:firstLineChars="0" w:firstLine="0"/>
                    <w:rPr>
                      <w:color w:val="000000"/>
                    </w:rPr>
                  </w:pPr>
                  <w:proofErr w:type="spellStart"/>
                  <w:r>
                    <w:rPr>
                      <w:rFonts w:hint="eastAsia"/>
                      <w:color w:val="000000"/>
                    </w:rPr>
                    <w:t>RequestBody</w:t>
                  </w:r>
                  <w:proofErr w:type="spellEnd"/>
                </w:p>
              </w:tc>
            </w:tr>
            <w:tr w:rsidR="007277DE" w14:paraId="090F4C6F" w14:textId="77777777" w:rsidTr="009A55D0">
              <w:trPr>
                <w:gridAfter w:val="4"/>
                <w:wAfter w:w="9168" w:type="dxa"/>
                <w:trHeight w:val="356"/>
              </w:trPr>
              <w:tc>
                <w:tcPr>
                  <w:tcW w:w="1124" w:type="dxa"/>
                  <w:tcBorders>
                    <w:top w:val="nil"/>
                    <w:left w:val="single" w:sz="8" w:space="0" w:color="4F81BD"/>
                    <w:bottom w:val="nil"/>
                    <w:right w:val="nil"/>
                  </w:tcBorders>
                  <w:shd w:val="clear" w:color="auto" w:fill="FFFFFF" w:themeFill="background1"/>
                </w:tcPr>
                <w:p w14:paraId="29B9041D" w14:textId="77777777" w:rsidR="007277DE" w:rsidRDefault="007277DE" w:rsidP="007277DE">
                  <w:pPr>
                    <w:ind w:firstLineChars="0" w:firstLine="0"/>
                  </w:pPr>
                  <w:r>
                    <w:rPr>
                      <w:rFonts w:hint="eastAsia"/>
                    </w:rPr>
                    <w:t>radius</w:t>
                  </w:r>
                </w:p>
              </w:tc>
              <w:tc>
                <w:tcPr>
                  <w:tcW w:w="1134" w:type="dxa"/>
                  <w:tcBorders>
                    <w:top w:val="nil"/>
                    <w:left w:val="nil"/>
                    <w:bottom w:val="nil"/>
                    <w:right w:val="nil"/>
                  </w:tcBorders>
                  <w:shd w:val="clear" w:color="auto" w:fill="FFFFFF" w:themeFill="background1"/>
                </w:tcPr>
                <w:p w14:paraId="39DF9704" w14:textId="77777777" w:rsidR="007277DE" w:rsidRDefault="007277DE" w:rsidP="007277DE">
                  <w:pPr>
                    <w:ind w:firstLineChars="0" w:firstLine="0"/>
                    <w:rPr>
                      <w:color w:val="000000" w:themeColor="text1"/>
                    </w:rPr>
                  </w:pPr>
                  <w:r>
                    <w:rPr>
                      <w:rFonts w:hint="eastAsia"/>
                      <w:color w:val="000000" w:themeColor="text1"/>
                    </w:rPr>
                    <w:t>半径</w:t>
                  </w:r>
                </w:p>
              </w:tc>
              <w:tc>
                <w:tcPr>
                  <w:tcW w:w="709" w:type="dxa"/>
                  <w:tcBorders>
                    <w:top w:val="nil"/>
                    <w:left w:val="nil"/>
                    <w:bottom w:val="nil"/>
                    <w:right w:val="nil"/>
                  </w:tcBorders>
                  <w:shd w:val="clear" w:color="auto" w:fill="FFFFFF" w:themeFill="background1"/>
                </w:tcPr>
                <w:p w14:paraId="51B13D0F" w14:textId="77777777" w:rsidR="007277DE" w:rsidRDefault="007277DE" w:rsidP="007277D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78042AA" w14:textId="38B27724" w:rsidR="007277DE" w:rsidRDefault="007277DE" w:rsidP="007277DE">
                  <w:pPr>
                    <w:ind w:firstLineChars="0" w:firstLine="0"/>
                    <w:rPr>
                      <w:color w:val="000000" w:themeColor="text1"/>
                    </w:rPr>
                  </w:pPr>
                  <w:r>
                    <w:rPr>
                      <w:rFonts w:hint="eastAsia"/>
                      <w:color w:val="000000" w:themeColor="text1"/>
                    </w:rPr>
                    <w:t>float</w:t>
                  </w:r>
                  <w:r w:rsidR="00EC7FC5">
                    <w:rPr>
                      <w:rFonts w:hint="eastAsia"/>
                      <w:color w:val="000000" w:themeColor="text1"/>
                    </w:rPr>
                    <w:t>，电铲半径，从电铲信息数据库中获取</w:t>
                  </w:r>
                </w:p>
              </w:tc>
              <w:tc>
                <w:tcPr>
                  <w:tcW w:w="2292" w:type="dxa"/>
                  <w:tcBorders>
                    <w:top w:val="nil"/>
                    <w:left w:val="nil"/>
                    <w:bottom w:val="nil"/>
                    <w:right w:val="nil"/>
                  </w:tcBorders>
                  <w:shd w:val="clear" w:color="auto" w:fill="FFFFFF" w:themeFill="background1"/>
                </w:tcPr>
                <w:p w14:paraId="2E8A41E9" w14:textId="77777777" w:rsidR="007277DE" w:rsidRDefault="007277DE" w:rsidP="007277DE">
                  <w:pPr>
                    <w:ind w:firstLineChars="0" w:firstLine="0"/>
                    <w:rPr>
                      <w:color w:val="000000"/>
                    </w:rPr>
                  </w:pPr>
                  <w:proofErr w:type="spellStart"/>
                  <w:r>
                    <w:rPr>
                      <w:rFonts w:hint="eastAsia"/>
                      <w:color w:val="000000"/>
                    </w:rPr>
                    <w:t>RequestBody</w:t>
                  </w:r>
                  <w:proofErr w:type="spellEnd"/>
                </w:p>
              </w:tc>
            </w:tr>
            <w:tr w:rsidR="009A55D0" w14:paraId="0BEDE19F" w14:textId="77777777" w:rsidTr="009A55D0">
              <w:trPr>
                <w:trHeight w:val="356"/>
              </w:trPr>
              <w:tc>
                <w:tcPr>
                  <w:tcW w:w="1124" w:type="dxa"/>
                  <w:tcBorders>
                    <w:top w:val="nil"/>
                    <w:left w:val="single" w:sz="8" w:space="0" w:color="4F81BD"/>
                    <w:bottom w:val="nil"/>
                    <w:right w:val="nil"/>
                  </w:tcBorders>
                  <w:shd w:val="clear" w:color="auto" w:fill="FFFFFF" w:themeFill="background1"/>
                </w:tcPr>
                <w:p w14:paraId="19A3A3B5" w14:textId="77777777" w:rsidR="009A55D0" w:rsidRDefault="009A55D0" w:rsidP="009A55D0">
                  <w:pPr>
                    <w:ind w:firstLineChars="0" w:firstLine="0"/>
                  </w:pPr>
                  <w:proofErr w:type="spellStart"/>
                  <w:r>
                    <w:rPr>
                      <w:rFonts w:hint="eastAsia"/>
                    </w:rPr>
                    <w:t>file</w:t>
                  </w:r>
                  <w:r>
                    <w:t>Path</w:t>
                  </w:r>
                  <w:proofErr w:type="spellEnd"/>
                </w:p>
              </w:tc>
              <w:tc>
                <w:tcPr>
                  <w:tcW w:w="1134" w:type="dxa"/>
                  <w:tcBorders>
                    <w:top w:val="nil"/>
                    <w:left w:val="nil"/>
                    <w:bottom w:val="nil"/>
                    <w:right w:val="nil"/>
                  </w:tcBorders>
                  <w:shd w:val="clear" w:color="auto" w:fill="FFFFFF" w:themeFill="background1"/>
                </w:tcPr>
                <w:p w14:paraId="35CC2069" w14:textId="77777777" w:rsidR="009A55D0" w:rsidRDefault="009A55D0" w:rsidP="009A55D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730424D2" w14:textId="77777777" w:rsidR="009A55D0" w:rsidRDefault="009A55D0" w:rsidP="009A55D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010593D7" w14:textId="77777777" w:rsidR="009A55D0" w:rsidRDefault="009A55D0" w:rsidP="009A55D0">
                  <w:pPr>
                    <w:ind w:firstLineChars="0" w:firstLine="0"/>
                    <w:rPr>
                      <w:color w:val="000000" w:themeColor="text1"/>
                    </w:rPr>
                  </w:pPr>
                  <w:r>
                    <w:rPr>
                      <w:rFonts w:hint="eastAsia"/>
                      <w:color w:val="000000" w:themeColor="text1"/>
                    </w:rPr>
                    <w:t>String，电铲位置文件绝对路径，此参数非空时将忽略</w:t>
                  </w:r>
                  <w:r>
                    <w:rPr>
                      <w:color w:val="000000" w:themeColor="text1"/>
                    </w:rPr>
                    <w:t>center</w:t>
                  </w:r>
                  <w:r>
                    <w:rPr>
                      <w:rFonts w:hint="eastAsia"/>
                      <w:color w:val="000000" w:themeColor="text1"/>
                    </w:rPr>
                    <w:t>参数</w:t>
                  </w:r>
                </w:p>
              </w:tc>
              <w:tc>
                <w:tcPr>
                  <w:tcW w:w="2292" w:type="dxa"/>
                  <w:tcBorders>
                    <w:top w:val="nil"/>
                    <w:left w:val="nil"/>
                    <w:bottom w:val="nil"/>
                    <w:right w:val="nil"/>
                  </w:tcBorders>
                  <w:shd w:val="clear" w:color="auto" w:fill="FFFFFF" w:themeFill="background1"/>
                </w:tcPr>
                <w:p w14:paraId="4E0542D9" w14:textId="77777777" w:rsidR="009A55D0" w:rsidRDefault="009A55D0" w:rsidP="009A55D0">
                  <w:pPr>
                    <w:ind w:firstLineChars="0" w:firstLine="0"/>
                    <w:rPr>
                      <w:color w:val="000000"/>
                    </w:rPr>
                  </w:pPr>
                  <w:proofErr w:type="spellStart"/>
                  <w:r>
                    <w:rPr>
                      <w:rFonts w:hint="eastAsia"/>
                      <w:color w:val="000000"/>
                    </w:rPr>
                    <w:t>RequestBody</w:t>
                  </w:r>
                  <w:proofErr w:type="spellEnd"/>
                </w:p>
              </w:tc>
              <w:tc>
                <w:tcPr>
                  <w:tcW w:w="2292" w:type="dxa"/>
                </w:tcPr>
                <w:p w14:paraId="3AE24AF6" w14:textId="77777777" w:rsidR="009A55D0" w:rsidRDefault="009A55D0" w:rsidP="009A55D0">
                  <w:pPr>
                    <w:widowControl/>
                    <w:ind w:firstLineChars="0" w:firstLine="0"/>
                    <w:rPr>
                      <w:color w:val="000000"/>
                    </w:rPr>
                  </w:pPr>
                  <w:r>
                    <w:rPr>
                      <w:rFonts w:hint="eastAsia"/>
                      <w:color w:val="000000" w:themeColor="text1"/>
                    </w:rPr>
                    <w:t>半径</w:t>
                  </w:r>
                </w:p>
              </w:tc>
              <w:tc>
                <w:tcPr>
                  <w:tcW w:w="2292" w:type="dxa"/>
                </w:tcPr>
                <w:p w14:paraId="1662934A" w14:textId="77777777" w:rsidR="009A55D0" w:rsidRDefault="009A55D0" w:rsidP="009A55D0">
                  <w:pPr>
                    <w:widowControl/>
                    <w:ind w:firstLineChars="0" w:firstLine="0"/>
                    <w:rPr>
                      <w:color w:val="000000"/>
                    </w:rPr>
                  </w:pPr>
                  <w:r>
                    <w:rPr>
                      <w:rFonts w:hint="eastAsia"/>
                      <w:color w:val="000000"/>
                    </w:rPr>
                    <w:t>是</w:t>
                  </w:r>
                </w:p>
              </w:tc>
              <w:tc>
                <w:tcPr>
                  <w:tcW w:w="2292" w:type="dxa"/>
                </w:tcPr>
                <w:p w14:paraId="5EB94224" w14:textId="77777777" w:rsidR="009A55D0" w:rsidRDefault="009A55D0" w:rsidP="009A55D0">
                  <w:pPr>
                    <w:widowControl/>
                    <w:ind w:firstLineChars="0" w:firstLine="0"/>
                    <w:rPr>
                      <w:color w:val="000000"/>
                    </w:rPr>
                  </w:pPr>
                  <w:r>
                    <w:rPr>
                      <w:rFonts w:hint="eastAsia"/>
                      <w:color w:val="000000" w:themeColor="text1"/>
                    </w:rPr>
                    <w:t>float</w:t>
                  </w:r>
                </w:p>
              </w:tc>
              <w:tc>
                <w:tcPr>
                  <w:tcW w:w="2292" w:type="dxa"/>
                </w:tcPr>
                <w:p w14:paraId="042B4B21" w14:textId="77777777" w:rsidR="009A55D0" w:rsidRDefault="009A55D0" w:rsidP="009A55D0">
                  <w:pPr>
                    <w:widowControl/>
                    <w:ind w:firstLineChars="0" w:firstLine="0"/>
                    <w:rPr>
                      <w:color w:val="000000"/>
                    </w:rPr>
                  </w:pPr>
                  <w:proofErr w:type="spellStart"/>
                  <w:r>
                    <w:rPr>
                      <w:rFonts w:hint="eastAsia"/>
                      <w:color w:val="000000"/>
                    </w:rPr>
                    <w:t>RequestBody</w:t>
                  </w:r>
                  <w:proofErr w:type="spellEnd"/>
                </w:p>
              </w:tc>
            </w:tr>
          </w:tbl>
          <w:p w14:paraId="5AC3C6B4" w14:textId="77777777" w:rsidR="004A7058" w:rsidRDefault="004A7058" w:rsidP="004A7058">
            <w:pPr>
              <w:ind w:firstLineChars="0" w:firstLine="0"/>
            </w:pPr>
          </w:p>
        </w:tc>
      </w:tr>
      <w:tr w:rsidR="004A7058" w14:paraId="3231543F" w14:textId="77777777" w:rsidTr="00124F2A">
        <w:tc>
          <w:tcPr>
            <w:tcW w:w="1985" w:type="dxa"/>
          </w:tcPr>
          <w:p w14:paraId="691FC1F7" w14:textId="77777777" w:rsidR="004A7058" w:rsidRDefault="004A7058" w:rsidP="004A7058">
            <w:pPr>
              <w:ind w:firstLineChars="0" w:firstLine="0"/>
            </w:pPr>
            <w:r>
              <w:rPr>
                <w:rFonts w:hint="eastAsia"/>
              </w:rPr>
              <w:t>返回值</w:t>
            </w:r>
          </w:p>
        </w:tc>
        <w:tc>
          <w:tcPr>
            <w:tcW w:w="5891" w:type="dxa"/>
          </w:tcPr>
          <w:p w14:paraId="02610FB4" w14:textId="77777777" w:rsidR="004A7058" w:rsidRDefault="004A7058" w:rsidP="004A7058">
            <w:pPr>
              <w:ind w:firstLineChars="0" w:firstLine="0"/>
            </w:pPr>
            <w:r>
              <w:t>{</w:t>
            </w:r>
          </w:p>
          <w:p w14:paraId="60A4203D" w14:textId="77777777" w:rsidR="004A7058" w:rsidRDefault="004A7058" w:rsidP="004A7058">
            <w:pPr>
              <w:ind w:firstLineChars="0" w:firstLine="0"/>
            </w:pPr>
            <w:r>
              <w:t>code: 200,</w:t>
            </w:r>
          </w:p>
          <w:p w14:paraId="47B3FDA7" w14:textId="77777777" w:rsidR="0057007F" w:rsidRDefault="004A7058" w:rsidP="0057007F">
            <w:pPr>
              <w:ind w:firstLineChars="0" w:firstLine="0"/>
            </w:pPr>
            <w:r>
              <w:t>message: “</w:t>
            </w:r>
            <w:r w:rsidR="00A94DD9">
              <w:rPr>
                <w:rFonts w:hint="eastAsia"/>
              </w:rPr>
              <w:t>设置成功</w:t>
            </w:r>
            <w:r>
              <w:t>”</w:t>
            </w:r>
            <w:r w:rsidR="0057007F">
              <w:t>,</w:t>
            </w:r>
          </w:p>
          <w:p w14:paraId="1375B8AE" w14:textId="07C1C2ED" w:rsidR="004A7058" w:rsidRDefault="0057007F" w:rsidP="004A7058">
            <w:pPr>
              <w:ind w:firstLineChars="0" w:firstLine="0"/>
            </w:pPr>
            <w:r>
              <w:rPr>
                <w:rFonts w:hint="eastAsia"/>
              </w:rPr>
              <w:t>d</w:t>
            </w:r>
            <w:r>
              <w:t>ata: id</w:t>
            </w:r>
          </w:p>
          <w:p w14:paraId="263AA0A3" w14:textId="77777777" w:rsidR="004A7058" w:rsidRDefault="004A7058" w:rsidP="004A7058">
            <w:pPr>
              <w:ind w:firstLineChars="0" w:firstLine="0"/>
            </w:pPr>
            <w:r>
              <w:rPr>
                <w:rFonts w:hint="eastAsia"/>
              </w:rPr>
              <w:t>}</w:t>
            </w:r>
          </w:p>
        </w:tc>
      </w:tr>
    </w:tbl>
    <w:p w14:paraId="2979D638" w14:textId="77777777" w:rsidR="004B2D4F" w:rsidRDefault="004B2D4F" w:rsidP="004B2D4F">
      <w:pPr>
        <w:ind w:firstLineChars="0" w:firstLine="0"/>
      </w:pPr>
    </w:p>
    <w:p w14:paraId="778C0757" w14:textId="77777777" w:rsidR="00C10E1A" w:rsidRDefault="00C10E1A" w:rsidP="00C10E1A">
      <w:pPr>
        <w:pStyle w:val="3"/>
        <w:numPr>
          <w:ilvl w:val="3"/>
          <w:numId w:val="1"/>
        </w:numPr>
        <w:ind w:firstLineChars="0"/>
      </w:pPr>
      <w:r>
        <w:rPr>
          <w:rFonts w:hint="eastAsia"/>
        </w:rPr>
        <w:lastRenderedPageBreak/>
        <w:t>设置排队点</w:t>
      </w:r>
    </w:p>
    <w:tbl>
      <w:tblPr>
        <w:tblStyle w:val="aa"/>
        <w:tblW w:w="7876" w:type="dxa"/>
        <w:tblInd w:w="420" w:type="dxa"/>
        <w:tblLayout w:type="fixed"/>
        <w:tblLook w:val="04A0" w:firstRow="1" w:lastRow="0" w:firstColumn="1" w:lastColumn="0" w:noHBand="0" w:noVBand="1"/>
      </w:tblPr>
      <w:tblGrid>
        <w:gridCol w:w="1985"/>
        <w:gridCol w:w="5891"/>
      </w:tblGrid>
      <w:tr w:rsidR="00C10E1A" w14:paraId="7C378CFC" w14:textId="77777777" w:rsidTr="00BD381D">
        <w:tc>
          <w:tcPr>
            <w:tcW w:w="1985" w:type="dxa"/>
            <w:shd w:val="clear" w:color="auto" w:fill="BFBFBF" w:themeFill="background1" w:themeFillShade="BF"/>
          </w:tcPr>
          <w:p w14:paraId="52028D77" w14:textId="77777777" w:rsidR="00C10E1A" w:rsidRDefault="00C10E1A" w:rsidP="00BD381D">
            <w:pPr>
              <w:ind w:firstLineChars="0" w:firstLine="0"/>
            </w:pPr>
            <w:r>
              <w:rPr>
                <w:rFonts w:hint="eastAsia"/>
              </w:rPr>
              <w:t>接口名称</w:t>
            </w:r>
          </w:p>
        </w:tc>
        <w:tc>
          <w:tcPr>
            <w:tcW w:w="5891" w:type="dxa"/>
            <w:shd w:val="clear" w:color="auto" w:fill="BFBFBF" w:themeFill="background1" w:themeFillShade="BF"/>
          </w:tcPr>
          <w:p w14:paraId="46F9E79F" w14:textId="77777777" w:rsidR="00C10E1A" w:rsidRDefault="00C10E1A" w:rsidP="00BD381D">
            <w:pPr>
              <w:ind w:firstLineChars="0" w:firstLine="0"/>
            </w:pPr>
            <w:r>
              <w:rPr>
                <w:rFonts w:hint="eastAsia"/>
              </w:rPr>
              <w:t>设置排队点(</w:t>
            </w:r>
            <w:proofErr w:type="spellStart"/>
            <w:r>
              <w:t>setQueueSpot</w:t>
            </w:r>
            <w:proofErr w:type="spellEnd"/>
            <w:r>
              <w:t>)</w:t>
            </w:r>
          </w:p>
        </w:tc>
      </w:tr>
      <w:tr w:rsidR="00C10E1A" w14:paraId="3237D720" w14:textId="77777777" w:rsidTr="00BD381D">
        <w:tc>
          <w:tcPr>
            <w:tcW w:w="1985" w:type="dxa"/>
          </w:tcPr>
          <w:p w14:paraId="7A2891A9" w14:textId="77777777" w:rsidR="00C10E1A" w:rsidRDefault="00C10E1A" w:rsidP="00BD381D">
            <w:pPr>
              <w:ind w:firstLineChars="0" w:firstLine="0"/>
            </w:pPr>
            <w:proofErr w:type="spellStart"/>
            <w:r>
              <w:rPr>
                <w:rFonts w:hint="eastAsia"/>
              </w:rPr>
              <w:t>url</w:t>
            </w:r>
            <w:proofErr w:type="spellEnd"/>
          </w:p>
        </w:tc>
        <w:tc>
          <w:tcPr>
            <w:tcW w:w="5891" w:type="dxa"/>
          </w:tcPr>
          <w:p w14:paraId="0168F2D0" w14:textId="39C75755" w:rsidR="00C10E1A" w:rsidRDefault="00C10E1A" w:rsidP="00BD381D">
            <w:pPr>
              <w:ind w:firstLineChars="0" w:firstLine="0"/>
            </w:pPr>
            <w:r>
              <w:t>/maps/{</w:t>
            </w:r>
            <w:r>
              <w:rPr>
                <w:rFonts w:hint="eastAsia"/>
              </w:rPr>
              <w:t xml:space="preserve"> </w:t>
            </w:r>
            <w:proofErr w:type="spellStart"/>
            <w:r>
              <w:rPr>
                <w:rFonts w:hint="eastAsia"/>
              </w:rPr>
              <w:t>m</w:t>
            </w:r>
            <w:r>
              <w:t>apId</w:t>
            </w:r>
            <w:proofErr w:type="spellEnd"/>
            <w:r>
              <w:t xml:space="preserve"> }/ areas/</w:t>
            </w:r>
            <w:r w:rsidR="00963DB0">
              <w:t xml:space="preserve"> </w:t>
            </w:r>
            <w:proofErr w:type="spellStart"/>
            <w:r w:rsidR="00963DB0" w:rsidRPr="00963DB0">
              <w:t>queueSpot</w:t>
            </w:r>
            <w:proofErr w:type="spellEnd"/>
          </w:p>
        </w:tc>
      </w:tr>
      <w:tr w:rsidR="00C10E1A" w14:paraId="7F561B0F" w14:textId="77777777" w:rsidTr="00BD381D">
        <w:tc>
          <w:tcPr>
            <w:tcW w:w="1985" w:type="dxa"/>
          </w:tcPr>
          <w:p w14:paraId="2344BDFF" w14:textId="77777777" w:rsidR="00C10E1A" w:rsidRDefault="00C10E1A" w:rsidP="00BD381D">
            <w:pPr>
              <w:ind w:firstLineChars="0" w:firstLine="0"/>
            </w:pPr>
            <w:r>
              <w:rPr>
                <w:rFonts w:hint="eastAsia"/>
              </w:rPr>
              <w:t>方法</w:t>
            </w:r>
          </w:p>
        </w:tc>
        <w:tc>
          <w:tcPr>
            <w:tcW w:w="5891" w:type="dxa"/>
          </w:tcPr>
          <w:p w14:paraId="1F3996AD" w14:textId="629C4B39" w:rsidR="00C10E1A" w:rsidRDefault="00ED6EFD" w:rsidP="00BD381D">
            <w:pPr>
              <w:ind w:firstLineChars="0" w:firstLine="0"/>
            </w:pPr>
            <w:r>
              <w:rPr>
                <w:rFonts w:hint="eastAsia"/>
              </w:rPr>
              <w:t>put</w:t>
            </w:r>
          </w:p>
        </w:tc>
      </w:tr>
      <w:tr w:rsidR="00C10E1A" w14:paraId="70CF9C8C" w14:textId="77777777" w:rsidTr="00BD381D">
        <w:tc>
          <w:tcPr>
            <w:tcW w:w="1985" w:type="dxa"/>
          </w:tcPr>
          <w:p w14:paraId="25591D74" w14:textId="77777777" w:rsidR="00C10E1A" w:rsidRDefault="00C10E1A"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C10E1A" w:rsidRPr="008A1438" w14:paraId="3F4BC96B"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6CBA4E9" w14:textId="77777777" w:rsidR="00C10E1A" w:rsidRPr="008A1438" w:rsidRDefault="00C10E1A"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D825A35" w14:textId="77777777" w:rsidR="00C10E1A" w:rsidRPr="008A1438" w:rsidRDefault="00C10E1A" w:rsidP="00BD381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CCB7BBE" w14:textId="77777777" w:rsidR="00C10E1A" w:rsidRPr="008A1438" w:rsidRDefault="00C10E1A" w:rsidP="00BD381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55715B8" w14:textId="77777777" w:rsidR="00C10E1A" w:rsidRPr="008A1438" w:rsidRDefault="00C10E1A" w:rsidP="00BD381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8E90AB0" w14:textId="77777777" w:rsidR="00C10E1A" w:rsidRPr="008A1438" w:rsidRDefault="00C10E1A" w:rsidP="00BD381D">
                  <w:pPr>
                    <w:ind w:firstLineChars="0" w:firstLine="0"/>
                    <w:rPr>
                      <w:color w:val="000000" w:themeColor="text1"/>
                    </w:rPr>
                  </w:pPr>
                  <w:r w:rsidRPr="008A1438">
                    <w:rPr>
                      <w:rFonts w:hint="eastAsia"/>
                      <w:color w:val="000000" w:themeColor="text1"/>
                    </w:rPr>
                    <w:t>参数形式</w:t>
                  </w:r>
                </w:p>
              </w:tc>
            </w:tr>
            <w:tr w:rsidR="00C10E1A" w14:paraId="745448E9"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597AF2A6" w14:textId="77777777" w:rsidR="00C10E1A" w:rsidRDefault="00C10E1A"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CBBAFE8" w14:textId="77777777" w:rsidR="00C10E1A" w:rsidRDefault="00C10E1A" w:rsidP="00BD381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7583CD0" w14:textId="77777777" w:rsidR="00C10E1A" w:rsidRDefault="00C10E1A"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F21AFC1" w14:textId="77777777" w:rsidR="00C10E1A" w:rsidRDefault="00C10E1A" w:rsidP="00BD381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A608828" w14:textId="77777777" w:rsidR="00C10E1A" w:rsidRDefault="00C10E1A" w:rsidP="00BD381D">
                  <w:pPr>
                    <w:ind w:firstLineChars="0" w:firstLine="0"/>
                    <w:rPr>
                      <w:color w:val="000000"/>
                    </w:rPr>
                  </w:pPr>
                  <w:proofErr w:type="spellStart"/>
                  <w:r>
                    <w:rPr>
                      <w:rFonts w:hint="eastAsia"/>
                      <w:color w:val="000000"/>
                    </w:rPr>
                    <w:t>RequestBody</w:t>
                  </w:r>
                  <w:proofErr w:type="spellEnd"/>
                </w:p>
              </w:tc>
            </w:tr>
            <w:tr w:rsidR="00C10E1A" w14:paraId="70F31321"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07DFF70" w14:textId="77777777" w:rsidR="00C10E1A" w:rsidRDefault="00C10E1A" w:rsidP="00BD381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5CBD61FF" w14:textId="77777777" w:rsidR="00C10E1A" w:rsidRDefault="00C10E1A" w:rsidP="00BD381D">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68656C92" w14:textId="77777777" w:rsidR="00C10E1A" w:rsidRDefault="00C10E1A"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602FD53" w14:textId="77777777" w:rsidR="00C10E1A" w:rsidRDefault="00C10E1A" w:rsidP="00BD381D">
                  <w:pPr>
                    <w:ind w:firstLineChars="0" w:firstLine="0"/>
                    <w:rPr>
                      <w:color w:val="000000" w:themeColor="text1"/>
                    </w:rPr>
                  </w:pPr>
                  <w:r>
                    <w:rPr>
                      <w:color w:val="000000" w:themeColor="text1"/>
                    </w:rPr>
                    <w:t xml:space="preserve">Int, </w:t>
                  </w:r>
                  <w:r>
                    <w:rPr>
                      <w:rFonts w:hint="eastAsia"/>
                      <w:color w:val="000000" w:themeColor="text1"/>
                    </w:rPr>
                    <w:t>卸矿区编号</w:t>
                  </w:r>
                </w:p>
              </w:tc>
              <w:tc>
                <w:tcPr>
                  <w:tcW w:w="2292" w:type="dxa"/>
                  <w:tcBorders>
                    <w:top w:val="nil"/>
                    <w:left w:val="nil"/>
                    <w:bottom w:val="nil"/>
                    <w:right w:val="nil"/>
                  </w:tcBorders>
                  <w:shd w:val="clear" w:color="auto" w:fill="FFFFFF" w:themeFill="background1"/>
                </w:tcPr>
                <w:p w14:paraId="0BBD1C4B" w14:textId="77777777" w:rsidR="00C10E1A" w:rsidRDefault="00C10E1A" w:rsidP="00BD381D">
                  <w:pPr>
                    <w:ind w:firstLineChars="0" w:firstLine="0"/>
                    <w:rPr>
                      <w:color w:val="000000"/>
                    </w:rPr>
                  </w:pPr>
                  <w:proofErr w:type="spellStart"/>
                  <w:r>
                    <w:rPr>
                      <w:rFonts w:hint="eastAsia"/>
                      <w:color w:val="000000"/>
                    </w:rPr>
                    <w:t>RequestBody</w:t>
                  </w:r>
                  <w:proofErr w:type="spellEnd"/>
                </w:p>
              </w:tc>
            </w:tr>
            <w:tr w:rsidR="00A17360" w14:paraId="458ECDB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1705C33" w14:textId="35C66A15" w:rsidR="00A17360" w:rsidRDefault="00A17360" w:rsidP="00A17360">
                  <w:pPr>
                    <w:ind w:firstLineChars="0" w:firstLine="0"/>
                  </w:pPr>
                  <w:commentRangeStart w:id="96"/>
                  <w:proofErr w:type="spellStart"/>
                  <w:r>
                    <w:t>spotId</w:t>
                  </w:r>
                  <w:commentRangeEnd w:id="96"/>
                  <w:proofErr w:type="spellEnd"/>
                  <w:r w:rsidR="006E2836">
                    <w:rPr>
                      <w:rStyle w:val="af4"/>
                    </w:rPr>
                    <w:commentReference w:id="96"/>
                  </w:r>
                </w:p>
              </w:tc>
              <w:tc>
                <w:tcPr>
                  <w:tcW w:w="1134" w:type="dxa"/>
                  <w:tcBorders>
                    <w:top w:val="nil"/>
                    <w:left w:val="nil"/>
                    <w:bottom w:val="nil"/>
                    <w:right w:val="nil"/>
                  </w:tcBorders>
                  <w:shd w:val="clear" w:color="auto" w:fill="FFFFFF" w:themeFill="background1"/>
                </w:tcPr>
                <w:p w14:paraId="0E8DEE57" w14:textId="17E06C91" w:rsidR="00A17360" w:rsidRDefault="00A17360" w:rsidP="00A17360">
                  <w:pPr>
                    <w:ind w:firstLineChars="0" w:firstLine="0"/>
                    <w:rPr>
                      <w:color w:val="000000" w:themeColor="text1"/>
                    </w:rPr>
                  </w:pPr>
                  <w:r>
                    <w:rPr>
                      <w:rFonts w:hint="eastAsia"/>
                      <w:color w:val="000000" w:themeColor="text1"/>
                    </w:rPr>
                    <w:t>排队点</w:t>
                  </w:r>
                  <w:r>
                    <w:rPr>
                      <w:color w:val="000000" w:themeColor="text1"/>
                    </w:rPr>
                    <w:t>ID</w:t>
                  </w:r>
                </w:p>
              </w:tc>
              <w:tc>
                <w:tcPr>
                  <w:tcW w:w="709" w:type="dxa"/>
                  <w:tcBorders>
                    <w:top w:val="nil"/>
                    <w:left w:val="nil"/>
                    <w:bottom w:val="nil"/>
                    <w:right w:val="nil"/>
                  </w:tcBorders>
                  <w:shd w:val="clear" w:color="auto" w:fill="FFFFFF" w:themeFill="background1"/>
                </w:tcPr>
                <w:p w14:paraId="75FD42F7" w14:textId="17B1AE5A"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FFEE2E3" w14:textId="167A649A"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4052DA55" w14:textId="70721A5F"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1E0243A1"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06F85CDE" w14:textId="4B097ED4" w:rsidR="00A17360" w:rsidRDefault="00A17360" w:rsidP="00A17360">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010F6C5F" w14:textId="5D5D7539" w:rsidR="00A17360" w:rsidRDefault="00A17360" w:rsidP="00A17360">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7BD2312" w14:textId="6566EBB0"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DF749F9" w14:textId="51EB49D2" w:rsidR="00A17360" w:rsidRDefault="00A17360" w:rsidP="00A17360">
                  <w:pPr>
                    <w:ind w:firstLineChars="0" w:firstLine="0"/>
                    <w:rPr>
                      <w:color w:val="000000" w:themeColor="text1"/>
                    </w:rPr>
                  </w:pPr>
                  <w:r>
                    <w:rPr>
                      <w:rFonts w:hint="eastAsia"/>
                      <w:color w:val="000000" w:themeColor="text1"/>
                    </w:rPr>
                    <w:t>String，排队点</w:t>
                  </w:r>
                  <w:r>
                    <w:rPr>
                      <w:color w:val="000000" w:themeColor="text1"/>
                    </w:rPr>
                    <w:t>”</w:t>
                  </w:r>
                  <w:proofErr w:type="spellStart"/>
                  <w:r>
                    <w:rPr>
                      <w:color w:val="000000" w:themeColor="text1"/>
                    </w:rPr>
                    <w:t>queueSpot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52DDB1FE" w14:textId="2FCDB882"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15E5C148"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3831C76F" w14:textId="77777777"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68BCBD45" w14:textId="77777777"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2BB5F901" w14:textId="5E10700B"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7F1E5548" w14:textId="77777777" w:rsidR="00A17360" w:rsidRDefault="00A17360" w:rsidP="00A17360">
                  <w:pPr>
                    <w:ind w:firstLineChars="0" w:firstLine="0"/>
                    <w:rPr>
                      <w:color w:val="000000" w:themeColor="text1"/>
                    </w:rPr>
                  </w:pPr>
                  <w:r>
                    <w:rPr>
                      <w:rFonts w:hint="eastAsia"/>
                      <w:color w:val="000000" w:themeColor="text1"/>
                    </w:rPr>
                    <w:t>对象，spot：{</w:t>
                  </w:r>
                  <w:proofErr w:type="spellStart"/>
                  <w:r>
                    <w:rPr>
                      <w:color w:val="000000" w:themeColor="text1"/>
                    </w:rPr>
                    <w:t>x,y,z</w:t>
                  </w:r>
                  <w:r>
                    <w:rPr>
                      <w:rFonts w:hint="eastAsia"/>
                      <w:color w:val="000000" w:themeColor="text1"/>
                    </w:rPr>
                    <w:t>,</w:t>
                  </w:r>
                  <w:r>
                    <w:rPr>
                      <w:color w:val="000000" w:themeColor="text1"/>
                    </w:rPr>
                    <w:t>yawAngle</w:t>
                  </w:r>
                  <w:proofErr w:type="spellEnd"/>
                  <w:r>
                    <w:rPr>
                      <w:rFonts w:hint="eastAsia"/>
                      <w:color w:val="000000" w:themeColor="text1"/>
                    </w:rPr>
                    <w:t>}，x、y、z为局部坐标，</w:t>
                  </w:r>
                  <w:proofErr w:type="spellStart"/>
                  <w:r>
                    <w:rPr>
                      <w:rFonts w:hint="eastAsia"/>
                      <w:color w:val="000000" w:themeColor="text1"/>
                    </w:rPr>
                    <w:t>yawAngle</w:t>
                  </w:r>
                  <w:proofErr w:type="spellEnd"/>
                  <w:r>
                    <w:rPr>
                      <w:rFonts w:hint="eastAsia"/>
                      <w:color w:val="000000" w:themeColor="text1"/>
                    </w:rPr>
                    <w:t>为横摆角</w:t>
                  </w:r>
                </w:p>
              </w:tc>
              <w:tc>
                <w:tcPr>
                  <w:tcW w:w="2292" w:type="dxa"/>
                  <w:tcBorders>
                    <w:top w:val="nil"/>
                    <w:left w:val="nil"/>
                    <w:bottom w:val="nil"/>
                    <w:right w:val="nil"/>
                  </w:tcBorders>
                  <w:shd w:val="clear" w:color="auto" w:fill="FFFFFF" w:themeFill="background1"/>
                </w:tcPr>
                <w:p w14:paraId="49BA94A8"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1393F441"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2A34AF3D" w14:textId="77777777"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423386F5" w14:textId="77777777"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4DCD5000" w14:textId="77777777"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882F886" w14:textId="77777777" w:rsidR="00A17360" w:rsidRDefault="00A17360" w:rsidP="00A17360">
                  <w:pPr>
                    <w:ind w:firstLineChars="0" w:firstLine="0"/>
                    <w:rPr>
                      <w:color w:val="000000" w:themeColor="text1"/>
                    </w:rPr>
                  </w:pPr>
                  <w:r>
                    <w:rPr>
                      <w:rFonts w:hint="eastAsia"/>
                      <w:color w:val="000000" w:themeColor="text1"/>
                    </w:rPr>
                    <w:t>卸矿点采集数据文件路径，如果设置此项则忽略spot参数</w:t>
                  </w:r>
                </w:p>
              </w:tc>
              <w:tc>
                <w:tcPr>
                  <w:tcW w:w="2292" w:type="dxa"/>
                  <w:tcBorders>
                    <w:top w:val="nil"/>
                    <w:left w:val="nil"/>
                    <w:bottom w:val="nil"/>
                    <w:right w:val="nil"/>
                  </w:tcBorders>
                  <w:shd w:val="clear" w:color="auto" w:fill="FFFFFF" w:themeFill="background1"/>
                </w:tcPr>
                <w:p w14:paraId="3385156E" w14:textId="77777777" w:rsidR="00A17360" w:rsidRDefault="00A17360" w:rsidP="00A17360">
                  <w:pPr>
                    <w:ind w:firstLineChars="0" w:firstLine="0"/>
                    <w:rPr>
                      <w:color w:val="000000"/>
                    </w:rPr>
                  </w:pPr>
                  <w:proofErr w:type="spellStart"/>
                  <w:r>
                    <w:rPr>
                      <w:rFonts w:hint="eastAsia"/>
                      <w:color w:val="000000"/>
                    </w:rPr>
                    <w:t>RequestBody</w:t>
                  </w:r>
                  <w:proofErr w:type="spellEnd"/>
                </w:p>
              </w:tc>
            </w:tr>
          </w:tbl>
          <w:p w14:paraId="2E0E2C8B" w14:textId="77777777" w:rsidR="00C10E1A" w:rsidRDefault="00C10E1A" w:rsidP="00BD381D">
            <w:pPr>
              <w:ind w:firstLineChars="0" w:firstLine="0"/>
            </w:pPr>
          </w:p>
        </w:tc>
      </w:tr>
      <w:tr w:rsidR="00C10E1A" w14:paraId="07861CF7" w14:textId="77777777" w:rsidTr="00BD381D">
        <w:tc>
          <w:tcPr>
            <w:tcW w:w="1985" w:type="dxa"/>
          </w:tcPr>
          <w:p w14:paraId="67B58EB5" w14:textId="77777777" w:rsidR="00C10E1A" w:rsidRDefault="00C10E1A" w:rsidP="00BD381D">
            <w:pPr>
              <w:ind w:firstLineChars="0" w:firstLine="0"/>
            </w:pPr>
            <w:r>
              <w:rPr>
                <w:rFonts w:hint="eastAsia"/>
              </w:rPr>
              <w:t>返回值</w:t>
            </w:r>
          </w:p>
        </w:tc>
        <w:tc>
          <w:tcPr>
            <w:tcW w:w="5891" w:type="dxa"/>
          </w:tcPr>
          <w:p w14:paraId="3B30ACAA" w14:textId="77777777" w:rsidR="00C10E1A" w:rsidRDefault="00C10E1A" w:rsidP="00BD381D">
            <w:pPr>
              <w:ind w:firstLineChars="0" w:firstLine="0"/>
            </w:pPr>
            <w:r>
              <w:t>{</w:t>
            </w:r>
          </w:p>
          <w:p w14:paraId="555CD9B6" w14:textId="77777777" w:rsidR="00C10E1A" w:rsidRDefault="00C10E1A" w:rsidP="00BD381D">
            <w:pPr>
              <w:ind w:firstLineChars="0" w:firstLine="0"/>
            </w:pPr>
            <w:r>
              <w:t>code: 200,</w:t>
            </w:r>
          </w:p>
          <w:p w14:paraId="794355A4" w14:textId="77777777" w:rsidR="00486706" w:rsidRDefault="00C10E1A" w:rsidP="00486706">
            <w:pPr>
              <w:ind w:firstLineChars="0" w:firstLine="0"/>
            </w:pPr>
            <w:r>
              <w:t>message: “”</w:t>
            </w:r>
            <w:r w:rsidR="00486706">
              <w:t>,</w:t>
            </w:r>
          </w:p>
          <w:p w14:paraId="62D38EE9" w14:textId="457E8497" w:rsidR="007D1197" w:rsidRDefault="00486706" w:rsidP="00BD381D">
            <w:pPr>
              <w:ind w:firstLineChars="0" w:firstLine="0"/>
            </w:pPr>
            <w:r>
              <w:rPr>
                <w:rFonts w:hint="eastAsia"/>
              </w:rPr>
              <w:t>d</w:t>
            </w:r>
            <w:r>
              <w:t>ata: id</w:t>
            </w:r>
          </w:p>
          <w:p w14:paraId="6840583D" w14:textId="77777777" w:rsidR="00C10E1A" w:rsidRDefault="00C10E1A" w:rsidP="00BD381D">
            <w:pPr>
              <w:ind w:firstLineChars="0" w:firstLine="0"/>
            </w:pPr>
            <w:r>
              <w:rPr>
                <w:rFonts w:hint="eastAsia"/>
              </w:rPr>
              <w:t>}</w:t>
            </w:r>
          </w:p>
        </w:tc>
      </w:tr>
    </w:tbl>
    <w:p w14:paraId="3F11EC6C" w14:textId="77777777" w:rsidR="00C10E1A" w:rsidRDefault="00C10E1A" w:rsidP="00C10E1A">
      <w:pPr>
        <w:ind w:firstLineChars="0" w:firstLine="0"/>
      </w:pPr>
    </w:p>
    <w:p w14:paraId="421BFA4F" w14:textId="3CC962EF" w:rsidR="004B2D4F" w:rsidRDefault="004B2D4F" w:rsidP="00B8456A">
      <w:pPr>
        <w:pStyle w:val="3"/>
        <w:numPr>
          <w:ilvl w:val="3"/>
          <w:numId w:val="1"/>
        </w:numPr>
        <w:ind w:firstLineChars="0"/>
      </w:pPr>
      <w:r>
        <w:rPr>
          <w:rFonts w:hint="eastAsia"/>
        </w:rPr>
        <w:t>设置装载点</w:t>
      </w:r>
    </w:p>
    <w:tbl>
      <w:tblPr>
        <w:tblStyle w:val="aa"/>
        <w:tblW w:w="7876" w:type="dxa"/>
        <w:tblInd w:w="420" w:type="dxa"/>
        <w:tblLayout w:type="fixed"/>
        <w:tblLook w:val="04A0" w:firstRow="1" w:lastRow="0" w:firstColumn="1" w:lastColumn="0" w:noHBand="0" w:noVBand="1"/>
      </w:tblPr>
      <w:tblGrid>
        <w:gridCol w:w="1985"/>
        <w:gridCol w:w="5891"/>
      </w:tblGrid>
      <w:tr w:rsidR="004B2D4F" w14:paraId="3A070B73" w14:textId="77777777" w:rsidTr="00124F2A">
        <w:tc>
          <w:tcPr>
            <w:tcW w:w="1985" w:type="dxa"/>
            <w:shd w:val="clear" w:color="auto" w:fill="BFBFBF" w:themeFill="background1" w:themeFillShade="BF"/>
          </w:tcPr>
          <w:p w14:paraId="465E8BFB"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342CE983" w14:textId="77777777" w:rsidR="004B2D4F" w:rsidRDefault="004B2D4F" w:rsidP="00124F2A">
            <w:pPr>
              <w:ind w:firstLineChars="0" w:firstLine="0"/>
            </w:pPr>
            <w:r>
              <w:rPr>
                <w:rFonts w:hint="eastAsia"/>
              </w:rPr>
              <w:t>设置装载点(</w:t>
            </w:r>
            <w:proofErr w:type="spellStart"/>
            <w:r>
              <w:t>setLoadSpot</w:t>
            </w:r>
            <w:proofErr w:type="spellEnd"/>
            <w:r>
              <w:t>)</w:t>
            </w:r>
          </w:p>
        </w:tc>
      </w:tr>
      <w:tr w:rsidR="004825F3" w14:paraId="50D914F9" w14:textId="77777777" w:rsidTr="00124F2A">
        <w:tc>
          <w:tcPr>
            <w:tcW w:w="1985" w:type="dxa"/>
          </w:tcPr>
          <w:p w14:paraId="3B4F11D8" w14:textId="77777777" w:rsidR="004825F3" w:rsidRDefault="004825F3" w:rsidP="004825F3">
            <w:pPr>
              <w:ind w:firstLineChars="0" w:firstLine="0"/>
            </w:pPr>
            <w:proofErr w:type="spellStart"/>
            <w:r>
              <w:rPr>
                <w:rFonts w:hint="eastAsia"/>
              </w:rPr>
              <w:t>url</w:t>
            </w:r>
            <w:proofErr w:type="spellEnd"/>
          </w:p>
        </w:tc>
        <w:tc>
          <w:tcPr>
            <w:tcW w:w="5891" w:type="dxa"/>
          </w:tcPr>
          <w:p w14:paraId="636C67DA" w14:textId="15F85C54" w:rsidR="004825F3" w:rsidRDefault="004825F3" w:rsidP="004825F3">
            <w:pPr>
              <w:ind w:firstLineChars="0" w:firstLine="0"/>
            </w:pPr>
            <w:r>
              <w:t>/maps/{</w:t>
            </w:r>
            <w:r>
              <w:rPr>
                <w:rFonts w:hint="eastAsia"/>
              </w:rPr>
              <w:t xml:space="preserve"> </w:t>
            </w:r>
            <w:proofErr w:type="spellStart"/>
            <w:r>
              <w:rPr>
                <w:rFonts w:hint="eastAsia"/>
              </w:rPr>
              <w:t>m</w:t>
            </w:r>
            <w:r>
              <w:t>apId</w:t>
            </w:r>
            <w:proofErr w:type="spellEnd"/>
            <w:r>
              <w:t xml:space="preserve"> }/ areas/</w:t>
            </w:r>
            <w:r w:rsidR="00963DB0">
              <w:t xml:space="preserve"> </w:t>
            </w:r>
            <w:proofErr w:type="spellStart"/>
            <w:r w:rsidR="00963DB0">
              <w:t>l</w:t>
            </w:r>
            <w:r w:rsidR="00963DB0" w:rsidRPr="00963DB0">
              <w:t>oadSpot</w:t>
            </w:r>
            <w:proofErr w:type="spellEnd"/>
          </w:p>
        </w:tc>
      </w:tr>
      <w:tr w:rsidR="004B2D4F" w14:paraId="035267BE" w14:textId="77777777" w:rsidTr="00124F2A">
        <w:tc>
          <w:tcPr>
            <w:tcW w:w="1985" w:type="dxa"/>
          </w:tcPr>
          <w:p w14:paraId="33067B2F" w14:textId="77777777" w:rsidR="004B2D4F" w:rsidRDefault="004B2D4F" w:rsidP="00124F2A">
            <w:pPr>
              <w:ind w:firstLineChars="0" w:firstLine="0"/>
            </w:pPr>
            <w:r>
              <w:rPr>
                <w:rFonts w:hint="eastAsia"/>
              </w:rPr>
              <w:t>方法</w:t>
            </w:r>
          </w:p>
        </w:tc>
        <w:tc>
          <w:tcPr>
            <w:tcW w:w="5891" w:type="dxa"/>
          </w:tcPr>
          <w:p w14:paraId="1AB0950A" w14:textId="3E625DA6" w:rsidR="004B2D4F" w:rsidRDefault="00ED6EFD" w:rsidP="00124F2A">
            <w:pPr>
              <w:ind w:firstLineChars="0" w:firstLine="0"/>
            </w:pPr>
            <w:r>
              <w:rPr>
                <w:rFonts w:hint="eastAsia"/>
              </w:rPr>
              <w:t>put</w:t>
            </w:r>
          </w:p>
        </w:tc>
      </w:tr>
      <w:tr w:rsidR="004C298B" w14:paraId="3BACEC44" w14:textId="77777777" w:rsidTr="00124F2A">
        <w:tc>
          <w:tcPr>
            <w:tcW w:w="1985" w:type="dxa"/>
          </w:tcPr>
          <w:p w14:paraId="0B62A5F7" w14:textId="77777777" w:rsidR="004C298B" w:rsidRDefault="004C298B" w:rsidP="004C298B">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4C298B" w:rsidRPr="008A1438" w14:paraId="20D0156F"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A9373F1" w14:textId="77777777" w:rsidR="004C298B" w:rsidRPr="008A1438" w:rsidRDefault="004C298B" w:rsidP="004C298B">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5D39B52" w14:textId="77777777" w:rsidR="004C298B" w:rsidRPr="008A1438" w:rsidRDefault="004C298B" w:rsidP="004C298B">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1FA9086" w14:textId="77777777" w:rsidR="004C298B" w:rsidRPr="008A1438" w:rsidRDefault="004C298B" w:rsidP="004C298B">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48748B6" w14:textId="77777777" w:rsidR="004C298B" w:rsidRPr="008A1438" w:rsidRDefault="004C298B" w:rsidP="004C298B">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4FD3467" w14:textId="77777777" w:rsidR="004C298B" w:rsidRPr="008A1438" w:rsidRDefault="004C298B" w:rsidP="004C298B">
                  <w:pPr>
                    <w:ind w:firstLineChars="0" w:firstLine="0"/>
                    <w:rPr>
                      <w:color w:val="000000" w:themeColor="text1"/>
                    </w:rPr>
                  </w:pPr>
                  <w:r w:rsidRPr="008A1438">
                    <w:rPr>
                      <w:rFonts w:hint="eastAsia"/>
                      <w:color w:val="000000" w:themeColor="text1"/>
                    </w:rPr>
                    <w:t>参数形式</w:t>
                  </w:r>
                </w:p>
              </w:tc>
            </w:tr>
            <w:tr w:rsidR="004C298B" w14:paraId="3C706293"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9D2F7C6" w14:textId="77777777" w:rsidR="004C298B" w:rsidRDefault="004C298B" w:rsidP="004C298B">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D784676" w14:textId="77777777" w:rsidR="004C298B" w:rsidRDefault="004C298B" w:rsidP="004C298B">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A340D68" w14:textId="77777777" w:rsidR="004C298B" w:rsidRDefault="004C298B" w:rsidP="004C298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9F3483D" w14:textId="77777777" w:rsidR="004C298B" w:rsidRDefault="004C298B" w:rsidP="004C298B">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52736DC" w14:textId="77777777" w:rsidR="004C298B" w:rsidRDefault="004C298B" w:rsidP="004C298B">
                  <w:pPr>
                    <w:ind w:firstLineChars="0" w:firstLine="0"/>
                    <w:rPr>
                      <w:color w:val="000000"/>
                    </w:rPr>
                  </w:pPr>
                  <w:proofErr w:type="spellStart"/>
                  <w:r>
                    <w:rPr>
                      <w:rFonts w:hint="eastAsia"/>
                      <w:color w:val="000000"/>
                    </w:rPr>
                    <w:t>RequestBody</w:t>
                  </w:r>
                  <w:proofErr w:type="spellEnd"/>
                </w:p>
              </w:tc>
            </w:tr>
            <w:tr w:rsidR="004C298B" w14:paraId="43A7471B"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3E827446" w14:textId="77777777" w:rsidR="004C298B" w:rsidRDefault="004C298B" w:rsidP="004C298B">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2DB37739" w14:textId="2819A572" w:rsidR="004C298B" w:rsidRDefault="004C298B" w:rsidP="004C298B">
                  <w:pPr>
                    <w:ind w:firstLineChars="0" w:firstLine="0"/>
                    <w:rPr>
                      <w:color w:val="000000" w:themeColor="text1"/>
                    </w:rPr>
                  </w:pPr>
                  <w:r>
                    <w:rPr>
                      <w:rFonts w:hint="eastAsia"/>
                      <w:color w:val="000000" w:themeColor="text1"/>
                    </w:rPr>
                    <w:t>区域</w:t>
                  </w:r>
                  <w:r w:rsidR="008452BF">
                    <w:rPr>
                      <w:rFonts w:hint="eastAsia"/>
                      <w:color w:val="000000" w:themeColor="text1"/>
                    </w:rPr>
                    <w:t>编号</w:t>
                  </w:r>
                </w:p>
              </w:tc>
              <w:tc>
                <w:tcPr>
                  <w:tcW w:w="709" w:type="dxa"/>
                  <w:tcBorders>
                    <w:top w:val="nil"/>
                    <w:left w:val="nil"/>
                    <w:bottom w:val="nil"/>
                    <w:right w:val="nil"/>
                  </w:tcBorders>
                  <w:shd w:val="clear" w:color="auto" w:fill="FFFFFF" w:themeFill="background1"/>
                </w:tcPr>
                <w:p w14:paraId="58F19EB8" w14:textId="77777777" w:rsidR="004C298B" w:rsidRDefault="004C298B" w:rsidP="004C298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862F0F4" w14:textId="77777777" w:rsidR="004C298B" w:rsidRDefault="004C298B" w:rsidP="004C298B">
                  <w:pPr>
                    <w:ind w:firstLineChars="0" w:firstLine="0"/>
                    <w:rPr>
                      <w:color w:val="000000" w:themeColor="text1"/>
                    </w:rPr>
                  </w:pPr>
                  <w:r>
                    <w:rPr>
                      <w:color w:val="000000" w:themeColor="text1"/>
                    </w:rPr>
                    <w:t xml:space="preserve">Int, </w:t>
                  </w:r>
                  <w:r>
                    <w:rPr>
                      <w:rFonts w:hint="eastAsia"/>
                      <w:color w:val="000000" w:themeColor="text1"/>
                    </w:rPr>
                    <w:t>装载区编号</w:t>
                  </w:r>
                </w:p>
              </w:tc>
              <w:tc>
                <w:tcPr>
                  <w:tcW w:w="2292" w:type="dxa"/>
                  <w:tcBorders>
                    <w:top w:val="nil"/>
                    <w:left w:val="nil"/>
                    <w:bottom w:val="nil"/>
                    <w:right w:val="nil"/>
                  </w:tcBorders>
                  <w:shd w:val="clear" w:color="auto" w:fill="FFFFFF" w:themeFill="background1"/>
                </w:tcPr>
                <w:p w14:paraId="16C2A100" w14:textId="77777777" w:rsidR="004C298B" w:rsidRDefault="004C298B" w:rsidP="004C298B">
                  <w:pPr>
                    <w:ind w:firstLineChars="0" w:firstLine="0"/>
                    <w:rPr>
                      <w:color w:val="000000"/>
                    </w:rPr>
                  </w:pPr>
                  <w:proofErr w:type="spellStart"/>
                  <w:r>
                    <w:rPr>
                      <w:rFonts w:hint="eastAsia"/>
                      <w:color w:val="000000"/>
                    </w:rPr>
                    <w:t>RequestBody</w:t>
                  </w:r>
                  <w:proofErr w:type="spellEnd"/>
                </w:p>
              </w:tc>
            </w:tr>
            <w:tr w:rsidR="00A17360" w14:paraId="21DDBBED"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7138F3A1" w14:textId="2762300C" w:rsidR="00A17360" w:rsidRDefault="00A17360" w:rsidP="00A17360">
                  <w:pPr>
                    <w:ind w:firstLineChars="0" w:firstLine="0"/>
                  </w:pPr>
                  <w:commentRangeStart w:id="97"/>
                  <w:proofErr w:type="spellStart"/>
                  <w:r>
                    <w:t>spotId</w:t>
                  </w:r>
                  <w:commentRangeEnd w:id="97"/>
                  <w:proofErr w:type="spellEnd"/>
                  <w:r w:rsidR="006E2836">
                    <w:rPr>
                      <w:rStyle w:val="af4"/>
                    </w:rPr>
                    <w:commentReference w:id="97"/>
                  </w:r>
                </w:p>
              </w:tc>
              <w:tc>
                <w:tcPr>
                  <w:tcW w:w="1134" w:type="dxa"/>
                  <w:tcBorders>
                    <w:top w:val="nil"/>
                    <w:left w:val="nil"/>
                    <w:bottom w:val="nil"/>
                    <w:right w:val="nil"/>
                  </w:tcBorders>
                  <w:shd w:val="clear" w:color="auto" w:fill="FFFFFF" w:themeFill="background1"/>
                </w:tcPr>
                <w:p w14:paraId="30E74C58" w14:textId="5486EF0E" w:rsidR="00A17360" w:rsidRDefault="00A17360" w:rsidP="00A17360">
                  <w:pPr>
                    <w:ind w:firstLineChars="0" w:firstLine="0"/>
                    <w:rPr>
                      <w:color w:val="000000" w:themeColor="text1"/>
                    </w:rPr>
                  </w:pPr>
                  <w:r>
                    <w:rPr>
                      <w:rFonts w:hint="eastAsia"/>
                      <w:color w:val="000000" w:themeColor="text1"/>
                    </w:rPr>
                    <w:t>装载点</w:t>
                  </w:r>
                  <w:r>
                    <w:rPr>
                      <w:color w:val="000000" w:themeColor="text1"/>
                    </w:rPr>
                    <w:t>ID</w:t>
                  </w:r>
                </w:p>
              </w:tc>
              <w:tc>
                <w:tcPr>
                  <w:tcW w:w="709" w:type="dxa"/>
                  <w:tcBorders>
                    <w:top w:val="nil"/>
                    <w:left w:val="nil"/>
                    <w:bottom w:val="nil"/>
                    <w:right w:val="nil"/>
                  </w:tcBorders>
                  <w:shd w:val="clear" w:color="auto" w:fill="FFFFFF" w:themeFill="background1"/>
                </w:tcPr>
                <w:p w14:paraId="34689254" w14:textId="5000B458"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AC2697F" w14:textId="4613784C"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7F5603D3" w14:textId="73FADDC3"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4A38CA6B"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026F7B9B" w14:textId="4AE5D77C" w:rsidR="00A17360" w:rsidRDefault="00A17360" w:rsidP="00A17360">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09E59046" w14:textId="6E8884B7" w:rsidR="00A17360" w:rsidRDefault="00A17360" w:rsidP="00A17360">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6DC924B" w14:textId="06584410"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6E50EF2" w14:textId="0F0D1553" w:rsidR="00A17360" w:rsidRDefault="00A17360" w:rsidP="00A17360">
                  <w:pPr>
                    <w:ind w:firstLineChars="0" w:firstLine="0"/>
                    <w:rPr>
                      <w:color w:val="000000" w:themeColor="text1"/>
                    </w:rPr>
                  </w:pPr>
                  <w:r>
                    <w:rPr>
                      <w:rFonts w:hint="eastAsia"/>
                      <w:color w:val="000000" w:themeColor="text1"/>
                    </w:rPr>
                    <w:t>String，排队点</w:t>
                  </w:r>
                  <w:r>
                    <w:rPr>
                      <w:color w:val="000000" w:themeColor="text1"/>
                    </w:rPr>
                    <w:t>”</w:t>
                  </w:r>
                  <w:proofErr w:type="spellStart"/>
                  <w:r>
                    <w:rPr>
                      <w:rFonts w:hint="eastAsia"/>
                      <w:color w:val="000000" w:themeColor="text1"/>
                    </w:rPr>
                    <w:t>load</w:t>
                  </w:r>
                  <w:r>
                    <w:rPr>
                      <w:color w:val="000000" w:themeColor="text1"/>
                    </w:rPr>
                    <w:t>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6C7B1DF2" w14:textId="111B86EB"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C199E5E"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0CB1DC8F" w14:textId="5E75E105" w:rsidR="00A17360" w:rsidRDefault="00A17360" w:rsidP="00A17360">
                  <w:pPr>
                    <w:ind w:firstLineChars="0" w:firstLine="0"/>
                  </w:pPr>
                  <w:r>
                    <w:rPr>
                      <w:rFonts w:hint="eastAsia"/>
                    </w:rPr>
                    <w:lastRenderedPageBreak/>
                    <w:t>spot</w:t>
                  </w:r>
                  <w:r>
                    <w:t xml:space="preserve"> </w:t>
                  </w:r>
                </w:p>
              </w:tc>
              <w:tc>
                <w:tcPr>
                  <w:tcW w:w="1134" w:type="dxa"/>
                  <w:tcBorders>
                    <w:top w:val="nil"/>
                    <w:left w:val="nil"/>
                    <w:bottom w:val="nil"/>
                    <w:right w:val="nil"/>
                  </w:tcBorders>
                  <w:shd w:val="clear" w:color="auto" w:fill="FFFFFF" w:themeFill="background1"/>
                </w:tcPr>
                <w:p w14:paraId="1E670C9A" w14:textId="77777777"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725B41B0" w14:textId="77777777"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1F403A9" w14:textId="48AE1EE6" w:rsidR="00A17360" w:rsidRDefault="00A17360" w:rsidP="00A17360">
                  <w:pPr>
                    <w:ind w:left="210" w:hangingChars="100" w:hanging="210"/>
                    <w:rPr>
                      <w:color w:val="000000" w:themeColor="text1"/>
                    </w:rPr>
                  </w:pPr>
                  <w:r>
                    <w:rPr>
                      <w:rFonts w:hint="eastAsia"/>
                      <w:color w:val="000000" w:themeColor="text1"/>
                    </w:rPr>
                    <w:t>对象，spot：{</w:t>
                  </w:r>
                  <w:proofErr w:type="spellStart"/>
                  <w:r>
                    <w:rPr>
                      <w:color w:val="000000" w:themeColor="text1"/>
                    </w:rPr>
                    <w:t>x,y,z</w:t>
                  </w:r>
                  <w:r>
                    <w:rPr>
                      <w:rFonts w:hint="eastAsia"/>
                      <w:color w:val="000000" w:themeColor="text1"/>
                    </w:rPr>
                    <w:t>,</w:t>
                  </w:r>
                  <w:r>
                    <w:rPr>
                      <w:color w:val="000000" w:themeColor="text1"/>
                    </w:rPr>
                    <w:t>yawAngle</w:t>
                  </w:r>
                  <w:proofErr w:type="spellEnd"/>
                  <w:r>
                    <w:rPr>
                      <w:rFonts w:hint="eastAsia"/>
                      <w:color w:val="000000" w:themeColor="text1"/>
                    </w:rPr>
                    <w:t>}，x、y、z为局部坐标，</w:t>
                  </w:r>
                  <w:proofErr w:type="spellStart"/>
                  <w:r>
                    <w:rPr>
                      <w:rFonts w:hint="eastAsia"/>
                      <w:color w:val="000000" w:themeColor="text1"/>
                    </w:rPr>
                    <w:t>yawAngle</w:t>
                  </w:r>
                  <w:proofErr w:type="spellEnd"/>
                  <w:r>
                    <w:rPr>
                      <w:rFonts w:hint="eastAsia"/>
                      <w:color w:val="000000" w:themeColor="text1"/>
                    </w:rPr>
                    <w:t>为横摆角</w:t>
                  </w:r>
                </w:p>
              </w:tc>
              <w:tc>
                <w:tcPr>
                  <w:tcW w:w="2292" w:type="dxa"/>
                  <w:tcBorders>
                    <w:top w:val="nil"/>
                    <w:left w:val="nil"/>
                    <w:bottom w:val="nil"/>
                    <w:right w:val="nil"/>
                  </w:tcBorders>
                  <w:shd w:val="clear" w:color="auto" w:fill="FFFFFF" w:themeFill="background1"/>
                </w:tcPr>
                <w:p w14:paraId="793D34A5"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7F4F5F6A"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44577FC8" w14:textId="230C6989"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6BCE01B5" w14:textId="6A7E9EEF"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592465BA" w14:textId="16A43648"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45F7CD7" w14:textId="058417EE" w:rsidR="00A17360" w:rsidRDefault="00A17360" w:rsidP="00A17360">
                  <w:pPr>
                    <w:ind w:firstLineChars="0" w:firstLine="0"/>
                    <w:rPr>
                      <w:color w:val="000000" w:themeColor="text1"/>
                    </w:rPr>
                  </w:pPr>
                  <w:r>
                    <w:rPr>
                      <w:rFonts w:hint="eastAsia"/>
                      <w:color w:val="000000" w:themeColor="text1"/>
                    </w:rPr>
                    <w:t>装载点采集数据文件路径，如果设置此项则忽略spot参数</w:t>
                  </w:r>
                </w:p>
              </w:tc>
              <w:tc>
                <w:tcPr>
                  <w:tcW w:w="2292" w:type="dxa"/>
                  <w:tcBorders>
                    <w:top w:val="nil"/>
                    <w:left w:val="nil"/>
                    <w:bottom w:val="nil"/>
                    <w:right w:val="nil"/>
                  </w:tcBorders>
                  <w:shd w:val="clear" w:color="auto" w:fill="FFFFFF" w:themeFill="background1"/>
                </w:tcPr>
                <w:p w14:paraId="3E453001" w14:textId="3197C25B" w:rsidR="00A17360" w:rsidRDefault="00A17360" w:rsidP="00A17360">
                  <w:pPr>
                    <w:ind w:firstLineChars="0" w:firstLine="0"/>
                    <w:rPr>
                      <w:color w:val="000000"/>
                    </w:rPr>
                  </w:pPr>
                  <w:proofErr w:type="spellStart"/>
                  <w:r>
                    <w:rPr>
                      <w:rFonts w:hint="eastAsia"/>
                      <w:color w:val="000000"/>
                    </w:rPr>
                    <w:t>RequestBody</w:t>
                  </w:r>
                  <w:proofErr w:type="spellEnd"/>
                </w:p>
              </w:tc>
            </w:tr>
          </w:tbl>
          <w:p w14:paraId="6285A236" w14:textId="77777777" w:rsidR="004C298B" w:rsidRDefault="004C298B" w:rsidP="004C298B">
            <w:pPr>
              <w:ind w:firstLineChars="0" w:firstLine="0"/>
            </w:pPr>
          </w:p>
        </w:tc>
      </w:tr>
      <w:tr w:rsidR="004C298B" w14:paraId="11558350" w14:textId="77777777" w:rsidTr="00124F2A">
        <w:tc>
          <w:tcPr>
            <w:tcW w:w="1985" w:type="dxa"/>
          </w:tcPr>
          <w:p w14:paraId="73F0C484" w14:textId="77777777" w:rsidR="004C298B" w:rsidRDefault="004C298B" w:rsidP="004C298B">
            <w:pPr>
              <w:ind w:firstLineChars="0" w:firstLine="0"/>
            </w:pPr>
            <w:r>
              <w:rPr>
                <w:rFonts w:hint="eastAsia"/>
              </w:rPr>
              <w:lastRenderedPageBreak/>
              <w:t>返回值</w:t>
            </w:r>
          </w:p>
        </w:tc>
        <w:tc>
          <w:tcPr>
            <w:tcW w:w="5891" w:type="dxa"/>
          </w:tcPr>
          <w:p w14:paraId="76AFF7A8" w14:textId="77777777" w:rsidR="004C298B" w:rsidRDefault="004C298B" w:rsidP="004C298B">
            <w:pPr>
              <w:ind w:firstLineChars="0" w:firstLine="0"/>
            </w:pPr>
            <w:r>
              <w:t>{</w:t>
            </w:r>
          </w:p>
          <w:p w14:paraId="57BCE409" w14:textId="77777777" w:rsidR="004C298B" w:rsidRDefault="004C298B" w:rsidP="004C298B">
            <w:pPr>
              <w:ind w:firstLineChars="0" w:firstLine="0"/>
            </w:pPr>
            <w:r>
              <w:t>code: 200,</w:t>
            </w:r>
          </w:p>
          <w:p w14:paraId="6B4D9373" w14:textId="77777777" w:rsidR="00925B54" w:rsidRDefault="004C298B" w:rsidP="00925B54">
            <w:pPr>
              <w:ind w:firstLineChars="0" w:firstLine="0"/>
            </w:pPr>
            <w:r>
              <w:t>message: “</w:t>
            </w:r>
            <w:r w:rsidR="00A94DD9">
              <w:rPr>
                <w:rFonts w:hint="eastAsia"/>
              </w:rPr>
              <w:t>设置成功</w:t>
            </w:r>
            <w:r>
              <w:t>”</w:t>
            </w:r>
            <w:r w:rsidR="00925B54">
              <w:t>,</w:t>
            </w:r>
          </w:p>
          <w:p w14:paraId="04851ECA" w14:textId="2328D6E6" w:rsidR="004C298B" w:rsidRDefault="00925B54" w:rsidP="004C298B">
            <w:pPr>
              <w:ind w:firstLineChars="0" w:firstLine="0"/>
            </w:pPr>
            <w:r>
              <w:rPr>
                <w:rFonts w:hint="eastAsia"/>
              </w:rPr>
              <w:t>d</w:t>
            </w:r>
            <w:r>
              <w:t>ata: id</w:t>
            </w:r>
          </w:p>
          <w:p w14:paraId="01FAE5FB" w14:textId="77777777" w:rsidR="004C298B" w:rsidRDefault="004C298B" w:rsidP="004C298B">
            <w:pPr>
              <w:ind w:firstLineChars="0" w:firstLine="0"/>
            </w:pPr>
            <w:r>
              <w:rPr>
                <w:rFonts w:hint="eastAsia"/>
              </w:rPr>
              <w:t>}</w:t>
            </w:r>
          </w:p>
        </w:tc>
      </w:tr>
    </w:tbl>
    <w:p w14:paraId="189B3F3A" w14:textId="77777777" w:rsidR="004B2D4F" w:rsidRDefault="004B2D4F" w:rsidP="004B2D4F">
      <w:pPr>
        <w:ind w:firstLineChars="0" w:firstLine="0"/>
      </w:pPr>
    </w:p>
    <w:p w14:paraId="16D5502A" w14:textId="77777777" w:rsidR="004B2D4F" w:rsidRDefault="004B2D4F" w:rsidP="00B8456A">
      <w:pPr>
        <w:pStyle w:val="3"/>
        <w:numPr>
          <w:ilvl w:val="3"/>
          <w:numId w:val="1"/>
        </w:numPr>
        <w:ind w:firstLineChars="0"/>
      </w:pPr>
      <w:r>
        <w:rPr>
          <w:rFonts w:hint="eastAsia"/>
        </w:rPr>
        <w:t>设置卸矿点</w:t>
      </w:r>
    </w:p>
    <w:tbl>
      <w:tblPr>
        <w:tblStyle w:val="aa"/>
        <w:tblW w:w="7876" w:type="dxa"/>
        <w:tblInd w:w="420" w:type="dxa"/>
        <w:tblLayout w:type="fixed"/>
        <w:tblLook w:val="04A0" w:firstRow="1" w:lastRow="0" w:firstColumn="1" w:lastColumn="0" w:noHBand="0" w:noVBand="1"/>
      </w:tblPr>
      <w:tblGrid>
        <w:gridCol w:w="1985"/>
        <w:gridCol w:w="5891"/>
      </w:tblGrid>
      <w:tr w:rsidR="004B2D4F" w14:paraId="6BE908A6" w14:textId="77777777" w:rsidTr="00124F2A">
        <w:tc>
          <w:tcPr>
            <w:tcW w:w="1985" w:type="dxa"/>
            <w:shd w:val="clear" w:color="auto" w:fill="BFBFBF" w:themeFill="background1" w:themeFillShade="BF"/>
          </w:tcPr>
          <w:p w14:paraId="107128A9"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6031A738" w14:textId="77777777" w:rsidR="004B2D4F" w:rsidRDefault="004B2D4F" w:rsidP="00124F2A">
            <w:pPr>
              <w:ind w:firstLineChars="0" w:firstLine="0"/>
            </w:pPr>
            <w:r>
              <w:rPr>
                <w:rFonts w:hint="eastAsia"/>
              </w:rPr>
              <w:t>设置卸矿点(</w:t>
            </w:r>
            <w:proofErr w:type="spellStart"/>
            <w:r>
              <w:t>setUnloadMineralSpot</w:t>
            </w:r>
            <w:proofErr w:type="spellEnd"/>
            <w:r>
              <w:t>)</w:t>
            </w:r>
          </w:p>
        </w:tc>
      </w:tr>
      <w:tr w:rsidR="00DF5843" w14:paraId="36DCD66C" w14:textId="77777777" w:rsidTr="00124F2A">
        <w:tc>
          <w:tcPr>
            <w:tcW w:w="1985" w:type="dxa"/>
          </w:tcPr>
          <w:p w14:paraId="65FDCB6D" w14:textId="77777777" w:rsidR="00DF5843" w:rsidRDefault="00DF5843" w:rsidP="00DF5843">
            <w:pPr>
              <w:ind w:firstLineChars="0" w:firstLine="0"/>
            </w:pPr>
            <w:proofErr w:type="spellStart"/>
            <w:r>
              <w:rPr>
                <w:rFonts w:hint="eastAsia"/>
              </w:rPr>
              <w:t>url</w:t>
            </w:r>
            <w:proofErr w:type="spellEnd"/>
          </w:p>
        </w:tc>
        <w:tc>
          <w:tcPr>
            <w:tcW w:w="5891" w:type="dxa"/>
          </w:tcPr>
          <w:p w14:paraId="54721001" w14:textId="7BB423D2" w:rsidR="00DF5843" w:rsidRDefault="00DF5843" w:rsidP="00DF5843">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963DB0">
              <w:t>unloadMineralSpot</w:t>
            </w:r>
            <w:proofErr w:type="spellEnd"/>
          </w:p>
        </w:tc>
      </w:tr>
      <w:tr w:rsidR="004B2D4F" w14:paraId="07BFED73" w14:textId="77777777" w:rsidTr="00124F2A">
        <w:tc>
          <w:tcPr>
            <w:tcW w:w="1985" w:type="dxa"/>
          </w:tcPr>
          <w:p w14:paraId="511AC1D4" w14:textId="77777777" w:rsidR="004B2D4F" w:rsidRDefault="004B2D4F" w:rsidP="00124F2A">
            <w:pPr>
              <w:ind w:firstLineChars="0" w:firstLine="0"/>
            </w:pPr>
            <w:r>
              <w:rPr>
                <w:rFonts w:hint="eastAsia"/>
              </w:rPr>
              <w:t>方法</w:t>
            </w:r>
          </w:p>
        </w:tc>
        <w:tc>
          <w:tcPr>
            <w:tcW w:w="5891" w:type="dxa"/>
          </w:tcPr>
          <w:p w14:paraId="0A8ABEA1" w14:textId="0B58B5DF" w:rsidR="004B2D4F" w:rsidRDefault="00ED6EFD" w:rsidP="00124F2A">
            <w:pPr>
              <w:ind w:firstLineChars="0" w:firstLine="0"/>
            </w:pPr>
            <w:r>
              <w:rPr>
                <w:rFonts w:hint="eastAsia"/>
              </w:rPr>
              <w:t>put</w:t>
            </w:r>
          </w:p>
        </w:tc>
      </w:tr>
      <w:tr w:rsidR="004B2D4F" w14:paraId="734BEA24" w14:textId="77777777" w:rsidTr="00124F2A">
        <w:tc>
          <w:tcPr>
            <w:tcW w:w="1985" w:type="dxa"/>
          </w:tcPr>
          <w:p w14:paraId="690508C7"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A5297D" w:rsidRPr="008A1438" w14:paraId="2DA008B5"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E627985" w14:textId="77777777" w:rsidR="00A5297D" w:rsidRPr="008A1438" w:rsidRDefault="00A5297D" w:rsidP="00A5297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2DCB418" w14:textId="77777777" w:rsidR="00A5297D" w:rsidRPr="008A1438" w:rsidRDefault="00A5297D" w:rsidP="00A5297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7F5A8DA" w14:textId="77777777" w:rsidR="00A5297D" w:rsidRPr="008A1438" w:rsidRDefault="00A5297D" w:rsidP="00A5297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65B8C82" w14:textId="77777777" w:rsidR="00A5297D" w:rsidRPr="008A1438" w:rsidRDefault="00A5297D" w:rsidP="00A5297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12A44D8" w14:textId="77777777" w:rsidR="00A5297D" w:rsidRPr="008A1438" w:rsidRDefault="00A5297D" w:rsidP="00A5297D">
                  <w:pPr>
                    <w:ind w:firstLineChars="0" w:firstLine="0"/>
                    <w:rPr>
                      <w:color w:val="000000" w:themeColor="text1"/>
                    </w:rPr>
                  </w:pPr>
                  <w:r w:rsidRPr="008A1438">
                    <w:rPr>
                      <w:rFonts w:hint="eastAsia"/>
                      <w:color w:val="000000" w:themeColor="text1"/>
                    </w:rPr>
                    <w:t>参数形式</w:t>
                  </w:r>
                </w:p>
              </w:tc>
            </w:tr>
            <w:tr w:rsidR="00A5297D" w14:paraId="0134C681"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F7AD35B" w14:textId="77777777" w:rsidR="00A5297D" w:rsidRDefault="00A5297D" w:rsidP="00A5297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60B2E76" w14:textId="77777777" w:rsidR="00A5297D" w:rsidRDefault="00A5297D" w:rsidP="00A5297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6024DFF" w14:textId="77777777" w:rsidR="00A5297D" w:rsidRDefault="00A5297D" w:rsidP="00A5297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176DD0C" w14:textId="77777777" w:rsidR="00A5297D" w:rsidRDefault="00A5297D" w:rsidP="00A5297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80ACBAE" w14:textId="77777777" w:rsidR="00A5297D" w:rsidRDefault="00A5297D" w:rsidP="00A5297D">
                  <w:pPr>
                    <w:ind w:firstLineChars="0" w:firstLine="0"/>
                    <w:rPr>
                      <w:color w:val="000000"/>
                    </w:rPr>
                  </w:pPr>
                  <w:proofErr w:type="spellStart"/>
                  <w:r>
                    <w:rPr>
                      <w:rFonts w:hint="eastAsia"/>
                      <w:color w:val="000000"/>
                    </w:rPr>
                    <w:t>RequestBody</w:t>
                  </w:r>
                  <w:proofErr w:type="spellEnd"/>
                </w:p>
              </w:tc>
            </w:tr>
            <w:tr w:rsidR="00A5297D" w14:paraId="04BF2AF0"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0AFF2BE" w14:textId="77777777" w:rsidR="00A5297D" w:rsidRDefault="00A5297D" w:rsidP="00A5297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59003F7C" w14:textId="2A985F02" w:rsidR="00A5297D" w:rsidRDefault="00A5297D" w:rsidP="00A5297D">
                  <w:pPr>
                    <w:ind w:firstLineChars="0" w:firstLine="0"/>
                    <w:rPr>
                      <w:color w:val="000000" w:themeColor="text1"/>
                    </w:rPr>
                  </w:pPr>
                  <w:r>
                    <w:rPr>
                      <w:rFonts w:hint="eastAsia"/>
                      <w:color w:val="000000" w:themeColor="text1"/>
                    </w:rPr>
                    <w:t>区域</w:t>
                  </w:r>
                  <w:r w:rsidR="00EF26B7">
                    <w:rPr>
                      <w:rFonts w:hint="eastAsia"/>
                      <w:color w:val="000000" w:themeColor="text1"/>
                    </w:rPr>
                    <w:t>编号</w:t>
                  </w:r>
                </w:p>
              </w:tc>
              <w:tc>
                <w:tcPr>
                  <w:tcW w:w="709" w:type="dxa"/>
                  <w:tcBorders>
                    <w:top w:val="nil"/>
                    <w:left w:val="nil"/>
                    <w:bottom w:val="nil"/>
                    <w:right w:val="nil"/>
                  </w:tcBorders>
                  <w:shd w:val="clear" w:color="auto" w:fill="FFFFFF" w:themeFill="background1"/>
                </w:tcPr>
                <w:p w14:paraId="799062E4" w14:textId="77777777" w:rsidR="00A5297D" w:rsidRDefault="00A5297D" w:rsidP="00A5297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32EC5C8" w14:textId="6522EEF8" w:rsidR="00A5297D" w:rsidRDefault="00A5297D" w:rsidP="00A5297D">
                  <w:pPr>
                    <w:ind w:firstLineChars="0" w:firstLine="0"/>
                    <w:rPr>
                      <w:color w:val="000000" w:themeColor="text1"/>
                    </w:rPr>
                  </w:pPr>
                  <w:r>
                    <w:rPr>
                      <w:color w:val="000000" w:themeColor="text1"/>
                    </w:rPr>
                    <w:t xml:space="preserve">Int, </w:t>
                  </w:r>
                  <w:r w:rsidR="00EF26B7">
                    <w:rPr>
                      <w:rFonts w:hint="eastAsia"/>
                      <w:color w:val="000000" w:themeColor="text1"/>
                    </w:rPr>
                    <w:t>卸矿区</w:t>
                  </w:r>
                  <w:r>
                    <w:rPr>
                      <w:rFonts w:hint="eastAsia"/>
                      <w:color w:val="000000" w:themeColor="text1"/>
                    </w:rPr>
                    <w:t>编号</w:t>
                  </w:r>
                </w:p>
              </w:tc>
              <w:tc>
                <w:tcPr>
                  <w:tcW w:w="2292" w:type="dxa"/>
                  <w:tcBorders>
                    <w:top w:val="nil"/>
                    <w:left w:val="nil"/>
                    <w:bottom w:val="nil"/>
                    <w:right w:val="nil"/>
                  </w:tcBorders>
                  <w:shd w:val="clear" w:color="auto" w:fill="FFFFFF" w:themeFill="background1"/>
                </w:tcPr>
                <w:p w14:paraId="2466545D" w14:textId="77777777" w:rsidR="00A5297D" w:rsidRDefault="00A5297D" w:rsidP="00A5297D">
                  <w:pPr>
                    <w:ind w:firstLineChars="0" w:firstLine="0"/>
                    <w:rPr>
                      <w:color w:val="000000"/>
                    </w:rPr>
                  </w:pPr>
                  <w:proofErr w:type="spellStart"/>
                  <w:r>
                    <w:rPr>
                      <w:rFonts w:hint="eastAsia"/>
                      <w:color w:val="000000"/>
                    </w:rPr>
                    <w:t>RequestBody</w:t>
                  </w:r>
                  <w:proofErr w:type="spellEnd"/>
                </w:p>
              </w:tc>
            </w:tr>
            <w:tr w:rsidR="00A17360" w14:paraId="0AD1BB89"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FCFC026" w14:textId="653DA682" w:rsidR="00A17360" w:rsidRDefault="00A17360" w:rsidP="00A17360">
                  <w:pPr>
                    <w:ind w:firstLineChars="0" w:firstLine="0"/>
                  </w:pPr>
                  <w:commentRangeStart w:id="98"/>
                  <w:proofErr w:type="spellStart"/>
                  <w:r>
                    <w:t>spotId</w:t>
                  </w:r>
                  <w:commentRangeEnd w:id="98"/>
                  <w:proofErr w:type="spellEnd"/>
                  <w:r w:rsidR="006E2836">
                    <w:rPr>
                      <w:rStyle w:val="af4"/>
                    </w:rPr>
                    <w:commentReference w:id="98"/>
                  </w:r>
                </w:p>
              </w:tc>
              <w:tc>
                <w:tcPr>
                  <w:tcW w:w="1134" w:type="dxa"/>
                  <w:tcBorders>
                    <w:top w:val="nil"/>
                    <w:left w:val="nil"/>
                    <w:bottom w:val="nil"/>
                    <w:right w:val="nil"/>
                  </w:tcBorders>
                  <w:shd w:val="clear" w:color="auto" w:fill="FFFFFF" w:themeFill="background1"/>
                </w:tcPr>
                <w:p w14:paraId="500B36BD" w14:textId="5B2ABF57" w:rsidR="00A17360" w:rsidRDefault="00A17360" w:rsidP="00A17360">
                  <w:pPr>
                    <w:ind w:firstLineChars="0" w:firstLine="0"/>
                    <w:rPr>
                      <w:color w:val="000000" w:themeColor="text1"/>
                    </w:rPr>
                  </w:pPr>
                  <w:r>
                    <w:rPr>
                      <w:rFonts w:hint="eastAsia"/>
                      <w:color w:val="000000" w:themeColor="text1"/>
                    </w:rPr>
                    <w:t>卸矿点</w:t>
                  </w:r>
                  <w:r>
                    <w:rPr>
                      <w:color w:val="000000" w:themeColor="text1"/>
                    </w:rPr>
                    <w:t>ID</w:t>
                  </w:r>
                </w:p>
              </w:tc>
              <w:tc>
                <w:tcPr>
                  <w:tcW w:w="709" w:type="dxa"/>
                  <w:tcBorders>
                    <w:top w:val="nil"/>
                    <w:left w:val="nil"/>
                    <w:bottom w:val="nil"/>
                    <w:right w:val="nil"/>
                  </w:tcBorders>
                  <w:shd w:val="clear" w:color="auto" w:fill="FFFFFF" w:themeFill="background1"/>
                </w:tcPr>
                <w:p w14:paraId="593FCEB2" w14:textId="1F4FFE9B"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FE95AED" w14:textId="5AE7476A"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36523540" w14:textId="75AB95CE"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4B2C156E"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34DEE0AD" w14:textId="31AC59C4"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655E1C1F" w14:textId="21304508"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6669B1D8" w14:textId="77777777"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FD88A79" w14:textId="3EB73A82" w:rsidR="00A17360" w:rsidRDefault="00A17360" w:rsidP="00A17360">
                  <w:pPr>
                    <w:ind w:firstLineChars="0" w:firstLine="0"/>
                    <w:rPr>
                      <w:color w:val="000000" w:themeColor="text1"/>
                    </w:rPr>
                  </w:pPr>
                  <w:r>
                    <w:rPr>
                      <w:rFonts w:hint="eastAsia"/>
                      <w:color w:val="000000" w:themeColor="text1"/>
                    </w:rPr>
                    <w:t>对象，spot：{</w:t>
                  </w:r>
                  <w:proofErr w:type="spellStart"/>
                  <w:r>
                    <w:rPr>
                      <w:color w:val="000000" w:themeColor="text1"/>
                    </w:rPr>
                    <w:t>x,y,z</w:t>
                  </w:r>
                  <w:r>
                    <w:rPr>
                      <w:rFonts w:hint="eastAsia"/>
                      <w:color w:val="000000" w:themeColor="text1"/>
                    </w:rPr>
                    <w:t>,</w:t>
                  </w:r>
                  <w:r>
                    <w:rPr>
                      <w:color w:val="000000" w:themeColor="text1"/>
                    </w:rPr>
                    <w:t>yawAngle</w:t>
                  </w:r>
                  <w:proofErr w:type="spellEnd"/>
                  <w:r>
                    <w:rPr>
                      <w:rFonts w:hint="eastAsia"/>
                      <w:color w:val="000000" w:themeColor="text1"/>
                    </w:rPr>
                    <w:t>}，x、y、z为局部坐标，</w:t>
                  </w:r>
                  <w:proofErr w:type="spellStart"/>
                  <w:r>
                    <w:rPr>
                      <w:rFonts w:hint="eastAsia"/>
                      <w:color w:val="000000" w:themeColor="text1"/>
                    </w:rPr>
                    <w:t>yawAngle</w:t>
                  </w:r>
                  <w:proofErr w:type="spellEnd"/>
                  <w:r>
                    <w:rPr>
                      <w:rFonts w:hint="eastAsia"/>
                      <w:color w:val="000000" w:themeColor="text1"/>
                    </w:rPr>
                    <w:t>为横摆角</w:t>
                  </w:r>
                </w:p>
              </w:tc>
              <w:tc>
                <w:tcPr>
                  <w:tcW w:w="2292" w:type="dxa"/>
                  <w:tcBorders>
                    <w:top w:val="nil"/>
                    <w:left w:val="nil"/>
                    <w:bottom w:val="nil"/>
                    <w:right w:val="nil"/>
                  </w:tcBorders>
                  <w:shd w:val="clear" w:color="auto" w:fill="FFFFFF" w:themeFill="background1"/>
                </w:tcPr>
                <w:p w14:paraId="31455073"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1BBEDA9"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1F4CE300" w14:textId="63DCB5D9"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63AD2920" w14:textId="25393434"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050F9E53" w14:textId="1E9477B9"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433986A2" w14:textId="0BEF7A46" w:rsidR="00A17360" w:rsidRDefault="00A17360" w:rsidP="00A17360">
                  <w:pPr>
                    <w:ind w:firstLineChars="0" w:firstLine="0"/>
                    <w:rPr>
                      <w:color w:val="000000" w:themeColor="text1"/>
                    </w:rPr>
                  </w:pPr>
                  <w:r>
                    <w:rPr>
                      <w:rFonts w:hint="eastAsia"/>
                      <w:color w:val="000000" w:themeColor="text1"/>
                    </w:rPr>
                    <w:t>卸矿点采集数据文件路径，如果设置此项则忽略spot参数</w:t>
                  </w:r>
                </w:p>
              </w:tc>
              <w:tc>
                <w:tcPr>
                  <w:tcW w:w="2292" w:type="dxa"/>
                  <w:tcBorders>
                    <w:top w:val="nil"/>
                    <w:left w:val="nil"/>
                    <w:bottom w:val="nil"/>
                    <w:right w:val="nil"/>
                  </w:tcBorders>
                  <w:shd w:val="clear" w:color="auto" w:fill="FFFFFF" w:themeFill="background1"/>
                </w:tcPr>
                <w:p w14:paraId="10EEBC56" w14:textId="637B1184" w:rsidR="00A17360" w:rsidRDefault="00A17360" w:rsidP="00A17360">
                  <w:pPr>
                    <w:ind w:firstLineChars="0" w:firstLine="0"/>
                    <w:rPr>
                      <w:color w:val="000000"/>
                    </w:rPr>
                  </w:pPr>
                  <w:proofErr w:type="spellStart"/>
                  <w:r>
                    <w:rPr>
                      <w:rFonts w:hint="eastAsia"/>
                      <w:color w:val="000000"/>
                    </w:rPr>
                    <w:t>RequestBody</w:t>
                  </w:r>
                  <w:proofErr w:type="spellEnd"/>
                </w:p>
              </w:tc>
            </w:tr>
          </w:tbl>
          <w:p w14:paraId="012E9662" w14:textId="77777777" w:rsidR="004B2D4F" w:rsidRDefault="004B2D4F" w:rsidP="00124F2A">
            <w:pPr>
              <w:ind w:firstLineChars="0" w:firstLine="0"/>
            </w:pPr>
          </w:p>
        </w:tc>
      </w:tr>
      <w:tr w:rsidR="004B2D4F" w14:paraId="24B17C16" w14:textId="77777777" w:rsidTr="00124F2A">
        <w:tc>
          <w:tcPr>
            <w:tcW w:w="1985" w:type="dxa"/>
          </w:tcPr>
          <w:p w14:paraId="42625E4A" w14:textId="77777777" w:rsidR="004B2D4F" w:rsidRDefault="004B2D4F" w:rsidP="00124F2A">
            <w:pPr>
              <w:ind w:firstLineChars="0" w:firstLine="0"/>
            </w:pPr>
            <w:r>
              <w:rPr>
                <w:rFonts w:hint="eastAsia"/>
              </w:rPr>
              <w:t>返回值</w:t>
            </w:r>
          </w:p>
        </w:tc>
        <w:tc>
          <w:tcPr>
            <w:tcW w:w="5891" w:type="dxa"/>
          </w:tcPr>
          <w:p w14:paraId="52C821F6" w14:textId="77777777" w:rsidR="004B2D4F" w:rsidRDefault="004B2D4F" w:rsidP="00124F2A">
            <w:pPr>
              <w:ind w:firstLineChars="0" w:firstLine="0"/>
            </w:pPr>
            <w:r>
              <w:t>{</w:t>
            </w:r>
          </w:p>
          <w:p w14:paraId="62CBB57A" w14:textId="77777777" w:rsidR="004B2D4F" w:rsidRDefault="004B2D4F" w:rsidP="00124F2A">
            <w:pPr>
              <w:ind w:firstLineChars="0" w:firstLine="0"/>
            </w:pPr>
            <w:r>
              <w:t>code: 200,</w:t>
            </w:r>
          </w:p>
          <w:p w14:paraId="375D9633" w14:textId="77777777" w:rsidR="002F28AA" w:rsidRDefault="004B2D4F" w:rsidP="002F28AA">
            <w:pPr>
              <w:ind w:firstLineChars="0" w:firstLine="0"/>
            </w:pPr>
            <w:r>
              <w:t>message: “</w:t>
            </w:r>
            <w:r w:rsidR="00993BEB">
              <w:rPr>
                <w:rFonts w:hint="eastAsia"/>
              </w:rPr>
              <w:t>设置成功</w:t>
            </w:r>
            <w:r>
              <w:t>”</w:t>
            </w:r>
            <w:r w:rsidR="002F28AA">
              <w:t>,</w:t>
            </w:r>
          </w:p>
          <w:p w14:paraId="3BFE04BA" w14:textId="738855B3" w:rsidR="004B2D4F" w:rsidRDefault="002F28AA" w:rsidP="00124F2A">
            <w:pPr>
              <w:ind w:firstLineChars="0" w:firstLine="0"/>
            </w:pPr>
            <w:r>
              <w:rPr>
                <w:rFonts w:hint="eastAsia"/>
              </w:rPr>
              <w:t>d</w:t>
            </w:r>
            <w:r>
              <w:t>ata: id</w:t>
            </w:r>
          </w:p>
          <w:p w14:paraId="1B0833A2" w14:textId="77777777" w:rsidR="004B2D4F" w:rsidRDefault="004B2D4F" w:rsidP="00124F2A">
            <w:pPr>
              <w:ind w:firstLineChars="0" w:firstLine="0"/>
            </w:pPr>
            <w:r>
              <w:rPr>
                <w:rFonts w:hint="eastAsia"/>
              </w:rPr>
              <w:lastRenderedPageBreak/>
              <w:t>}</w:t>
            </w:r>
          </w:p>
        </w:tc>
      </w:tr>
    </w:tbl>
    <w:p w14:paraId="47F20E3D" w14:textId="77777777" w:rsidR="004B2D4F" w:rsidRDefault="004B2D4F" w:rsidP="004B2D4F">
      <w:pPr>
        <w:ind w:firstLineChars="0" w:firstLine="0"/>
      </w:pPr>
    </w:p>
    <w:p w14:paraId="42749FCC" w14:textId="78D7D0DC" w:rsidR="00545A6C" w:rsidRDefault="00545A6C" w:rsidP="00545A6C">
      <w:pPr>
        <w:pStyle w:val="3"/>
        <w:numPr>
          <w:ilvl w:val="3"/>
          <w:numId w:val="1"/>
        </w:numPr>
        <w:ind w:firstLineChars="0"/>
      </w:pPr>
      <w:r>
        <w:rPr>
          <w:rFonts w:hint="eastAsia"/>
        </w:rPr>
        <w:t>设置排土块</w:t>
      </w:r>
    </w:p>
    <w:tbl>
      <w:tblPr>
        <w:tblStyle w:val="aa"/>
        <w:tblW w:w="7876" w:type="dxa"/>
        <w:tblInd w:w="420" w:type="dxa"/>
        <w:tblLayout w:type="fixed"/>
        <w:tblLook w:val="04A0" w:firstRow="1" w:lastRow="0" w:firstColumn="1" w:lastColumn="0" w:noHBand="0" w:noVBand="1"/>
      </w:tblPr>
      <w:tblGrid>
        <w:gridCol w:w="1985"/>
        <w:gridCol w:w="5891"/>
      </w:tblGrid>
      <w:tr w:rsidR="00545A6C" w14:paraId="259EAB6C" w14:textId="77777777" w:rsidTr="006E3DF0">
        <w:tc>
          <w:tcPr>
            <w:tcW w:w="1985" w:type="dxa"/>
            <w:shd w:val="clear" w:color="auto" w:fill="BFBFBF" w:themeFill="background1" w:themeFillShade="BF"/>
          </w:tcPr>
          <w:p w14:paraId="0F23328C" w14:textId="77777777" w:rsidR="00545A6C" w:rsidRDefault="00545A6C" w:rsidP="006E3DF0">
            <w:pPr>
              <w:ind w:firstLineChars="0" w:firstLine="0"/>
            </w:pPr>
            <w:r>
              <w:rPr>
                <w:rFonts w:hint="eastAsia"/>
              </w:rPr>
              <w:t>接口名称</w:t>
            </w:r>
          </w:p>
        </w:tc>
        <w:tc>
          <w:tcPr>
            <w:tcW w:w="5891" w:type="dxa"/>
            <w:shd w:val="clear" w:color="auto" w:fill="BFBFBF" w:themeFill="background1" w:themeFillShade="BF"/>
          </w:tcPr>
          <w:p w14:paraId="5456EBBE" w14:textId="4E02359B" w:rsidR="00545A6C" w:rsidRDefault="00545A6C" w:rsidP="006E3DF0">
            <w:pPr>
              <w:ind w:firstLineChars="0" w:firstLine="0"/>
            </w:pPr>
            <w:r>
              <w:rPr>
                <w:rFonts w:hint="eastAsia"/>
              </w:rPr>
              <w:t>设置</w:t>
            </w:r>
            <w:r w:rsidR="000E6B4F">
              <w:rPr>
                <w:rFonts w:hint="eastAsia"/>
              </w:rPr>
              <w:t>排土块</w:t>
            </w:r>
            <w:r>
              <w:rPr>
                <w:rFonts w:hint="eastAsia"/>
              </w:rPr>
              <w:t>(</w:t>
            </w:r>
            <w:proofErr w:type="spellStart"/>
            <w:r>
              <w:t>set</w:t>
            </w:r>
            <w:r w:rsidR="00FF44B2">
              <w:t>Unload</w:t>
            </w:r>
            <w:r w:rsidR="00FF44B2">
              <w:rPr>
                <w:rFonts w:hint="eastAsia"/>
              </w:rPr>
              <w:t>Block</w:t>
            </w:r>
            <w:proofErr w:type="spellEnd"/>
            <w:r>
              <w:t>)</w:t>
            </w:r>
          </w:p>
        </w:tc>
      </w:tr>
      <w:tr w:rsidR="00246845" w14:paraId="66BF6B7A" w14:textId="77777777" w:rsidTr="006E3DF0">
        <w:tc>
          <w:tcPr>
            <w:tcW w:w="1985" w:type="dxa"/>
          </w:tcPr>
          <w:p w14:paraId="53230814" w14:textId="77777777" w:rsidR="00246845" w:rsidRDefault="00246845" w:rsidP="00246845">
            <w:pPr>
              <w:ind w:firstLineChars="0" w:firstLine="0"/>
            </w:pPr>
            <w:proofErr w:type="spellStart"/>
            <w:r>
              <w:rPr>
                <w:rFonts w:hint="eastAsia"/>
              </w:rPr>
              <w:t>url</w:t>
            </w:r>
            <w:proofErr w:type="spellEnd"/>
          </w:p>
        </w:tc>
        <w:tc>
          <w:tcPr>
            <w:tcW w:w="5891" w:type="dxa"/>
          </w:tcPr>
          <w:p w14:paraId="01F9C9CD" w14:textId="0F7139AF" w:rsidR="00246845" w:rsidRDefault="00246845" w:rsidP="00246845">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963DB0">
              <w:t>unload</w:t>
            </w:r>
            <w:r w:rsidR="00963DB0">
              <w:rPr>
                <w:rFonts w:hint="eastAsia"/>
              </w:rPr>
              <w:t>Block</w:t>
            </w:r>
            <w:proofErr w:type="spellEnd"/>
          </w:p>
        </w:tc>
      </w:tr>
      <w:tr w:rsidR="00545A6C" w14:paraId="7720E1D7" w14:textId="77777777" w:rsidTr="006E3DF0">
        <w:tc>
          <w:tcPr>
            <w:tcW w:w="1985" w:type="dxa"/>
          </w:tcPr>
          <w:p w14:paraId="588B1564" w14:textId="77777777" w:rsidR="00545A6C" w:rsidRDefault="00545A6C" w:rsidP="006E3DF0">
            <w:pPr>
              <w:ind w:firstLineChars="0" w:firstLine="0"/>
            </w:pPr>
            <w:r>
              <w:rPr>
                <w:rFonts w:hint="eastAsia"/>
              </w:rPr>
              <w:t>方法</w:t>
            </w:r>
          </w:p>
        </w:tc>
        <w:tc>
          <w:tcPr>
            <w:tcW w:w="5891" w:type="dxa"/>
          </w:tcPr>
          <w:p w14:paraId="6AC087A6" w14:textId="44C0EE67" w:rsidR="00545A6C" w:rsidRDefault="00ED6EFD" w:rsidP="006E3DF0">
            <w:pPr>
              <w:ind w:firstLineChars="0" w:firstLine="0"/>
            </w:pPr>
            <w:r>
              <w:rPr>
                <w:rFonts w:hint="eastAsia"/>
              </w:rPr>
              <w:t>put</w:t>
            </w:r>
          </w:p>
        </w:tc>
      </w:tr>
      <w:tr w:rsidR="00545A6C" w14:paraId="0F288B2D" w14:textId="77777777" w:rsidTr="006E3DF0">
        <w:tc>
          <w:tcPr>
            <w:tcW w:w="1985" w:type="dxa"/>
          </w:tcPr>
          <w:p w14:paraId="4384DC95" w14:textId="77777777" w:rsidR="00545A6C" w:rsidRDefault="00545A6C" w:rsidP="006E3DF0">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545A6C" w:rsidRPr="008A1438" w14:paraId="3F1726F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B0F141F" w14:textId="77777777" w:rsidR="00545A6C" w:rsidRPr="008A1438" w:rsidRDefault="00545A6C" w:rsidP="006E3DF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6C83DADA" w14:textId="77777777" w:rsidR="00545A6C" w:rsidRPr="008A1438" w:rsidRDefault="00545A6C" w:rsidP="006E3DF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96FC520" w14:textId="77777777" w:rsidR="00545A6C" w:rsidRPr="008A1438" w:rsidRDefault="00545A6C" w:rsidP="006E3DF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FEA0DB3" w14:textId="77777777" w:rsidR="00545A6C" w:rsidRPr="008A1438" w:rsidRDefault="00545A6C" w:rsidP="006E3DF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11C8B42" w14:textId="77777777" w:rsidR="00545A6C" w:rsidRPr="008A1438" w:rsidRDefault="00545A6C" w:rsidP="006E3DF0">
                  <w:pPr>
                    <w:ind w:firstLineChars="0" w:firstLine="0"/>
                    <w:rPr>
                      <w:color w:val="000000" w:themeColor="text1"/>
                    </w:rPr>
                  </w:pPr>
                  <w:r w:rsidRPr="008A1438">
                    <w:rPr>
                      <w:rFonts w:hint="eastAsia"/>
                      <w:color w:val="000000" w:themeColor="text1"/>
                    </w:rPr>
                    <w:t>参数形式</w:t>
                  </w:r>
                </w:p>
              </w:tc>
            </w:tr>
            <w:tr w:rsidR="00545A6C" w14:paraId="7424F37D"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763D955C" w14:textId="77777777" w:rsidR="00545A6C" w:rsidRDefault="00545A6C" w:rsidP="006E3DF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397DD5D" w14:textId="77777777" w:rsidR="00545A6C" w:rsidRDefault="00545A6C" w:rsidP="006E3DF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41404D6" w14:textId="77777777" w:rsidR="00545A6C" w:rsidRDefault="00545A6C"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F0A6D97" w14:textId="77777777" w:rsidR="00545A6C" w:rsidRDefault="00545A6C" w:rsidP="006E3DF0">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7E1B309D" w14:textId="77777777" w:rsidR="00545A6C" w:rsidRDefault="00545A6C" w:rsidP="006E3DF0">
                  <w:pPr>
                    <w:ind w:firstLineChars="0" w:firstLine="0"/>
                    <w:rPr>
                      <w:color w:val="000000"/>
                    </w:rPr>
                  </w:pPr>
                  <w:proofErr w:type="spellStart"/>
                  <w:r>
                    <w:rPr>
                      <w:rFonts w:hint="eastAsia"/>
                      <w:color w:val="000000"/>
                    </w:rPr>
                    <w:t>RequestBody</w:t>
                  </w:r>
                  <w:proofErr w:type="spellEnd"/>
                </w:p>
              </w:tc>
            </w:tr>
            <w:tr w:rsidR="00545A6C" w14:paraId="5FFB4FC1"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89DF75F" w14:textId="77777777" w:rsidR="00545A6C" w:rsidRDefault="00545A6C" w:rsidP="006E3DF0">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6F27E62E" w14:textId="51FB34A0" w:rsidR="00545A6C" w:rsidRDefault="00C50ACE" w:rsidP="006E3DF0">
                  <w:pPr>
                    <w:ind w:firstLineChars="0" w:firstLine="0"/>
                    <w:rPr>
                      <w:color w:val="000000" w:themeColor="text1"/>
                    </w:rPr>
                  </w:pPr>
                  <w:r>
                    <w:rPr>
                      <w:rFonts w:hint="eastAsia"/>
                      <w:color w:val="000000" w:themeColor="text1"/>
                    </w:rPr>
                    <w:t>排土块</w:t>
                  </w:r>
                  <w:r w:rsidR="00545A6C">
                    <w:rPr>
                      <w:rFonts w:hint="eastAsia"/>
                      <w:color w:val="000000" w:themeColor="text1"/>
                    </w:rPr>
                    <w:t>编号</w:t>
                  </w:r>
                </w:p>
              </w:tc>
              <w:tc>
                <w:tcPr>
                  <w:tcW w:w="709" w:type="dxa"/>
                  <w:tcBorders>
                    <w:top w:val="nil"/>
                    <w:left w:val="nil"/>
                    <w:bottom w:val="nil"/>
                    <w:right w:val="nil"/>
                  </w:tcBorders>
                  <w:shd w:val="clear" w:color="auto" w:fill="FFFFFF" w:themeFill="background1"/>
                </w:tcPr>
                <w:p w14:paraId="68B6576A" w14:textId="77777777" w:rsidR="00545A6C" w:rsidRDefault="00545A6C"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6445C25" w14:textId="77777777" w:rsidR="00545A6C" w:rsidRDefault="00545A6C" w:rsidP="006E3DF0">
                  <w:pPr>
                    <w:ind w:firstLineChars="0" w:firstLine="0"/>
                    <w:rPr>
                      <w:color w:val="000000" w:themeColor="text1"/>
                    </w:rPr>
                  </w:pPr>
                  <w:r>
                    <w:rPr>
                      <w:color w:val="000000" w:themeColor="text1"/>
                    </w:rPr>
                    <w:t xml:space="preserve">Int, </w:t>
                  </w:r>
                  <w:r>
                    <w:rPr>
                      <w:rFonts w:hint="eastAsia"/>
                      <w:color w:val="000000" w:themeColor="text1"/>
                    </w:rPr>
                    <w:t>排土场编号</w:t>
                  </w:r>
                </w:p>
              </w:tc>
              <w:tc>
                <w:tcPr>
                  <w:tcW w:w="2292" w:type="dxa"/>
                  <w:tcBorders>
                    <w:top w:val="nil"/>
                    <w:left w:val="nil"/>
                    <w:bottom w:val="nil"/>
                    <w:right w:val="nil"/>
                  </w:tcBorders>
                  <w:shd w:val="clear" w:color="auto" w:fill="FFFFFF" w:themeFill="background1"/>
                </w:tcPr>
                <w:p w14:paraId="778FBAB9" w14:textId="77777777" w:rsidR="00545A6C" w:rsidRDefault="00545A6C" w:rsidP="006E3DF0">
                  <w:pPr>
                    <w:ind w:firstLineChars="0" w:firstLine="0"/>
                    <w:rPr>
                      <w:color w:val="000000"/>
                    </w:rPr>
                  </w:pPr>
                  <w:proofErr w:type="spellStart"/>
                  <w:r>
                    <w:rPr>
                      <w:rFonts w:hint="eastAsia"/>
                      <w:color w:val="000000"/>
                    </w:rPr>
                    <w:t>RequestBody</w:t>
                  </w:r>
                  <w:proofErr w:type="spellEnd"/>
                </w:p>
              </w:tc>
            </w:tr>
            <w:tr w:rsidR="00545A6C" w14:paraId="1E1FDABD"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72F8564" w14:textId="703E4E2D" w:rsidR="00545A6C" w:rsidRDefault="00C11627" w:rsidP="006E3DF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051D24D9" w14:textId="76B4D321" w:rsidR="00545A6C" w:rsidRDefault="00545A6C" w:rsidP="006E3DF0">
                  <w:pPr>
                    <w:ind w:firstLineChars="0" w:firstLine="0"/>
                    <w:rPr>
                      <w:color w:val="000000" w:themeColor="text1"/>
                    </w:rPr>
                  </w:pPr>
                  <w:r>
                    <w:rPr>
                      <w:rFonts w:hint="eastAsia"/>
                      <w:color w:val="000000" w:themeColor="text1"/>
                    </w:rPr>
                    <w:t>坐标点</w:t>
                  </w:r>
                  <w:r w:rsidR="000366B2">
                    <w:rPr>
                      <w:rFonts w:hint="eastAsia"/>
                      <w:color w:val="000000" w:themeColor="text1"/>
                    </w:rPr>
                    <w:t>及其横摆角</w:t>
                  </w:r>
                </w:p>
              </w:tc>
              <w:tc>
                <w:tcPr>
                  <w:tcW w:w="709" w:type="dxa"/>
                  <w:tcBorders>
                    <w:top w:val="nil"/>
                    <w:left w:val="nil"/>
                    <w:bottom w:val="nil"/>
                    <w:right w:val="nil"/>
                  </w:tcBorders>
                  <w:shd w:val="clear" w:color="auto" w:fill="FFFFFF" w:themeFill="background1"/>
                </w:tcPr>
                <w:p w14:paraId="4A1B524D" w14:textId="77777777" w:rsidR="00545A6C" w:rsidRDefault="00545A6C" w:rsidP="006E3DF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15313A07" w14:textId="01799057" w:rsidR="00545A6C" w:rsidRDefault="00545A6C" w:rsidP="006E3DF0">
                  <w:pPr>
                    <w:ind w:firstLineChars="0" w:firstLine="0"/>
                    <w:rPr>
                      <w:color w:val="000000" w:themeColor="text1"/>
                    </w:rPr>
                  </w:pPr>
                  <w:r>
                    <w:rPr>
                      <w:rFonts w:hint="eastAsia"/>
                      <w:color w:val="000000" w:themeColor="text1"/>
                    </w:rPr>
                    <w:t>局部坐标点</w:t>
                  </w:r>
                  <w:r w:rsidR="000366B2">
                    <w:rPr>
                      <w:rFonts w:hint="eastAsia"/>
                      <w:color w:val="000000" w:themeColor="text1"/>
                    </w:rPr>
                    <w:t>及其横摆角</w:t>
                  </w:r>
                  <w:r>
                    <w:rPr>
                      <w:rFonts w:hint="eastAsia"/>
                      <w:color w:val="000000" w:themeColor="text1"/>
                    </w:rPr>
                    <w:t>，</w:t>
                  </w:r>
                  <w:r w:rsidR="009908D0">
                    <w:rPr>
                      <w:rFonts w:hint="eastAsia"/>
                      <w:color w:val="000000" w:themeColor="text1"/>
                    </w:rPr>
                    <w:t>spot</w:t>
                  </w:r>
                  <w:r>
                    <w:rPr>
                      <w:color w:val="000000" w:themeColor="text1"/>
                    </w:rPr>
                    <w:t xml:space="preserve">: </w:t>
                  </w:r>
                </w:p>
                <w:p w14:paraId="115286A9" w14:textId="512B3042" w:rsidR="00545A6C" w:rsidRDefault="00545A6C" w:rsidP="006E3DF0">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sidR="000366B2">
                    <w:rPr>
                      <w:rFonts w:hint="eastAsia"/>
                      <w:color w:val="000000" w:themeColor="text1"/>
                    </w:rPr>
                    <w:t>,</w:t>
                  </w:r>
                  <w:r w:rsidR="000366B2">
                    <w:rPr>
                      <w:color w:val="000000" w:themeColor="text1"/>
                    </w:rPr>
                    <w:t xml:space="preserve"> </w:t>
                  </w:r>
                  <w:proofErr w:type="spellStart"/>
                  <w:r w:rsidR="000366B2">
                    <w:rPr>
                      <w:rFonts w:hint="eastAsia"/>
                      <w:color w:val="000000" w:themeColor="text1"/>
                    </w:rPr>
                    <w:t>yaw</w:t>
                  </w:r>
                  <w:r w:rsidR="000366B2">
                    <w:rPr>
                      <w:color w:val="000000" w:themeColor="text1"/>
                    </w:rPr>
                    <w:t>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2604B852" w14:textId="77777777" w:rsidR="00545A6C" w:rsidRDefault="00545A6C" w:rsidP="006E3DF0">
                  <w:pPr>
                    <w:ind w:firstLineChars="0" w:firstLine="0"/>
                    <w:rPr>
                      <w:color w:val="000000"/>
                    </w:rPr>
                  </w:pPr>
                  <w:proofErr w:type="spellStart"/>
                  <w:r>
                    <w:rPr>
                      <w:rFonts w:hint="eastAsia"/>
                      <w:color w:val="000000"/>
                    </w:rPr>
                    <w:t>RequestBody</w:t>
                  </w:r>
                  <w:proofErr w:type="spellEnd"/>
                </w:p>
              </w:tc>
            </w:tr>
            <w:tr w:rsidR="005A1D2E" w14:paraId="0F74E72A"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471739EF" w14:textId="77777777" w:rsidR="005A1D2E" w:rsidRDefault="005A1D2E" w:rsidP="005A1D2E">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61166548" w14:textId="77777777" w:rsidR="005A1D2E" w:rsidRDefault="005A1D2E" w:rsidP="005A1D2E">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333864BB" w14:textId="77777777" w:rsidR="005A1D2E" w:rsidRDefault="005A1D2E" w:rsidP="005A1D2E">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157D3127" w14:textId="3812D62A" w:rsidR="005A1D2E" w:rsidRDefault="005A1D2E" w:rsidP="005A1D2E">
                  <w:pPr>
                    <w:ind w:firstLineChars="0" w:firstLine="0"/>
                    <w:rPr>
                      <w:color w:val="000000" w:themeColor="text1"/>
                    </w:rPr>
                  </w:pPr>
                  <w:r>
                    <w:rPr>
                      <w:rFonts w:hint="eastAsia"/>
                      <w:color w:val="000000" w:themeColor="text1"/>
                    </w:rPr>
                    <w:t>排土块采集数据文件路径，如果设置此项则忽略</w:t>
                  </w:r>
                  <w:r>
                    <w:rPr>
                      <w:color w:val="000000" w:themeColor="text1"/>
                    </w:rPr>
                    <w:t>spot</w:t>
                  </w:r>
                  <w:r>
                    <w:rPr>
                      <w:rFonts w:hint="eastAsia"/>
                      <w:color w:val="000000" w:themeColor="text1"/>
                    </w:rPr>
                    <w:t>参数</w:t>
                  </w:r>
                </w:p>
              </w:tc>
              <w:tc>
                <w:tcPr>
                  <w:tcW w:w="2292" w:type="dxa"/>
                  <w:tcBorders>
                    <w:top w:val="nil"/>
                    <w:left w:val="nil"/>
                    <w:bottom w:val="nil"/>
                    <w:right w:val="nil"/>
                  </w:tcBorders>
                  <w:shd w:val="clear" w:color="auto" w:fill="FFFFFF" w:themeFill="background1"/>
                </w:tcPr>
                <w:p w14:paraId="7ED36920" w14:textId="77777777" w:rsidR="005A1D2E" w:rsidRDefault="005A1D2E" w:rsidP="005A1D2E">
                  <w:pPr>
                    <w:ind w:firstLineChars="0" w:firstLine="0"/>
                    <w:rPr>
                      <w:color w:val="000000"/>
                    </w:rPr>
                  </w:pPr>
                  <w:proofErr w:type="spellStart"/>
                  <w:r>
                    <w:rPr>
                      <w:rFonts w:hint="eastAsia"/>
                      <w:color w:val="000000"/>
                    </w:rPr>
                    <w:t>RequestBody</w:t>
                  </w:r>
                  <w:proofErr w:type="spellEnd"/>
                </w:p>
              </w:tc>
            </w:tr>
          </w:tbl>
          <w:p w14:paraId="12D4F786" w14:textId="77777777" w:rsidR="00545A6C" w:rsidRDefault="00545A6C" w:rsidP="006E3DF0">
            <w:pPr>
              <w:ind w:firstLineChars="0" w:firstLine="0"/>
            </w:pPr>
          </w:p>
        </w:tc>
      </w:tr>
      <w:tr w:rsidR="00545A6C" w14:paraId="06CCA7AF" w14:textId="77777777" w:rsidTr="006E3DF0">
        <w:tc>
          <w:tcPr>
            <w:tcW w:w="1985" w:type="dxa"/>
          </w:tcPr>
          <w:p w14:paraId="216FF95E" w14:textId="77777777" w:rsidR="00545A6C" w:rsidRDefault="00545A6C" w:rsidP="006E3DF0">
            <w:pPr>
              <w:ind w:firstLineChars="0" w:firstLine="0"/>
            </w:pPr>
            <w:r>
              <w:rPr>
                <w:rFonts w:hint="eastAsia"/>
              </w:rPr>
              <w:t>返回值</w:t>
            </w:r>
          </w:p>
        </w:tc>
        <w:tc>
          <w:tcPr>
            <w:tcW w:w="5891" w:type="dxa"/>
          </w:tcPr>
          <w:p w14:paraId="5FBE5194" w14:textId="77777777" w:rsidR="00545A6C" w:rsidRDefault="00545A6C" w:rsidP="006E3DF0">
            <w:pPr>
              <w:ind w:firstLineChars="0" w:firstLine="0"/>
            </w:pPr>
            <w:r>
              <w:t>{</w:t>
            </w:r>
          </w:p>
          <w:p w14:paraId="234C9114" w14:textId="77777777" w:rsidR="00545A6C" w:rsidRDefault="00545A6C" w:rsidP="006E3DF0">
            <w:pPr>
              <w:ind w:firstLineChars="0" w:firstLine="0"/>
            </w:pPr>
            <w:r>
              <w:t>code: 200,</w:t>
            </w:r>
          </w:p>
          <w:p w14:paraId="3EF431DE" w14:textId="77777777" w:rsidR="00A155A4" w:rsidRDefault="00545A6C" w:rsidP="00A155A4">
            <w:pPr>
              <w:ind w:firstLineChars="0" w:firstLine="0"/>
            </w:pPr>
            <w:r>
              <w:t>message: “”</w:t>
            </w:r>
            <w:r w:rsidR="00A155A4">
              <w:t>,</w:t>
            </w:r>
          </w:p>
          <w:p w14:paraId="4B667ED6" w14:textId="154DADD7" w:rsidR="00545A6C" w:rsidRDefault="00A155A4" w:rsidP="006E3DF0">
            <w:pPr>
              <w:ind w:firstLineChars="0" w:firstLine="0"/>
            </w:pPr>
            <w:r>
              <w:rPr>
                <w:rFonts w:hint="eastAsia"/>
              </w:rPr>
              <w:t>d</w:t>
            </w:r>
            <w:r>
              <w:t>ata: id</w:t>
            </w:r>
          </w:p>
          <w:p w14:paraId="361CB807" w14:textId="77777777" w:rsidR="00545A6C" w:rsidRDefault="00545A6C" w:rsidP="006E3DF0">
            <w:pPr>
              <w:ind w:firstLineChars="0" w:firstLine="0"/>
            </w:pPr>
            <w:r>
              <w:rPr>
                <w:rFonts w:hint="eastAsia"/>
              </w:rPr>
              <w:t>}</w:t>
            </w:r>
          </w:p>
        </w:tc>
      </w:tr>
    </w:tbl>
    <w:p w14:paraId="74498E75" w14:textId="77777777" w:rsidR="00545A6C" w:rsidRDefault="00545A6C" w:rsidP="00545A6C">
      <w:pPr>
        <w:ind w:firstLineChars="0" w:firstLine="0"/>
      </w:pPr>
    </w:p>
    <w:p w14:paraId="60BC9402" w14:textId="6E037FC5" w:rsidR="00EC53A3" w:rsidRDefault="00EC53A3" w:rsidP="00EC53A3">
      <w:pPr>
        <w:pStyle w:val="3"/>
        <w:numPr>
          <w:ilvl w:val="3"/>
          <w:numId w:val="1"/>
        </w:numPr>
        <w:ind w:firstLineChars="0"/>
      </w:pPr>
      <w:r>
        <w:rPr>
          <w:rFonts w:hint="eastAsia"/>
        </w:rPr>
        <w:t>设置排土点</w:t>
      </w:r>
    </w:p>
    <w:p w14:paraId="174989AD" w14:textId="2D4967FB" w:rsidR="005C1F38" w:rsidRDefault="005C1F38" w:rsidP="005C1F38">
      <w:pPr>
        <w:ind w:firstLine="420"/>
      </w:pPr>
      <w:r>
        <w:rPr>
          <w:rFonts w:hint="eastAsia"/>
        </w:rPr>
        <w:t>排土点位于排土块靠近悬崖（边缘式排土场）或者内侧（定点式排土场）的边缘上。</w:t>
      </w:r>
      <w:r w:rsidR="00BA7040">
        <w:rPr>
          <w:rFonts w:hint="eastAsia"/>
        </w:rPr>
        <w:t>选中</w:t>
      </w:r>
      <w:r w:rsidR="005C087D">
        <w:rPr>
          <w:rFonts w:hint="eastAsia"/>
        </w:rPr>
        <w:t>一个</w:t>
      </w:r>
      <w:r w:rsidR="00DE3697">
        <w:rPr>
          <w:rFonts w:hint="eastAsia"/>
        </w:rPr>
        <w:t>排土块后添加排土点</w:t>
      </w:r>
      <w:r w:rsidR="003B6012">
        <w:rPr>
          <w:rFonts w:hint="eastAsia"/>
        </w:rPr>
        <w:t>。</w:t>
      </w:r>
    </w:p>
    <w:p w14:paraId="54206B73" w14:textId="77777777" w:rsidR="005C1F38" w:rsidRPr="005C1F38" w:rsidRDefault="005C1F38" w:rsidP="005C1F38">
      <w:pPr>
        <w:ind w:firstLine="420"/>
      </w:pPr>
    </w:p>
    <w:tbl>
      <w:tblPr>
        <w:tblStyle w:val="aa"/>
        <w:tblW w:w="7876" w:type="dxa"/>
        <w:tblInd w:w="420" w:type="dxa"/>
        <w:tblLayout w:type="fixed"/>
        <w:tblLook w:val="04A0" w:firstRow="1" w:lastRow="0" w:firstColumn="1" w:lastColumn="0" w:noHBand="0" w:noVBand="1"/>
      </w:tblPr>
      <w:tblGrid>
        <w:gridCol w:w="1985"/>
        <w:gridCol w:w="5891"/>
      </w:tblGrid>
      <w:tr w:rsidR="00EC53A3" w14:paraId="5B82A88F" w14:textId="77777777" w:rsidTr="006E3DF0">
        <w:tc>
          <w:tcPr>
            <w:tcW w:w="1985" w:type="dxa"/>
            <w:shd w:val="clear" w:color="auto" w:fill="BFBFBF" w:themeFill="background1" w:themeFillShade="BF"/>
          </w:tcPr>
          <w:p w14:paraId="3D86FFEC" w14:textId="77777777" w:rsidR="00EC53A3" w:rsidRDefault="00EC53A3" w:rsidP="006E3DF0">
            <w:pPr>
              <w:ind w:firstLineChars="0" w:firstLine="0"/>
            </w:pPr>
            <w:r>
              <w:rPr>
                <w:rFonts w:hint="eastAsia"/>
              </w:rPr>
              <w:t>接口名称</w:t>
            </w:r>
          </w:p>
        </w:tc>
        <w:tc>
          <w:tcPr>
            <w:tcW w:w="5891" w:type="dxa"/>
            <w:shd w:val="clear" w:color="auto" w:fill="BFBFBF" w:themeFill="background1" w:themeFillShade="BF"/>
          </w:tcPr>
          <w:p w14:paraId="7F14C97C" w14:textId="6D25D72D" w:rsidR="00EC53A3" w:rsidRDefault="00EC53A3" w:rsidP="006E3DF0">
            <w:pPr>
              <w:ind w:firstLineChars="0" w:firstLine="0"/>
            </w:pPr>
            <w:r>
              <w:rPr>
                <w:rFonts w:hint="eastAsia"/>
              </w:rPr>
              <w:t>设置排土</w:t>
            </w:r>
            <w:r w:rsidR="00210975">
              <w:rPr>
                <w:rFonts w:hint="eastAsia"/>
              </w:rPr>
              <w:t>点</w:t>
            </w:r>
            <w:r>
              <w:rPr>
                <w:rFonts w:hint="eastAsia"/>
              </w:rPr>
              <w:t>(</w:t>
            </w:r>
            <w:proofErr w:type="spellStart"/>
            <w:r>
              <w:t>set</w:t>
            </w:r>
            <w:r w:rsidR="007B1393">
              <w:rPr>
                <w:rFonts w:hint="eastAsia"/>
              </w:rPr>
              <w:t>UnloadSpot</w:t>
            </w:r>
            <w:proofErr w:type="spellEnd"/>
            <w:r>
              <w:t>)</w:t>
            </w:r>
          </w:p>
        </w:tc>
      </w:tr>
      <w:tr w:rsidR="00EC53A3" w14:paraId="1D78E95D" w14:textId="77777777" w:rsidTr="006E3DF0">
        <w:tc>
          <w:tcPr>
            <w:tcW w:w="1985" w:type="dxa"/>
          </w:tcPr>
          <w:p w14:paraId="3E89625F" w14:textId="77777777" w:rsidR="00EC53A3" w:rsidRDefault="00EC53A3" w:rsidP="006E3DF0">
            <w:pPr>
              <w:ind w:firstLineChars="0" w:firstLine="0"/>
            </w:pPr>
            <w:proofErr w:type="spellStart"/>
            <w:r>
              <w:rPr>
                <w:rFonts w:hint="eastAsia"/>
              </w:rPr>
              <w:t>url</w:t>
            </w:r>
            <w:proofErr w:type="spellEnd"/>
          </w:p>
        </w:tc>
        <w:tc>
          <w:tcPr>
            <w:tcW w:w="5891" w:type="dxa"/>
          </w:tcPr>
          <w:p w14:paraId="378FA9FC" w14:textId="7BFAB581" w:rsidR="00EC53A3" w:rsidRDefault="00EC53A3" w:rsidP="006E3DF0">
            <w:pPr>
              <w:ind w:firstLineChars="0" w:firstLine="0"/>
            </w:pPr>
            <w:r>
              <w:t>/maps/</w:t>
            </w:r>
            <w:r w:rsidR="0078380D">
              <w:t xml:space="preserve">{ </w:t>
            </w:r>
            <w:proofErr w:type="spellStart"/>
            <w:r w:rsidR="0078380D">
              <w:rPr>
                <w:rFonts w:hint="eastAsia"/>
              </w:rPr>
              <w:t>mapId</w:t>
            </w:r>
            <w:proofErr w:type="spellEnd"/>
            <w:r w:rsidR="0078380D">
              <w:t>}</w:t>
            </w:r>
            <w:r>
              <w:t>/</w:t>
            </w:r>
            <w:r w:rsidR="001D6C5D">
              <w:rPr>
                <w:rFonts w:hint="eastAsia"/>
              </w:rPr>
              <w:t>area</w:t>
            </w:r>
            <w:r w:rsidR="001D6C5D">
              <w:t>s/</w:t>
            </w:r>
            <w:proofErr w:type="spellStart"/>
            <w:r w:rsidR="00963DB0">
              <w:t>u</w:t>
            </w:r>
            <w:r w:rsidR="00963DB0">
              <w:rPr>
                <w:rFonts w:hint="eastAsia"/>
              </w:rPr>
              <w:t>nloadSpot</w:t>
            </w:r>
            <w:proofErr w:type="spellEnd"/>
          </w:p>
        </w:tc>
      </w:tr>
      <w:tr w:rsidR="00EC53A3" w14:paraId="416FFBCF" w14:textId="77777777" w:rsidTr="006E3DF0">
        <w:tc>
          <w:tcPr>
            <w:tcW w:w="1985" w:type="dxa"/>
          </w:tcPr>
          <w:p w14:paraId="429D4CD5" w14:textId="77777777" w:rsidR="00EC53A3" w:rsidRDefault="00EC53A3" w:rsidP="006E3DF0">
            <w:pPr>
              <w:ind w:firstLineChars="0" w:firstLine="0"/>
            </w:pPr>
            <w:r>
              <w:rPr>
                <w:rFonts w:hint="eastAsia"/>
              </w:rPr>
              <w:t>方法</w:t>
            </w:r>
          </w:p>
        </w:tc>
        <w:tc>
          <w:tcPr>
            <w:tcW w:w="5891" w:type="dxa"/>
          </w:tcPr>
          <w:p w14:paraId="27995C20" w14:textId="220B53AE" w:rsidR="00EC53A3" w:rsidRDefault="00ED6EFD" w:rsidP="006E3DF0">
            <w:pPr>
              <w:ind w:firstLineChars="0" w:firstLine="0"/>
            </w:pPr>
            <w:r>
              <w:rPr>
                <w:rFonts w:hint="eastAsia"/>
              </w:rPr>
              <w:t>put</w:t>
            </w:r>
          </w:p>
        </w:tc>
      </w:tr>
      <w:tr w:rsidR="00EC53A3" w14:paraId="29EB28AB" w14:textId="77777777" w:rsidTr="006E3DF0">
        <w:tc>
          <w:tcPr>
            <w:tcW w:w="1985" w:type="dxa"/>
          </w:tcPr>
          <w:p w14:paraId="001C1948" w14:textId="77777777" w:rsidR="00EC53A3" w:rsidRDefault="00EC53A3" w:rsidP="006E3DF0">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EC53A3" w:rsidRPr="008A1438" w14:paraId="311C191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10293E8" w14:textId="77777777" w:rsidR="00EC53A3" w:rsidRPr="008A1438" w:rsidRDefault="00EC53A3" w:rsidP="006E3DF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6AF10053" w14:textId="77777777" w:rsidR="00EC53A3" w:rsidRPr="008A1438" w:rsidRDefault="00EC53A3" w:rsidP="006E3DF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AA65E99" w14:textId="77777777" w:rsidR="00EC53A3" w:rsidRPr="008A1438" w:rsidRDefault="00EC53A3" w:rsidP="006E3DF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B87E388" w14:textId="77777777" w:rsidR="00EC53A3" w:rsidRPr="008A1438" w:rsidRDefault="00EC53A3" w:rsidP="006E3DF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730AAFA" w14:textId="77777777" w:rsidR="00EC53A3" w:rsidRPr="008A1438" w:rsidRDefault="00EC53A3" w:rsidP="006E3DF0">
                  <w:pPr>
                    <w:ind w:firstLineChars="0" w:firstLine="0"/>
                    <w:rPr>
                      <w:color w:val="000000" w:themeColor="text1"/>
                    </w:rPr>
                  </w:pPr>
                  <w:r w:rsidRPr="008A1438">
                    <w:rPr>
                      <w:rFonts w:hint="eastAsia"/>
                      <w:color w:val="000000" w:themeColor="text1"/>
                    </w:rPr>
                    <w:t>参数形式</w:t>
                  </w:r>
                </w:p>
              </w:tc>
            </w:tr>
            <w:tr w:rsidR="00EC53A3" w14:paraId="7D7FB808"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DFBE3F2" w14:textId="77777777" w:rsidR="00EC53A3" w:rsidRDefault="00EC53A3" w:rsidP="006E3DF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3648B29" w14:textId="77777777" w:rsidR="00EC53A3" w:rsidRDefault="00EC53A3" w:rsidP="006E3DF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33B9257" w14:textId="77777777" w:rsidR="00EC53A3" w:rsidRDefault="00EC53A3"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F69E368" w14:textId="77777777" w:rsidR="00EC53A3" w:rsidRDefault="00EC53A3" w:rsidP="006E3DF0">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C45D16A" w14:textId="77777777" w:rsidR="00EC53A3" w:rsidRDefault="00EC53A3" w:rsidP="006E3DF0">
                  <w:pPr>
                    <w:ind w:firstLineChars="0" w:firstLine="0"/>
                    <w:rPr>
                      <w:color w:val="000000"/>
                    </w:rPr>
                  </w:pPr>
                  <w:proofErr w:type="spellStart"/>
                  <w:r>
                    <w:rPr>
                      <w:rFonts w:hint="eastAsia"/>
                      <w:color w:val="000000"/>
                    </w:rPr>
                    <w:t>RequestBody</w:t>
                  </w:r>
                  <w:proofErr w:type="spellEnd"/>
                </w:p>
              </w:tc>
            </w:tr>
            <w:tr w:rsidR="00EC53A3" w14:paraId="5744AEF3"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7C3F3A8" w14:textId="77777777" w:rsidR="00EC53A3" w:rsidRDefault="00EC53A3" w:rsidP="006E3DF0">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23674B7A" w14:textId="1E3713A6" w:rsidR="00EC53A3" w:rsidRDefault="00C50ACE" w:rsidP="006E3DF0">
                  <w:pPr>
                    <w:ind w:firstLineChars="0" w:firstLine="0"/>
                    <w:rPr>
                      <w:color w:val="000000" w:themeColor="text1"/>
                    </w:rPr>
                  </w:pPr>
                  <w:r>
                    <w:rPr>
                      <w:rFonts w:hint="eastAsia"/>
                      <w:color w:val="000000" w:themeColor="text1"/>
                    </w:rPr>
                    <w:t>排土点</w:t>
                  </w:r>
                  <w:r w:rsidR="00EC53A3">
                    <w:rPr>
                      <w:rFonts w:hint="eastAsia"/>
                      <w:color w:val="000000" w:themeColor="text1"/>
                    </w:rPr>
                    <w:t>编号</w:t>
                  </w:r>
                </w:p>
              </w:tc>
              <w:tc>
                <w:tcPr>
                  <w:tcW w:w="709" w:type="dxa"/>
                  <w:tcBorders>
                    <w:top w:val="nil"/>
                    <w:left w:val="nil"/>
                    <w:bottom w:val="nil"/>
                    <w:right w:val="nil"/>
                  </w:tcBorders>
                  <w:shd w:val="clear" w:color="auto" w:fill="FFFFFF" w:themeFill="background1"/>
                </w:tcPr>
                <w:p w14:paraId="4CC739D2" w14:textId="77777777" w:rsidR="00EC53A3" w:rsidRDefault="00EC53A3" w:rsidP="006E3DF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2021777" w14:textId="77777777" w:rsidR="00EC53A3" w:rsidRDefault="00EC53A3" w:rsidP="006E3DF0">
                  <w:pPr>
                    <w:ind w:firstLineChars="0" w:firstLine="0"/>
                    <w:rPr>
                      <w:color w:val="000000" w:themeColor="text1"/>
                    </w:rPr>
                  </w:pPr>
                  <w:r>
                    <w:rPr>
                      <w:color w:val="000000" w:themeColor="text1"/>
                    </w:rPr>
                    <w:t xml:space="preserve">Int, </w:t>
                  </w:r>
                  <w:r>
                    <w:rPr>
                      <w:rFonts w:hint="eastAsia"/>
                      <w:color w:val="000000" w:themeColor="text1"/>
                    </w:rPr>
                    <w:t>排土场编号</w:t>
                  </w:r>
                </w:p>
              </w:tc>
              <w:tc>
                <w:tcPr>
                  <w:tcW w:w="2292" w:type="dxa"/>
                  <w:tcBorders>
                    <w:top w:val="nil"/>
                    <w:left w:val="nil"/>
                    <w:bottom w:val="nil"/>
                    <w:right w:val="nil"/>
                  </w:tcBorders>
                  <w:shd w:val="clear" w:color="auto" w:fill="FFFFFF" w:themeFill="background1"/>
                </w:tcPr>
                <w:p w14:paraId="754AF277" w14:textId="77777777" w:rsidR="00EC53A3" w:rsidRDefault="00EC53A3" w:rsidP="006E3DF0">
                  <w:pPr>
                    <w:ind w:firstLineChars="0" w:firstLine="0"/>
                    <w:rPr>
                      <w:color w:val="000000"/>
                    </w:rPr>
                  </w:pPr>
                  <w:proofErr w:type="spellStart"/>
                  <w:r>
                    <w:rPr>
                      <w:rFonts w:hint="eastAsia"/>
                      <w:color w:val="000000"/>
                    </w:rPr>
                    <w:t>RequestBody</w:t>
                  </w:r>
                  <w:proofErr w:type="spellEnd"/>
                </w:p>
              </w:tc>
            </w:tr>
            <w:tr w:rsidR="00A17360" w14:paraId="425B030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1DA81B3" w14:textId="6AAF656F" w:rsidR="00A17360" w:rsidRDefault="00A17360" w:rsidP="00A17360">
                  <w:pPr>
                    <w:ind w:firstLineChars="0" w:firstLine="0"/>
                  </w:pPr>
                  <w:commentRangeStart w:id="99"/>
                  <w:proofErr w:type="spellStart"/>
                  <w:r>
                    <w:t>spotId</w:t>
                  </w:r>
                  <w:commentRangeEnd w:id="99"/>
                  <w:proofErr w:type="spellEnd"/>
                  <w:r w:rsidR="006E2836">
                    <w:rPr>
                      <w:rStyle w:val="af4"/>
                    </w:rPr>
                    <w:commentReference w:id="99"/>
                  </w:r>
                </w:p>
              </w:tc>
              <w:tc>
                <w:tcPr>
                  <w:tcW w:w="1134" w:type="dxa"/>
                  <w:tcBorders>
                    <w:top w:val="nil"/>
                    <w:left w:val="nil"/>
                    <w:bottom w:val="nil"/>
                    <w:right w:val="nil"/>
                  </w:tcBorders>
                  <w:shd w:val="clear" w:color="auto" w:fill="FFFFFF" w:themeFill="background1"/>
                </w:tcPr>
                <w:p w14:paraId="16AE9987" w14:textId="091EEE3C" w:rsidR="00A17360" w:rsidRDefault="00A17360" w:rsidP="00A17360">
                  <w:pPr>
                    <w:ind w:firstLineChars="0" w:firstLine="0"/>
                    <w:rPr>
                      <w:color w:val="000000" w:themeColor="text1"/>
                    </w:rPr>
                  </w:pPr>
                  <w:r>
                    <w:rPr>
                      <w:rFonts w:hint="eastAsia"/>
                      <w:color w:val="000000" w:themeColor="text1"/>
                    </w:rPr>
                    <w:t>排土点</w:t>
                  </w:r>
                  <w:r>
                    <w:rPr>
                      <w:color w:val="000000" w:themeColor="text1"/>
                    </w:rPr>
                    <w:t>ID</w:t>
                  </w:r>
                </w:p>
              </w:tc>
              <w:tc>
                <w:tcPr>
                  <w:tcW w:w="709" w:type="dxa"/>
                  <w:tcBorders>
                    <w:top w:val="nil"/>
                    <w:left w:val="nil"/>
                    <w:bottom w:val="nil"/>
                    <w:right w:val="nil"/>
                  </w:tcBorders>
                  <w:shd w:val="clear" w:color="auto" w:fill="FFFFFF" w:themeFill="background1"/>
                </w:tcPr>
                <w:p w14:paraId="4344A04B" w14:textId="7391FDBE"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AC62554" w14:textId="42C05E68"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5E92D750" w14:textId="68F28356"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179557F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48DDAC9" w14:textId="3FC6E70F" w:rsidR="00A17360" w:rsidRDefault="00A17360" w:rsidP="00A17360">
                  <w:pPr>
                    <w:ind w:firstLineChars="0" w:firstLine="0"/>
                  </w:pPr>
                  <w:proofErr w:type="spellStart"/>
                  <w:r>
                    <w:t>attributeT</w:t>
                  </w:r>
                  <w:r>
                    <w:lastRenderedPageBreak/>
                    <w:t>ype</w:t>
                  </w:r>
                  <w:proofErr w:type="spellEnd"/>
                </w:p>
              </w:tc>
              <w:tc>
                <w:tcPr>
                  <w:tcW w:w="1134" w:type="dxa"/>
                  <w:tcBorders>
                    <w:top w:val="nil"/>
                    <w:left w:val="nil"/>
                    <w:bottom w:val="nil"/>
                    <w:right w:val="nil"/>
                  </w:tcBorders>
                  <w:shd w:val="clear" w:color="auto" w:fill="FFFFFF" w:themeFill="background1"/>
                </w:tcPr>
                <w:p w14:paraId="510EFA74" w14:textId="4C9AF8F9" w:rsidR="00A17360" w:rsidRDefault="00A17360" w:rsidP="00A17360">
                  <w:pPr>
                    <w:ind w:firstLineChars="0" w:firstLine="0"/>
                    <w:rPr>
                      <w:color w:val="000000" w:themeColor="text1"/>
                    </w:rPr>
                  </w:pPr>
                  <w:r>
                    <w:rPr>
                      <w:rFonts w:hint="eastAsia"/>
                      <w:color w:val="000000" w:themeColor="text1"/>
                    </w:rPr>
                    <w:lastRenderedPageBreak/>
                    <w:t>属性类型</w:t>
                  </w:r>
                </w:p>
              </w:tc>
              <w:tc>
                <w:tcPr>
                  <w:tcW w:w="709" w:type="dxa"/>
                  <w:tcBorders>
                    <w:top w:val="nil"/>
                    <w:left w:val="nil"/>
                    <w:bottom w:val="nil"/>
                    <w:right w:val="nil"/>
                  </w:tcBorders>
                  <w:shd w:val="clear" w:color="auto" w:fill="FFFFFF" w:themeFill="background1"/>
                </w:tcPr>
                <w:p w14:paraId="46AB1F23" w14:textId="704E5015"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DD66A3E" w14:textId="3AF6DFA7" w:rsidR="00A17360" w:rsidRDefault="00A17360" w:rsidP="00A17360">
                  <w:pPr>
                    <w:ind w:firstLineChars="0" w:firstLine="0"/>
                    <w:rPr>
                      <w:color w:val="000000" w:themeColor="text1"/>
                    </w:rPr>
                  </w:pPr>
                  <w:r>
                    <w:rPr>
                      <w:rFonts w:hint="eastAsia"/>
                      <w:color w:val="000000" w:themeColor="text1"/>
                    </w:rPr>
                    <w:t>String，排队</w:t>
                  </w:r>
                  <w:r>
                    <w:rPr>
                      <w:rFonts w:hint="eastAsia"/>
                      <w:color w:val="000000" w:themeColor="text1"/>
                    </w:rPr>
                    <w:lastRenderedPageBreak/>
                    <w:t>点</w:t>
                  </w:r>
                  <w:r>
                    <w:rPr>
                      <w:color w:val="000000" w:themeColor="text1"/>
                    </w:rPr>
                    <w:t>”</w:t>
                  </w:r>
                  <w:proofErr w:type="spellStart"/>
                  <w:r>
                    <w:rPr>
                      <w:color w:val="000000" w:themeColor="text1"/>
                    </w:rPr>
                    <w:t>unloadSpot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15B68EEA" w14:textId="7F88D293" w:rsidR="00A17360" w:rsidRDefault="00A17360" w:rsidP="00A17360">
                  <w:pPr>
                    <w:ind w:firstLineChars="0" w:firstLine="0"/>
                    <w:rPr>
                      <w:color w:val="000000"/>
                    </w:rPr>
                  </w:pPr>
                  <w:proofErr w:type="spellStart"/>
                  <w:r>
                    <w:rPr>
                      <w:rFonts w:hint="eastAsia"/>
                      <w:color w:val="000000"/>
                    </w:rPr>
                    <w:lastRenderedPageBreak/>
                    <w:t>RequestBody</w:t>
                  </w:r>
                  <w:proofErr w:type="spellEnd"/>
                </w:p>
              </w:tc>
            </w:tr>
            <w:tr w:rsidR="00A17360" w14:paraId="32403D9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54ECAA9B" w14:textId="65883DBF" w:rsidR="00A17360" w:rsidRDefault="00A17360" w:rsidP="00A17360">
                  <w:pPr>
                    <w:ind w:firstLineChars="0" w:firstLine="0"/>
                  </w:pPr>
                  <w:proofErr w:type="spellStart"/>
                  <w:r>
                    <w:rPr>
                      <w:rFonts w:hint="eastAsia"/>
                    </w:rPr>
                    <w:t>unload</w:t>
                  </w:r>
                  <w:r>
                    <w:t>BlockId</w:t>
                  </w:r>
                  <w:proofErr w:type="spellEnd"/>
                </w:p>
              </w:tc>
              <w:tc>
                <w:tcPr>
                  <w:tcW w:w="1134" w:type="dxa"/>
                  <w:tcBorders>
                    <w:top w:val="nil"/>
                    <w:left w:val="nil"/>
                    <w:bottom w:val="nil"/>
                    <w:right w:val="nil"/>
                  </w:tcBorders>
                  <w:shd w:val="clear" w:color="auto" w:fill="FFFFFF" w:themeFill="background1"/>
                </w:tcPr>
                <w:p w14:paraId="1659E283" w14:textId="0F6AC5C3" w:rsidR="00A17360" w:rsidRDefault="00A17360" w:rsidP="00A17360">
                  <w:pPr>
                    <w:ind w:firstLineChars="0" w:firstLine="0"/>
                    <w:rPr>
                      <w:color w:val="000000" w:themeColor="text1"/>
                    </w:rPr>
                  </w:pPr>
                  <w:r>
                    <w:rPr>
                      <w:rFonts w:hint="eastAsia"/>
                      <w:color w:val="000000" w:themeColor="text1"/>
                    </w:rPr>
                    <w:t>排土块编号</w:t>
                  </w:r>
                </w:p>
              </w:tc>
              <w:tc>
                <w:tcPr>
                  <w:tcW w:w="709" w:type="dxa"/>
                  <w:tcBorders>
                    <w:top w:val="nil"/>
                    <w:left w:val="nil"/>
                    <w:bottom w:val="nil"/>
                    <w:right w:val="nil"/>
                  </w:tcBorders>
                  <w:shd w:val="clear" w:color="auto" w:fill="FFFFFF" w:themeFill="background1"/>
                </w:tcPr>
                <w:p w14:paraId="11538C24" w14:textId="0E317A3F"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D33FEAB" w14:textId="7EE49DB2"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5EBDCBCC" w14:textId="41120DCC"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2A5F369C"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0F87387" w14:textId="77777777"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5674ADF3" w14:textId="77777777"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55422E0D" w14:textId="70CD15A5"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6ED87CE" w14:textId="5FC84F83" w:rsidR="00A17360" w:rsidRDefault="00A17360" w:rsidP="00A17360">
                  <w:pPr>
                    <w:ind w:firstLineChars="0" w:firstLine="0"/>
                    <w:rPr>
                      <w:color w:val="000000" w:themeColor="text1"/>
                    </w:rPr>
                  </w:pPr>
                  <w:r>
                    <w:rPr>
                      <w:rFonts w:hint="eastAsia"/>
                      <w:color w:val="000000" w:themeColor="text1"/>
                    </w:rPr>
                    <w:t>局部坐标点及其横摆角，spot</w:t>
                  </w:r>
                  <w:r>
                    <w:rPr>
                      <w:color w:val="000000" w:themeColor="text1"/>
                    </w:rPr>
                    <w:t xml:space="preserve">: </w:t>
                  </w:r>
                </w:p>
                <w:p w14:paraId="417FD6EF" w14:textId="7D326EA2" w:rsidR="00A17360" w:rsidRDefault="00A17360" w:rsidP="00A17360">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Pr>
                      <w:rFonts w:hint="eastAsia"/>
                      <w:color w:val="000000" w:themeColor="text1"/>
                    </w:rPr>
                    <w:t>,</w:t>
                  </w:r>
                  <w:r>
                    <w:rPr>
                      <w:color w:val="000000" w:themeColor="text1"/>
                    </w:rPr>
                    <w:t xml:space="preserve"> </w:t>
                  </w:r>
                  <w:proofErr w:type="spellStart"/>
                  <w:r>
                    <w:rPr>
                      <w:rFonts w:hint="eastAsia"/>
                      <w:color w:val="000000" w:themeColor="text1"/>
                    </w:rPr>
                    <w:t>yaw</w:t>
                  </w:r>
                  <w:r>
                    <w:rPr>
                      <w:color w:val="000000" w:themeColor="text1"/>
                    </w:rPr>
                    <w:t>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60655448"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5BEC3E15"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1BEBA18" w14:textId="77777777"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2CF5DFC5" w14:textId="77777777"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6F96531E" w14:textId="77777777"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74FF9BD5" w14:textId="32B0713B" w:rsidR="00A17360" w:rsidRDefault="00A17360" w:rsidP="00A17360">
                  <w:pPr>
                    <w:ind w:firstLineChars="0" w:firstLine="0"/>
                    <w:rPr>
                      <w:color w:val="000000" w:themeColor="text1"/>
                    </w:rPr>
                  </w:pPr>
                  <w:r>
                    <w:rPr>
                      <w:rFonts w:hint="eastAsia"/>
                      <w:color w:val="000000" w:themeColor="text1"/>
                    </w:rPr>
                    <w:t>排土点采集数据文件路径，如果设置此项则忽略</w:t>
                  </w:r>
                  <w:r>
                    <w:rPr>
                      <w:color w:val="000000" w:themeColor="text1"/>
                    </w:rPr>
                    <w:t>spot</w:t>
                  </w:r>
                  <w:r>
                    <w:rPr>
                      <w:rFonts w:hint="eastAsia"/>
                      <w:color w:val="000000" w:themeColor="text1"/>
                    </w:rPr>
                    <w:t>参数</w:t>
                  </w:r>
                </w:p>
              </w:tc>
              <w:tc>
                <w:tcPr>
                  <w:tcW w:w="2292" w:type="dxa"/>
                  <w:tcBorders>
                    <w:top w:val="nil"/>
                    <w:left w:val="nil"/>
                    <w:bottom w:val="nil"/>
                    <w:right w:val="nil"/>
                  </w:tcBorders>
                  <w:shd w:val="clear" w:color="auto" w:fill="FFFFFF" w:themeFill="background1"/>
                </w:tcPr>
                <w:p w14:paraId="0D0A36FD" w14:textId="77777777" w:rsidR="00A17360" w:rsidRDefault="00A17360" w:rsidP="00A17360">
                  <w:pPr>
                    <w:ind w:firstLineChars="0" w:firstLine="0"/>
                    <w:rPr>
                      <w:color w:val="000000"/>
                    </w:rPr>
                  </w:pPr>
                  <w:proofErr w:type="spellStart"/>
                  <w:r>
                    <w:rPr>
                      <w:rFonts w:hint="eastAsia"/>
                      <w:color w:val="000000"/>
                    </w:rPr>
                    <w:t>RequestBody</w:t>
                  </w:r>
                  <w:proofErr w:type="spellEnd"/>
                </w:p>
              </w:tc>
            </w:tr>
          </w:tbl>
          <w:p w14:paraId="111691FC" w14:textId="77777777" w:rsidR="00EC53A3" w:rsidRDefault="00EC53A3" w:rsidP="006E3DF0">
            <w:pPr>
              <w:ind w:firstLineChars="0" w:firstLine="0"/>
            </w:pPr>
          </w:p>
        </w:tc>
      </w:tr>
      <w:tr w:rsidR="00EC53A3" w14:paraId="1F32F669" w14:textId="77777777" w:rsidTr="006E3DF0">
        <w:tc>
          <w:tcPr>
            <w:tcW w:w="1985" w:type="dxa"/>
          </w:tcPr>
          <w:p w14:paraId="3D8403D5" w14:textId="77777777" w:rsidR="00EC53A3" w:rsidRDefault="00EC53A3" w:rsidP="006E3DF0">
            <w:pPr>
              <w:ind w:firstLineChars="0" w:firstLine="0"/>
            </w:pPr>
            <w:r>
              <w:rPr>
                <w:rFonts w:hint="eastAsia"/>
              </w:rPr>
              <w:lastRenderedPageBreak/>
              <w:t>返回值</w:t>
            </w:r>
          </w:p>
        </w:tc>
        <w:tc>
          <w:tcPr>
            <w:tcW w:w="5891" w:type="dxa"/>
          </w:tcPr>
          <w:p w14:paraId="0C93E8CF" w14:textId="77777777" w:rsidR="00EC53A3" w:rsidRDefault="00EC53A3" w:rsidP="006E3DF0">
            <w:pPr>
              <w:ind w:firstLineChars="0" w:firstLine="0"/>
            </w:pPr>
            <w:r>
              <w:t>{</w:t>
            </w:r>
          </w:p>
          <w:p w14:paraId="21570C4B" w14:textId="77777777" w:rsidR="00EC53A3" w:rsidRDefault="00EC53A3" w:rsidP="006E3DF0">
            <w:pPr>
              <w:ind w:firstLineChars="0" w:firstLine="0"/>
            </w:pPr>
            <w:r>
              <w:t>code: 200,</w:t>
            </w:r>
          </w:p>
          <w:p w14:paraId="2D94A838" w14:textId="77777777" w:rsidR="00630659" w:rsidRDefault="00EC53A3" w:rsidP="00630659">
            <w:pPr>
              <w:ind w:firstLineChars="0" w:firstLine="0"/>
            </w:pPr>
            <w:r>
              <w:t>message: “”</w:t>
            </w:r>
            <w:r w:rsidR="00630659">
              <w:t>,</w:t>
            </w:r>
          </w:p>
          <w:p w14:paraId="237F4A7A" w14:textId="785B064A" w:rsidR="00EC53A3" w:rsidRDefault="00630659" w:rsidP="006E3DF0">
            <w:pPr>
              <w:ind w:firstLineChars="0" w:firstLine="0"/>
            </w:pPr>
            <w:r>
              <w:rPr>
                <w:rFonts w:hint="eastAsia"/>
              </w:rPr>
              <w:t>d</w:t>
            </w:r>
            <w:r>
              <w:t>ata: id</w:t>
            </w:r>
          </w:p>
          <w:p w14:paraId="6558EAC2" w14:textId="77777777" w:rsidR="00EC53A3" w:rsidRDefault="00EC53A3" w:rsidP="006E3DF0">
            <w:pPr>
              <w:ind w:firstLineChars="0" w:firstLine="0"/>
            </w:pPr>
            <w:r>
              <w:rPr>
                <w:rFonts w:hint="eastAsia"/>
              </w:rPr>
              <w:t>}</w:t>
            </w:r>
          </w:p>
        </w:tc>
      </w:tr>
    </w:tbl>
    <w:p w14:paraId="0123DD22" w14:textId="77777777" w:rsidR="00EC53A3" w:rsidRDefault="00EC53A3" w:rsidP="00EC53A3">
      <w:pPr>
        <w:ind w:firstLineChars="0" w:firstLine="0"/>
      </w:pPr>
    </w:p>
    <w:p w14:paraId="65840FFB" w14:textId="77777777" w:rsidR="005A7151" w:rsidRDefault="005A7151" w:rsidP="005A7151">
      <w:pPr>
        <w:pStyle w:val="3"/>
        <w:numPr>
          <w:ilvl w:val="3"/>
          <w:numId w:val="1"/>
        </w:numPr>
        <w:ind w:firstLineChars="0"/>
      </w:pPr>
      <w:r>
        <w:rPr>
          <w:rFonts w:hint="eastAsia"/>
        </w:rPr>
        <w:t>设置安全线</w:t>
      </w:r>
    </w:p>
    <w:tbl>
      <w:tblPr>
        <w:tblStyle w:val="aa"/>
        <w:tblW w:w="7876" w:type="dxa"/>
        <w:tblInd w:w="420" w:type="dxa"/>
        <w:tblLayout w:type="fixed"/>
        <w:tblLook w:val="04A0" w:firstRow="1" w:lastRow="0" w:firstColumn="1" w:lastColumn="0" w:noHBand="0" w:noVBand="1"/>
      </w:tblPr>
      <w:tblGrid>
        <w:gridCol w:w="1985"/>
        <w:gridCol w:w="5891"/>
      </w:tblGrid>
      <w:tr w:rsidR="005A7151" w14:paraId="42361B48" w14:textId="77777777" w:rsidTr="00BD381D">
        <w:tc>
          <w:tcPr>
            <w:tcW w:w="1985" w:type="dxa"/>
            <w:shd w:val="clear" w:color="auto" w:fill="BFBFBF" w:themeFill="background1" w:themeFillShade="BF"/>
          </w:tcPr>
          <w:p w14:paraId="1665F950" w14:textId="77777777" w:rsidR="005A7151" w:rsidRDefault="005A7151" w:rsidP="00BD381D">
            <w:pPr>
              <w:ind w:firstLineChars="0" w:firstLine="0"/>
            </w:pPr>
            <w:r>
              <w:rPr>
                <w:rFonts w:hint="eastAsia"/>
              </w:rPr>
              <w:t>接口名称</w:t>
            </w:r>
          </w:p>
        </w:tc>
        <w:tc>
          <w:tcPr>
            <w:tcW w:w="5891" w:type="dxa"/>
            <w:shd w:val="clear" w:color="auto" w:fill="BFBFBF" w:themeFill="background1" w:themeFillShade="BF"/>
          </w:tcPr>
          <w:p w14:paraId="611A1F78" w14:textId="77777777" w:rsidR="005A7151" w:rsidRDefault="005A7151" w:rsidP="00BD381D">
            <w:pPr>
              <w:ind w:firstLineChars="0" w:firstLine="0"/>
            </w:pPr>
            <w:r>
              <w:rPr>
                <w:rFonts w:hint="eastAsia"/>
              </w:rPr>
              <w:t>设置安全线(</w:t>
            </w:r>
            <w:proofErr w:type="spellStart"/>
            <w:r>
              <w:t>setSecurityLine</w:t>
            </w:r>
            <w:proofErr w:type="spellEnd"/>
            <w:r>
              <w:t>)</w:t>
            </w:r>
          </w:p>
        </w:tc>
      </w:tr>
      <w:tr w:rsidR="005A7151" w14:paraId="39235579" w14:textId="77777777" w:rsidTr="00BD381D">
        <w:tc>
          <w:tcPr>
            <w:tcW w:w="1985" w:type="dxa"/>
          </w:tcPr>
          <w:p w14:paraId="30C16715" w14:textId="77777777" w:rsidR="005A7151" w:rsidRDefault="005A7151" w:rsidP="00BD381D">
            <w:pPr>
              <w:ind w:firstLineChars="0" w:firstLine="0"/>
            </w:pPr>
            <w:proofErr w:type="spellStart"/>
            <w:r>
              <w:rPr>
                <w:rFonts w:hint="eastAsia"/>
              </w:rPr>
              <w:t>url</w:t>
            </w:r>
            <w:proofErr w:type="spellEnd"/>
          </w:p>
        </w:tc>
        <w:tc>
          <w:tcPr>
            <w:tcW w:w="5891" w:type="dxa"/>
          </w:tcPr>
          <w:p w14:paraId="069C66E0" w14:textId="3AF15282" w:rsidR="005A7151" w:rsidRDefault="005A7151" w:rsidP="00BD381D">
            <w:pPr>
              <w:ind w:firstLineChars="0" w:firstLine="0"/>
            </w:pPr>
            <w:r>
              <w:t>/maps/</w:t>
            </w:r>
            <w:r w:rsidR="00A35CDA">
              <w:t xml:space="preserve">{ </w:t>
            </w:r>
            <w:proofErr w:type="spellStart"/>
            <w:r w:rsidR="00A35CDA">
              <w:rPr>
                <w:rFonts w:hint="eastAsia"/>
              </w:rPr>
              <w:t>mapId</w:t>
            </w:r>
            <w:proofErr w:type="spellEnd"/>
            <w:r w:rsidR="00A35CDA">
              <w:t>}</w:t>
            </w:r>
            <w:r>
              <w:t>/</w:t>
            </w:r>
            <w:r w:rsidR="005B2ED6">
              <w:t>areas/</w:t>
            </w:r>
            <w:proofErr w:type="spellStart"/>
            <w:r w:rsidR="009845CA">
              <w:rPr>
                <w:rFonts w:hint="eastAsia"/>
              </w:rPr>
              <w:t>s</w:t>
            </w:r>
            <w:r w:rsidR="009845CA">
              <w:t>ecurityLine</w:t>
            </w:r>
            <w:proofErr w:type="spellEnd"/>
          </w:p>
        </w:tc>
      </w:tr>
      <w:tr w:rsidR="005A7151" w14:paraId="01B520F5" w14:textId="77777777" w:rsidTr="00BD381D">
        <w:tc>
          <w:tcPr>
            <w:tcW w:w="1985" w:type="dxa"/>
          </w:tcPr>
          <w:p w14:paraId="1B92E258" w14:textId="77777777" w:rsidR="005A7151" w:rsidRDefault="005A7151" w:rsidP="00BD381D">
            <w:pPr>
              <w:ind w:firstLineChars="0" w:firstLine="0"/>
            </w:pPr>
            <w:r>
              <w:rPr>
                <w:rFonts w:hint="eastAsia"/>
              </w:rPr>
              <w:t>方法</w:t>
            </w:r>
          </w:p>
        </w:tc>
        <w:tc>
          <w:tcPr>
            <w:tcW w:w="5891" w:type="dxa"/>
          </w:tcPr>
          <w:p w14:paraId="6D020635" w14:textId="40530D83" w:rsidR="005A7151" w:rsidRDefault="00ED6EFD" w:rsidP="00BD381D">
            <w:pPr>
              <w:ind w:firstLineChars="0" w:firstLine="0"/>
            </w:pPr>
            <w:r>
              <w:rPr>
                <w:rFonts w:hint="eastAsia"/>
              </w:rPr>
              <w:t>put</w:t>
            </w:r>
          </w:p>
        </w:tc>
      </w:tr>
      <w:tr w:rsidR="005A7151" w14:paraId="63509090" w14:textId="77777777" w:rsidTr="00BD381D">
        <w:tc>
          <w:tcPr>
            <w:tcW w:w="1985" w:type="dxa"/>
          </w:tcPr>
          <w:p w14:paraId="1CBE1AAB" w14:textId="77777777" w:rsidR="005A7151" w:rsidRDefault="005A7151"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5A7151" w:rsidRPr="008A1438" w14:paraId="1377CFF2"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411C66C" w14:textId="77777777" w:rsidR="005A7151" w:rsidRPr="008A1438" w:rsidRDefault="005A7151"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8F605D5" w14:textId="77777777" w:rsidR="005A7151" w:rsidRPr="008A1438" w:rsidRDefault="005A7151" w:rsidP="00BD381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14AAC1A" w14:textId="77777777" w:rsidR="005A7151" w:rsidRPr="008A1438" w:rsidRDefault="005A7151" w:rsidP="00BD381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8B90E53" w14:textId="77777777" w:rsidR="005A7151" w:rsidRPr="008A1438" w:rsidRDefault="005A7151" w:rsidP="00BD381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E677EC9" w14:textId="77777777" w:rsidR="005A7151" w:rsidRPr="008A1438" w:rsidRDefault="005A7151" w:rsidP="00BD381D">
                  <w:pPr>
                    <w:ind w:firstLineChars="0" w:firstLine="0"/>
                    <w:rPr>
                      <w:color w:val="000000" w:themeColor="text1"/>
                    </w:rPr>
                  </w:pPr>
                  <w:r w:rsidRPr="008A1438">
                    <w:rPr>
                      <w:rFonts w:hint="eastAsia"/>
                      <w:color w:val="000000" w:themeColor="text1"/>
                    </w:rPr>
                    <w:t>参数形式</w:t>
                  </w:r>
                </w:p>
              </w:tc>
            </w:tr>
            <w:tr w:rsidR="005A7151" w14:paraId="31A3DC26"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671322E" w14:textId="77777777" w:rsidR="005A7151" w:rsidRDefault="005A7151"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F9F028C" w14:textId="77777777" w:rsidR="005A7151" w:rsidRDefault="005A7151" w:rsidP="00BD381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231AE2B" w14:textId="77777777" w:rsidR="005A7151" w:rsidRDefault="005A715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6F38476" w14:textId="77777777" w:rsidR="005A7151" w:rsidRDefault="005A7151" w:rsidP="00BD381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72D585E" w14:textId="77777777" w:rsidR="005A7151" w:rsidRDefault="005A7151" w:rsidP="00BD381D">
                  <w:pPr>
                    <w:ind w:firstLineChars="0" w:firstLine="0"/>
                    <w:rPr>
                      <w:color w:val="000000"/>
                    </w:rPr>
                  </w:pPr>
                  <w:proofErr w:type="spellStart"/>
                  <w:r>
                    <w:rPr>
                      <w:rFonts w:hint="eastAsia"/>
                      <w:color w:val="000000"/>
                    </w:rPr>
                    <w:t>RequestBody</w:t>
                  </w:r>
                  <w:proofErr w:type="spellEnd"/>
                </w:p>
              </w:tc>
            </w:tr>
            <w:tr w:rsidR="005A7151" w14:paraId="6040F7C0"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6417B03" w14:textId="77777777" w:rsidR="005A7151" w:rsidRDefault="005A7151" w:rsidP="00BD381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491920CB" w14:textId="41F98712" w:rsidR="005A7151" w:rsidRDefault="00C50ACE" w:rsidP="00BD381D">
                  <w:pPr>
                    <w:ind w:firstLineChars="0" w:firstLine="0"/>
                    <w:rPr>
                      <w:color w:val="000000" w:themeColor="text1"/>
                    </w:rPr>
                  </w:pPr>
                  <w:r>
                    <w:rPr>
                      <w:rFonts w:hint="eastAsia"/>
                      <w:color w:val="000000" w:themeColor="text1"/>
                    </w:rPr>
                    <w:t>安全线</w:t>
                  </w:r>
                  <w:r w:rsidR="005A7151">
                    <w:rPr>
                      <w:rFonts w:hint="eastAsia"/>
                      <w:color w:val="000000" w:themeColor="text1"/>
                    </w:rPr>
                    <w:t>编号</w:t>
                  </w:r>
                </w:p>
              </w:tc>
              <w:tc>
                <w:tcPr>
                  <w:tcW w:w="709" w:type="dxa"/>
                  <w:tcBorders>
                    <w:top w:val="nil"/>
                    <w:left w:val="nil"/>
                    <w:bottom w:val="nil"/>
                    <w:right w:val="nil"/>
                  </w:tcBorders>
                  <w:shd w:val="clear" w:color="auto" w:fill="FFFFFF" w:themeFill="background1"/>
                </w:tcPr>
                <w:p w14:paraId="640BEB94" w14:textId="77777777" w:rsidR="005A7151" w:rsidRDefault="005A715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85972D2" w14:textId="77777777" w:rsidR="005A7151" w:rsidRDefault="005A7151" w:rsidP="00BD381D">
                  <w:pPr>
                    <w:ind w:firstLineChars="0" w:firstLine="0"/>
                    <w:rPr>
                      <w:color w:val="000000" w:themeColor="text1"/>
                    </w:rPr>
                  </w:pPr>
                  <w:r>
                    <w:rPr>
                      <w:color w:val="000000" w:themeColor="text1"/>
                    </w:rPr>
                    <w:t xml:space="preserve">Int, </w:t>
                  </w:r>
                  <w:r>
                    <w:rPr>
                      <w:rFonts w:hint="eastAsia"/>
                      <w:color w:val="000000" w:themeColor="text1"/>
                    </w:rPr>
                    <w:t>排土场编号</w:t>
                  </w:r>
                </w:p>
              </w:tc>
              <w:tc>
                <w:tcPr>
                  <w:tcW w:w="2292" w:type="dxa"/>
                  <w:tcBorders>
                    <w:top w:val="nil"/>
                    <w:left w:val="nil"/>
                    <w:bottom w:val="nil"/>
                    <w:right w:val="nil"/>
                  </w:tcBorders>
                  <w:shd w:val="clear" w:color="auto" w:fill="FFFFFF" w:themeFill="background1"/>
                </w:tcPr>
                <w:p w14:paraId="5A96A4E6" w14:textId="77777777" w:rsidR="005A7151" w:rsidRDefault="005A7151" w:rsidP="00BD381D">
                  <w:pPr>
                    <w:ind w:firstLineChars="0" w:firstLine="0"/>
                    <w:rPr>
                      <w:color w:val="000000"/>
                    </w:rPr>
                  </w:pPr>
                  <w:proofErr w:type="spellStart"/>
                  <w:r>
                    <w:rPr>
                      <w:rFonts w:hint="eastAsia"/>
                      <w:color w:val="000000"/>
                    </w:rPr>
                    <w:t>RequestBody</w:t>
                  </w:r>
                  <w:proofErr w:type="spellEnd"/>
                </w:p>
              </w:tc>
            </w:tr>
            <w:tr w:rsidR="00E95CDE" w14:paraId="2B5187FC"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D525F9F" w14:textId="4F3AFAB9" w:rsidR="00E95CDE" w:rsidRDefault="00E95CDE" w:rsidP="00E95CDE">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0C2B3A6B" w14:textId="24B160DA" w:rsidR="00E95CDE" w:rsidRDefault="00E95CDE" w:rsidP="00E95CDE">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716CE4D3" w14:textId="43DD5646" w:rsidR="00E95CDE" w:rsidRDefault="00E95CDE" w:rsidP="00E95CD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9935734" w14:textId="7AAF71F8" w:rsidR="00E95CDE" w:rsidRDefault="00E95CDE" w:rsidP="00E95CDE">
                  <w:pPr>
                    <w:ind w:firstLineChars="0" w:firstLine="0"/>
                    <w:rPr>
                      <w:color w:val="000000" w:themeColor="text1"/>
                    </w:rPr>
                  </w:pPr>
                  <w:r>
                    <w:rPr>
                      <w:rFonts w:hint="eastAsia"/>
                      <w:color w:val="000000" w:themeColor="text1"/>
                    </w:rPr>
                    <w:t>String，</w:t>
                  </w:r>
                  <w:r w:rsidR="007A6FED">
                    <w:rPr>
                      <w:rFonts w:hint="eastAsia"/>
                      <w:color w:val="000000" w:themeColor="text1"/>
                    </w:rPr>
                    <w:t>安全线</w:t>
                  </w:r>
                  <w:r>
                    <w:rPr>
                      <w:color w:val="000000" w:themeColor="text1"/>
                    </w:rPr>
                    <w:t>”</w:t>
                  </w:r>
                  <w:proofErr w:type="spellStart"/>
                  <w:r>
                    <w:rPr>
                      <w:color w:val="000000" w:themeColor="text1"/>
                    </w:rPr>
                    <w:t>securityLine</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24855D1B" w14:textId="44C8097B" w:rsidR="00E95CDE" w:rsidRDefault="00E95CDE" w:rsidP="00E95CDE">
                  <w:pPr>
                    <w:ind w:firstLineChars="0" w:firstLine="0"/>
                    <w:rPr>
                      <w:color w:val="000000"/>
                    </w:rPr>
                  </w:pPr>
                  <w:proofErr w:type="spellStart"/>
                  <w:r>
                    <w:rPr>
                      <w:rFonts w:hint="eastAsia"/>
                      <w:color w:val="000000"/>
                    </w:rPr>
                    <w:t>RequestBody</w:t>
                  </w:r>
                  <w:proofErr w:type="spellEnd"/>
                </w:p>
              </w:tc>
            </w:tr>
            <w:tr w:rsidR="005A7151" w14:paraId="5665BE59"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376D65AE" w14:textId="77777777" w:rsidR="005A7151" w:rsidRDefault="005A7151" w:rsidP="00BD381D">
                  <w:pPr>
                    <w:ind w:firstLineChars="0" w:firstLine="0"/>
                  </w:pPr>
                  <w:r>
                    <w:rPr>
                      <w:rFonts w:hint="eastAsia"/>
                    </w:rPr>
                    <w:t>points</w:t>
                  </w:r>
                </w:p>
              </w:tc>
              <w:tc>
                <w:tcPr>
                  <w:tcW w:w="1134" w:type="dxa"/>
                  <w:tcBorders>
                    <w:top w:val="nil"/>
                    <w:left w:val="nil"/>
                    <w:bottom w:val="nil"/>
                    <w:right w:val="nil"/>
                  </w:tcBorders>
                  <w:shd w:val="clear" w:color="auto" w:fill="FFFFFF" w:themeFill="background1"/>
                </w:tcPr>
                <w:p w14:paraId="7AE29162" w14:textId="77777777" w:rsidR="005A7151" w:rsidRDefault="005A7151" w:rsidP="00BD381D">
                  <w:pPr>
                    <w:ind w:firstLineChars="0" w:firstLine="0"/>
                    <w:rPr>
                      <w:color w:val="000000" w:themeColor="text1"/>
                    </w:rPr>
                  </w:pPr>
                  <w:r>
                    <w:rPr>
                      <w:rFonts w:hint="eastAsia"/>
                      <w:color w:val="000000" w:themeColor="text1"/>
                    </w:rPr>
                    <w:t>坐标点</w:t>
                  </w:r>
                </w:p>
              </w:tc>
              <w:tc>
                <w:tcPr>
                  <w:tcW w:w="709" w:type="dxa"/>
                  <w:tcBorders>
                    <w:top w:val="nil"/>
                    <w:left w:val="nil"/>
                    <w:bottom w:val="nil"/>
                    <w:right w:val="nil"/>
                  </w:tcBorders>
                  <w:shd w:val="clear" w:color="auto" w:fill="FFFFFF" w:themeFill="background1"/>
                </w:tcPr>
                <w:p w14:paraId="60F06040" w14:textId="77777777" w:rsidR="005A7151" w:rsidRDefault="005A7151" w:rsidP="00BD381D">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00A956A3" w14:textId="77777777" w:rsidR="005A7151" w:rsidRDefault="005A7151" w:rsidP="00BD381D">
                  <w:pPr>
                    <w:ind w:firstLineChars="0" w:firstLine="0"/>
                    <w:rPr>
                      <w:color w:val="000000" w:themeColor="text1"/>
                    </w:rPr>
                  </w:pPr>
                  <w:r>
                    <w:rPr>
                      <w:rFonts w:hint="eastAsia"/>
                      <w:color w:val="000000" w:themeColor="text1"/>
                    </w:rPr>
                    <w:t>有序的局部坐标点数组，point</w:t>
                  </w:r>
                  <w:r>
                    <w:rPr>
                      <w:color w:val="000000" w:themeColor="text1"/>
                    </w:rPr>
                    <w:t xml:space="preserve">s: </w:t>
                  </w:r>
                  <w:r>
                    <w:rPr>
                      <w:rFonts w:hint="eastAsia"/>
                      <w:color w:val="000000" w:themeColor="text1"/>
                    </w:rPr>
                    <w:t>[</w:t>
                  </w:r>
                </w:p>
                <w:p w14:paraId="7B6D6774" w14:textId="77777777" w:rsidR="005A7151" w:rsidRDefault="005A7151" w:rsidP="00BD381D">
                  <w:pPr>
                    <w:ind w:firstLineChars="0" w:firstLine="0"/>
                    <w:rPr>
                      <w:color w:val="000000" w:themeColor="text1"/>
                    </w:rPr>
                  </w:pPr>
                  <w:r>
                    <w:rPr>
                      <w:color w:val="000000" w:themeColor="text1"/>
                    </w:rPr>
                    <w:t>{x1</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xml:space="preserve">1, z1}, </w:t>
                  </w:r>
                </w:p>
                <w:p w14:paraId="2F26CED8" w14:textId="77777777" w:rsidR="005A7151" w:rsidRDefault="005A7151" w:rsidP="00BD381D">
                  <w:pPr>
                    <w:ind w:firstLineChars="0" w:firstLine="0"/>
                    <w:rPr>
                      <w:color w:val="000000" w:themeColor="text1"/>
                    </w:rPr>
                  </w:pPr>
                  <w:r>
                    <w:rPr>
                      <w:color w:val="000000" w:themeColor="text1"/>
                    </w:rPr>
                    <w:t>{x2</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2, z2},</w:t>
                  </w:r>
                </w:p>
                <w:p w14:paraId="7EDA03AA" w14:textId="77777777" w:rsidR="005A7151" w:rsidRDefault="005A7151" w:rsidP="00BD381D">
                  <w:pPr>
                    <w:ind w:firstLineChars="0" w:firstLine="0"/>
                    <w:rPr>
                      <w:color w:val="000000" w:themeColor="text1"/>
                    </w:rPr>
                  </w:pPr>
                  <w:r>
                    <w:rPr>
                      <w:color w:val="000000" w:themeColor="text1"/>
                    </w:rPr>
                    <w:t>……</w:t>
                  </w:r>
                </w:p>
                <w:p w14:paraId="0CCB90BD" w14:textId="77777777" w:rsidR="005A7151" w:rsidRDefault="005A7151" w:rsidP="00BD381D">
                  <w:pPr>
                    <w:ind w:firstLineChars="0" w:firstLine="0"/>
                    <w:rPr>
                      <w:color w:val="000000" w:themeColor="text1"/>
                    </w:rPr>
                  </w:pPr>
                  <w:r>
                    <w:rPr>
                      <w:color w:val="000000" w:themeColor="text1"/>
                    </w:rPr>
                    <w:t>]</w:t>
                  </w:r>
                </w:p>
              </w:tc>
              <w:tc>
                <w:tcPr>
                  <w:tcW w:w="2292" w:type="dxa"/>
                  <w:tcBorders>
                    <w:top w:val="nil"/>
                    <w:left w:val="nil"/>
                    <w:bottom w:val="nil"/>
                    <w:right w:val="nil"/>
                  </w:tcBorders>
                  <w:shd w:val="clear" w:color="auto" w:fill="FFFFFF" w:themeFill="background1"/>
                </w:tcPr>
                <w:p w14:paraId="787C5F6D" w14:textId="77777777" w:rsidR="005A7151" w:rsidRDefault="005A7151" w:rsidP="00BD381D">
                  <w:pPr>
                    <w:ind w:firstLineChars="0" w:firstLine="0"/>
                    <w:rPr>
                      <w:color w:val="000000"/>
                    </w:rPr>
                  </w:pPr>
                  <w:proofErr w:type="spellStart"/>
                  <w:r>
                    <w:rPr>
                      <w:rFonts w:hint="eastAsia"/>
                      <w:color w:val="000000"/>
                    </w:rPr>
                    <w:t>RequestBody</w:t>
                  </w:r>
                  <w:proofErr w:type="spellEnd"/>
                </w:p>
              </w:tc>
            </w:tr>
            <w:tr w:rsidR="005A7151" w14:paraId="339C538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8444FF3" w14:textId="77777777" w:rsidR="005A7151" w:rsidRDefault="005A7151" w:rsidP="00BD381D">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0FBBDB2C" w14:textId="77777777" w:rsidR="005A7151" w:rsidRDefault="005A7151" w:rsidP="00BD381D">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34D3DBCF" w14:textId="77777777" w:rsidR="005A7151" w:rsidRDefault="005A7151" w:rsidP="00BD381D">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3EA47036" w14:textId="77777777" w:rsidR="005A7151" w:rsidRDefault="005A7151" w:rsidP="00BD381D">
                  <w:pPr>
                    <w:ind w:firstLineChars="0" w:firstLine="0"/>
                    <w:rPr>
                      <w:color w:val="000000" w:themeColor="text1"/>
                    </w:rPr>
                  </w:pPr>
                  <w:r>
                    <w:rPr>
                      <w:rFonts w:hint="eastAsia"/>
                      <w:color w:val="000000" w:themeColor="text1"/>
                    </w:rPr>
                    <w:t>安全线采集数据文件路径，如果设置此项则忽略points</w:t>
                  </w:r>
                  <w:r>
                    <w:rPr>
                      <w:rFonts w:hint="eastAsia"/>
                      <w:color w:val="000000" w:themeColor="text1"/>
                    </w:rPr>
                    <w:lastRenderedPageBreak/>
                    <w:t>参数，与points不能同时为空</w:t>
                  </w:r>
                </w:p>
              </w:tc>
              <w:tc>
                <w:tcPr>
                  <w:tcW w:w="2292" w:type="dxa"/>
                  <w:tcBorders>
                    <w:top w:val="nil"/>
                    <w:left w:val="nil"/>
                    <w:bottom w:val="nil"/>
                    <w:right w:val="nil"/>
                  </w:tcBorders>
                  <w:shd w:val="clear" w:color="auto" w:fill="FFFFFF" w:themeFill="background1"/>
                </w:tcPr>
                <w:p w14:paraId="4571A38E" w14:textId="77777777" w:rsidR="005A7151" w:rsidRDefault="005A7151" w:rsidP="00BD381D">
                  <w:pPr>
                    <w:ind w:firstLineChars="0" w:firstLine="0"/>
                    <w:rPr>
                      <w:color w:val="000000"/>
                    </w:rPr>
                  </w:pPr>
                  <w:proofErr w:type="spellStart"/>
                  <w:r>
                    <w:rPr>
                      <w:rFonts w:hint="eastAsia"/>
                      <w:color w:val="000000"/>
                    </w:rPr>
                    <w:lastRenderedPageBreak/>
                    <w:t>RequestBody</w:t>
                  </w:r>
                  <w:proofErr w:type="spellEnd"/>
                </w:p>
              </w:tc>
            </w:tr>
          </w:tbl>
          <w:p w14:paraId="0F3E47AE" w14:textId="77777777" w:rsidR="005A7151" w:rsidRDefault="005A7151" w:rsidP="00BD381D">
            <w:pPr>
              <w:ind w:firstLineChars="0" w:firstLine="0"/>
            </w:pPr>
          </w:p>
        </w:tc>
      </w:tr>
      <w:tr w:rsidR="005A7151" w14:paraId="7D8F6A01" w14:textId="77777777" w:rsidTr="00BD381D">
        <w:tc>
          <w:tcPr>
            <w:tcW w:w="1985" w:type="dxa"/>
          </w:tcPr>
          <w:p w14:paraId="24C6C08D" w14:textId="77777777" w:rsidR="005A7151" w:rsidRDefault="005A7151" w:rsidP="00BD381D">
            <w:pPr>
              <w:ind w:firstLineChars="0" w:firstLine="0"/>
            </w:pPr>
            <w:r>
              <w:rPr>
                <w:rFonts w:hint="eastAsia"/>
              </w:rPr>
              <w:lastRenderedPageBreak/>
              <w:t>返回值</w:t>
            </w:r>
          </w:p>
        </w:tc>
        <w:tc>
          <w:tcPr>
            <w:tcW w:w="5891" w:type="dxa"/>
          </w:tcPr>
          <w:p w14:paraId="77D5ABB3" w14:textId="77777777" w:rsidR="005A7151" w:rsidRDefault="005A7151" w:rsidP="00BD381D">
            <w:pPr>
              <w:ind w:firstLineChars="0" w:firstLine="0"/>
            </w:pPr>
            <w:r>
              <w:t>{</w:t>
            </w:r>
          </w:p>
          <w:p w14:paraId="5B28E0FF" w14:textId="77777777" w:rsidR="005A7151" w:rsidRDefault="005A7151" w:rsidP="00BD381D">
            <w:pPr>
              <w:ind w:firstLineChars="0" w:firstLine="0"/>
            </w:pPr>
            <w:r>
              <w:t>code: 200,</w:t>
            </w:r>
          </w:p>
          <w:p w14:paraId="5CB09A61" w14:textId="77777777" w:rsidR="009336C1" w:rsidRDefault="005A7151" w:rsidP="009336C1">
            <w:pPr>
              <w:ind w:firstLineChars="0" w:firstLine="0"/>
            </w:pPr>
            <w:r>
              <w:t>message: “”</w:t>
            </w:r>
            <w:r w:rsidR="009336C1">
              <w:t>,</w:t>
            </w:r>
          </w:p>
          <w:p w14:paraId="449FB0A8" w14:textId="17905E15" w:rsidR="009336C1" w:rsidRDefault="009336C1" w:rsidP="00BD381D">
            <w:pPr>
              <w:ind w:firstLineChars="0" w:firstLine="0"/>
            </w:pPr>
            <w:r>
              <w:rPr>
                <w:rFonts w:hint="eastAsia"/>
              </w:rPr>
              <w:t>d</w:t>
            </w:r>
            <w:r>
              <w:t>ata: id</w:t>
            </w:r>
          </w:p>
          <w:p w14:paraId="71950937" w14:textId="77777777" w:rsidR="005A7151" w:rsidRDefault="005A7151" w:rsidP="00BD381D">
            <w:pPr>
              <w:ind w:firstLineChars="0" w:firstLine="0"/>
            </w:pPr>
            <w:r>
              <w:rPr>
                <w:rFonts w:hint="eastAsia"/>
              </w:rPr>
              <w:t>}</w:t>
            </w:r>
          </w:p>
        </w:tc>
      </w:tr>
    </w:tbl>
    <w:p w14:paraId="05B0C50B" w14:textId="56548927" w:rsidR="004B2D4F" w:rsidRDefault="004B2D4F" w:rsidP="00B8456A">
      <w:pPr>
        <w:pStyle w:val="3"/>
        <w:numPr>
          <w:ilvl w:val="3"/>
          <w:numId w:val="1"/>
        </w:numPr>
        <w:ind w:firstLineChars="0"/>
      </w:pPr>
      <w:r>
        <w:rPr>
          <w:rFonts w:hint="eastAsia"/>
        </w:rPr>
        <w:t>设置最大</w:t>
      </w:r>
      <w:r w:rsidR="005A7151">
        <w:rPr>
          <w:rFonts w:hint="eastAsia"/>
        </w:rPr>
        <w:t>排土</w:t>
      </w:r>
      <w:r>
        <w:rPr>
          <w:rFonts w:hint="eastAsia"/>
        </w:rPr>
        <w:t>次数</w:t>
      </w:r>
    </w:p>
    <w:tbl>
      <w:tblPr>
        <w:tblStyle w:val="aa"/>
        <w:tblW w:w="7876" w:type="dxa"/>
        <w:tblInd w:w="420" w:type="dxa"/>
        <w:tblLayout w:type="fixed"/>
        <w:tblLook w:val="04A0" w:firstRow="1" w:lastRow="0" w:firstColumn="1" w:lastColumn="0" w:noHBand="0" w:noVBand="1"/>
      </w:tblPr>
      <w:tblGrid>
        <w:gridCol w:w="1985"/>
        <w:gridCol w:w="5891"/>
      </w:tblGrid>
      <w:tr w:rsidR="004B2D4F" w14:paraId="67E1FF8F" w14:textId="77777777" w:rsidTr="00124F2A">
        <w:tc>
          <w:tcPr>
            <w:tcW w:w="1985" w:type="dxa"/>
            <w:shd w:val="clear" w:color="auto" w:fill="BFBFBF" w:themeFill="background1" w:themeFillShade="BF"/>
          </w:tcPr>
          <w:p w14:paraId="6983E1C7"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037984A2" w14:textId="77777777" w:rsidR="004B2D4F" w:rsidRDefault="004B2D4F" w:rsidP="00124F2A">
            <w:pPr>
              <w:ind w:firstLineChars="0" w:firstLine="0"/>
            </w:pPr>
            <w:r>
              <w:rPr>
                <w:rFonts w:hint="eastAsia"/>
              </w:rPr>
              <w:t>设置排土最大次数(</w:t>
            </w:r>
            <w:proofErr w:type="spellStart"/>
            <w:r>
              <w:t>setUnloadMax</w:t>
            </w:r>
            <w:proofErr w:type="spellEnd"/>
            <w:r>
              <w:t>)</w:t>
            </w:r>
          </w:p>
        </w:tc>
      </w:tr>
      <w:tr w:rsidR="00190197" w14:paraId="359491E1" w14:textId="77777777" w:rsidTr="00124F2A">
        <w:tc>
          <w:tcPr>
            <w:tcW w:w="1985" w:type="dxa"/>
          </w:tcPr>
          <w:p w14:paraId="64160071" w14:textId="77777777" w:rsidR="00190197" w:rsidRDefault="00190197" w:rsidP="00190197">
            <w:pPr>
              <w:ind w:firstLineChars="0" w:firstLine="0"/>
            </w:pPr>
            <w:proofErr w:type="spellStart"/>
            <w:r>
              <w:rPr>
                <w:rFonts w:hint="eastAsia"/>
              </w:rPr>
              <w:t>url</w:t>
            </w:r>
            <w:proofErr w:type="spellEnd"/>
          </w:p>
        </w:tc>
        <w:tc>
          <w:tcPr>
            <w:tcW w:w="5891" w:type="dxa"/>
          </w:tcPr>
          <w:p w14:paraId="3B1BD3AE" w14:textId="7C69741F" w:rsidR="00190197" w:rsidRPr="00D86F81" w:rsidRDefault="00190197" w:rsidP="00190197">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9845CA">
              <w:t>unloadMax</w:t>
            </w:r>
            <w:proofErr w:type="spellEnd"/>
          </w:p>
        </w:tc>
      </w:tr>
      <w:tr w:rsidR="004B2D4F" w14:paraId="38D031F9" w14:textId="77777777" w:rsidTr="00124F2A">
        <w:tc>
          <w:tcPr>
            <w:tcW w:w="1985" w:type="dxa"/>
          </w:tcPr>
          <w:p w14:paraId="1FAD2C26" w14:textId="77777777" w:rsidR="004B2D4F" w:rsidRDefault="004B2D4F" w:rsidP="00124F2A">
            <w:pPr>
              <w:ind w:firstLineChars="0" w:firstLine="0"/>
            </w:pPr>
            <w:r>
              <w:rPr>
                <w:rFonts w:hint="eastAsia"/>
              </w:rPr>
              <w:t>方法</w:t>
            </w:r>
          </w:p>
        </w:tc>
        <w:tc>
          <w:tcPr>
            <w:tcW w:w="5891" w:type="dxa"/>
          </w:tcPr>
          <w:p w14:paraId="51836540" w14:textId="77777777" w:rsidR="004B2D4F" w:rsidRPr="00D86F81" w:rsidRDefault="004B2D4F" w:rsidP="00124F2A">
            <w:pPr>
              <w:ind w:firstLineChars="0" w:firstLine="0"/>
            </w:pPr>
            <w:r w:rsidRPr="00D86F81">
              <w:t>put</w:t>
            </w:r>
          </w:p>
        </w:tc>
      </w:tr>
      <w:tr w:rsidR="004B2D4F" w14:paraId="75074908" w14:textId="77777777" w:rsidTr="00124F2A">
        <w:tc>
          <w:tcPr>
            <w:tcW w:w="1985" w:type="dxa"/>
          </w:tcPr>
          <w:p w14:paraId="261A029D"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B9158B" w:rsidRPr="008A1438" w14:paraId="3C3F0F38"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6C47F1F" w14:textId="77777777" w:rsidR="00B9158B" w:rsidRPr="008A1438" w:rsidRDefault="00B9158B" w:rsidP="00B9158B">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B4D9835" w14:textId="77777777" w:rsidR="00B9158B" w:rsidRPr="008A1438" w:rsidRDefault="00B9158B" w:rsidP="00B9158B">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4AD52230" w14:textId="77777777" w:rsidR="00B9158B" w:rsidRPr="008A1438" w:rsidRDefault="00B9158B" w:rsidP="00B9158B">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D8D6BB8" w14:textId="77777777" w:rsidR="00B9158B" w:rsidRPr="008A1438" w:rsidRDefault="00B9158B" w:rsidP="00B9158B">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56A5B57" w14:textId="77777777" w:rsidR="00B9158B" w:rsidRPr="008A1438" w:rsidRDefault="00B9158B" w:rsidP="00B9158B">
                  <w:pPr>
                    <w:ind w:firstLineChars="0" w:firstLine="0"/>
                    <w:rPr>
                      <w:color w:val="000000" w:themeColor="text1"/>
                    </w:rPr>
                  </w:pPr>
                  <w:r w:rsidRPr="008A1438">
                    <w:rPr>
                      <w:rFonts w:hint="eastAsia"/>
                      <w:color w:val="000000" w:themeColor="text1"/>
                    </w:rPr>
                    <w:t>参数形式</w:t>
                  </w:r>
                </w:p>
              </w:tc>
            </w:tr>
            <w:tr w:rsidR="00B9158B" w14:paraId="1F4F90B1"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5A379F6C" w14:textId="77777777" w:rsidR="00B9158B" w:rsidRDefault="00B9158B" w:rsidP="00B9158B">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2EBE866" w14:textId="77777777" w:rsidR="00B9158B" w:rsidRDefault="00B9158B" w:rsidP="00B9158B">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F3F55B0" w14:textId="77777777" w:rsidR="00B9158B" w:rsidRDefault="00B9158B" w:rsidP="00B9158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BC72976" w14:textId="77777777" w:rsidR="00B9158B" w:rsidRDefault="00B9158B" w:rsidP="00B9158B">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28E7C9E" w14:textId="77777777" w:rsidR="00B9158B" w:rsidRDefault="00B9158B" w:rsidP="00B9158B">
                  <w:pPr>
                    <w:ind w:firstLineChars="0" w:firstLine="0"/>
                    <w:rPr>
                      <w:color w:val="000000"/>
                    </w:rPr>
                  </w:pPr>
                  <w:proofErr w:type="spellStart"/>
                  <w:r>
                    <w:rPr>
                      <w:rFonts w:hint="eastAsia"/>
                      <w:color w:val="000000"/>
                    </w:rPr>
                    <w:t>RequestBody</w:t>
                  </w:r>
                  <w:proofErr w:type="spellEnd"/>
                </w:p>
              </w:tc>
            </w:tr>
            <w:tr w:rsidR="00B9158B" w14:paraId="242973F4"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4A6EA13B" w14:textId="77777777" w:rsidR="00B9158B" w:rsidRDefault="00B9158B" w:rsidP="00B9158B">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112C207D" w14:textId="40E0E611" w:rsidR="00B9158B" w:rsidRDefault="00867347" w:rsidP="00B9158B">
                  <w:pPr>
                    <w:ind w:firstLineChars="0" w:firstLine="0"/>
                    <w:rPr>
                      <w:color w:val="000000" w:themeColor="text1"/>
                    </w:rPr>
                  </w:pPr>
                  <w:r>
                    <w:rPr>
                      <w:rFonts w:hint="eastAsia"/>
                      <w:color w:val="000000" w:themeColor="text1"/>
                    </w:rPr>
                    <w:t>排土场</w:t>
                  </w:r>
                  <w:r w:rsidR="00B9158B">
                    <w:rPr>
                      <w:rFonts w:hint="eastAsia"/>
                      <w:color w:val="000000" w:themeColor="text1"/>
                    </w:rPr>
                    <w:t>编号</w:t>
                  </w:r>
                </w:p>
              </w:tc>
              <w:tc>
                <w:tcPr>
                  <w:tcW w:w="709" w:type="dxa"/>
                  <w:tcBorders>
                    <w:top w:val="nil"/>
                    <w:left w:val="nil"/>
                    <w:bottom w:val="nil"/>
                    <w:right w:val="nil"/>
                  </w:tcBorders>
                  <w:shd w:val="clear" w:color="auto" w:fill="FFFFFF" w:themeFill="background1"/>
                </w:tcPr>
                <w:p w14:paraId="64E71CE5" w14:textId="77777777" w:rsidR="00B9158B" w:rsidRDefault="00B9158B" w:rsidP="00B9158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14C73F5" w14:textId="77777777" w:rsidR="00B9158B" w:rsidRDefault="00B9158B" w:rsidP="00B9158B">
                  <w:pPr>
                    <w:ind w:firstLineChars="0" w:firstLine="0"/>
                    <w:rPr>
                      <w:color w:val="000000" w:themeColor="text1"/>
                    </w:rPr>
                  </w:pPr>
                  <w:r>
                    <w:rPr>
                      <w:color w:val="000000" w:themeColor="text1"/>
                    </w:rPr>
                    <w:t xml:space="preserve">Int, </w:t>
                  </w:r>
                  <w:r>
                    <w:rPr>
                      <w:rFonts w:hint="eastAsia"/>
                      <w:color w:val="000000" w:themeColor="text1"/>
                    </w:rPr>
                    <w:t>排土场编号</w:t>
                  </w:r>
                </w:p>
              </w:tc>
              <w:tc>
                <w:tcPr>
                  <w:tcW w:w="2292" w:type="dxa"/>
                  <w:tcBorders>
                    <w:top w:val="nil"/>
                    <w:left w:val="nil"/>
                    <w:bottom w:val="nil"/>
                    <w:right w:val="nil"/>
                  </w:tcBorders>
                  <w:shd w:val="clear" w:color="auto" w:fill="FFFFFF" w:themeFill="background1"/>
                </w:tcPr>
                <w:p w14:paraId="3D092DA9" w14:textId="77777777" w:rsidR="00B9158B" w:rsidRDefault="00B9158B" w:rsidP="00B9158B">
                  <w:pPr>
                    <w:ind w:firstLineChars="0" w:firstLine="0"/>
                    <w:rPr>
                      <w:color w:val="000000"/>
                    </w:rPr>
                  </w:pPr>
                  <w:proofErr w:type="spellStart"/>
                  <w:r>
                    <w:rPr>
                      <w:rFonts w:hint="eastAsia"/>
                      <w:color w:val="000000"/>
                    </w:rPr>
                    <w:t>RequestBody</w:t>
                  </w:r>
                  <w:proofErr w:type="spellEnd"/>
                </w:p>
              </w:tc>
            </w:tr>
            <w:tr w:rsidR="00A63953" w14:paraId="0F242230"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3D54F139" w14:textId="24185012" w:rsidR="00A63953" w:rsidRDefault="00A63953" w:rsidP="00A63953">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7EB6DB37" w14:textId="53C475F0" w:rsidR="00A63953" w:rsidRDefault="00A63953" w:rsidP="00A63953">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804C012" w14:textId="32ED6941" w:rsidR="00A63953" w:rsidRDefault="00A63953" w:rsidP="00A6395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9494C60" w14:textId="6A8FF0AC" w:rsidR="00A63953" w:rsidRDefault="00A63953" w:rsidP="00A63953">
                  <w:pPr>
                    <w:ind w:firstLineChars="0" w:firstLine="0"/>
                    <w:rPr>
                      <w:color w:val="000000" w:themeColor="text1"/>
                    </w:rPr>
                  </w:pPr>
                  <w:r>
                    <w:rPr>
                      <w:rFonts w:hint="eastAsia"/>
                      <w:color w:val="000000" w:themeColor="text1"/>
                    </w:rPr>
                    <w:t>String，</w:t>
                  </w:r>
                  <w:r w:rsidR="00EC04C2">
                    <w:rPr>
                      <w:color w:val="000000" w:themeColor="text1"/>
                    </w:rPr>
                    <w:t>”</w:t>
                  </w:r>
                  <w:r w:rsidR="00EC04C2">
                    <w:rPr>
                      <w:rFonts w:hint="eastAsia"/>
                      <w:color w:val="000000" w:themeColor="text1"/>
                    </w:rPr>
                    <w:t>最大排土次数，</w:t>
                  </w:r>
                  <w:r w:rsidR="00EC04C2">
                    <w:rPr>
                      <w:color w:val="000000" w:themeColor="text1"/>
                    </w:rPr>
                    <w:t>”</w:t>
                  </w:r>
                  <w:proofErr w:type="spellStart"/>
                  <w:r>
                    <w:rPr>
                      <w:rFonts w:hint="eastAsia"/>
                    </w:rPr>
                    <w:t>unloadMax</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0C03F6EA" w14:textId="67365979" w:rsidR="00A63953" w:rsidRDefault="00A63953" w:rsidP="00A63953">
                  <w:pPr>
                    <w:ind w:firstLineChars="0" w:firstLine="0"/>
                    <w:rPr>
                      <w:color w:val="000000"/>
                    </w:rPr>
                  </w:pPr>
                  <w:proofErr w:type="spellStart"/>
                  <w:r>
                    <w:rPr>
                      <w:rFonts w:hint="eastAsia"/>
                      <w:color w:val="000000"/>
                    </w:rPr>
                    <w:t>RequestBody</w:t>
                  </w:r>
                  <w:proofErr w:type="spellEnd"/>
                </w:p>
              </w:tc>
            </w:tr>
            <w:tr w:rsidR="00B9158B" w14:paraId="2E56BE6B"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5521D06" w14:textId="3E5C0A6D" w:rsidR="00B9158B" w:rsidRDefault="008F654D" w:rsidP="00B9158B">
                  <w:pPr>
                    <w:ind w:firstLineChars="0" w:firstLine="0"/>
                  </w:pPr>
                  <w:proofErr w:type="spellStart"/>
                  <w:r>
                    <w:t>attributeValue</w:t>
                  </w:r>
                  <w:proofErr w:type="spellEnd"/>
                </w:p>
              </w:tc>
              <w:tc>
                <w:tcPr>
                  <w:tcW w:w="1134" w:type="dxa"/>
                  <w:tcBorders>
                    <w:top w:val="nil"/>
                    <w:left w:val="nil"/>
                    <w:bottom w:val="nil"/>
                    <w:right w:val="nil"/>
                  </w:tcBorders>
                  <w:shd w:val="clear" w:color="auto" w:fill="FFFFFF" w:themeFill="background1"/>
                </w:tcPr>
                <w:p w14:paraId="1A3050AA" w14:textId="4E5C6CAB" w:rsidR="00B9158B" w:rsidRDefault="00B9158B" w:rsidP="00B9158B">
                  <w:pPr>
                    <w:ind w:firstLineChars="0" w:firstLine="0"/>
                    <w:rPr>
                      <w:color w:val="000000" w:themeColor="text1"/>
                    </w:rPr>
                  </w:pPr>
                  <w:r>
                    <w:rPr>
                      <w:rFonts w:hint="eastAsia"/>
                      <w:color w:val="000000" w:themeColor="text1"/>
                    </w:rPr>
                    <w:t>最大排土次数</w:t>
                  </w:r>
                </w:p>
              </w:tc>
              <w:tc>
                <w:tcPr>
                  <w:tcW w:w="709" w:type="dxa"/>
                  <w:tcBorders>
                    <w:top w:val="nil"/>
                    <w:left w:val="nil"/>
                    <w:bottom w:val="nil"/>
                    <w:right w:val="nil"/>
                  </w:tcBorders>
                  <w:shd w:val="clear" w:color="auto" w:fill="FFFFFF" w:themeFill="background1"/>
                </w:tcPr>
                <w:p w14:paraId="4A93494C" w14:textId="043212C2" w:rsidR="00B9158B" w:rsidRDefault="00B9158B" w:rsidP="00B9158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F6FC3A7" w14:textId="12AEE16D" w:rsidR="00B9158B" w:rsidRDefault="00B9158B" w:rsidP="00B9158B">
                  <w:pPr>
                    <w:ind w:firstLineChars="0" w:firstLine="0"/>
                    <w:rPr>
                      <w:color w:val="000000" w:themeColor="text1"/>
                    </w:rPr>
                  </w:pPr>
                  <w:r>
                    <w:rPr>
                      <w:rFonts w:hint="eastAsia"/>
                      <w:color w:val="000000" w:themeColor="text1"/>
                    </w:rPr>
                    <w:t>int，排土点最大排土次数</w:t>
                  </w:r>
                </w:p>
              </w:tc>
              <w:tc>
                <w:tcPr>
                  <w:tcW w:w="2292" w:type="dxa"/>
                  <w:tcBorders>
                    <w:top w:val="nil"/>
                    <w:left w:val="nil"/>
                    <w:bottom w:val="nil"/>
                    <w:right w:val="nil"/>
                  </w:tcBorders>
                  <w:shd w:val="clear" w:color="auto" w:fill="FFFFFF" w:themeFill="background1"/>
                </w:tcPr>
                <w:p w14:paraId="4DB18561" w14:textId="77777777" w:rsidR="00B9158B" w:rsidRDefault="00B9158B" w:rsidP="00B9158B">
                  <w:pPr>
                    <w:ind w:firstLineChars="0" w:firstLine="0"/>
                    <w:rPr>
                      <w:color w:val="000000"/>
                    </w:rPr>
                  </w:pPr>
                  <w:proofErr w:type="spellStart"/>
                  <w:r>
                    <w:rPr>
                      <w:rFonts w:hint="eastAsia"/>
                      <w:color w:val="000000"/>
                    </w:rPr>
                    <w:t>RequestBody</w:t>
                  </w:r>
                  <w:proofErr w:type="spellEnd"/>
                </w:p>
              </w:tc>
            </w:tr>
          </w:tbl>
          <w:p w14:paraId="4EE2FCC1" w14:textId="77777777" w:rsidR="004B2D4F" w:rsidRDefault="004B2D4F" w:rsidP="00124F2A">
            <w:pPr>
              <w:ind w:firstLineChars="0" w:firstLine="0"/>
            </w:pPr>
          </w:p>
        </w:tc>
      </w:tr>
      <w:tr w:rsidR="004B2D4F" w14:paraId="5FDFCE10" w14:textId="77777777" w:rsidTr="00124F2A">
        <w:tc>
          <w:tcPr>
            <w:tcW w:w="1985" w:type="dxa"/>
          </w:tcPr>
          <w:p w14:paraId="3389BEB4" w14:textId="77777777" w:rsidR="004B2D4F" w:rsidRDefault="004B2D4F" w:rsidP="00124F2A">
            <w:pPr>
              <w:ind w:firstLineChars="0" w:firstLine="0"/>
            </w:pPr>
            <w:r>
              <w:rPr>
                <w:rFonts w:hint="eastAsia"/>
              </w:rPr>
              <w:t>返回值</w:t>
            </w:r>
          </w:p>
        </w:tc>
        <w:tc>
          <w:tcPr>
            <w:tcW w:w="5891" w:type="dxa"/>
          </w:tcPr>
          <w:p w14:paraId="4665D08A" w14:textId="77777777" w:rsidR="004B2D4F" w:rsidRDefault="004B2D4F" w:rsidP="00124F2A">
            <w:pPr>
              <w:ind w:firstLineChars="0" w:firstLine="0"/>
            </w:pPr>
            <w:r>
              <w:t>{</w:t>
            </w:r>
          </w:p>
          <w:p w14:paraId="4AFE0D1B" w14:textId="77777777" w:rsidR="004B2D4F" w:rsidRDefault="004B2D4F" w:rsidP="00124F2A">
            <w:pPr>
              <w:ind w:firstLineChars="0" w:firstLine="0"/>
            </w:pPr>
            <w:r>
              <w:t>code: 200,</w:t>
            </w:r>
          </w:p>
          <w:p w14:paraId="61F89D17" w14:textId="77777777" w:rsidR="0010370B" w:rsidRDefault="004B2D4F" w:rsidP="0010370B">
            <w:pPr>
              <w:ind w:firstLineChars="0" w:firstLine="0"/>
            </w:pPr>
            <w:r>
              <w:t>message: “”</w:t>
            </w:r>
            <w:r w:rsidR="0010370B">
              <w:t>,</w:t>
            </w:r>
          </w:p>
          <w:p w14:paraId="0F49AFE2" w14:textId="76B78D15" w:rsidR="004B2D4F" w:rsidRDefault="0010370B" w:rsidP="00124F2A">
            <w:pPr>
              <w:ind w:firstLineChars="0" w:firstLine="0"/>
            </w:pPr>
            <w:r>
              <w:rPr>
                <w:rFonts w:hint="eastAsia"/>
              </w:rPr>
              <w:t>d</w:t>
            </w:r>
            <w:r>
              <w:t>ata: id</w:t>
            </w:r>
          </w:p>
          <w:p w14:paraId="18ED3A3C" w14:textId="77777777" w:rsidR="004B2D4F" w:rsidRDefault="004B2D4F" w:rsidP="00124F2A">
            <w:pPr>
              <w:ind w:firstLineChars="0" w:firstLine="0"/>
            </w:pPr>
            <w:r>
              <w:rPr>
                <w:rFonts w:hint="eastAsia"/>
              </w:rPr>
              <w:t>}</w:t>
            </w:r>
          </w:p>
        </w:tc>
      </w:tr>
    </w:tbl>
    <w:p w14:paraId="27F1137B" w14:textId="77777777" w:rsidR="004B2D4F" w:rsidRDefault="004B2D4F" w:rsidP="004B2D4F">
      <w:pPr>
        <w:ind w:firstLineChars="0" w:firstLine="0"/>
      </w:pPr>
    </w:p>
    <w:p w14:paraId="66851D17" w14:textId="5FAD7E2F" w:rsidR="004B2D4F" w:rsidRDefault="004B2D4F" w:rsidP="00B8456A">
      <w:pPr>
        <w:pStyle w:val="3"/>
        <w:numPr>
          <w:ilvl w:val="3"/>
          <w:numId w:val="1"/>
        </w:numPr>
        <w:ind w:firstLineChars="0"/>
      </w:pPr>
      <w:r>
        <w:rPr>
          <w:rFonts w:hint="eastAsia"/>
        </w:rPr>
        <w:t>设置停车</w:t>
      </w:r>
      <w:r w:rsidR="00740F5E">
        <w:rPr>
          <w:rFonts w:hint="eastAsia"/>
        </w:rPr>
        <w:t>位</w:t>
      </w:r>
    </w:p>
    <w:tbl>
      <w:tblPr>
        <w:tblStyle w:val="aa"/>
        <w:tblW w:w="7876" w:type="dxa"/>
        <w:tblInd w:w="420" w:type="dxa"/>
        <w:tblLayout w:type="fixed"/>
        <w:tblLook w:val="04A0" w:firstRow="1" w:lastRow="0" w:firstColumn="1" w:lastColumn="0" w:noHBand="0" w:noVBand="1"/>
      </w:tblPr>
      <w:tblGrid>
        <w:gridCol w:w="1985"/>
        <w:gridCol w:w="5891"/>
      </w:tblGrid>
      <w:tr w:rsidR="004B2D4F" w14:paraId="2C04C757" w14:textId="77777777" w:rsidTr="00124F2A">
        <w:tc>
          <w:tcPr>
            <w:tcW w:w="1985" w:type="dxa"/>
            <w:shd w:val="clear" w:color="auto" w:fill="BFBFBF" w:themeFill="background1" w:themeFillShade="BF"/>
          </w:tcPr>
          <w:p w14:paraId="1BB9D92B"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43CD09FB" w14:textId="13593A60" w:rsidR="004B2D4F" w:rsidRDefault="004B2D4F" w:rsidP="00124F2A">
            <w:pPr>
              <w:ind w:firstLineChars="0" w:firstLine="0"/>
            </w:pPr>
            <w:r>
              <w:rPr>
                <w:rFonts w:hint="eastAsia"/>
              </w:rPr>
              <w:t>设置停车</w:t>
            </w:r>
            <w:r w:rsidR="00E94B27">
              <w:rPr>
                <w:rFonts w:hint="eastAsia"/>
              </w:rPr>
              <w:t>位</w:t>
            </w:r>
            <w:r>
              <w:rPr>
                <w:rFonts w:hint="eastAsia"/>
              </w:rPr>
              <w:t>(</w:t>
            </w:r>
            <w:proofErr w:type="spellStart"/>
            <w:r>
              <w:t>setParkingSpot</w:t>
            </w:r>
            <w:proofErr w:type="spellEnd"/>
            <w:r>
              <w:t>)</w:t>
            </w:r>
          </w:p>
        </w:tc>
      </w:tr>
      <w:tr w:rsidR="00F77726" w14:paraId="181EE656" w14:textId="77777777" w:rsidTr="00124F2A">
        <w:tc>
          <w:tcPr>
            <w:tcW w:w="1985" w:type="dxa"/>
          </w:tcPr>
          <w:p w14:paraId="4E601053" w14:textId="77777777" w:rsidR="00F77726" w:rsidRDefault="00F77726" w:rsidP="00F77726">
            <w:pPr>
              <w:ind w:firstLineChars="0" w:firstLine="0"/>
            </w:pPr>
            <w:proofErr w:type="spellStart"/>
            <w:r>
              <w:rPr>
                <w:rFonts w:hint="eastAsia"/>
              </w:rPr>
              <w:t>url</w:t>
            </w:r>
            <w:proofErr w:type="spellEnd"/>
          </w:p>
        </w:tc>
        <w:tc>
          <w:tcPr>
            <w:tcW w:w="5891" w:type="dxa"/>
          </w:tcPr>
          <w:p w14:paraId="565F1113" w14:textId="0F80539C" w:rsidR="00F77726" w:rsidRDefault="00F77726" w:rsidP="00F77726">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9845CA">
              <w:t>parkingSpot</w:t>
            </w:r>
            <w:proofErr w:type="spellEnd"/>
          </w:p>
        </w:tc>
      </w:tr>
      <w:tr w:rsidR="004B2D4F" w14:paraId="61699C3A" w14:textId="77777777" w:rsidTr="00124F2A">
        <w:tc>
          <w:tcPr>
            <w:tcW w:w="1985" w:type="dxa"/>
          </w:tcPr>
          <w:p w14:paraId="74774250" w14:textId="77777777" w:rsidR="004B2D4F" w:rsidRDefault="004B2D4F" w:rsidP="00124F2A">
            <w:pPr>
              <w:ind w:firstLineChars="0" w:firstLine="0"/>
            </w:pPr>
            <w:r>
              <w:rPr>
                <w:rFonts w:hint="eastAsia"/>
              </w:rPr>
              <w:t>方法</w:t>
            </w:r>
          </w:p>
        </w:tc>
        <w:tc>
          <w:tcPr>
            <w:tcW w:w="5891" w:type="dxa"/>
          </w:tcPr>
          <w:p w14:paraId="1E37E56F" w14:textId="77777777" w:rsidR="004B2D4F" w:rsidRDefault="004B2D4F" w:rsidP="00124F2A">
            <w:pPr>
              <w:ind w:firstLineChars="0" w:firstLine="0"/>
            </w:pPr>
            <w:r>
              <w:t>put</w:t>
            </w:r>
          </w:p>
        </w:tc>
      </w:tr>
      <w:tr w:rsidR="004B2D4F" w14:paraId="14C59F99" w14:textId="77777777" w:rsidTr="00124F2A">
        <w:tc>
          <w:tcPr>
            <w:tcW w:w="1985" w:type="dxa"/>
          </w:tcPr>
          <w:p w14:paraId="2B9B5329"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D170B0" w:rsidRPr="008A1438" w14:paraId="5794F7E6"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6FFEFEDF" w14:textId="77777777" w:rsidR="00D170B0" w:rsidRPr="008A1438" w:rsidRDefault="00D170B0" w:rsidP="00D170B0">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484B004" w14:textId="77777777" w:rsidR="00D170B0" w:rsidRPr="008A1438" w:rsidRDefault="00D170B0" w:rsidP="00D170B0">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1615ECD" w14:textId="77777777" w:rsidR="00D170B0" w:rsidRPr="008A1438" w:rsidRDefault="00D170B0" w:rsidP="00D170B0">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F7E8DAD" w14:textId="77777777" w:rsidR="00D170B0" w:rsidRPr="008A1438" w:rsidRDefault="00D170B0" w:rsidP="00D170B0">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50E1053" w14:textId="77777777" w:rsidR="00D170B0" w:rsidRPr="008A1438" w:rsidRDefault="00D170B0" w:rsidP="00D170B0">
                  <w:pPr>
                    <w:ind w:firstLineChars="0" w:firstLine="0"/>
                    <w:rPr>
                      <w:color w:val="000000" w:themeColor="text1"/>
                    </w:rPr>
                  </w:pPr>
                  <w:r w:rsidRPr="008A1438">
                    <w:rPr>
                      <w:rFonts w:hint="eastAsia"/>
                      <w:color w:val="000000" w:themeColor="text1"/>
                    </w:rPr>
                    <w:t>参数形式</w:t>
                  </w:r>
                </w:p>
              </w:tc>
            </w:tr>
            <w:tr w:rsidR="00D170B0" w14:paraId="05957A2A"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08F711CB" w14:textId="77777777" w:rsidR="00D170B0" w:rsidRDefault="00D170B0" w:rsidP="00D170B0">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0972470E" w14:textId="77777777" w:rsidR="00D170B0" w:rsidRDefault="00D170B0" w:rsidP="00D170B0">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01CA14E" w14:textId="77777777" w:rsidR="00D170B0" w:rsidRDefault="00D170B0" w:rsidP="00D170B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564F02C" w14:textId="77777777" w:rsidR="00D170B0" w:rsidRDefault="00D170B0" w:rsidP="00D170B0">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C5EA2B9" w14:textId="77777777" w:rsidR="00D170B0" w:rsidRDefault="00D170B0" w:rsidP="00D170B0">
                  <w:pPr>
                    <w:ind w:firstLineChars="0" w:firstLine="0"/>
                    <w:rPr>
                      <w:color w:val="000000"/>
                    </w:rPr>
                  </w:pPr>
                  <w:proofErr w:type="spellStart"/>
                  <w:r>
                    <w:rPr>
                      <w:rFonts w:hint="eastAsia"/>
                      <w:color w:val="000000"/>
                    </w:rPr>
                    <w:t>RequestBody</w:t>
                  </w:r>
                  <w:proofErr w:type="spellEnd"/>
                </w:p>
              </w:tc>
            </w:tr>
            <w:tr w:rsidR="00D170B0" w14:paraId="0B3C4F44"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527C408C" w14:textId="77777777" w:rsidR="00D170B0" w:rsidRDefault="00D170B0" w:rsidP="00D170B0">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03C529E8" w14:textId="2F10E0A9" w:rsidR="00D170B0" w:rsidRDefault="00867347" w:rsidP="00D170B0">
                  <w:pPr>
                    <w:ind w:firstLineChars="0" w:firstLine="0"/>
                    <w:rPr>
                      <w:color w:val="000000" w:themeColor="text1"/>
                    </w:rPr>
                  </w:pPr>
                  <w:r>
                    <w:rPr>
                      <w:rFonts w:hint="eastAsia"/>
                      <w:color w:val="000000" w:themeColor="text1"/>
                    </w:rPr>
                    <w:t>停车场</w:t>
                  </w:r>
                  <w:r w:rsidR="00D170B0">
                    <w:rPr>
                      <w:rFonts w:hint="eastAsia"/>
                      <w:color w:val="000000" w:themeColor="text1"/>
                    </w:rPr>
                    <w:t>编号</w:t>
                  </w:r>
                </w:p>
              </w:tc>
              <w:tc>
                <w:tcPr>
                  <w:tcW w:w="709" w:type="dxa"/>
                  <w:tcBorders>
                    <w:top w:val="nil"/>
                    <w:left w:val="nil"/>
                    <w:bottom w:val="nil"/>
                    <w:right w:val="nil"/>
                  </w:tcBorders>
                  <w:shd w:val="clear" w:color="auto" w:fill="FFFFFF" w:themeFill="background1"/>
                </w:tcPr>
                <w:p w14:paraId="3DE5641A" w14:textId="77777777" w:rsidR="00D170B0" w:rsidRDefault="00D170B0" w:rsidP="00D170B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43E037A" w14:textId="13977A7B" w:rsidR="00D170B0" w:rsidRDefault="00D170B0" w:rsidP="00D170B0">
                  <w:pPr>
                    <w:ind w:firstLineChars="0" w:firstLine="0"/>
                    <w:rPr>
                      <w:color w:val="000000" w:themeColor="text1"/>
                    </w:rPr>
                  </w:pPr>
                  <w:r>
                    <w:rPr>
                      <w:color w:val="000000" w:themeColor="text1"/>
                    </w:rPr>
                    <w:t xml:space="preserve">Int, </w:t>
                  </w:r>
                  <w:r>
                    <w:rPr>
                      <w:rFonts w:hint="eastAsia"/>
                      <w:color w:val="000000" w:themeColor="text1"/>
                    </w:rPr>
                    <w:t>停车场编号</w:t>
                  </w:r>
                </w:p>
              </w:tc>
              <w:tc>
                <w:tcPr>
                  <w:tcW w:w="2292" w:type="dxa"/>
                  <w:tcBorders>
                    <w:top w:val="nil"/>
                    <w:left w:val="nil"/>
                    <w:bottom w:val="nil"/>
                    <w:right w:val="nil"/>
                  </w:tcBorders>
                  <w:shd w:val="clear" w:color="auto" w:fill="FFFFFF" w:themeFill="background1"/>
                </w:tcPr>
                <w:p w14:paraId="7A18247A" w14:textId="77777777" w:rsidR="00D170B0" w:rsidRDefault="00D170B0" w:rsidP="00D170B0">
                  <w:pPr>
                    <w:ind w:firstLineChars="0" w:firstLine="0"/>
                    <w:rPr>
                      <w:color w:val="000000"/>
                    </w:rPr>
                  </w:pPr>
                  <w:proofErr w:type="spellStart"/>
                  <w:r>
                    <w:rPr>
                      <w:rFonts w:hint="eastAsia"/>
                      <w:color w:val="000000"/>
                    </w:rPr>
                    <w:t>RequestBody</w:t>
                  </w:r>
                  <w:proofErr w:type="spellEnd"/>
                </w:p>
              </w:tc>
            </w:tr>
            <w:tr w:rsidR="00A17360" w14:paraId="7CA2C809"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126EE3C0" w14:textId="0F47342B" w:rsidR="00A17360" w:rsidRDefault="00A17360" w:rsidP="00A17360">
                  <w:pPr>
                    <w:ind w:firstLineChars="0" w:firstLine="0"/>
                  </w:pPr>
                  <w:commentRangeStart w:id="100"/>
                  <w:proofErr w:type="spellStart"/>
                  <w:r>
                    <w:t>spotId</w:t>
                  </w:r>
                  <w:commentRangeEnd w:id="100"/>
                  <w:proofErr w:type="spellEnd"/>
                  <w:r w:rsidR="006E2836">
                    <w:rPr>
                      <w:rStyle w:val="af4"/>
                    </w:rPr>
                    <w:commentReference w:id="100"/>
                  </w:r>
                </w:p>
              </w:tc>
              <w:tc>
                <w:tcPr>
                  <w:tcW w:w="1134" w:type="dxa"/>
                  <w:tcBorders>
                    <w:top w:val="nil"/>
                    <w:left w:val="nil"/>
                    <w:bottom w:val="nil"/>
                    <w:right w:val="nil"/>
                  </w:tcBorders>
                  <w:shd w:val="clear" w:color="auto" w:fill="FFFFFF" w:themeFill="background1"/>
                </w:tcPr>
                <w:p w14:paraId="4323EECD" w14:textId="3446F728" w:rsidR="00A17360" w:rsidRDefault="00A17360" w:rsidP="00A17360">
                  <w:pPr>
                    <w:ind w:firstLineChars="0" w:firstLine="0"/>
                    <w:rPr>
                      <w:color w:val="000000" w:themeColor="text1"/>
                    </w:rPr>
                  </w:pPr>
                  <w:r>
                    <w:rPr>
                      <w:rFonts w:hint="eastAsia"/>
                      <w:color w:val="000000" w:themeColor="text1"/>
                    </w:rPr>
                    <w:t>停车点</w:t>
                  </w:r>
                  <w:r>
                    <w:rPr>
                      <w:color w:val="000000" w:themeColor="text1"/>
                    </w:rPr>
                    <w:t>ID</w:t>
                  </w:r>
                </w:p>
              </w:tc>
              <w:tc>
                <w:tcPr>
                  <w:tcW w:w="709" w:type="dxa"/>
                  <w:tcBorders>
                    <w:top w:val="nil"/>
                    <w:left w:val="nil"/>
                    <w:bottom w:val="nil"/>
                    <w:right w:val="nil"/>
                  </w:tcBorders>
                  <w:shd w:val="clear" w:color="auto" w:fill="FFFFFF" w:themeFill="background1"/>
                </w:tcPr>
                <w:p w14:paraId="548D1533" w14:textId="27C5B39D"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373207E" w14:textId="668859A3"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32B248E2" w14:textId="17E3A69F"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6E685A2"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0BEE6200" w14:textId="29BED55E" w:rsidR="00A17360" w:rsidRDefault="00A17360" w:rsidP="00A17360">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53325D96" w14:textId="190C4D52" w:rsidR="00A17360" w:rsidRDefault="00A17360" w:rsidP="00A17360">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E3D1730" w14:textId="07FEF1EC"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8AF6228" w14:textId="1C655F42" w:rsidR="00A17360" w:rsidRDefault="00A17360" w:rsidP="00A17360">
                  <w:pPr>
                    <w:ind w:firstLineChars="0" w:firstLine="0"/>
                    <w:rPr>
                      <w:color w:val="000000" w:themeColor="text1"/>
                    </w:rPr>
                  </w:pPr>
                  <w:r>
                    <w:rPr>
                      <w:rFonts w:hint="eastAsia"/>
                      <w:color w:val="000000" w:themeColor="text1"/>
                    </w:rPr>
                    <w:t>String，停车位</w:t>
                  </w:r>
                  <w:r>
                    <w:rPr>
                      <w:color w:val="000000" w:themeColor="text1"/>
                    </w:rPr>
                    <w:t>”</w:t>
                  </w:r>
                  <w:r>
                    <w:rPr>
                      <w:rFonts w:hint="eastAsia"/>
                    </w:rPr>
                    <w:t xml:space="preserve"> </w:t>
                  </w:r>
                  <w:proofErr w:type="spellStart"/>
                  <w:r>
                    <w:lastRenderedPageBreak/>
                    <w:t>parkingSpot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1B556A95" w14:textId="6D9C1E9B" w:rsidR="00A17360" w:rsidRDefault="00A17360" w:rsidP="00A17360">
                  <w:pPr>
                    <w:ind w:firstLineChars="0" w:firstLine="0"/>
                    <w:rPr>
                      <w:color w:val="000000"/>
                    </w:rPr>
                  </w:pPr>
                  <w:proofErr w:type="spellStart"/>
                  <w:r>
                    <w:rPr>
                      <w:rFonts w:hint="eastAsia"/>
                      <w:color w:val="000000"/>
                    </w:rPr>
                    <w:lastRenderedPageBreak/>
                    <w:t>RequestBody</w:t>
                  </w:r>
                  <w:proofErr w:type="spellEnd"/>
                </w:p>
              </w:tc>
            </w:tr>
            <w:tr w:rsidR="00A17360" w14:paraId="20F69BE2"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3B98965" w14:textId="0BB128D0"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1FD8A92E" w14:textId="4E70B407"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55DF1A1C" w14:textId="2100B892"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5EE6B46" w14:textId="77777777" w:rsidR="00A17360" w:rsidRDefault="00A17360" w:rsidP="00A17360">
                  <w:pPr>
                    <w:ind w:firstLineChars="0" w:firstLine="0"/>
                    <w:rPr>
                      <w:color w:val="000000" w:themeColor="text1"/>
                    </w:rPr>
                  </w:pPr>
                  <w:r>
                    <w:rPr>
                      <w:rFonts w:hint="eastAsia"/>
                      <w:color w:val="000000" w:themeColor="text1"/>
                    </w:rPr>
                    <w:t>局部坐标点及其横摆角，spot</w:t>
                  </w:r>
                  <w:r>
                    <w:rPr>
                      <w:color w:val="000000" w:themeColor="text1"/>
                    </w:rPr>
                    <w:t xml:space="preserve">: </w:t>
                  </w:r>
                </w:p>
                <w:p w14:paraId="6AF97A30" w14:textId="6A359D88" w:rsidR="00A17360" w:rsidRDefault="00A17360" w:rsidP="00A17360">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Pr>
                      <w:rFonts w:hint="eastAsia"/>
                      <w:color w:val="000000" w:themeColor="text1"/>
                    </w:rPr>
                    <w:t>,</w:t>
                  </w:r>
                  <w:r>
                    <w:rPr>
                      <w:color w:val="000000" w:themeColor="text1"/>
                    </w:rPr>
                    <w:t xml:space="preserve"> </w:t>
                  </w:r>
                  <w:proofErr w:type="spellStart"/>
                  <w:r>
                    <w:rPr>
                      <w:rFonts w:hint="eastAsia"/>
                      <w:color w:val="000000" w:themeColor="text1"/>
                    </w:rPr>
                    <w:t>yaw</w:t>
                  </w:r>
                  <w:r>
                    <w:rPr>
                      <w:color w:val="000000" w:themeColor="text1"/>
                    </w:rPr>
                    <w:t>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7FD1715B" w14:textId="7DC674C5"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A903193" w14:textId="77777777" w:rsidTr="00935F47">
              <w:trPr>
                <w:trHeight w:val="356"/>
              </w:trPr>
              <w:tc>
                <w:tcPr>
                  <w:tcW w:w="1124" w:type="dxa"/>
                  <w:tcBorders>
                    <w:top w:val="nil"/>
                    <w:left w:val="single" w:sz="8" w:space="0" w:color="4F81BD"/>
                    <w:bottom w:val="nil"/>
                    <w:right w:val="nil"/>
                  </w:tcBorders>
                  <w:shd w:val="clear" w:color="auto" w:fill="FFFFFF" w:themeFill="background1"/>
                </w:tcPr>
                <w:p w14:paraId="2FC6EF44" w14:textId="77777777"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7DD5C616" w14:textId="77777777"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0D1D37A6" w14:textId="77777777"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34ECA64F" w14:textId="404B689E" w:rsidR="00A17360" w:rsidRDefault="00A17360" w:rsidP="00A17360">
                  <w:pPr>
                    <w:ind w:firstLineChars="0" w:firstLine="0"/>
                    <w:rPr>
                      <w:color w:val="000000" w:themeColor="text1"/>
                    </w:rPr>
                  </w:pPr>
                  <w:r>
                    <w:rPr>
                      <w:rFonts w:hint="eastAsia"/>
                      <w:color w:val="000000" w:themeColor="text1"/>
                    </w:rPr>
                    <w:t>停车位采集数据文件路径，如果设置此项则忽略spot参数</w:t>
                  </w:r>
                </w:p>
              </w:tc>
              <w:tc>
                <w:tcPr>
                  <w:tcW w:w="2292" w:type="dxa"/>
                  <w:tcBorders>
                    <w:top w:val="nil"/>
                    <w:left w:val="nil"/>
                    <w:bottom w:val="nil"/>
                    <w:right w:val="nil"/>
                  </w:tcBorders>
                  <w:shd w:val="clear" w:color="auto" w:fill="FFFFFF" w:themeFill="background1"/>
                </w:tcPr>
                <w:p w14:paraId="75B4F7B8" w14:textId="77777777" w:rsidR="00A17360" w:rsidRDefault="00A17360" w:rsidP="00A17360">
                  <w:pPr>
                    <w:ind w:firstLineChars="0" w:firstLine="0"/>
                    <w:rPr>
                      <w:color w:val="000000"/>
                    </w:rPr>
                  </w:pPr>
                  <w:proofErr w:type="spellStart"/>
                  <w:r>
                    <w:rPr>
                      <w:rFonts w:hint="eastAsia"/>
                      <w:color w:val="000000"/>
                    </w:rPr>
                    <w:t>RequestBody</w:t>
                  </w:r>
                  <w:proofErr w:type="spellEnd"/>
                </w:p>
              </w:tc>
            </w:tr>
          </w:tbl>
          <w:p w14:paraId="00D20991" w14:textId="77777777" w:rsidR="004B2D4F" w:rsidRDefault="004B2D4F" w:rsidP="00124F2A">
            <w:pPr>
              <w:ind w:firstLineChars="0" w:firstLine="0"/>
            </w:pPr>
          </w:p>
        </w:tc>
      </w:tr>
      <w:tr w:rsidR="004B2D4F" w14:paraId="3AE399FC" w14:textId="77777777" w:rsidTr="00124F2A">
        <w:tc>
          <w:tcPr>
            <w:tcW w:w="1985" w:type="dxa"/>
          </w:tcPr>
          <w:p w14:paraId="7C887297" w14:textId="77777777" w:rsidR="004B2D4F" w:rsidRDefault="004B2D4F" w:rsidP="00124F2A">
            <w:pPr>
              <w:ind w:firstLineChars="0" w:firstLine="0"/>
            </w:pPr>
            <w:r>
              <w:rPr>
                <w:rFonts w:hint="eastAsia"/>
              </w:rPr>
              <w:lastRenderedPageBreak/>
              <w:t>返回值</w:t>
            </w:r>
          </w:p>
        </w:tc>
        <w:tc>
          <w:tcPr>
            <w:tcW w:w="5891" w:type="dxa"/>
          </w:tcPr>
          <w:p w14:paraId="19A11789" w14:textId="77777777" w:rsidR="004B2D4F" w:rsidRDefault="004B2D4F" w:rsidP="00124F2A">
            <w:pPr>
              <w:ind w:firstLineChars="0" w:firstLine="0"/>
            </w:pPr>
            <w:r>
              <w:t>{</w:t>
            </w:r>
          </w:p>
          <w:p w14:paraId="5410AAA0" w14:textId="77777777" w:rsidR="004B2D4F" w:rsidRDefault="004B2D4F" w:rsidP="00124F2A">
            <w:pPr>
              <w:ind w:firstLineChars="0" w:firstLine="0"/>
            </w:pPr>
            <w:r>
              <w:t>code: 200,</w:t>
            </w:r>
          </w:p>
          <w:p w14:paraId="675D101F" w14:textId="77777777" w:rsidR="00B64020" w:rsidRDefault="004B2D4F" w:rsidP="00B64020">
            <w:pPr>
              <w:ind w:firstLineChars="0" w:firstLine="0"/>
            </w:pPr>
            <w:r>
              <w:t>message: “”</w:t>
            </w:r>
            <w:r w:rsidR="00B64020">
              <w:t>,</w:t>
            </w:r>
          </w:p>
          <w:p w14:paraId="1E6E9D62" w14:textId="599CC249" w:rsidR="004B2D4F" w:rsidRDefault="00B64020" w:rsidP="00124F2A">
            <w:pPr>
              <w:ind w:firstLineChars="0" w:firstLine="0"/>
            </w:pPr>
            <w:r>
              <w:rPr>
                <w:rFonts w:hint="eastAsia"/>
              </w:rPr>
              <w:t>d</w:t>
            </w:r>
            <w:r>
              <w:t>ata: id</w:t>
            </w:r>
          </w:p>
          <w:p w14:paraId="1498899A" w14:textId="77777777" w:rsidR="004B2D4F" w:rsidRDefault="004B2D4F" w:rsidP="00124F2A">
            <w:pPr>
              <w:ind w:firstLineChars="0" w:firstLine="0"/>
            </w:pPr>
            <w:r>
              <w:rPr>
                <w:rFonts w:hint="eastAsia"/>
              </w:rPr>
              <w:t>}</w:t>
            </w:r>
          </w:p>
        </w:tc>
      </w:tr>
    </w:tbl>
    <w:p w14:paraId="4897257F" w14:textId="77777777" w:rsidR="004B2D4F" w:rsidRDefault="004B2D4F" w:rsidP="004B2D4F">
      <w:pPr>
        <w:ind w:firstLineChars="0" w:firstLine="0"/>
      </w:pPr>
    </w:p>
    <w:p w14:paraId="698667E1" w14:textId="77777777" w:rsidR="004B2D4F" w:rsidRDefault="004B2D4F" w:rsidP="00B8456A">
      <w:pPr>
        <w:pStyle w:val="3"/>
        <w:numPr>
          <w:ilvl w:val="3"/>
          <w:numId w:val="1"/>
        </w:numPr>
        <w:ind w:firstLineChars="0"/>
      </w:pPr>
      <w:r>
        <w:rPr>
          <w:rFonts w:hint="eastAsia"/>
        </w:rPr>
        <w:t>设置加油车</w:t>
      </w:r>
    </w:p>
    <w:tbl>
      <w:tblPr>
        <w:tblStyle w:val="aa"/>
        <w:tblW w:w="7876" w:type="dxa"/>
        <w:tblInd w:w="420" w:type="dxa"/>
        <w:tblLayout w:type="fixed"/>
        <w:tblLook w:val="04A0" w:firstRow="1" w:lastRow="0" w:firstColumn="1" w:lastColumn="0" w:noHBand="0" w:noVBand="1"/>
      </w:tblPr>
      <w:tblGrid>
        <w:gridCol w:w="1985"/>
        <w:gridCol w:w="5891"/>
      </w:tblGrid>
      <w:tr w:rsidR="004B2D4F" w14:paraId="0AD9930F" w14:textId="77777777" w:rsidTr="00124F2A">
        <w:tc>
          <w:tcPr>
            <w:tcW w:w="1985" w:type="dxa"/>
            <w:shd w:val="clear" w:color="auto" w:fill="BFBFBF" w:themeFill="background1" w:themeFillShade="BF"/>
          </w:tcPr>
          <w:p w14:paraId="644C0E69"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54D1ACA8" w14:textId="358775A2" w:rsidR="004B2D4F" w:rsidRDefault="004B2D4F" w:rsidP="00124F2A">
            <w:pPr>
              <w:ind w:firstLineChars="0" w:firstLine="0"/>
            </w:pPr>
            <w:r>
              <w:rPr>
                <w:rFonts w:hint="eastAsia"/>
              </w:rPr>
              <w:t>设置加油</w:t>
            </w:r>
            <w:r w:rsidR="004E36D7">
              <w:rPr>
                <w:rFonts w:hint="eastAsia"/>
              </w:rPr>
              <w:t>车</w:t>
            </w:r>
            <w:r>
              <w:rPr>
                <w:rFonts w:hint="eastAsia"/>
              </w:rPr>
              <w:t>(</w:t>
            </w:r>
            <w:proofErr w:type="spellStart"/>
            <w:r>
              <w:t>setRefueller</w:t>
            </w:r>
            <w:proofErr w:type="spellEnd"/>
            <w:r>
              <w:t>)</w:t>
            </w:r>
          </w:p>
        </w:tc>
      </w:tr>
      <w:tr w:rsidR="007233DE" w14:paraId="14DBADC2" w14:textId="77777777" w:rsidTr="00124F2A">
        <w:tc>
          <w:tcPr>
            <w:tcW w:w="1985" w:type="dxa"/>
          </w:tcPr>
          <w:p w14:paraId="57EB5ABF" w14:textId="77777777" w:rsidR="007233DE" w:rsidRDefault="007233DE" w:rsidP="007233DE">
            <w:pPr>
              <w:ind w:firstLineChars="0" w:firstLine="0"/>
            </w:pPr>
            <w:proofErr w:type="spellStart"/>
            <w:r>
              <w:rPr>
                <w:rFonts w:hint="eastAsia"/>
              </w:rPr>
              <w:t>url</w:t>
            </w:r>
            <w:proofErr w:type="spellEnd"/>
          </w:p>
        </w:tc>
        <w:tc>
          <w:tcPr>
            <w:tcW w:w="5891" w:type="dxa"/>
          </w:tcPr>
          <w:p w14:paraId="7B054958" w14:textId="067A1C1B" w:rsidR="007233DE" w:rsidRDefault="007233DE" w:rsidP="007233DE">
            <w:pPr>
              <w:ind w:firstLineChars="0" w:firstLine="0"/>
            </w:pPr>
            <w:r>
              <w:t>/maps/{</w:t>
            </w:r>
            <w:r>
              <w:rPr>
                <w:rFonts w:hint="eastAsia"/>
              </w:rPr>
              <w:t xml:space="preserve"> </w:t>
            </w:r>
            <w:proofErr w:type="spellStart"/>
            <w:r>
              <w:rPr>
                <w:rFonts w:hint="eastAsia"/>
              </w:rPr>
              <w:t>m</w:t>
            </w:r>
            <w:r>
              <w:t>apId</w:t>
            </w:r>
            <w:proofErr w:type="spellEnd"/>
            <w:r>
              <w:t xml:space="preserve"> }/ areas/</w:t>
            </w:r>
            <w:r w:rsidR="00653172">
              <w:t>refueller</w:t>
            </w:r>
          </w:p>
        </w:tc>
      </w:tr>
      <w:tr w:rsidR="004B2D4F" w14:paraId="00C32164" w14:textId="77777777" w:rsidTr="00124F2A">
        <w:tc>
          <w:tcPr>
            <w:tcW w:w="1985" w:type="dxa"/>
          </w:tcPr>
          <w:p w14:paraId="4AA59776" w14:textId="77777777" w:rsidR="004B2D4F" w:rsidRDefault="004B2D4F" w:rsidP="00124F2A">
            <w:pPr>
              <w:ind w:firstLineChars="0" w:firstLine="0"/>
            </w:pPr>
            <w:r>
              <w:rPr>
                <w:rFonts w:hint="eastAsia"/>
              </w:rPr>
              <w:t>方法</w:t>
            </w:r>
          </w:p>
        </w:tc>
        <w:tc>
          <w:tcPr>
            <w:tcW w:w="5891" w:type="dxa"/>
          </w:tcPr>
          <w:p w14:paraId="4DB0553F" w14:textId="77777777" w:rsidR="004B2D4F" w:rsidRDefault="004B2D4F" w:rsidP="00124F2A">
            <w:pPr>
              <w:ind w:firstLineChars="0" w:firstLine="0"/>
            </w:pPr>
            <w:r>
              <w:t>put</w:t>
            </w:r>
          </w:p>
        </w:tc>
      </w:tr>
      <w:tr w:rsidR="004B2D4F" w14:paraId="4F5135B7" w14:textId="77777777" w:rsidTr="00124F2A">
        <w:tc>
          <w:tcPr>
            <w:tcW w:w="1985" w:type="dxa"/>
          </w:tcPr>
          <w:p w14:paraId="58E4A217"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0D2586" w:rsidRPr="008A1438" w14:paraId="2442241C"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35F9B1C4" w14:textId="77777777" w:rsidR="000D2586" w:rsidRPr="008A1438" w:rsidRDefault="000D2586" w:rsidP="000D2586">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7256EF7" w14:textId="77777777" w:rsidR="000D2586" w:rsidRPr="008A1438" w:rsidRDefault="000D2586" w:rsidP="000D2586">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021ECD81" w14:textId="77777777" w:rsidR="000D2586" w:rsidRPr="008A1438" w:rsidRDefault="000D2586" w:rsidP="000D2586">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2BE842F" w14:textId="77777777" w:rsidR="000D2586" w:rsidRPr="008A1438" w:rsidRDefault="000D2586" w:rsidP="000D2586">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1E1F35E" w14:textId="77777777" w:rsidR="000D2586" w:rsidRPr="008A1438" w:rsidRDefault="000D2586" w:rsidP="000D2586">
                  <w:pPr>
                    <w:ind w:firstLineChars="0" w:firstLine="0"/>
                    <w:rPr>
                      <w:color w:val="000000" w:themeColor="text1"/>
                    </w:rPr>
                  </w:pPr>
                  <w:r w:rsidRPr="008A1438">
                    <w:rPr>
                      <w:rFonts w:hint="eastAsia"/>
                      <w:color w:val="000000" w:themeColor="text1"/>
                    </w:rPr>
                    <w:t>参数形式</w:t>
                  </w:r>
                </w:p>
              </w:tc>
            </w:tr>
            <w:tr w:rsidR="000D2586" w14:paraId="07FBD02F"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86FFA2D" w14:textId="77777777" w:rsidR="000D2586" w:rsidRDefault="000D2586" w:rsidP="000D2586">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ADD4613" w14:textId="77777777" w:rsidR="000D2586" w:rsidRDefault="000D2586" w:rsidP="000D2586">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5D60372" w14:textId="77777777" w:rsidR="000D2586" w:rsidRDefault="000D2586" w:rsidP="000D258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E4EFD42" w14:textId="77777777" w:rsidR="000D2586" w:rsidRDefault="000D2586" w:rsidP="000D2586">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756CCCD" w14:textId="77777777" w:rsidR="000D2586" w:rsidRDefault="000D2586" w:rsidP="000D2586">
                  <w:pPr>
                    <w:ind w:firstLineChars="0" w:firstLine="0"/>
                    <w:rPr>
                      <w:color w:val="000000"/>
                    </w:rPr>
                  </w:pPr>
                  <w:proofErr w:type="spellStart"/>
                  <w:r>
                    <w:rPr>
                      <w:rFonts w:hint="eastAsia"/>
                      <w:color w:val="000000"/>
                    </w:rPr>
                    <w:t>RequestBody</w:t>
                  </w:r>
                  <w:proofErr w:type="spellEnd"/>
                </w:p>
              </w:tc>
            </w:tr>
            <w:tr w:rsidR="000D2586" w14:paraId="113B53E0"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626E4A47" w14:textId="77777777" w:rsidR="000D2586" w:rsidRDefault="000D2586" w:rsidP="000D2586">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3C247044" w14:textId="28B89135" w:rsidR="000D2586" w:rsidRDefault="004E36D7" w:rsidP="000D2586">
                  <w:pPr>
                    <w:ind w:firstLineChars="0" w:firstLine="0"/>
                    <w:rPr>
                      <w:color w:val="000000" w:themeColor="text1"/>
                    </w:rPr>
                  </w:pPr>
                  <w:r>
                    <w:rPr>
                      <w:rFonts w:hint="eastAsia"/>
                      <w:color w:val="000000" w:themeColor="text1"/>
                    </w:rPr>
                    <w:t>加油车</w:t>
                  </w:r>
                  <w:r w:rsidR="000D2586">
                    <w:rPr>
                      <w:rFonts w:hint="eastAsia"/>
                      <w:color w:val="000000" w:themeColor="text1"/>
                    </w:rPr>
                    <w:t>编号</w:t>
                  </w:r>
                </w:p>
              </w:tc>
              <w:tc>
                <w:tcPr>
                  <w:tcW w:w="709" w:type="dxa"/>
                  <w:tcBorders>
                    <w:top w:val="nil"/>
                    <w:left w:val="nil"/>
                    <w:bottom w:val="nil"/>
                    <w:right w:val="nil"/>
                  </w:tcBorders>
                  <w:shd w:val="clear" w:color="auto" w:fill="FFFFFF" w:themeFill="background1"/>
                </w:tcPr>
                <w:p w14:paraId="5CF3BED0" w14:textId="77777777" w:rsidR="000D2586" w:rsidRDefault="000D2586" w:rsidP="000D258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DEC10CD" w14:textId="799505A8" w:rsidR="000D2586" w:rsidRDefault="000D2586" w:rsidP="000D2586">
                  <w:pPr>
                    <w:ind w:firstLineChars="0" w:firstLine="0"/>
                    <w:rPr>
                      <w:color w:val="000000" w:themeColor="text1"/>
                    </w:rPr>
                  </w:pPr>
                  <w:r>
                    <w:rPr>
                      <w:color w:val="000000" w:themeColor="text1"/>
                    </w:rPr>
                    <w:t xml:space="preserve">Int, </w:t>
                  </w:r>
                  <w:r>
                    <w:rPr>
                      <w:rFonts w:hint="eastAsia"/>
                      <w:color w:val="000000" w:themeColor="text1"/>
                    </w:rPr>
                    <w:t>加油站编号</w:t>
                  </w:r>
                </w:p>
              </w:tc>
              <w:tc>
                <w:tcPr>
                  <w:tcW w:w="2292" w:type="dxa"/>
                  <w:tcBorders>
                    <w:top w:val="nil"/>
                    <w:left w:val="nil"/>
                    <w:bottom w:val="nil"/>
                    <w:right w:val="nil"/>
                  </w:tcBorders>
                  <w:shd w:val="clear" w:color="auto" w:fill="FFFFFF" w:themeFill="background1"/>
                </w:tcPr>
                <w:p w14:paraId="344D36C8" w14:textId="77777777" w:rsidR="000D2586" w:rsidRDefault="000D2586" w:rsidP="000D2586">
                  <w:pPr>
                    <w:ind w:firstLineChars="0" w:firstLine="0"/>
                    <w:rPr>
                      <w:color w:val="000000"/>
                    </w:rPr>
                  </w:pPr>
                  <w:proofErr w:type="spellStart"/>
                  <w:r>
                    <w:rPr>
                      <w:rFonts w:hint="eastAsia"/>
                      <w:color w:val="000000"/>
                    </w:rPr>
                    <w:t>RequestBody</w:t>
                  </w:r>
                  <w:proofErr w:type="spellEnd"/>
                </w:p>
              </w:tc>
            </w:tr>
            <w:tr w:rsidR="00914A08" w14:paraId="42F3C4AB"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C573791" w14:textId="0F33F8DE" w:rsidR="00914A08" w:rsidRDefault="00914A08" w:rsidP="00914A08">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58FB7045" w14:textId="57DF1871" w:rsidR="00914A08" w:rsidRDefault="00914A08" w:rsidP="00914A08">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10EE28E" w14:textId="24B97EF2" w:rsidR="00914A08" w:rsidRDefault="00914A08" w:rsidP="00914A0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316331B" w14:textId="73511965" w:rsidR="00914A08" w:rsidRDefault="00914A08" w:rsidP="00914A08">
                  <w:pPr>
                    <w:ind w:firstLineChars="0" w:firstLine="0"/>
                    <w:rPr>
                      <w:color w:val="000000" w:themeColor="text1"/>
                    </w:rPr>
                  </w:pPr>
                  <w:r>
                    <w:rPr>
                      <w:rFonts w:hint="eastAsia"/>
                      <w:color w:val="000000" w:themeColor="text1"/>
                    </w:rPr>
                    <w:t>String，</w:t>
                  </w:r>
                  <w:r w:rsidR="00A125DA">
                    <w:rPr>
                      <w:rFonts w:hint="eastAsia"/>
                      <w:color w:val="000000" w:themeColor="text1"/>
                    </w:rPr>
                    <w:t>加油车</w:t>
                  </w:r>
                  <w:r>
                    <w:rPr>
                      <w:color w:val="000000" w:themeColor="text1"/>
                    </w:rPr>
                    <w:t>”</w:t>
                  </w:r>
                  <w:r>
                    <w:rPr>
                      <w:rFonts w:hint="eastAsia"/>
                    </w:rPr>
                    <w:t xml:space="preserve"> </w:t>
                  </w:r>
                  <w:r>
                    <w:t>refueller</w:t>
                  </w:r>
                  <w:r>
                    <w:rPr>
                      <w:color w:val="000000" w:themeColor="text1"/>
                    </w:rPr>
                    <w:t>”</w:t>
                  </w:r>
                </w:p>
              </w:tc>
              <w:tc>
                <w:tcPr>
                  <w:tcW w:w="2292" w:type="dxa"/>
                  <w:tcBorders>
                    <w:top w:val="nil"/>
                    <w:left w:val="nil"/>
                    <w:bottom w:val="nil"/>
                    <w:right w:val="nil"/>
                  </w:tcBorders>
                  <w:shd w:val="clear" w:color="auto" w:fill="FFFFFF" w:themeFill="background1"/>
                </w:tcPr>
                <w:p w14:paraId="35B384A0" w14:textId="0A9852BC" w:rsidR="00914A08" w:rsidRDefault="00914A08" w:rsidP="00914A08">
                  <w:pPr>
                    <w:ind w:firstLineChars="0" w:firstLine="0"/>
                    <w:rPr>
                      <w:color w:val="000000"/>
                    </w:rPr>
                  </w:pPr>
                  <w:proofErr w:type="spellStart"/>
                  <w:r>
                    <w:rPr>
                      <w:rFonts w:hint="eastAsia"/>
                      <w:color w:val="000000"/>
                    </w:rPr>
                    <w:t>RequestBody</w:t>
                  </w:r>
                  <w:proofErr w:type="spellEnd"/>
                </w:p>
              </w:tc>
            </w:tr>
            <w:tr w:rsidR="000D2586" w14:paraId="30A39033"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2C0D7B36" w14:textId="0BD731D0" w:rsidR="000D2586" w:rsidRDefault="009A771E" w:rsidP="000D2586">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1C3CA15C" w14:textId="6138D848" w:rsidR="000D2586" w:rsidRDefault="000D2586" w:rsidP="000D2586">
                  <w:pPr>
                    <w:ind w:firstLineChars="0" w:firstLine="0"/>
                    <w:rPr>
                      <w:color w:val="000000" w:themeColor="text1"/>
                    </w:rPr>
                  </w:pPr>
                  <w:r>
                    <w:rPr>
                      <w:rFonts w:hint="eastAsia"/>
                      <w:color w:val="000000" w:themeColor="text1"/>
                    </w:rPr>
                    <w:t>坐标点</w:t>
                  </w:r>
                </w:p>
              </w:tc>
              <w:tc>
                <w:tcPr>
                  <w:tcW w:w="709" w:type="dxa"/>
                  <w:tcBorders>
                    <w:top w:val="nil"/>
                    <w:left w:val="nil"/>
                    <w:bottom w:val="nil"/>
                    <w:right w:val="nil"/>
                  </w:tcBorders>
                  <w:shd w:val="clear" w:color="auto" w:fill="FFFFFF" w:themeFill="background1"/>
                </w:tcPr>
                <w:p w14:paraId="5D06F89F" w14:textId="532F32AC" w:rsidR="000D2586" w:rsidRDefault="00E94B27" w:rsidP="000D2586">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F7CE06C" w14:textId="0A577858" w:rsidR="000D2586" w:rsidRDefault="00D778B7" w:rsidP="000D2586">
                  <w:pPr>
                    <w:ind w:firstLineChars="0" w:firstLine="0"/>
                    <w:rPr>
                      <w:color w:val="000000" w:themeColor="text1"/>
                    </w:rPr>
                  </w:pPr>
                  <w:r>
                    <w:rPr>
                      <w:rFonts w:hint="eastAsia"/>
                      <w:color w:val="000000" w:themeColor="text1"/>
                    </w:rPr>
                    <w:t>对象，</w:t>
                  </w:r>
                  <w:r w:rsidR="009A771E">
                    <w:rPr>
                      <w:rFonts w:hint="eastAsia"/>
                      <w:color w:val="000000" w:themeColor="text1"/>
                    </w:rPr>
                    <w:t>s</w:t>
                  </w:r>
                  <w:r w:rsidR="009A771E">
                    <w:rPr>
                      <w:color w:val="000000" w:themeColor="text1"/>
                    </w:rPr>
                    <w:t>pot</w:t>
                  </w:r>
                  <w:r w:rsidR="000D2586">
                    <w:rPr>
                      <w:color w:val="000000" w:themeColor="text1"/>
                    </w:rPr>
                    <w:t>:</w:t>
                  </w:r>
                </w:p>
                <w:p w14:paraId="24BA8852" w14:textId="4C41A98F" w:rsidR="000D2586" w:rsidRDefault="000D2586" w:rsidP="000D2586">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sidR="004B4B8A">
                    <w:rPr>
                      <w:color w:val="000000" w:themeColor="text1"/>
                    </w:rPr>
                    <w:t xml:space="preserve">, </w:t>
                  </w:r>
                  <w:proofErr w:type="spellStart"/>
                  <w:r w:rsidR="004B4B8A">
                    <w:rPr>
                      <w:color w:val="000000" w:themeColor="text1"/>
                    </w:rPr>
                    <w:t>yawAngle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230C79A6" w14:textId="77777777" w:rsidR="000D2586" w:rsidRDefault="000D2586" w:rsidP="000D2586">
                  <w:pPr>
                    <w:ind w:firstLineChars="0" w:firstLine="0"/>
                    <w:rPr>
                      <w:color w:val="000000"/>
                    </w:rPr>
                  </w:pPr>
                  <w:proofErr w:type="spellStart"/>
                  <w:r>
                    <w:rPr>
                      <w:rFonts w:hint="eastAsia"/>
                      <w:color w:val="000000"/>
                    </w:rPr>
                    <w:t>RequestBody</w:t>
                  </w:r>
                  <w:proofErr w:type="spellEnd"/>
                </w:p>
              </w:tc>
            </w:tr>
            <w:tr w:rsidR="000D2586" w14:paraId="53E1F2E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0DDFC587" w14:textId="77777777" w:rsidR="000D2586" w:rsidRDefault="000D2586" w:rsidP="000D2586">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5CA98D14" w14:textId="77777777" w:rsidR="000D2586" w:rsidRDefault="000D2586" w:rsidP="000D2586">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6F962B94" w14:textId="77777777" w:rsidR="000D2586" w:rsidRDefault="000D2586" w:rsidP="000D2586">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F12BB82" w14:textId="4BEEDDA9" w:rsidR="000D2586" w:rsidRDefault="00096243" w:rsidP="000D2586">
                  <w:pPr>
                    <w:ind w:firstLineChars="0" w:firstLine="0"/>
                    <w:rPr>
                      <w:color w:val="000000" w:themeColor="text1"/>
                    </w:rPr>
                  </w:pPr>
                  <w:r>
                    <w:rPr>
                      <w:rFonts w:hint="eastAsia"/>
                      <w:color w:val="000000" w:themeColor="text1"/>
                    </w:rPr>
                    <w:t>加油车</w:t>
                  </w:r>
                  <w:r w:rsidR="000D2586">
                    <w:rPr>
                      <w:rFonts w:hint="eastAsia"/>
                      <w:color w:val="000000" w:themeColor="text1"/>
                    </w:rPr>
                    <w:t>采集数据文件路径，如果设置此项则忽略</w:t>
                  </w:r>
                  <w:r w:rsidR="00ED6EFD">
                    <w:rPr>
                      <w:rFonts w:hint="eastAsia"/>
                      <w:color w:val="000000" w:themeColor="text1"/>
                    </w:rPr>
                    <w:t>spot</w:t>
                  </w:r>
                  <w:r w:rsidR="000D2586">
                    <w:rPr>
                      <w:rFonts w:hint="eastAsia"/>
                      <w:color w:val="000000" w:themeColor="text1"/>
                    </w:rPr>
                    <w:t>参数</w:t>
                  </w:r>
                </w:p>
              </w:tc>
              <w:tc>
                <w:tcPr>
                  <w:tcW w:w="2292" w:type="dxa"/>
                  <w:tcBorders>
                    <w:top w:val="nil"/>
                    <w:left w:val="nil"/>
                    <w:bottom w:val="nil"/>
                    <w:right w:val="nil"/>
                  </w:tcBorders>
                  <w:shd w:val="clear" w:color="auto" w:fill="FFFFFF" w:themeFill="background1"/>
                </w:tcPr>
                <w:p w14:paraId="3CB0560D" w14:textId="77777777" w:rsidR="000D2586" w:rsidRDefault="000D2586" w:rsidP="000D2586">
                  <w:pPr>
                    <w:ind w:firstLineChars="0" w:firstLine="0"/>
                    <w:rPr>
                      <w:color w:val="000000"/>
                    </w:rPr>
                  </w:pPr>
                  <w:proofErr w:type="spellStart"/>
                  <w:r>
                    <w:rPr>
                      <w:rFonts w:hint="eastAsia"/>
                      <w:color w:val="000000"/>
                    </w:rPr>
                    <w:t>RequestBody</w:t>
                  </w:r>
                  <w:proofErr w:type="spellEnd"/>
                </w:p>
              </w:tc>
            </w:tr>
            <w:tr w:rsidR="00AD7DDF" w14:paraId="5096BA82"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0D445A1" w14:textId="417DE2A5" w:rsidR="00AD7DDF" w:rsidRDefault="00AD7DDF" w:rsidP="000D2586">
                  <w:pPr>
                    <w:ind w:firstLineChars="0" w:firstLine="0"/>
                  </w:pPr>
                  <w:r>
                    <w:rPr>
                      <w:rFonts w:hint="eastAsia"/>
                    </w:rPr>
                    <w:t>length</w:t>
                  </w:r>
                </w:p>
              </w:tc>
              <w:tc>
                <w:tcPr>
                  <w:tcW w:w="1134" w:type="dxa"/>
                  <w:tcBorders>
                    <w:top w:val="nil"/>
                    <w:left w:val="nil"/>
                    <w:bottom w:val="nil"/>
                    <w:right w:val="nil"/>
                  </w:tcBorders>
                  <w:shd w:val="clear" w:color="auto" w:fill="FFFFFF" w:themeFill="background1"/>
                </w:tcPr>
                <w:p w14:paraId="3A7FF29A" w14:textId="2CCBA8F8" w:rsidR="00AD7DDF" w:rsidRDefault="00AD7DDF" w:rsidP="000D2586">
                  <w:pPr>
                    <w:ind w:firstLineChars="0" w:firstLine="0"/>
                    <w:rPr>
                      <w:color w:val="000000" w:themeColor="text1"/>
                    </w:rPr>
                  </w:pPr>
                  <w:r>
                    <w:rPr>
                      <w:rFonts w:hint="eastAsia"/>
                      <w:color w:val="000000" w:themeColor="text1"/>
                    </w:rPr>
                    <w:t>长度</w:t>
                  </w:r>
                </w:p>
              </w:tc>
              <w:tc>
                <w:tcPr>
                  <w:tcW w:w="709" w:type="dxa"/>
                  <w:tcBorders>
                    <w:top w:val="nil"/>
                    <w:left w:val="nil"/>
                    <w:bottom w:val="nil"/>
                    <w:right w:val="nil"/>
                  </w:tcBorders>
                  <w:shd w:val="clear" w:color="auto" w:fill="FFFFFF" w:themeFill="background1"/>
                </w:tcPr>
                <w:p w14:paraId="598AD1DD" w14:textId="4BF98993" w:rsidR="00AD7DDF" w:rsidRDefault="00AD7DDF" w:rsidP="000D258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DA1F5E9" w14:textId="642B93BD" w:rsidR="00AD7DDF" w:rsidRDefault="00AD7DDF" w:rsidP="000D2586">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0963B155" w14:textId="6CACF4FD" w:rsidR="00AD7DDF" w:rsidRDefault="00281F7B" w:rsidP="000D2586">
                  <w:pPr>
                    <w:ind w:firstLineChars="0" w:firstLine="0"/>
                    <w:rPr>
                      <w:color w:val="000000"/>
                    </w:rPr>
                  </w:pPr>
                  <w:proofErr w:type="spellStart"/>
                  <w:r>
                    <w:rPr>
                      <w:rFonts w:hint="eastAsia"/>
                      <w:color w:val="000000"/>
                    </w:rPr>
                    <w:t>RequestBody</w:t>
                  </w:r>
                  <w:proofErr w:type="spellEnd"/>
                </w:p>
              </w:tc>
            </w:tr>
            <w:tr w:rsidR="00AD7DDF" w14:paraId="7923EE16" w14:textId="77777777" w:rsidTr="006E3DF0">
              <w:trPr>
                <w:trHeight w:val="356"/>
              </w:trPr>
              <w:tc>
                <w:tcPr>
                  <w:tcW w:w="1124" w:type="dxa"/>
                  <w:tcBorders>
                    <w:top w:val="nil"/>
                    <w:left w:val="single" w:sz="8" w:space="0" w:color="4F81BD"/>
                    <w:bottom w:val="nil"/>
                    <w:right w:val="nil"/>
                  </w:tcBorders>
                  <w:shd w:val="clear" w:color="auto" w:fill="FFFFFF" w:themeFill="background1"/>
                </w:tcPr>
                <w:p w14:paraId="16E91FCC" w14:textId="7271B8AD" w:rsidR="00AD7DDF" w:rsidRDefault="00AD7DDF" w:rsidP="000D2586">
                  <w:pPr>
                    <w:ind w:firstLineChars="0" w:firstLine="0"/>
                  </w:pPr>
                  <w:r>
                    <w:rPr>
                      <w:rFonts w:hint="eastAsia"/>
                    </w:rPr>
                    <w:t>width</w:t>
                  </w:r>
                </w:p>
              </w:tc>
              <w:tc>
                <w:tcPr>
                  <w:tcW w:w="1134" w:type="dxa"/>
                  <w:tcBorders>
                    <w:top w:val="nil"/>
                    <w:left w:val="nil"/>
                    <w:bottom w:val="nil"/>
                    <w:right w:val="nil"/>
                  </w:tcBorders>
                  <w:shd w:val="clear" w:color="auto" w:fill="FFFFFF" w:themeFill="background1"/>
                </w:tcPr>
                <w:p w14:paraId="08758657" w14:textId="1C1E0DF5" w:rsidR="00AD7DDF" w:rsidRDefault="00AD7DDF" w:rsidP="000D2586">
                  <w:pPr>
                    <w:ind w:firstLineChars="0" w:firstLine="0"/>
                    <w:rPr>
                      <w:color w:val="000000" w:themeColor="text1"/>
                    </w:rPr>
                  </w:pPr>
                  <w:r>
                    <w:rPr>
                      <w:rFonts w:hint="eastAsia"/>
                      <w:color w:val="000000" w:themeColor="text1"/>
                    </w:rPr>
                    <w:t>宽度</w:t>
                  </w:r>
                </w:p>
              </w:tc>
              <w:tc>
                <w:tcPr>
                  <w:tcW w:w="709" w:type="dxa"/>
                  <w:tcBorders>
                    <w:top w:val="nil"/>
                    <w:left w:val="nil"/>
                    <w:bottom w:val="nil"/>
                    <w:right w:val="nil"/>
                  </w:tcBorders>
                  <w:shd w:val="clear" w:color="auto" w:fill="FFFFFF" w:themeFill="background1"/>
                </w:tcPr>
                <w:p w14:paraId="1FAF780C" w14:textId="3F1FA4BE" w:rsidR="00AD7DDF" w:rsidRDefault="00AD7DDF" w:rsidP="000D258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99D1FEE" w14:textId="76CFA6C1" w:rsidR="00AD7DDF" w:rsidRDefault="00AD7DDF" w:rsidP="000D2586">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0BDEB073" w14:textId="423F86C5" w:rsidR="00AD7DDF" w:rsidRDefault="00281F7B" w:rsidP="000D2586">
                  <w:pPr>
                    <w:ind w:firstLineChars="0" w:firstLine="0"/>
                    <w:rPr>
                      <w:color w:val="000000"/>
                    </w:rPr>
                  </w:pPr>
                  <w:proofErr w:type="spellStart"/>
                  <w:r>
                    <w:rPr>
                      <w:rFonts w:hint="eastAsia"/>
                      <w:color w:val="000000"/>
                    </w:rPr>
                    <w:t>RequestBody</w:t>
                  </w:r>
                  <w:proofErr w:type="spellEnd"/>
                </w:p>
              </w:tc>
            </w:tr>
          </w:tbl>
          <w:p w14:paraId="562B1F00" w14:textId="77777777" w:rsidR="004B2D4F" w:rsidRDefault="004B2D4F" w:rsidP="00124F2A">
            <w:pPr>
              <w:ind w:firstLineChars="0" w:firstLine="0"/>
            </w:pPr>
          </w:p>
        </w:tc>
      </w:tr>
      <w:tr w:rsidR="004B2D4F" w14:paraId="44160CB9" w14:textId="77777777" w:rsidTr="00124F2A">
        <w:tc>
          <w:tcPr>
            <w:tcW w:w="1985" w:type="dxa"/>
          </w:tcPr>
          <w:p w14:paraId="79868AD7" w14:textId="77777777" w:rsidR="004B2D4F" w:rsidRDefault="004B2D4F" w:rsidP="00124F2A">
            <w:pPr>
              <w:ind w:firstLineChars="0" w:firstLine="0"/>
            </w:pPr>
            <w:r>
              <w:rPr>
                <w:rFonts w:hint="eastAsia"/>
              </w:rPr>
              <w:t>返回值</w:t>
            </w:r>
          </w:p>
        </w:tc>
        <w:tc>
          <w:tcPr>
            <w:tcW w:w="5891" w:type="dxa"/>
          </w:tcPr>
          <w:p w14:paraId="39894062" w14:textId="77777777" w:rsidR="004B2D4F" w:rsidRDefault="004B2D4F" w:rsidP="00124F2A">
            <w:pPr>
              <w:ind w:firstLineChars="0" w:firstLine="0"/>
            </w:pPr>
            <w:r>
              <w:t>{</w:t>
            </w:r>
          </w:p>
          <w:p w14:paraId="6177C731" w14:textId="77777777" w:rsidR="004B2D4F" w:rsidRDefault="004B2D4F" w:rsidP="00124F2A">
            <w:pPr>
              <w:ind w:firstLineChars="0" w:firstLine="0"/>
            </w:pPr>
            <w:r>
              <w:t>code: 200,</w:t>
            </w:r>
          </w:p>
          <w:p w14:paraId="7DFDC838" w14:textId="77777777" w:rsidR="00B64020" w:rsidRDefault="004B2D4F" w:rsidP="00B64020">
            <w:pPr>
              <w:ind w:firstLineChars="0" w:firstLine="0"/>
            </w:pPr>
            <w:r>
              <w:t>message: “”</w:t>
            </w:r>
            <w:r w:rsidR="00B64020">
              <w:t>,</w:t>
            </w:r>
          </w:p>
          <w:p w14:paraId="4B21899A" w14:textId="1C39902F" w:rsidR="004B2D4F" w:rsidRDefault="00B64020" w:rsidP="00124F2A">
            <w:pPr>
              <w:ind w:firstLineChars="0" w:firstLine="0"/>
            </w:pPr>
            <w:r>
              <w:rPr>
                <w:rFonts w:hint="eastAsia"/>
              </w:rPr>
              <w:t>d</w:t>
            </w:r>
            <w:r>
              <w:t>ata: id</w:t>
            </w:r>
          </w:p>
          <w:p w14:paraId="60A8BAE0" w14:textId="77777777" w:rsidR="004B2D4F" w:rsidRDefault="004B2D4F" w:rsidP="00124F2A">
            <w:pPr>
              <w:ind w:firstLineChars="0" w:firstLine="0"/>
            </w:pPr>
            <w:r>
              <w:rPr>
                <w:rFonts w:hint="eastAsia"/>
              </w:rPr>
              <w:lastRenderedPageBreak/>
              <w:t>}</w:t>
            </w:r>
          </w:p>
        </w:tc>
      </w:tr>
    </w:tbl>
    <w:p w14:paraId="3102976D" w14:textId="77777777" w:rsidR="004B2D4F" w:rsidRDefault="004B2D4F" w:rsidP="00B8456A">
      <w:pPr>
        <w:pStyle w:val="3"/>
        <w:numPr>
          <w:ilvl w:val="3"/>
          <w:numId w:val="1"/>
        </w:numPr>
        <w:ind w:firstLineChars="0"/>
      </w:pPr>
      <w:r>
        <w:rPr>
          <w:rFonts w:hint="eastAsia"/>
        </w:rPr>
        <w:lastRenderedPageBreak/>
        <w:t>设置加油点</w:t>
      </w:r>
    </w:p>
    <w:tbl>
      <w:tblPr>
        <w:tblStyle w:val="aa"/>
        <w:tblW w:w="7876" w:type="dxa"/>
        <w:tblInd w:w="420" w:type="dxa"/>
        <w:tblLayout w:type="fixed"/>
        <w:tblLook w:val="04A0" w:firstRow="1" w:lastRow="0" w:firstColumn="1" w:lastColumn="0" w:noHBand="0" w:noVBand="1"/>
      </w:tblPr>
      <w:tblGrid>
        <w:gridCol w:w="1985"/>
        <w:gridCol w:w="5891"/>
      </w:tblGrid>
      <w:tr w:rsidR="004B2D4F" w14:paraId="28BDDE8F" w14:textId="77777777" w:rsidTr="00124F2A">
        <w:tc>
          <w:tcPr>
            <w:tcW w:w="1985" w:type="dxa"/>
            <w:shd w:val="clear" w:color="auto" w:fill="BFBFBF" w:themeFill="background1" w:themeFillShade="BF"/>
          </w:tcPr>
          <w:p w14:paraId="4B77FFA6"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55974EFB" w14:textId="77777777" w:rsidR="004B2D4F" w:rsidRDefault="004B2D4F" w:rsidP="00124F2A">
            <w:pPr>
              <w:ind w:firstLineChars="0" w:firstLine="0"/>
            </w:pPr>
            <w:r>
              <w:rPr>
                <w:rFonts w:hint="eastAsia"/>
              </w:rPr>
              <w:t>设置加油点(</w:t>
            </w:r>
            <w:proofErr w:type="spellStart"/>
            <w:r>
              <w:t>setRefuelSpot</w:t>
            </w:r>
            <w:proofErr w:type="spellEnd"/>
            <w:r>
              <w:t>)</w:t>
            </w:r>
          </w:p>
        </w:tc>
      </w:tr>
      <w:tr w:rsidR="00DE7AE4" w14:paraId="31C23C2A" w14:textId="77777777" w:rsidTr="00124F2A">
        <w:tc>
          <w:tcPr>
            <w:tcW w:w="1985" w:type="dxa"/>
          </w:tcPr>
          <w:p w14:paraId="170FD298" w14:textId="77777777" w:rsidR="00DE7AE4" w:rsidRDefault="00DE7AE4" w:rsidP="00DE7AE4">
            <w:pPr>
              <w:ind w:firstLineChars="0" w:firstLine="0"/>
            </w:pPr>
            <w:proofErr w:type="spellStart"/>
            <w:r>
              <w:rPr>
                <w:rFonts w:hint="eastAsia"/>
              </w:rPr>
              <w:t>url</w:t>
            </w:r>
            <w:proofErr w:type="spellEnd"/>
          </w:p>
        </w:tc>
        <w:tc>
          <w:tcPr>
            <w:tcW w:w="5891" w:type="dxa"/>
          </w:tcPr>
          <w:p w14:paraId="550EBF00" w14:textId="6F362069" w:rsidR="00DE7AE4" w:rsidRDefault="00DE7AE4" w:rsidP="00DE7AE4">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653172">
              <w:t>refuelSpot</w:t>
            </w:r>
            <w:proofErr w:type="spellEnd"/>
          </w:p>
        </w:tc>
      </w:tr>
      <w:tr w:rsidR="004B2D4F" w14:paraId="2A0691FA" w14:textId="77777777" w:rsidTr="00124F2A">
        <w:tc>
          <w:tcPr>
            <w:tcW w:w="1985" w:type="dxa"/>
          </w:tcPr>
          <w:p w14:paraId="038AF6F2" w14:textId="77777777" w:rsidR="004B2D4F" w:rsidRDefault="004B2D4F" w:rsidP="00124F2A">
            <w:pPr>
              <w:ind w:firstLineChars="0" w:firstLine="0"/>
            </w:pPr>
            <w:r>
              <w:rPr>
                <w:rFonts w:hint="eastAsia"/>
              </w:rPr>
              <w:t>方法</w:t>
            </w:r>
          </w:p>
        </w:tc>
        <w:tc>
          <w:tcPr>
            <w:tcW w:w="5891" w:type="dxa"/>
          </w:tcPr>
          <w:p w14:paraId="053053AC" w14:textId="77777777" w:rsidR="004B2D4F" w:rsidRDefault="004B2D4F" w:rsidP="00124F2A">
            <w:pPr>
              <w:ind w:firstLineChars="0" w:firstLine="0"/>
            </w:pPr>
            <w:r>
              <w:t>put</w:t>
            </w:r>
          </w:p>
        </w:tc>
      </w:tr>
      <w:tr w:rsidR="004B2D4F" w14:paraId="7531E7D9" w14:textId="77777777" w:rsidTr="00124F2A">
        <w:tc>
          <w:tcPr>
            <w:tcW w:w="1985" w:type="dxa"/>
          </w:tcPr>
          <w:p w14:paraId="591AE8E7"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32B0B" w:rsidRPr="008A1438" w14:paraId="71EB16C4"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F453B04" w14:textId="77777777" w:rsidR="00732B0B" w:rsidRPr="008A1438" w:rsidRDefault="00732B0B" w:rsidP="00732B0B">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DF5F014" w14:textId="77777777" w:rsidR="00732B0B" w:rsidRPr="008A1438" w:rsidRDefault="00732B0B" w:rsidP="00732B0B">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F081132" w14:textId="77777777" w:rsidR="00732B0B" w:rsidRPr="008A1438" w:rsidRDefault="00732B0B" w:rsidP="00732B0B">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3889484" w14:textId="77777777" w:rsidR="00732B0B" w:rsidRPr="008A1438" w:rsidRDefault="00732B0B" w:rsidP="00732B0B">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9B64E6A" w14:textId="77777777" w:rsidR="00732B0B" w:rsidRPr="008A1438" w:rsidRDefault="00732B0B" w:rsidP="00732B0B">
                  <w:pPr>
                    <w:ind w:firstLineChars="0" w:firstLine="0"/>
                    <w:rPr>
                      <w:color w:val="000000" w:themeColor="text1"/>
                    </w:rPr>
                  </w:pPr>
                  <w:r w:rsidRPr="008A1438">
                    <w:rPr>
                      <w:rFonts w:hint="eastAsia"/>
                      <w:color w:val="000000" w:themeColor="text1"/>
                    </w:rPr>
                    <w:t>参数形式</w:t>
                  </w:r>
                </w:p>
              </w:tc>
            </w:tr>
            <w:tr w:rsidR="00732B0B" w14:paraId="23564392"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2D54A5F" w14:textId="77777777" w:rsidR="00732B0B" w:rsidRDefault="00732B0B" w:rsidP="00732B0B">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B931161" w14:textId="77777777" w:rsidR="00732B0B" w:rsidRDefault="00732B0B" w:rsidP="00732B0B">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40E7B2C" w14:textId="77777777" w:rsidR="00732B0B" w:rsidRDefault="00732B0B" w:rsidP="00732B0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A982504" w14:textId="77777777" w:rsidR="00732B0B" w:rsidRDefault="00732B0B" w:rsidP="00732B0B">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9D10915" w14:textId="77777777" w:rsidR="00732B0B" w:rsidRDefault="00732B0B" w:rsidP="00732B0B">
                  <w:pPr>
                    <w:ind w:firstLineChars="0" w:firstLine="0"/>
                    <w:rPr>
                      <w:color w:val="000000"/>
                    </w:rPr>
                  </w:pPr>
                  <w:proofErr w:type="spellStart"/>
                  <w:r>
                    <w:rPr>
                      <w:rFonts w:hint="eastAsia"/>
                      <w:color w:val="000000"/>
                    </w:rPr>
                    <w:t>RequestBody</w:t>
                  </w:r>
                  <w:proofErr w:type="spellEnd"/>
                </w:p>
              </w:tc>
            </w:tr>
            <w:tr w:rsidR="00732B0B" w14:paraId="2440361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3F6B02D1" w14:textId="77777777" w:rsidR="00732B0B" w:rsidRDefault="00732B0B" w:rsidP="00732B0B">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0757F069" w14:textId="5266D90B" w:rsidR="00732B0B" w:rsidRDefault="004E36D7" w:rsidP="00732B0B">
                  <w:pPr>
                    <w:ind w:firstLineChars="0" w:firstLine="0"/>
                    <w:rPr>
                      <w:color w:val="000000" w:themeColor="text1"/>
                    </w:rPr>
                  </w:pPr>
                  <w:r>
                    <w:rPr>
                      <w:rFonts w:hint="eastAsia"/>
                      <w:color w:val="000000" w:themeColor="text1"/>
                    </w:rPr>
                    <w:t>加油点</w:t>
                  </w:r>
                  <w:r w:rsidR="00732B0B">
                    <w:rPr>
                      <w:rFonts w:hint="eastAsia"/>
                      <w:color w:val="000000" w:themeColor="text1"/>
                    </w:rPr>
                    <w:t>编号</w:t>
                  </w:r>
                </w:p>
              </w:tc>
              <w:tc>
                <w:tcPr>
                  <w:tcW w:w="709" w:type="dxa"/>
                  <w:tcBorders>
                    <w:top w:val="nil"/>
                    <w:left w:val="nil"/>
                    <w:bottom w:val="nil"/>
                    <w:right w:val="nil"/>
                  </w:tcBorders>
                  <w:shd w:val="clear" w:color="auto" w:fill="FFFFFF" w:themeFill="background1"/>
                </w:tcPr>
                <w:p w14:paraId="53AE8F83" w14:textId="77777777" w:rsidR="00732B0B" w:rsidRDefault="00732B0B" w:rsidP="00732B0B">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AC4643D" w14:textId="77777777" w:rsidR="00732B0B" w:rsidRDefault="00732B0B" w:rsidP="00732B0B">
                  <w:pPr>
                    <w:ind w:firstLineChars="0" w:firstLine="0"/>
                    <w:rPr>
                      <w:color w:val="000000" w:themeColor="text1"/>
                    </w:rPr>
                  </w:pPr>
                  <w:r>
                    <w:rPr>
                      <w:color w:val="000000" w:themeColor="text1"/>
                    </w:rPr>
                    <w:t xml:space="preserve">Int, </w:t>
                  </w:r>
                  <w:r>
                    <w:rPr>
                      <w:rFonts w:hint="eastAsia"/>
                      <w:color w:val="000000" w:themeColor="text1"/>
                    </w:rPr>
                    <w:t>加油站编号</w:t>
                  </w:r>
                </w:p>
              </w:tc>
              <w:tc>
                <w:tcPr>
                  <w:tcW w:w="2292" w:type="dxa"/>
                  <w:tcBorders>
                    <w:top w:val="nil"/>
                    <w:left w:val="nil"/>
                    <w:bottom w:val="nil"/>
                    <w:right w:val="nil"/>
                  </w:tcBorders>
                  <w:shd w:val="clear" w:color="auto" w:fill="FFFFFF" w:themeFill="background1"/>
                </w:tcPr>
                <w:p w14:paraId="0B46553A" w14:textId="77777777" w:rsidR="00732B0B" w:rsidRDefault="00732B0B" w:rsidP="00732B0B">
                  <w:pPr>
                    <w:ind w:firstLineChars="0" w:firstLine="0"/>
                    <w:rPr>
                      <w:color w:val="000000"/>
                    </w:rPr>
                  </w:pPr>
                  <w:proofErr w:type="spellStart"/>
                  <w:r>
                    <w:rPr>
                      <w:rFonts w:hint="eastAsia"/>
                      <w:color w:val="000000"/>
                    </w:rPr>
                    <w:t>RequestBody</w:t>
                  </w:r>
                  <w:proofErr w:type="spellEnd"/>
                </w:p>
              </w:tc>
            </w:tr>
            <w:tr w:rsidR="00A17360" w14:paraId="4EBDE66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5FE0655" w14:textId="0A63F533" w:rsidR="00A17360" w:rsidRDefault="00A17360" w:rsidP="00A17360">
                  <w:pPr>
                    <w:ind w:firstLineChars="0" w:firstLine="0"/>
                  </w:pPr>
                  <w:commentRangeStart w:id="101"/>
                  <w:proofErr w:type="spellStart"/>
                  <w:r>
                    <w:t>spotId</w:t>
                  </w:r>
                  <w:commentRangeEnd w:id="101"/>
                  <w:proofErr w:type="spellEnd"/>
                  <w:r w:rsidR="006E2836">
                    <w:rPr>
                      <w:rStyle w:val="af4"/>
                    </w:rPr>
                    <w:commentReference w:id="101"/>
                  </w:r>
                </w:p>
              </w:tc>
              <w:tc>
                <w:tcPr>
                  <w:tcW w:w="1134" w:type="dxa"/>
                  <w:tcBorders>
                    <w:top w:val="nil"/>
                    <w:left w:val="nil"/>
                    <w:bottom w:val="nil"/>
                    <w:right w:val="nil"/>
                  </w:tcBorders>
                  <w:shd w:val="clear" w:color="auto" w:fill="FFFFFF" w:themeFill="background1"/>
                </w:tcPr>
                <w:p w14:paraId="5D45E54F" w14:textId="74B66270" w:rsidR="00A17360" w:rsidRDefault="00A17360" w:rsidP="00A17360">
                  <w:pPr>
                    <w:ind w:firstLineChars="0" w:firstLine="0"/>
                    <w:rPr>
                      <w:color w:val="000000" w:themeColor="text1"/>
                    </w:rPr>
                  </w:pPr>
                  <w:r>
                    <w:rPr>
                      <w:rFonts w:hint="eastAsia"/>
                      <w:color w:val="000000" w:themeColor="text1"/>
                    </w:rPr>
                    <w:t>加油点</w:t>
                  </w:r>
                  <w:r>
                    <w:rPr>
                      <w:color w:val="000000" w:themeColor="text1"/>
                    </w:rPr>
                    <w:t>ID</w:t>
                  </w:r>
                </w:p>
              </w:tc>
              <w:tc>
                <w:tcPr>
                  <w:tcW w:w="709" w:type="dxa"/>
                  <w:tcBorders>
                    <w:top w:val="nil"/>
                    <w:left w:val="nil"/>
                    <w:bottom w:val="nil"/>
                    <w:right w:val="nil"/>
                  </w:tcBorders>
                  <w:shd w:val="clear" w:color="auto" w:fill="FFFFFF" w:themeFill="background1"/>
                </w:tcPr>
                <w:p w14:paraId="5D7B0042" w14:textId="3398A729"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2C5C7C8" w14:textId="02519DC0"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088E1B67" w14:textId="101D77AA"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6342848C"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5E14A64" w14:textId="043E3F86" w:rsidR="00A17360" w:rsidRDefault="00A17360" w:rsidP="00A17360">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7EEFA5E2" w14:textId="63179B92" w:rsidR="00A17360" w:rsidRDefault="00A17360" w:rsidP="00A17360">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4ABBBAD9" w14:textId="1BB80A1B"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EFBF877" w14:textId="54312496" w:rsidR="00A17360" w:rsidRDefault="00A17360" w:rsidP="00A17360">
                  <w:pPr>
                    <w:ind w:firstLineChars="0" w:firstLine="0"/>
                    <w:rPr>
                      <w:color w:val="000000" w:themeColor="text1"/>
                    </w:rPr>
                  </w:pPr>
                  <w:r>
                    <w:rPr>
                      <w:rFonts w:hint="eastAsia"/>
                      <w:color w:val="000000" w:themeColor="text1"/>
                    </w:rPr>
                    <w:t>String，加油点</w:t>
                  </w:r>
                  <w:r>
                    <w:rPr>
                      <w:color w:val="000000" w:themeColor="text1"/>
                    </w:rPr>
                    <w:t>”</w:t>
                  </w:r>
                  <w:r>
                    <w:rPr>
                      <w:rFonts w:hint="eastAsia"/>
                    </w:rPr>
                    <w:t xml:space="preserve"> </w:t>
                  </w:r>
                  <w:proofErr w:type="spellStart"/>
                  <w:r>
                    <w:t>refuelSpot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4377BAB5" w14:textId="0751A936"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6255599F"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E68B82C" w14:textId="5EFBC3C0"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226E4E52" w14:textId="1773A58A"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7CBF6D90" w14:textId="438C7AC1"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56DB1BFB" w14:textId="4F7905A8" w:rsidR="00A17360" w:rsidRDefault="00A17360" w:rsidP="00A17360">
                  <w:pPr>
                    <w:ind w:firstLineChars="0" w:firstLine="0"/>
                    <w:rPr>
                      <w:color w:val="000000" w:themeColor="text1"/>
                    </w:rPr>
                  </w:pPr>
                  <w:r>
                    <w:rPr>
                      <w:rFonts w:hint="eastAsia"/>
                      <w:color w:val="000000" w:themeColor="text1"/>
                    </w:rPr>
                    <w:t>对象，spot</w:t>
                  </w:r>
                  <w:r>
                    <w:rPr>
                      <w:color w:val="000000" w:themeColor="text1"/>
                    </w:rPr>
                    <w:t>:</w:t>
                  </w:r>
                </w:p>
                <w:p w14:paraId="2ECD50F7" w14:textId="64FA5F10" w:rsidR="00A17360" w:rsidRDefault="00A17360" w:rsidP="00A17360">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Pr>
                      <w:rFonts w:hint="eastAsia"/>
                      <w:color w:val="000000" w:themeColor="text1"/>
                    </w:rPr>
                    <w:t>,</w:t>
                  </w:r>
                  <w:r>
                    <w:rPr>
                      <w:color w:val="000000" w:themeColor="text1"/>
                    </w:rPr>
                    <w:t xml:space="preserve"> </w:t>
                  </w:r>
                  <w:proofErr w:type="spellStart"/>
                  <w:r>
                    <w:rPr>
                      <w:color w:val="000000" w:themeColor="text1"/>
                    </w:rPr>
                    <w:t>yawAngle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15A7D2F9"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0A963CE3"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F5C0751" w14:textId="77777777"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0891B779" w14:textId="77777777"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593858F9" w14:textId="77777777"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61BA3540" w14:textId="25F6115C" w:rsidR="00A17360" w:rsidRDefault="00A17360" w:rsidP="00A17360">
                  <w:pPr>
                    <w:ind w:firstLineChars="0" w:firstLine="0"/>
                    <w:rPr>
                      <w:color w:val="000000" w:themeColor="text1"/>
                    </w:rPr>
                  </w:pPr>
                  <w:r>
                    <w:rPr>
                      <w:rFonts w:hint="eastAsia"/>
                      <w:color w:val="000000" w:themeColor="text1"/>
                    </w:rPr>
                    <w:t>加油点采集数据文件路径，如果设置此项则忽略spot参数</w:t>
                  </w:r>
                </w:p>
              </w:tc>
              <w:tc>
                <w:tcPr>
                  <w:tcW w:w="2292" w:type="dxa"/>
                  <w:tcBorders>
                    <w:top w:val="nil"/>
                    <w:left w:val="nil"/>
                    <w:bottom w:val="nil"/>
                    <w:right w:val="nil"/>
                  </w:tcBorders>
                  <w:shd w:val="clear" w:color="auto" w:fill="FFFFFF" w:themeFill="background1"/>
                </w:tcPr>
                <w:p w14:paraId="3F99CE90" w14:textId="77777777" w:rsidR="00A17360" w:rsidRDefault="00A17360" w:rsidP="00A17360">
                  <w:pPr>
                    <w:ind w:firstLineChars="0" w:firstLine="0"/>
                    <w:rPr>
                      <w:color w:val="000000"/>
                    </w:rPr>
                  </w:pPr>
                  <w:proofErr w:type="spellStart"/>
                  <w:r>
                    <w:rPr>
                      <w:rFonts w:hint="eastAsia"/>
                      <w:color w:val="000000"/>
                    </w:rPr>
                    <w:t>RequestBody</w:t>
                  </w:r>
                  <w:proofErr w:type="spellEnd"/>
                </w:p>
              </w:tc>
            </w:tr>
          </w:tbl>
          <w:p w14:paraId="7865D1E3" w14:textId="77777777" w:rsidR="004B2D4F" w:rsidRDefault="004B2D4F" w:rsidP="00124F2A">
            <w:pPr>
              <w:ind w:firstLineChars="0" w:firstLine="0"/>
            </w:pPr>
          </w:p>
        </w:tc>
      </w:tr>
      <w:tr w:rsidR="004B2D4F" w14:paraId="6B74E8DC" w14:textId="77777777" w:rsidTr="00124F2A">
        <w:tc>
          <w:tcPr>
            <w:tcW w:w="1985" w:type="dxa"/>
          </w:tcPr>
          <w:p w14:paraId="16986FBD" w14:textId="77777777" w:rsidR="004B2D4F" w:rsidRDefault="004B2D4F" w:rsidP="00124F2A">
            <w:pPr>
              <w:ind w:firstLineChars="0" w:firstLine="0"/>
            </w:pPr>
            <w:r>
              <w:rPr>
                <w:rFonts w:hint="eastAsia"/>
              </w:rPr>
              <w:t>返回值</w:t>
            </w:r>
          </w:p>
        </w:tc>
        <w:tc>
          <w:tcPr>
            <w:tcW w:w="5891" w:type="dxa"/>
          </w:tcPr>
          <w:p w14:paraId="71035B88" w14:textId="77777777" w:rsidR="004B2D4F" w:rsidRDefault="004B2D4F" w:rsidP="00124F2A">
            <w:pPr>
              <w:ind w:firstLineChars="0" w:firstLine="0"/>
            </w:pPr>
            <w:r>
              <w:t>{</w:t>
            </w:r>
          </w:p>
          <w:p w14:paraId="28DB6140" w14:textId="77777777" w:rsidR="004B2D4F" w:rsidRDefault="004B2D4F" w:rsidP="00124F2A">
            <w:pPr>
              <w:ind w:firstLineChars="0" w:firstLine="0"/>
            </w:pPr>
            <w:r>
              <w:t>code: 200,</w:t>
            </w:r>
          </w:p>
          <w:p w14:paraId="5A462EF7" w14:textId="77777777" w:rsidR="00B64020" w:rsidRDefault="004B2D4F" w:rsidP="00B64020">
            <w:pPr>
              <w:ind w:firstLineChars="0" w:firstLine="0"/>
            </w:pPr>
            <w:r>
              <w:t>message: “”</w:t>
            </w:r>
            <w:r w:rsidR="00B64020">
              <w:t>,</w:t>
            </w:r>
          </w:p>
          <w:p w14:paraId="032E9D02" w14:textId="693A55E3" w:rsidR="004B2D4F" w:rsidRDefault="00B64020" w:rsidP="00124F2A">
            <w:pPr>
              <w:ind w:firstLineChars="0" w:firstLine="0"/>
            </w:pPr>
            <w:r>
              <w:rPr>
                <w:rFonts w:hint="eastAsia"/>
              </w:rPr>
              <w:t>d</w:t>
            </w:r>
            <w:r>
              <w:t>ata: id</w:t>
            </w:r>
          </w:p>
          <w:p w14:paraId="2E4A1784" w14:textId="77777777" w:rsidR="004B2D4F" w:rsidRDefault="004B2D4F" w:rsidP="00124F2A">
            <w:pPr>
              <w:ind w:firstLineChars="0" w:firstLine="0"/>
            </w:pPr>
            <w:r>
              <w:rPr>
                <w:rFonts w:hint="eastAsia"/>
              </w:rPr>
              <w:t>}</w:t>
            </w:r>
          </w:p>
        </w:tc>
      </w:tr>
    </w:tbl>
    <w:p w14:paraId="7F1642D1" w14:textId="1D9B110B" w:rsidR="004B2D4F" w:rsidRDefault="004B2D4F" w:rsidP="004B2D4F">
      <w:pPr>
        <w:ind w:firstLineChars="0" w:firstLine="0"/>
      </w:pPr>
    </w:p>
    <w:p w14:paraId="7B42D155" w14:textId="33F972A8" w:rsidR="004F2BF1" w:rsidRDefault="004F2BF1" w:rsidP="004F2BF1">
      <w:pPr>
        <w:pStyle w:val="3"/>
        <w:numPr>
          <w:ilvl w:val="3"/>
          <w:numId w:val="1"/>
        </w:numPr>
        <w:ind w:firstLineChars="0"/>
      </w:pPr>
      <w:r>
        <w:rPr>
          <w:rFonts w:hint="eastAsia"/>
        </w:rPr>
        <w:t>设置加水车</w:t>
      </w:r>
    </w:p>
    <w:tbl>
      <w:tblPr>
        <w:tblStyle w:val="aa"/>
        <w:tblW w:w="7876" w:type="dxa"/>
        <w:tblInd w:w="420" w:type="dxa"/>
        <w:tblLayout w:type="fixed"/>
        <w:tblLook w:val="04A0" w:firstRow="1" w:lastRow="0" w:firstColumn="1" w:lastColumn="0" w:noHBand="0" w:noVBand="1"/>
      </w:tblPr>
      <w:tblGrid>
        <w:gridCol w:w="1985"/>
        <w:gridCol w:w="5891"/>
      </w:tblGrid>
      <w:tr w:rsidR="004F2BF1" w14:paraId="5AE2A6D9" w14:textId="77777777" w:rsidTr="00BD381D">
        <w:tc>
          <w:tcPr>
            <w:tcW w:w="1985" w:type="dxa"/>
            <w:shd w:val="clear" w:color="auto" w:fill="BFBFBF" w:themeFill="background1" w:themeFillShade="BF"/>
          </w:tcPr>
          <w:p w14:paraId="4D65951A" w14:textId="77777777" w:rsidR="004F2BF1" w:rsidRDefault="004F2BF1" w:rsidP="00BD381D">
            <w:pPr>
              <w:ind w:firstLineChars="0" w:firstLine="0"/>
            </w:pPr>
            <w:r>
              <w:rPr>
                <w:rFonts w:hint="eastAsia"/>
              </w:rPr>
              <w:t>接口名称</w:t>
            </w:r>
          </w:p>
        </w:tc>
        <w:tc>
          <w:tcPr>
            <w:tcW w:w="5891" w:type="dxa"/>
            <w:shd w:val="clear" w:color="auto" w:fill="BFBFBF" w:themeFill="background1" w:themeFillShade="BF"/>
          </w:tcPr>
          <w:p w14:paraId="4D15DD96" w14:textId="4EA15C41" w:rsidR="004F2BF1" w:rsidRDefault="004F2BF1" w:rsidP="00BD381D">
            <w:pPr>
              <w:ind w:firstLineChars="0" w:firstLine="0"/>
            </w:pPr>
            <w:r>
              <w:rPr>
                <w:rFonts w:hint="eastAsia"/>
              </w:rPr>
              <w:t>设置加水</w:t>
            </w:r>
            <w:r w:rsidR="004E36D7">
              <w:rPr>
                <w:rFonts w:hint="eastAsia"/>
              </w:rPr>
              <w:t>车</w:t>
            </w:r>
            <w:r>
              <w:rPr>
                <w:rFonts w:hint="eastAsia"/>
              </w:rPr>
              <w:t>(</w:t>
            </w:r>
            <w:proofErr w:type="spellStart"/>
            <w:r>
              <w:t>set</w:t>
            </w:r>
            <w:r>
              <w:rPr>
                <w:rFonts w:hint="eastAsia"/>
              </w:rPr>
              <w:t>Refiller</w:t>
            </w:r>
            <w:proofErr w:type="spellEnd"/>
            <w:r>
              <w:t>)</w:t>
            </w:r>
          </w:p>
        </w:tc>
      </w:tr>
      <w:tr w:rsidR="001821E7" w14:paraId="736F8002" w14:textId="77777777" w:rsidTr="00BD381D">
        <w:tc>
          <w:tcPr>
            <w:tcW w:w="1985" w:type="dxa"/>
          </w:tcPr>
          <w:p w14:paraId="4427A720" w14:textId="77777777" w:rsidR="001821E7" w:rsidRDefault="001821E7" w:rsidP="001821E7">
            <w:pPr>
              <w:ind w:firstLineChars="0" w:firstLine="0"/>
            </w:pPr>
            <w:proofErr w:type="spellStart"/>
            <w:r>
              <w:rPr>
                <w:rFonts w:hint="eastAsia"/>
              </w:rPr>
              <w:t>url</w:t>
            </w:r>
            <w:proofErr w:type="spellEnd"/>
          </w:p>
        </w:tc>
        <w:tc>
          <w:tcPr>
            <w:tcW w:w="5891" w:type="dxa"/>
          </w:tcPr>
          <w:p w14:paraId="40435DBA" w14:textId="3D9F9CE6" w:rsidR="001821E7" w:rsidRDefault="001821E7" w:rsidP="001821E7">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653172">
              <w:t>r</w:t>
            </w:r>
            <w:r w:rsidR="00653172">
              <w:rPr>
                <w:rFonts w:hint="eastAsia"/>
              </w:rPr>
              <w:t>efiller</w:t>
            </w:r>
            <w:proofErr w:type="spellEnd"/>
          </w:p>
        </w:tc>
      </w:tr>
      <w:tr w:rsidR="004F2BF1" w14:paraId="344388E8" w14:textId="77777777" w:rsidTr="00BD381D">
        <w:tc>
          <w:tcPr>
            <w:tcW w:w="1985" w:type="dxa"/>
          </w:tcPr>
          <w:p w14:paraId="178ECBF5" w14:textId="77777777" w:rsidR="004F2BF1" w:rsidRDefault="004F2BF1" w:rsidP="00BD381D">
            <w:pPr>
              <w:ind w:firstLineChars="0" w:firstLine="0"/>
            </w:pPr>
            <w:r>
              <w:rPr>
                <w:rFonts w:hint="eastAsia"/>
              </w:rPr>
              <w:t>方法</w:t>
            </w:r>
          </w:p>
        </w:tc>
        <w:tc>
          <w:tcPr>
            <w:tcW w:w="5891" w:type="dxa"/>
          </w:tcPr>
          <w:p w14:paraId="5C3339F6" w14:textId="77777777" w:rsidR="004F2BF1" w:rsidRDefault="004F2BF1" w:rsidP="00BD381D">
            <w:pPr>
              <w:ind w:firstLineChars="0" w:firstLine="0"/>
            </w:pPr>
            <w:r>
              <w:t>put</w:t>
            </w:r>
          </w:p>
        </w:tc>
      </w:tr>
      <w:tr w:rsidR="004F2BF1" w14:paraId="078AF774" w14:textId="77777777" w:rsidTr="00BD381D">
        <w:tc>
          <w:tcPr>
            <w:tcW w:w="1985" w:type="dxa"/>
          </w:tcPr>
          <w:p w14:paraId="1DE7ED65" w14:textId="77777777" w:rsidR="004F2BF1" w:rsidRDefault="004F2BF1"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4F2BF1" w:rsidRPr="008A1438" w14:paraId="55D2FE2C"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58B0F9C" w14:textId="77777777" w:rsidR="004F2BF1" w:rsidRPr="008A1438" w:rsidRDefault="004F2BF1"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2E2BE4C" w14:textId="77777777" w:rsidR="004F2BF1" w:rsidRPr="008A1438" w:rsidRDefault="004F2BF1" w:rsidP="00BD381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FAB2F4A" w14:textId="77777777" w:rsidR="004F2BF1" w:rsidRPr="008A1438" w:rsidRDefault="004F2BF1" w:rsidP="00BD381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542273E" w14:textId="77777777" w:rsidR="004F2BF1" w:rsidRPr="008A1438" w:rsidRDefault="004F2BF1" w:rsidP="00BD381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5E824A8" w14:textId="77777777" w:rsidR="004F2BF1" w:rsidRPr="008A1438" w:rsidRDefault="004F2BF1" w:rsidP="00BD381D">
                  <w:pPr>
                    <w:ind w:firstLineChars="0" w:firstLine="0"/>
                    <w:rPr>
                      <w:color w:val="000000" w:themeColor="text1"/>
                    </w:rPr>
                  </w:pPr>
                  <w:r w:rsidRPr="008A1438">
                    <w:rPr>
                      <w:rFonts w:hint="eastAsia"/>
                      <w:color w:val="000000" w:themeColor="text1"/>
                    </w:rPr>
                    <w:t>参数形式</w:t>
                  </w:r>
                </w:p>
              </w:tc>
            </w:tr>
            <w:tr w:rsidR="004F2BF1" w14:paraId="075BC6C3"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A6DC038" w14:textId="77777777" w:rsidR="004F2BF1" w:rsidRDefault="004F2BF1"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7F73DCD6" w14:textId="77777777" w:rsidR="004F2BF1" w:rsidRDefault="004F2BF1" w:rsidP="00BD381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AEBFC4C"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A3AC181" w14:textId="77777777" w:rsidR="004F2BF1" w:rsidRDefault="004F2BF1" w:rsidP="00BD381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B1E6028"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4F2BF1" w14:paraId="6D2FE3D8"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6E4CD6D" w14:textId="77777777" w:rsidR="004F2BF1" w:rsidRDefault="004F2BF1" w:rsidP="00BD381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72A9BD57" w14:textId="32BE84D9" w:rsidR="004F2BF1" w:rsidRDefault="004E36D7" w:rsidP="00BD381D">
                  <w:pPr>
                    <w:ind w:firstLineChars="0" w:firstLine="0"/>
                    <w:rPr>
                      <w:color w:val="000000" w:themeColor="text1"/>
                    </w:rPr>
                  </w:pPr>
                  <w:r>
                    <w:rPr>
                      <w:rFonts w:hint="eastAsia"/>
                      <w:color w:val="000000" w:themeColor="text1"/>
                    </w:rPr>
                    <w:t>加水站</w:t>
                  </w:r>
                  <w:r w:rsidR="004F2BF1">
                    <w:rPr>
                      <w:rFonts w:hint="eastAsia"/>
                      <w:color w:val="000000" w:themeColor="text1"/>
                    </w:rPr>
                    <w:t>编号</w:t>
                  </w:r>
                </w:p>
              </w:tc>
              <w:tc>
                <w:tcPr>
                  <w:tcW w:w="709" w:type="dxa"/>
                  <w:tcBorders>
                    <w:top w:val="nil"/>
                    <w:left w:val="nil"/>
                    <w:bottom w:val="nil"/>
                    <w:right w:val="nil"/>
                  </w:tcBorders>
                  <w:shd w:val="clear" w:color="auto" w:fill="FFFFFF" w:themeFill="background1"/>
                </w:tcPr>
                <w:p w14:paraId="74D19E46"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8B1E462" w14:textId="6E568697" w:rsidR="004F2BF1" w:rsidRDefault="004F2BF1" w:rsidP="00BD381D">
                  <w:pPr>
                    <w:ind w:firstLineChars="0" w:firstLine="0"/>
                    <w:rPr>
                      <w:color w:val="000000" w:themeColor="text1"/>
                    </w:rPr>
                  </w:pPr>
                  <w:r>
                    <w:rPr>
                      <w:color w:val="000000" w:themeColor="text1"/>
                    </w:rPr>
                    <w:t xml:space="preserve">Int, </w:t>
                  </w:r>
                  <w:r>
                    <w:rPr>
                      <w:rFonts w:hint="eastAsia"/>
                      <w:color w:val="000000" w:themeColor="text1"/>
                    </w:rPr>
                    <w:t>加</w:t>
                  </w:r>
                  <w:r w:rsidR="00276BC5">
                    <w:rPr>
                      <w:rFonts w:hint="eastAsia"/>
                      <w:color w:val="000000" w:themeColor="text1"/>
                    </w:rPr>
                    <w:t>水</w:t>
                  </w:r>
                  <w:r>
                    <w:rPr>
                      <w:rFonts w:hint="eastAsia"/>
                      <w:color w:val="000000" w:themeColor="text1"/>
                    </w:rPr>
                    <w:t>站编号</w:t>
                  </w:r>
                </w:p>
              </w:tc>
              <w:tc>
                <w:tcPr>
                  <w:tcW w:w="2292" w:type="dxa"/>
                  <w:tcBorders>
                    <w:top w:val="nil"/>
                    <w:left w:val="nil"/>
                    <w:bottom w:val="nil"/>
                    <w:right w:val="nil"/>
                  </w:tcBorders>
                  <w:shd w:val="clear" w:color="auto" w:fill="FFFFFF" w:themeFill="background1"/>
                </w:tcPr>
                <w:p w14:paraId="4B934E4E"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E5232A" w14:paraId="10545BE8"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1B14F86" w14:textId="274D2D19" w:rsidR="00E5232A" w:rsidRDefault="00E5232A" w:rsidP="00E5232A">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6A44A950" w14:textId="56C7D898" w:rsidR="00E5232A" w:rsidRDefault="00E5232A" w:rsidP="00E5232A">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6720468A" w14:textId="4BCD281E" w:rsidR="00E5232A" w:rsidRDefault="00E5232A" w:rsidP="00E5232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C3F0C39" w14:textId="4257258F" w:rsidR="00E5232A" w:rsidRDefault="00E5232A" w:rsidP="00E5232A">
                  <w:pPr>
                    <w:ind w:firstLineChars="0" w:firstLine="0"/>
                    <w:rPr>
                      <w:color w:val="000000" w:themeColor="text1"/>
                    </w:rPr>
                  </w:pPr>
                  <w:r>
                    <w:rPr>
                      <w:rFonts w:hint="eastAsia"/>
                      <w:color w:val="000000" w:themeColor="text1"/>
                    </w:rPr>
                    <w:t>String，</w:t>
                  </w:r>
                  <w:r w:rsidR="00F01BCA">
                    <w:rPr>
                      <w:rFonts w:hint="eastAsia"/>
                      <w:color w:val="000000" w:themeColor="text1"/>
                    </w:rPr>
                    <w:t>加水车</w:t>
                  </w:r>
                  <w:r>
                    <w:rPr>
                      <w:color w:val="000000" w:themeColor="text1"/>
                    </w:rPr>
                    <w:t>”</w:t>
                  </w:r>
                  <w:r>
                    <w:rPr>
                      <w:rFonts w:hint="eastAsia"/>
                    </w:rPr>
                    <w:t xml:space="preserve"> </w:t>
                  </w:r>
                  <w:proofErr w:type="spellStart"/>
                  <w:r>
                    <w:t>refiller</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79C4DCB7" w14:textId="57D770AC" w:rsidR="00E5232A" w:rsidRDefault="00E5232A" w:rsidP="00E5232A">
                  <w:pPr>
                    <w:ind w:firstLineChars="0" w:firstLine="0"/>
                    <w:rPr>
                      <w:color w:val="000000"/>
                    </w:rPr>
                  </w:pPr>
                  <w:proofErr w:type="spellStart"/>
                  <w:r>
                    <w:rPr>
                      <w:rFonts w:hint="eastAsia"/>
                      <w:color w:val="000000"/>
                    </w:rPr>
                    <w:t>RequestBody</w:t>
                  </w:r>
                  <w:proofErr w:type="spellEnd"/>
                </w:p>
              </w:tc>
            </w:tr>
            <w:tr w:rsidR="004F2BF1" w14:paraId="06F1D03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6144C9AE" w14:textId="77777777" w:rsidR="004F2BF1" w:rsidRDefault="004F2BF1" w:rsidP="00BD381D">
                  <w:pPr>
                    <w:ind w:firstLineChars="0" w:firstLine="0"/>
                  </w:pPr>
                  <w:r>
                    <w:rPr>
                      <w:rFonts w:hint="eastAsia"/>
                    </w:rPr>
                    <w:t>point</w:t>
                  </w:r>
                </w:p>
              </w:tc>
              <w:tc>
                <w:tcPr>
                  <w:tcW w:w="1134" w:type="dxa"/>
                  <w:tcBorders>
                    <w:top w:val="nil"/>
                    <w:left w:val="nil"/>
                    <w:bottom w:val="nil"/>
                    <w:right w:val="nil"/>
                  </w:tcBorders>
                  <w:shd w:val="clear" w:color="auto" w:fill="FFFFFF" w:themeFill="background1"/>
                </w:tcPr>
                <w:p w14:paraId="26FA0DED" w14:textId="77777777" w:rsidR="004F2BF1" w:rsidRDefault="004F2BF1" w:rsidP="00BD381D">
                  <w:pPr>
                    <w:ind w:firstLineChars="0" w:firstLine="0"/>
                    <w:rPr>
                      <w:color w:val="000000" w:themeColor="text1"/>
                    </w:rPr>
                  </w:pPr>
                  <w:r>
                    <w:rPr>
                      <w:rFonts w:hint="eastAsia"/>
                      <w:color w:val="000000" w:themeColor="text1"/>
                    </w:rPr>
                    <w:t>坐标点</w:t>
                  </w:r>
                </w:p>
              </w:tc>
              <w:tc>
                <w:tcPr>
                  <w:tcW w:w="709" w:type="dxa"/>
                  <w:tcBorders>
                    <w:top w:val="nil"/>
                    <w:left w:val="nil"/>
                    <w:bottom w:val="nil"/>
                    <w:right w:val="nil"/>
                  </w:tcBorders>
                  <w:shd w:val="clear" w:color="auto" w:fill="FFFFFF" w:themeFill="background1"/>
                </w:tcPr>
                <w:p w14:paraId="61F4FE49" w14:textId="00495E98" w:rsidR="004F2BF1" w:rsidRDefault="006B1BF5" w:rsidP="00BD381D">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0ECC1169" w14:textId="77777777" w:rsidR="004F2BF1" w:rsidRDefault="004F2BF1" w:rsidP="00BD381D">
                  <w:pPr>
                    <w:ind w:firstLineChars="0" w:firstLine="0"/>
                    <w:rPr>
                      <w:color w:val="000000" w:themeColor="text1"/>
                    </w:rPr>
                  </w:pPr>
                  <w:r>
                    <w:rPr>
                      <w:rFonts w:hint="eastAsia"/>
                      <w:color w:val="000000" w:themeColor="text1"/>
                    </w:rPr>
                    <w:t>对象，point</w:t>
                  </w:r>
                  <w:r>
                    <w:rPr>
                      <w:color w:val="000000" w:themeColor="text1"/>
                    </w:rPr>
                    <w:t>:</w:t>
                  </w:r>
                </w:p>
                <w:p w14:paraId="45C4A948" w14:textId="77777777" w:rsidR="004F2BF1" w:rsidRDefault="004F2BF1" w:rsidP="00BD381D">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xml:space="preserve">, z}, </w:t>
                  </w:r>
                </w:p>
              </w:tc>
              <w:tc>
                <w:tcPr>
                  <w:tcW w:w="2292" w:type="dxa"/>
                  <w:tcBorders>
                    <w:top w:val="nil"/>
                    <w:left w:val="nil"/>
                    <w:bottom w:val="nil"/>
                    <w:right w:val="nil"/>
                  </w:tcBorders>
                  <w:shd w:val="clear" w:color="auto" w:fill="FFFFFF" w:themeFill="background1"/>
                </w:tcPr>
                <w:p w14:paraId="249F1B94"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4F2BF1" w14:paraId="7C77DFF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05CE74FA" w14:textId="77777777" w:rsidR="004F2BF1" w:rsidRDefault="004F2BF1" w:rsidP="00BD381D">
                  <w:pPr>
                    <w:ind w:firstLineChars="0" w:firstLine="0"/>
                  </w:pPr>
                  <w:proofErr w:type="spellStart"/>
                  <w:r>
                    <w:rPr>
                      <w:rFonts w:hint="eastAsia"/>
                    </w:rPr>
                    <w:lastRenderedPageBreak/>
                    <w:t>filePath</w:t>
                  </w:r>
                  <w:proofErr w:type="spellEnd"/>
                </w:p>
              </w:tc>
              <w:tc>
                <w:tcPr>
                  <w:tcW w:w="1134" w:type="dxa"/>
                  <w:tcBorders>
                    <w:top w:val="nil"/>
                    <w:left w:val="nil"/>
                    <w:bottom w:val="nil"/>
                    <w:right w:val="nil"/>
                  </w:tcBorders>
                  <w:shd w:val="clear" w:color="auto" w:fill="FFFFFF" w:themeFill="background1"/>
                </w:tcPr>
                <w:p w14:paraId="5C6A52DE" w14:textId="77777777" w:rsidR="004F2BF1" w:rsidRDefault="004F2BF1" w:rsidP="00BD381D">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75F9E364" w14:textId="77777777" w:rsidR="004F2BF1" w:rsidRDefault="004F2BF1" w:rsidP="00BD381D">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0E955DE1" w14:textId="54AF6702" w:rsidR="004F2BF1" w:rsidRDefault="004F2BF1" w:rsidP="00BD381D">
                  <w:pPr>
                    <w:ind w:firstLineChars="0" w:firstLine="0"/>
                    <w:rPr>
                      <w:color w:val="000000" w:themeColor="text1"/>
                    </w:rPr>
                  </w:pPr>
                  <w:r>
                    <w:rPr>
                      <w:rFonts w:hint="eastAsia"/>
                      <w:color w:val="000000" w:themeColor="text1"/>
                    </w:rPr>
                    <w:t>加</w:t>
                  </w:r>
                  <w:r w:rsidR="00257F88">
                    <w:rPr>
                      <w:rFonts w:hint="eastAsia"/>
                      <w:color w:val="000000" w:themeColor="text1"/>
                    </w:rPr>
                    <w:t>水</w:t>
                  </w:r>
                  <w:r>
                    <w:rPr>
                      <w:rFonts w:hint="eastAsia"/>
                      <w:color w:val="000000" w:themeColor="text1"/>
                    </w:rPr>
                    <w:t>车采集数据文件路径，如果设置此项则忽略point参数</w:t>
                  </w:r>
                  <w:r w:rsidR="006B1BF5">
                    <w:rPr>
                      <w:rFonts w:hint="eastAsia"/>
                      <w:color w:val="000000" w:themeColor="text1"/>
                    </w:rPr>
                    <w:t>，与point至少一个非空</w:t>
                  </w:r>
                </w:p>
              </w:tc>
              <w:tc>
                <w:tcPr>
                  <w:tcW w:w="2292" w:type="dxa"/>
                  <w:tcBorders>
                    <w:top w:val="nil"/>
                    <w:left w:val="nil"/>
                    <w:bottom w:val="nil"/>
                    <w:right w:val="nil"/>
                  </w:tcBorders>
                  <w:shd w:val="clear" w:color="auto" w:fill="FFFFFF" w:themeFill="background1"/>
                </w:tcPr>
                <w:p w14:paraId="133F3F9B"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4F2BF1" w14:paraId="71AED28B"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DD90671" w14:textId="77777777" w:rsidR="004F2BF1" w:rsidRDefault="004F2BF1" w:rsidP="00BD381D">
                  <w:pPr>
                    <w:ind w:firstLineChars="0" w:firstLine="0"/>
                  </w:pPr>
                  <w:r>
                    <w:rPr>
                      <w:rFonts w:hint="eastAsia"/>
                    </w:rPr>
                    <w:t>length</w:t>
                  </w:r>
                </w:p>
              </w:tc>
              <w:tc>
                <w:tcPr>
                  <w:tcW w:w="1134" w:type="dxa"/>
                  <w:tcBorders>
                    <w:top w:val="nil"/>
                    <w:left w:val="nil"/>
                    <w:bottom w:val="nil"/>
                    <w:right w:val="nil"/>
                  </w:tcBorders>
                  <w:shd w:val="clear" w:color="auto" w:fill="FFFFFF" w:themeFill="background1"/>
                </w:tcPr>
                <w:p w14:paraId="29D8D792" w14:textId="77777777" w:rsidR="004F2BF1" w:rsidRDefault="004F2BF1" w:rsidP="00BD381D">
                  <w:pPr>
                    <w:ind w:firstLineChars="0" w:firstLine="0"/>
                    <w:rPr>
                      <w:color w:val="000000" w:themeColor="text1"/>
                    </w:rPr>
                  </w:pPr>
                  <w:r>
                    <w:rPr>
                      <w:rFonts w:hint="eastAsia"/>
                      <w:color w:val="000000" w:themeColor="text1"/>
                    </w:rPr>
                    <w:t>长度</w:t>
                  </w:r>
                </w:p>
              </w:tc>
              <w:tc>
                <w:tcPr>
                  <w:tcW w:w="709" w:type="dxa"/>
                  <w:tcBorders>
                    <w:top w:val="nil"/>
                    <w:left w:val="nil"/>
                    <w:bottom w:val="nil"/>
                    <w:right w:val="nil"/>
                  </w:tcBorders>
                  <w:shd w:val="clear" w:color="auto" w:fill="FFFFFF" w:themeFill="background1"/>
                </w:tcPr>
                <w:p w14:paraId="7ED2D08E"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897D397" w14:textId="77777777" w:rsidR="004F2BF1" w:rsidRDefault="004F2BF1" w:rsidP="00BD381D">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739D395E"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4F2BF1" w14:paraId="7C3C00EA"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5AD00107" w14:textId="77777777" w:rsidR="004F2BF1" w:rsidRDefault="004F2BF1" w:rsidP="00BD381D">
                  <w:pPr>
                    <w:ind w:firstLineChars="0" w:firstLine="0"/>
                  </w:pPr>
                  <w:r>
                    <w:rPr>
                      <w:rFonts w:hint="eastAsia"/>
                    </w:rPr>
                    <w:t>width</w:t>
                  </w:r>
                </w:p>
              </w:tc>
              <w:tc>
                <w:tcPr>
                  <w:tcW w:w="1134" w:type="dxa"/>
                  <w:tcBorders>
                    <w:top w:val="nil"/>
                    <w:left w:val="nil"/>
                    <w:bottom w:val="nil"/>
                    <w:right w:val="nil"/>
                  </w:tcBorders>
                  <w:shd w:val="clear" w:color="auto" w:fill="FFFFFF" w:themeFill="background1"/>
                </w:tcPr>
                <w:p w14:paraId="78C43DFC" w14:textId="77777777" w:rsidR="004F2BF1" w:rsidRDefault="004F2BF1" w:rsidP="00BD381D">
                  <w:pPr>
                    <w:ind w:firstLineChars="0" w:firstLine="0"/>
                    <w:rPr>
                      <w:color w:val="000000" w:themeColor="text1"/>
                    </w:rPr>
                  </w:pPr>
                  <w:r>
                    <w:rPr>
                      <w:rFonts w:hint="eastAsia"/>
                      <w:color w:val="000000" w:themeColor="text1"/>
                    </w:rPr>
                    <w:t>宽度</w:t>
                  </w:r>
                </w:p>
              </w:tc>
              <w:tc>
                <w:tcPr>
                  <w:tcW w:w="709" w:type="dxa"/>
                  <w:tcBorders>
                    <w:top w:val="nil"/>
                    <w:left w:val="nil"/>
                    <w:bottom w:val="nil"/>
                    <w:right w:val="nil"/>
                  </w:tcBorders>
                  <w:shd w:val="clear" w:color="auto" w:fill="FFFFFF" w:themeFill="background1"/>
                </w:tcPr>
                <w:p w14:paraId="1B8AE196"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9FD06D8" w14:textId="77777777" w:rsidR="004F2BF1" w:rsidRDefault="004F2BF1" w:rsidP="00BD381D">
                  <w:pPr>
                    <w:ind w:firstLineChars="0" w:firstLine="0"/>
                    <w:rPr>
                      <w:color w:val="000000" w:themeColor="text1"/>
                    </w:rPr>
                  </w:pPr>
                  <w:r>
                    <w:rPr>
                      <w:rFonts w:hint="eastAsia"/>
                      <w:color w:val="000000" w:themeColor="text1"/>
                    </w:rPr>
                    <w:t>float</w:t>
                  </w:r>
                </w:p>
              </w:tc>
              <w:tc>
                <w:tcPr>
                  <w:tcW w:w="2292" w:type="dxa"/>
                  <w:tcBorders>
                    <w:top w:val="nil"/>
                    <w:left w:val="nil"/>
                    <w:bottom w:val="nil"/>
                    <w:right w:val="nil"/>
                  </w:tcBorders>
                  <w:shd w:val="clear" w:color="auto" w:fill="FFFFFF" w:themeFill="background1"/>
                </w:tcPr>
                <w:p w14:paraId="3AFC4DA8" w14:textId="77777777" w:rsidR="004F2BF1" w:rsidRDefault="004F2BF1" w:rsidP="00BD381D">
                  <w:pPr>
                    <w:ind w:firstLineChars="0" w:firstLine="0"/>
                    <w:rPr>
                      <w:color w:val="000000"/>
                    </w:rPr>
                  </w:pPr>
                  <w:proofErr w:type="spellStart"/>
                  <w:r>
                    <w:rPr>
                      <w:rFonts w:hint="eastAsia"/>
                      <w:color w:val="000000"/>
                    </w:rPr>
                    <w:t>RequestBody</w:t>
                  </w:r>
                  <w:proofErr w:type="spellEnd"/>
                </w:p>
              </w:tc>
            </w:tr>
          </w:tbl>
          <w:p w14:paraId="56C6111A" w14:textId="77777777" w:rsidR="004F2BF1" w:rsidRDefault="004F2BF1" w:rsidP="00BD381D">
            <w:pPr>
              <w:ind w:firstLineChars="0" w:firstLine="0"/>
            </w:pPr>
          </w:p>
        </w:tc>
      </w:tr>
      <w:tr w:rsidR="004F2BF1" w14:paraId="5FF8E2CB" w14:textId="77777777" w:rsidTr="00BD381D">
        <w:tc>
          <w:tcPr>
            <w:tcW w:w="1985" w:type="dxa"/>
          </w:tcPr>
          <w:p w14:paraId="7943CAEB" w14:textId="77777777" w:rsidR="004F2BF1" w:rsidRDefault="004F2BF1" w:rsidP="00BD381D">
            <w:pPr>
              <w:ind w:firstLineChars="0" w:firstLine="0"/>
            </w:pPr>
            <w:r>
              <w:rPr>
                <w:rFonts w:hint="eastAsia"/>
              </w:rPr>
              <w:lastRenderedPageBreak/>
              <w:t>返回值</w:t>
            </w:r>
          </w:p>
        </w:tc>
        <w:tc>
          <w:tcPr>
            <w:tcW w:w="5891" w:type="dxa"/>
          </w:tcPr>
          <w:p w14:paraId="38CC98E6" w14:textId="77777777" w:rsidR="004F2BF1" w:rsidRDefault="004F2BF1" w:rsidP="00BD381D">
            <w:pPr>
              <w:ind w:firstLineChars="0" w:firstLine="0"/>
            </w:pPr>
            <w:r>
              <w:t>{</w:t>
            </w:r>
          </w:p>
          <w:p w14:paraId="1C128F64" w14:textId="77777777" w:rsidR="004F2BF1" w:rsidRDefault="004F2BF1" w:rsidP="00BD381D">
            <w:pPr>
              <w:ind w:firstLineChars="0" w:firstLine="0"/>
            </w:pPr>
            <w:r>
              <w:t>code: 200,</w:t>
            </w:r>
          </w:p>
          <w:p w14:paraId="3EF83AE0" w14:textId="77777777" w:rsidR="00B64020" w:rsidRDefault="004F2BF1" w:rsidP="00B64020">
            <w:pPr>
              <w:ind w:firstLineChars="0" w:firstLine="0"/>
            </w:pPr>
            <w:r>
              <w:t>message: “”</w:t>
            </w:r>
            <w:r w:rsidR="00B64020">
              <w:t>,</w:t>
            </w:r>
          </w:p>
          <w:p w14:paraId="0F13AF05" w14:textId="5674D0B5" w:rsidR="004F2BF1" w:rsidRDefault="00B64020" w:rsidP="00BD381D">
            <w:pPr>
              <w:ind w:firstLineChars="0" w:firstLine="0"/>
            </w:pPr>
            <w:r>
              <w:rPr>
                <w:rFonts w:hint="eastAsia"/>
              </w:rPr>
              <w:t>d</w:t>
            </w:r>
            <w:r>
              <w:t>ata: id</w:t>
            </w:r>
          </w:p>
          <w:p w14:paraId="012E156F" w14:textId="77777777" w:rsidR="004F2BF1" w:rsidRDefault="004F2BF1" w:rsidP="00BD381D">
            <w:pPr>
              <w:ind w:firstLineChars="0" w:firstLine="0"/>
            </w:pPr>
            <w:r>
              <w:rPr>
                <w:rFonts w:hint="eastAsia"/>
              </w:rPr>
              <w:t>}</w:t>
            </w:r>
          </w:p>
        </w:tc>
      </w:tr>
    </w:tbl>
    <w:p w14:paraId="6A216AAC" w14:textId="20408B35" w:rsidR="004F2BF1" w:rsidRDefault="004F2BF1" w:rsidP="004F2BF1">
      <w:pPr>
        <w:pStyle w:val="3"/>
        <w:numPr>
          <w:ilvl w:val="3"/>
          <w:numId w:val="1"/>
        </w:numPr>
        <w:ind w:firstLineChars="0"/>
      </w:pPr>
      <w:r>
        <w:rPr>
          <w:rFonts w:hint="eastAsia"/>
        </w:rPr>
        <w:t>设置加水点</w:t>
      </w:r>
    </w:p>
    <w:tbl>
      <w:tblPr>
        <w:tblStyle w:val="aa"/>
        <w:tblW w:w="7876" w:type="dxa"/>
        <w:tblInd w:w="420" w:type="dxa"/>
        <w:tblLayout w:type="fixed"/>
        <w:tblLook w:val="04A0" w:firstRow="1" w:lastRow="0" w:firstColumn="1" w:lastColumn="0" w:noHBand="0" w:noVBand="1"/>
      </w:tblPr>
      <w:tblGrid>
        <w:gridCol w:w="1985"/>
        <w:gridCol w:w="5891"/>
      </w:tblGrid>
      <w:tr w:rsidR="004F2BF1" w14:paraId="1C56F0D0" w14:textId="77777777" w:rsidTr="00BD381D">
        <w:tc>
          <w:tcPr>
            <w:tcW w:w="1985" w:type="dxa"/>
            <w:shd w:val="clear" w:color="auto" w:fill="BFBFBF" w:themeFill="background1" w:themeFillShade="BF"/>
          </w:tcPr>
          <w:p w14:paraId="1F06477D" w14:textId="77777777" w:rsidR="004F2BF1" w:rsidRDefault="004F2BF1" w:rsidP="00BD381D">
            <w:pPr>
              <w:ind w:firstLineChars="0" w:firstLine="0"/>
            </w:pPr>
            <w:r>
              <w:rPr>
                <w:rFonts w:hint="eastAsia"/>
              </w:rPr>
              <w:t>接口名称</w:t>
            </w:r>
          </w:p>
        </w:tc>
        <w:tc>
          <w:tcPr>
            <w:tcW w:w="5891" w:type="dxa"/>
            <w:shd w:val="clear" w:color="auto" w:fill="BFBFBF" w:themeFill="background1" w:themeFillShade="BF"/>
          </w:tcPr>
          <w:p w14:paraId="4EF15BAE" w14:textId="1A289B47" w:rsidR="004F2BF1" w:rsidRDefault="004F2BF1" w:rsidP="00BD381D">
            <w:pPr>
              <w:ind w:firstLineChars="0" w:firstLine="0"/>
            </w:pPr>
            <w:r>
              <w:rPr>
                <w:rFonts w:hint="eastAsia"/>
              </w:rPr>
              <w:t>设置加水点(</w:t>
            </w:r>
            <w:proofErr w:type="spellStart"/>
            <w:r>
              <w:t>setRe</w:t>
            </w:r>
            <w:r w:rsidR="00EB51A8">
              <w:rPr>
                <w:rFonts w:hint="eastAsia"/>
              </w:rPr>
              <w:t>fill</w:t>
            </w:r>
            <w:r>
              <w:t>Spot</w:t>
            </w:r>
            <w:proofErr w:type="spellEnd"/>
            <w:r>
              <w:t>)</w:t>
            </w:r>
          </w:p>
        </w:tc>
      </w:tr>
      <w:tr w:rsidR="0058085C" w14:paraId="44CA5170" w14:textId="77777777" w:rsidTr="00BD381D">
        <w:tc>
          <w:tcPr>
            <w:tcW w:w="1985" w:type="dxa"/>
          </w:tcPr>
          <w:p w14:paraId="4E6123CB" w14:textId="77777777" w:rsidR="0058085C" w:rsidRDefault="0058085C" w:rsidP="0058085C">
            <w:pPr>
              <w:ind w:firstLineChars="0" w:firstLine="0"/>
            </w:pPr>
            <w:proofErr w:type="spellStart"/>
            <w:r>
              <w:rPr>
                <w:rFonts w:hint="eastAsia"/>
              </w:rPr>
              <w:t>url</w:t>
            </w:r>
            <w:proofErr w:type="spellEnd"/>
          </w:p>
        </w:tc>
        <w:tc>
          <w:tcPr>
            <w:tcW w:w="5891" w:type="dxa"/>
          </w:tcPr>
          <w:p w14:paraId="7FA7007A" w14:textId="4CCB44F1" w:rsidR="0058085C" w:rsidRDefault="0058085C" w:rsidP="0058085C">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653172">
              <w:t>re</w:t>
            </w:r>
            <w:r w:rsidR="00653172">
              <w:rPr>
                <w:rFonts w:hint="eastAsia"/>
              </w:rPr>
              <w:t>fill</w:t>
            </w:r>
            <w:r w:rsidR="00653172">
              <w:t>Spot</w:t>
            </w:r>
            <w:proofErr w:type="spellEnd"/>
          </w:p>
        </w:tc>
      </w:tr>
      <w:tr w:rsidR="004F2BF1" w14:paraId="2A417221" w14:textId="77777777" w:rsidTr="00BD381D">
        <w:tc>
          <w:tcPr>
            <w:tcW w:w="1985" w:type="dxa"/>
          </w:tcPr>
          <w:p w14:paraId="20A31F1D" w14:textId="77777777" w:rsidR="004F2BF1" w:rsidRDefault="004F2BF1" w:rsidP="00BD381D">
            <w:pPr>
              <w:ind w:firstLineChars="0" w:firstLine="0"/>
            </w:pPr>
            <w:r>
              <w:rPr>
                <w:rFonts w:hint="eastAsia"/>
              </w:rPr>
              <w:t>方法</w:t>
            </w:r>
          </w:p>
        </w:tc>
        <w:tc>
          <w:tcPr>
            <w:tcW w:w="5891" w:type="dxa"/>
          </w:tcPr>
          <w:p w14:paraId="2CED64D1" w14:textId="77777777" w:rsidR="004F2BF1" w:rsidRDefault="004F2BF1" w:rsidP="00BD381D">
            <w:pPr>
              <w:ind w:firstLineChars="0" w:firstLine="0"/>
            </w:pPr>
            <w:r>
              <w:t>put</w:t>
            </w:r>
          </w:p>
        </w:tc>
      </w:tr>
      <w:tr w:rsidR="004F2BF1" w14:paraId="680EE382" w14:textId="77777777" w:rsidTr="00BD381D">
        <w:tc>
          <w:tcPr>
            <w:tcW w:w="1985" w:type="dxa"/>
          </w:tcPr>
          <w:p w14:paraId="2BC42B6A" w14:textId="77777777" w:rsidR="004F2BF1" w:rsidRDefault="004F2BF1"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4F2BF1" w:rsidRPr="008A1438" w14:paraId="5EE17E3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FC249AB" w14:textId="77777777" w:rsidR="004F2BF1" w:rsidRPr="008A1438" w:rsidRDefault="004F2BF1"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B90D585" w14:textId="77777777" w:rsidR="004F2BF1" w:rsidRPr="008A1438" w:rsidRDefault="004F2BF1" w:rsidP="00BD381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E5C5C8E" w14:textId="77777777" w:rsidR="004F2BF1" w:rsidRPr="008A1438" w:rsidRDefault="004F2BF1" w:rsidP="00BD381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8579C90" w14:textId="77777777" w:rsidR="004F2BF1" w:rsidRPr="008A1438" w:rsidRDefault="004F2BF1" w:rsidP="00BD381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41E0639" w14:textId="77777777" w:rsidR="004F2BF1" w:rsidRPr="008A1438" w:rsidRDefault="004F2BF1" w:rsidP="00BD381D">
                  <w:pPr>
                    <w:ind w:firstLineChars="0" w:firstLine="0"/>
                    <w:rPr>
                      <w:color w:val="000000" w:themeColor="text1"/>
                    </w:rPr>
                  </w:pPr>
                  <w:r w:rsidRPr="008A1438">
                    <w:rPr>
                      <w:rFonts w:hint="eastAsia"/>
                      <w:color w:val="000000" w:themeColor="text1"/>
                    </w:rPr>
                    <w:t>参数形式</w:t>
                  </w:r>
                </w:p>
              </w:tc>
            </w:tr>
            <w:tr w:rsidR="004F2BF1" w14:paraId="1EB0AE10"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0BB4D995" w14:textId="77777777" w:rsidR="004F2BF1" w:rsidRDefault="004F2BF1"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40BE06D" w14:textId="77777777" w:rsidR="004F2BF1" w:rsidRDefault="004F2BF1" w:rsidP="00BD381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6AD9162"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BAF4A00" w14:textId="77777777" w:rsidR="004F2BF1" w:rsidRDefault="004F2BF1" w:rsidP="00BD381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EB69CF8"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4F2BF1" w14:paraId="102AA2C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B1258BA" w14:textId="77777777" w:rsidR="004F2BF1" w:rsidRDefault="004F2BF1" w:rsidP="00BD381D">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09E2CB43" w14:textId="0348AE56" w:rsidR="004F2BF1" w:rsidRDefault="002E21BD" w:rsidP="00BD381D">
                  <w:pPr>
                    <w:ind w:firstLineChars="0" w:firstLine="0"/>
                    <w:rPr>
                      <w:color w:val="000000" w:themeColor="text1"/>
                    </w:rPr>
                  </w:pPr>
                  <w:r>
                    <w:rPr>
                      <w:rFonts w:hint="eastAsia"/>
                      <w:color w:val="000000" w:themeColor="text1"/>
                    </w:rPr>
                    <w:t>加水站</w:t>
                  </w:r>
                  <w:r w:rsidR="004F2BF1">
                    <w:rPr>
                      <w:rFonts w:hint="eastAsia"/>
                      <w:color w:val="000000" w:themeColor="text1"/>
                    </w:rPr>
                    <w:t>编号</w:t>
                  </w:r>
                </w:p>
              </w:tc>
              <w:tc>
                <w:tcPr>
                  <w:tcW w:w="709" w:type="dxa"/>
                  <w:tcBorders>
                    <w:top w:val="nil"/>
                    <w:left w:val="nil"/>
                    <w:bottom w:val="nil"/>
                    <w:right w:val="nil"/>
                  </w:tcBorders>
                  <w:shd w:val="clear" w:color="auto" w:fill="FFFFFF" w:themeFill="background1"/>
                </w:tcPr>
                <w:p w14:paraId="5C9C8E33" w14:textId="77777777" w:rsidR="004F2BF1" w:rsidRDefault="004F2BF1" w:rsidP="00BD381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D081197" w14:textId="35421D70" w:rsidR="004F2BF1" w:rsidRDefault="004F2BF1" w:rsidP="00BD381D">
                  <w:pPr>
                    <w:ind w:firstLineChars="0" w:firstLine="0"/>
                    <w:rPr>
                      <w:color w:val="000000" w:themeColor="text1"/>
                    </w:rPr>
                  </w:pPr>
                  <w:r>
                    <w:rPr>
                      <w:color w:val="000000" w:themeColor="text1"/>
                    </w:rPr>
                    <w:t xml:space="preserve">Int, </w:t>
                  </w:r>
                  <w:r>
                    <w:rPr>
                      <w:rFonts w:hint="eastAsia"/>
                      <w:color w:val="000000" w:themeColor="text1"/>
                    </w:rPr>
                    <w:t>加</w:t>
                  </w:r>
                  <w:r w:rsidR="00685336">
                    <w:rPr>
                      <w:rFonts w:hint="eastAsia"/>
                      <w:color w:val="000000" w:themeColor="text1"/>
                    </w:rPr>
                    <w:t>水</w:t>
                  </w:r>
                  <w:r>
                    <w:rPr>
                      <w:rFonts w:hint="eastAsia"/>
                      <w:color w:val="000000" w:themeColor="text1"/>
                    </w:rPr>
                    <w:t>站编号</w:t>
                  </w:r>
                </w:p>
              </w:tc>
              <w:tc>
                <w:tcPr>
                  <w:tcW w:w="2292" w:type="dxa"/>
                  <w:tcBorders>
                    <w:top w:val="nil"/>
                    <w:left w:val="nil"/>
                    <w:bottom w:val="nil"/>
                    <w:right w:val="nil"/>
                  </w:tcBorders>
                  <w:shd w:val="clear" w:color="auto" w:fill="FFFFFF" w:themeFill="background1"/>
                </w:tcPr>
                <w:p w14:paraId="3997D09B" w14:textId="77777777" w:rsidR="004F2BF1" w:rsidRDefault="004F2BF1" w:rsidP="00BD381D">
                  <w:pPr>
                    <w:ind w:firstLineChars="0" w:firstLine="0"/>
                    <w:rPr>
                      <w:color w:val="000000"/>
                    </w:rPr>
                  </w:pPr>
                  <w:proofErr w:type="spellStart"/>
                  <w:r>
                    <w:rPr>
                      <w:rFonts w:hint="eastAsia"/>
                      <w:color w:val="000000"/>
                    </w:rPr>
                    <w:t>RequestBody</w:t>
                  </w:r>
                  <w:proofErr w:type="spellEnd"/>
                </w:p>
              </w:tc>
            </w:tr>
            <w:tr w:rsidR="00A17360" w14:paraId="49984AE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0A34F2BB" w14:textId="2BC02500" w:rsidR="00A17360" w:rsidRDefault="00A17360" w:rsidP="00A17360">
                  <w:pPr>
                    <w:ind w:firstLineChars="0" w:firstLine="0"/>
                  </w:pPr>
                  <w:commentRangeStart w:id="102"/>
                  <w:proofErr w:type="spellStart"/>
                  <w:r>
                    <w:t>spotId</w:t>
                  </w:r>
                  <w:commentRangeEnd w:id="102"/>
                  <w:proofErr w:type="spellEnd"/>
                  <w:r w:rsidR="006E2836">
                    <w:rPr>
                      <w:rStyle w:val="af4"/>
                    </w:rPr>
                    <w:commentReference w:id="102"/>
                  </w:r>
                </w:p>
              </w:tc>
              <w:tc>
                <w:tcPr>
                  <w:tcW w:w="1134" w:type="dxa"/>
                  <w:tcBorders>
                    <w:top w:val="nil"/>
                    <w:left w:val="nil"/>
                    <w:bottom w:val="nil"/>
                    <w:right w:val="nil"/>
                  </w:tcBorders>
                  <w:shd w:val="clear" w:color="auto" w:fill="FFFFFF" w:themeFill="background1"/>
                </w:tcPr>
                <w:p w14:paraId="2C5093AD" w14:textId="0285CAC1" w:rsidR="00A17360" w:rsidRDefault="00A17360" w:rsidP="00A17360">
                  <w:pPr>
                    <w:ind w:firstLineChars="0" w:firstLine="0"/>
                    <w:rPr>
                      <w:color w:val="000000" w:themeColor="text1"/>
                    </w:rPr>
                  </w:pPr>
                  <w:r>
                    <w:rPr>
                      <w:rFonts w:hint="eastAsia"/>
                      <w:color w:val="000000" w:themeColor="text1"/>
                    </w:rPr>
                    <w:t>加水点</w:t>
                  </w:r>
                  <w:r>
                    <w:rPr>
                      <w:color w:val="000000" w:themeColor="text1"/>
                    </w:rPr>
                    <w:t>ID</w:t>
                  </w:r>
                </w:p>
              </w:tc>
              <w:tc>
                <w:tcPr>
                  <w:tcW w:w="709" w:type="dxa"/>
                  <w:tcBorders>
                    <w:top w:val="nil"/>
                    <w:left w:val="nil"/>
                    <w:bottom w:val="nil"/>
                    <w:right w:val="nil"/>
                  </w:tcBorders>
                  <w:shd w:val="clear" w:color="auto" w:fill="FFFFFF" w:themeFill="background1"/>
                </w:tcPr>
                <w:p w14:paraId="2A3E1FFA" w14:textId="26EE4F45"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C5D8247" w14:textId="1F63DFA3" w:rsidR="00A17360" w:rsidRDefault="00A17360" w:rsidP="00A17360">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1A5BAA13" w14:textId="55873453"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79ACB3BD"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3A3566CE" w14:textId="66FC6B6D" w:rsidR="00A17360" w:rsidRDefault="00A17360" w:rsidP="00A17360">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2DB5CF5E" w14:textId="7CB22D87" w:rsidR="00A17360" w:rsidRDefault="00A17360" w:rsidP="00A17360">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32E11D85" w14:textId="5A899AB0" w:rsidR="00A17360" w:rsidRDefault="00A17360" w:rsidP="00A17360">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1363F07" w14:textId="2EDA77C9" w:rsidR="00A17360" w:rsidRDefault="00A17360" w:rsidP="00A17360">
                  <w:pPr>
                    <w:ind w:firstLineChars="0" w:firstLine="0"/>
                    <w:rPr>
                      <w:color w:val="000000" w:themeColor="text1"/>
                    </w:rPr>
                  </w:pPr>
                  <w:r>
                    <w:rPr>
                      <w:rFonts w:hint="eastAsia"/>
                      <w:color w:val="000000" w:themeColor="text1"/>
                    </w:rPr>
                    <w:t>String，加水点</w:t>
                  </w:r>
                  <w:r>
                    <w:rPr>
                      <w:color w:val="000000" w:themeColor="text1"/>
                    </w:rPr>
                    <w:t>”</w:t>
                  </w:r>
                  <w:r>
                    <w:rPr>
                      <w:rFonts w:hint="eastAsia"/>
                    </w:rPr>
                    <w:t xml:space="preserve"> </w:t>
                  </w:r>
                  <w:proofErr w:type="spellStart"/>
                  <w:r>
                    <w:t>refillSpot</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191C9C81" w14:textId="5FF7E7CE"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E95D650"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EB459CE" w14:textId="77777777" w:rsidR="00A17360" w:rsidRDefault="00A17360" w:rsidP="00A17360">
                  <w:pPr>
                    <w:ind w:firstLineChars="0" w:firstLine="0"/>
                  </w:pPr>
                  <w:r>
                    <w:rPr>
                      <w:rFonts w:hint="eastAsia"/>
                    </w:rPr>
                    <w:t>spot</w:t>
                  </w:r>
                </w:p>
              </w:tc>
              <w:tc>
                <w:tcPr>
                  <w:tcW w:w="1134" w:type="dxa"/>
                  <w:tcBorders>
                    <w:top w:val="nil"/>
                    <w:left w:val="nil"/>
                    <w:bottom w:val="nil"/>
                    <w:right w:val="nil"/>
                  </w:tcBorders>
                  <w:shd w:val="clear" w:color="auto" w:fill="FFFFFF" w:themeFill="background1"/>
                </w:tcPr>
                <w:p w14:paraId="77E60AAD" w14:textId="77777777" w:rsidR="00A17360" w:rsidRDefault="00A17360" w:rsidP="00A17360">
                  <w:pPr>
                    <w:ind w:firstLineChars="0" w:firstLine="0"/>
                    <w:rPr>
                      <w:color w:val="000000" w:themeColor="text1"/>
                    </w:rPr>
                  </w:pPr>
                  <w:r>
                    <w:rPr>
                      <w:rFonts w:hint="eastAsia"/>
                      <w:color w:val="000000" w:themeColor="text1"/>
                    </w:rPr>
                    <w:t>坐标点及其横摆角</w:t>
                  </w:r>
                </w:p>
              </w:tc>
              <w:tc>
                <w:tcPr>
                  <w:tcW w:w="709" w:type="dxa"/>
                  <w:tcBorders>
                    <w:top w:val="nil"/>
                    <w:left w:val="nil"/>
                    <w:bottom w:val="nil"/>
                    <w:right w:val="nil"/>
                  </w:tcBorders>
                  <w:shd w:val="clear" w:color="auto" w:fill="FFFFFF" w:themeFill="background1"/>
                </w:tcPr>
                <w:p w14:paraId="4F347CB1" w14:textId="3C80691C"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2BA0773B" w14:textId="77777777" w:rsidR="00A17360" w:rsidRDefault="00A17360" w:rsidP="00A17360">
                  <w:pPr>
                    <w:ind w:firstLineChars="0" w:firstLine="0"/>
                    <w:rPr>
                      <w:color w:val="000000" w:themeColor="text1"/>
                    </w:rPr>
                  </w:pPr>
                  <w:r>
                    <w:rPr>
                      <w:rFonts w:hint="eastAsia"/>
                      <w:color w:val="000000" w:themeColor="text1"/>
                    </w:rPr>
                    <w:t>对象，spot</w:t>
                  </w:r>
                  <w:r>
                    <w:rPr>
                      <w:color w:val="000000" w:themeColor="text1"/>
                    </w:rPr>
                    <w:t>:</w:t>
                  </w:r>
                </w:p>
                <w:p w14:paraId="460ADF9C" w14:textId="77777777" w:rsidR="00A17360" w:rsidRDefault="00A17360" w:rsidP="00A17360">
                  <w:pPr>
                    <w:ind w:firstLineChars="0" w:firstLine="0"/>
                    <w:rPr>
                      <w:color w:val="000000" w:themeColor="text1"/>
                    </w:rPr>
                  </w:pPr>
                  <w:r>
                    <w:rPr>
                      <w:color w:val="000000" w:themeColor="text1"/>
                    </w:rPr>
                    <w:t>{x</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 z</w:t>
                  </w:r>
                  <w:r>
                    <w:rPr>
                      <w:rFonts w:hint="eastAsia"/>
                      <w:color w:val="000000" w:themeColor="text1"/>
                    </w:rPr>
                    <w:t>,</w:t>
                  </w:r>
                  <w:r>
                    <w:rPr>
                      <w:color w:val="000000" w:themeColor="text1"/>
                    </w:rPr>
                    <w:t xml:space="preserve"> </w:t>
                  </w:r>
                  <w:proofErr w:type="spellStart"/>
                  <w:r>
                    <w:rPr>
                      <w:color w:val="000000" w:themeColor="text1"/>
                    </w:rPr>
                    <w:t>yawAngle</w:t>
                  </w:r>
                  <w:proofErr w:type="spellEnd"/>
                  <w:r>
                    <w:rPr>
                      <w:color w:val="000000" w:themeColor="text1"/>
                    </w:rPr>
                    <w:t xml:space="preserve">}, </w:t>
                  </w:r>
                </w:p>
              </w:tc>
              <w:tc>
                <w:tcPr>
                  <w:tcW w:w="2292" w:type="dxa"/>
                  <w:tcBorders>
                    <w:top w:val="nil"/>
                    <w:left w:val="nil"/>
                    <w:bottom w:val="nil"/>
                    <w:right w:val="nil"/>
                  </w:tcBorders>
                  <w:shd w:val="clear" w:color="auto" w:fill="FFFFFF" w:themeFill="background1"/>
                </w:tcPr>
                <w:p w14:paraId="2A3140F6" w14:textId="77777777" w:rsidR="00A17360" w:rsidRDefault="00A17360" w:rsidP="00A17360">
                  <w:pPr>
                    <w:ind w:firstLineChars="0" w:firstLine="0"/>
                    <w:rPr>
                      <w:color w:val="000000"/>
                    </w:rPr>
                  </w:pPr>
                  <w:proofErr w:type="spellStart"/>
                  <w:r>
                    <w:rPr>
                      <w:rFonts w:hint="eastAsia"/>
                      <w:color w:val="000000"/>
                    </w:rPr>
                    <w:t>RequestBody</w:t>
                  </w:r>
                  <w:proofErr w:type="spellEnd"/>
                </w:p>
              </w:tc>
            </w:tr>
            <w:tr w:rsidR="00A17360" w14:paraId="3B46B89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154B96B4" w14:textId="77777777" w:rsidR="00A17360" w:rsidRDefault="00A17360" w:rsidP="00A17360">
                  <w:pPr>
                    <w:ind w:firstLineChars="0" w:firstLine="0"/>
                  </w:pPr>
                  <w:proofErr w:type="spellStart"/>
                  <w:r>
                    <w:rPr>
                      <w:rFonts w:hint="eastAsia"/>
                    </w:rPr>
                    <w:t>filePath</w:t>
                  </w:r>
                  <w:proofErr w:type="spellEnd"/>
                </w:p>
              </w:tc>
              <w:tc>
                <w:tcPr>
                  <w:tcW w:w="1134" w:type="dxa"/>
                  <w:tcBorders>
                    <w:top w:val="nil"/>
                    <w:left w:val="nil"/>
                    <w:bottom w:val="nil"/>
                    <w:right w:val="nil"/>
                  </w:tcBorders>
                  <w:shd w:val="clear" w:color="auto" w:fill="FFFFFF" w:themeFill="background1"/>
                </w:tcPr>
                <w:p w14:paraId="0FE1307D" w14:textId="77777777" w:rsidR="00A17360" w:rsidRDefault="00A17360" w:rsidP="00A17360">
                  <w:pPr>
                    <w:ind w:firstLineChars="0" w:firstLine="0"/>
                    <w:rPr>
                      <w:color w:val="000000" w:themeColor="text1"/>
                    </w:rPr>
                  </w:pPr>
                  <w:r>
                    <w:rPr>
                      <w:rFonts w:hint="eastAsia"/>
                      <w:color w:val="000000" w:themeColor="text1"/>
                    </w:rPr>
                    <w:t>文件路径</w:t>
                  </w:r>
                </w:p>
              </w:tc>
              <w:tc>
                <w:tcPr>
                  <w:tcW w:w="709" w:type="dxa"/>
                  <w:tcBorders>
                    <w:top w:val="nil"/>
                    <w:left w:val="nil"/>
                    <w:bottom w:val="nil"/>
                    <w:right w:val="nil"/>
                  </w:tcBorders>
                  <w:shd w:val="clear" w:color="auto" w:fill="FFFFFF" w:themeFill="background1"/>
                </w:tcPr>
                <w:p w14:paraId="4D0DEE9F" w14:textId="77777777" w:rsidR="00A17360" w:rsidRDefault="00A17360" w:rsidP="00A17360">
                  <w:pPr>
                    <w:ind w:firstLineChars="0" w:firstLine="0"/>
                    <w:rPr>
                      <w:color w:val="000000"/>
                    </w:rPr>
                  </w:pPr>
                  <w:r>
                    <w:rPr>
                      <w:rFonts w:hint="eastAsia"/>
                      <w:color w:val="000000"/>
                    </w:rPr>
                    <w:t>否</w:t>
                  </w:r>
                </w:p>
              </w:tc>
              <w:tc>
                <w:tcPr>
                  <w:tcW w:w="1559" w:type="dxa"/>
                  <w:tcBorders>
                    <w:top w:val="nil"/>
                    <w:left w:val="nil"/>
                    <w:bottom w:val="nil"/>
                    <w:right w:val="nil"/>
                  </w:tcBorders>
                  <w:shd w:val="clear" w:color="auto" w:fill="FFFFFF" w:themeFill="background1"/>
                </w:tcPr>
                <w:p w14:paraId="2A8820FB" w14:textId="1ED853DB" w:rsidR="00A17360" w:rsidRDefault="00A17360" w:rsidP="00A17360">
                  <w:pPr>
                    <w:ind w:firstLineChars="0" w:firstLine="0"/>
                    <w:rPr>
                      <w:color w:val="000000" w:themeColor="text1"/>
                    </w:rPr>
                  </w:pPr>
                  <w:r>
                    <w:rPr>
                      <w:rFonts w:hint="eastAsia"/>
                      <w:color w:val="000000" w:themeColor="text1"/>
                    </w:rPr>
                    <w:t>加水点采集数据文件路径，如果设置此项则忽略spot参数</w:t>
                  </w:r>
                </w:p>
              </w:tc>
              <w:tc>
                <w:tcPr>
                  <w:tcW w:w="2292" w:type="dxa"/>
                  <w:tcBorders>
                    <w:top w:val="nil"/>
                    <w:left w:val="nil"/>
                    <w:bottom w:val="nil"/>
                    <w:right w:val="nil"/>
                  </w:tcBorders>
                  <w:shd w:val="clear" w:color="auto" w:fill="FFFFFF" w:themeFill="background1"/>
                </w:tcPr>
                <w:p w14:paraId="43660125" w14:textId="77777777" w:rsidR="00A17360" w:rsidRDefault="00A17360" w:rsidP="00A17360">
                  <w:pPr>
                    <w:ind w:firstLineChars="0" w:firstLine="0"/>
                    <w:rPr>
                      <w:color w:val="000000"/>
                    </w:rPr>
                  </w:pPr>
                  <w:proofErr w:type="spellStart"/>
                  <w:r>
                    <w:rPr>
                      <w:rFonts w:hint="eastAsia"/>
                      <w:color w:val="000000"/>
                    </w:rPr>
                    <w:t>RequestBody</w:t>
                  </w:r>
                  <w:proofErr w:type="spellEnd"/>
                </w:p>
              </w:tc>
            </w:tr>
          </w:tbl>
          <w:p w14:paraId="23254683" w14:textId="77777777" w:rsidR="004F2BF1" w:rsidRDefault="004F2BF1" w:rsidP="00BD381D">
            <w:pPr>
              <w:ind w:firstLineChars="0" w:firstLine="0"/>
            </w:pPr>
          </w:p>
        </w:tc>
      </w:tr>
      <w:tr w:rsidR="004F2BF1" w14:paraId="65AFE7C9" w14:textId="77777777" w:rsidTr="00BD381D">
        <w:tc>
          <w:tcPr>
            <w:tcW w:w="1985" w:type="dxa"/>
          </w:tcPr>
          <w:p w14:paraId="1E3ADCDA" w14:textId="77777777" w:rsidR="004F2BF1" w:rsidRDefault="004F2BF1" w:rsidP="00BD381D">
            <w:pPr>
              <w:ind w:firstLineChars="0" w:firstLine="0"/>
            </w:pPr>
            <w:r>
              <w:rPr>
                <w:rFonts w:hint="eastAsia"/>
              </w:rPr>
              <w:t>返回值</w:t>
            </w:r>
          </w:p>
        </w:tc>
        <w:tc>
          <w:tcPr>
            <w:tcW w:w="5891" w:type="dxa"/>
          </w:tcPr>
          <w:p w14:paraId="53375CE1" w14:textId="77777777" w:rsidR="004F2BF1" w:rsidRDefault="004F2BF1" w:rsidP="00BD381D">
            <w:pPr>
              <w:ind w:firstLineChars="0" w:firstLine="0"/>
            </w:pPr>
            <w:r>
              <w:t>{</w:t>
            </w:r>
          </w:p>
          <w:p w14:paraId="0DF2FABC" w14:textId="77777777" w:rsidR="004F2BF1" w:rsidRDefault="004F2BF1" w:rsidP="00BD381D">
            <w:pPr>
              <w:ind w:firstLineChars="0" w:firstLine="0"/>
            </w:pPr>
            <w:r>
              <w:t>code: 200,</w:t>
            </w:r>
          </w:p>
          <w:p w14:paraId="3D89AD5A" w14:textId="4AA244D3" w:rsidR="004F2BF1" w:rsidRDefault="004F2BF1" w:rsidP="00BD381D">
            <w:pPr>
              <w:ind w:firstLineChars="0" w:firstLine="0"/>
            </w:pPr>
            <w:r>
              <w:t>message: “”</w:t>
            </w:r>
            <w:r w:rsidR="00B64020">
              <w:t>,</w:t>
            </w:r>
          </w:p>
          <w:p w14:paraId="2CB58144" w14:textId="12F11578" w:rsidR="007C5A47" w:rsidRDefault="007C5A47" w:rsidP="00BD381D">
            <w:pPr>
              <w:ind w:firstLineChars="0" w:firstLine="0"/>
            </w:pPr>
            <w:r>
              <w:rPr>
                <w:rFonts w:hint="eastAsia"/>
              </w:rPr>
              <w:t>d</w:t>
            </w:r>
            <w:r>
              <w:t>ata: id</w:t>
            </w:r>
          </w:p>
          <w:p w14:paraId="65CC323B" w14:textId="77777777" w:rsidR="004F2BF1" w:rsidRDefault="004F2BF1" w:rsidP="00BD381D">
            <w:pPr>
              <w:ind w:firstLineChars="0" w:firstLine="0"/>
            </w:pPr>
            <w:r>
              <w:rPr>
                <w:rFonts w:hint="eastAsia"/>
              </w:rPr>
              <w:t>}</w:t>
            </w:r>
          </w:p>
        </w:tc>
      </w:tr>
    </w:tbl>
    <w:p w14:paraId="60E98FE9" w14:textId="77777777" w:rsidR="004F2BF1" w:rsidRDefault="004F2BF1" w:rsidP="004B2D4F">
      <w:pPr>
        <w:ind w:firstLineChars="0" w:firstLine="0"/>
      </w:pPr>
    </w:p>
    <w:p w14:paraId="7AB34E59" w14:textId="0ECFEE2F" w:rsidR="007C0040" w:rsidRDefault="00B31099" w:rsidP="007E523F">
      <w:pPr>
        <w:pStyle w:val="3"/>
        <w:numPr>
          <w:ilvl w:val="3"/>
          <w:numId w:val="1"/>
        </w:numPr>
        <w:ind w:firstLineChars="0"/>
      </w:pPr>
      <w:r>
        <w:rPr>
          <w:rFonts w:hint="eastAsia"/>
        </w:rPr>
        <w:lastRenderedPageBreak/>
        <w:t>设置</w:t>
      </w:r>
      <w:r w:rsidR="00D13A43">
        <w:rPr>
          <w:rFonts w:hint="eastAsia"/>
        </w:rPr>
        <w:t>参考路径</w:t>
      </w:r>
    </w:p>
    <w:p w14:paraId="55BE7E67" w14:textId="0B26AC25" w:rsidR="00F12070" w:rsidRDefault="00F12070" w:rsidP="007E523F">
      <w:pPr>
        <w:ind w:firstLineChars="0" w:firstLine="420"/>
      </w:pPr>
      <w:r>
        <w:rPr>
          <w:rFonts w:hint="eastAsia"/>
        </w:rPr>
        <w:t>设置参考路径分为两种情况，设置道路参考路径和设置其他区域（装载区、排土场、卸矿区、停车场、加油站、加水站）参考路径。</w:t>
      </w:r>
      <w:r w:rsidR="00104E7B">
        <w:rPr>
          <w:rFonts w:hint="eastAsia"/>
        </w:rPr>
        <w:t>·</w:t>
      </w:r>
    </w:p>
    <w:p w14:paraId="23D88E32" w14:textId="3E9F0FA6" w:rsidR="00F566DF" w:rsidRDefault="00F566DF" w:rsidP="00F566DF">
      <w:pPr>
        <w:pStyle w:val="ad"/>
        <w:numPr>
          <w:ilvl w:val="0"/>
          <w:numId w:val="16"/>
        </w:numPr>
        <w:ind w:firstLineChars="0"/>
      </w:pPr>
      <w:r>
        <w:rPr>
          <w:rFonts w:hint="eastAsia"/>
        </w:rPr>
        <w:t>设置道路参考路径</w:t>
      </w:r>
      <w:r w:rsidR="009B103D">
        <w:rPr>
          <w:rFonts w:hint="eastAsia"/>
        </w:rPr>
        <w:t>。</w:t>
      </w:r>
    </w:p>
    <w:p w14:paraId="0600BFE6" w14:textId="4D831FCF" w:rsidR="007E523F" w:rsidRDefault="003360D5" w:rsidP="009016AE">
      <w:pPr>
        <w:ind w:left="840" w:firstLineChars="0" w:firstLine="0"/>
      </w:pPr>
      <w:r>
        <w:rPr>
          <w:rFonts w:hint="eastAsia"/>
        </w:rPr>
        <w:t>首先</w:t>
      </w:r>
      <w:r w:rsidR="007E523F">
        <w:rPr>
          <w:rFonts w:hint="eastAsia"/>
        </w:rPr>
        <w:t>载入一个方向的参考路径文件，选择一条路，然后选中该道路内的参考路径点集，</w:t>
      </w:r>
      <w:r>
        <w:rPr>
          <w:rFonts w:hint="eastAsia"/>
        </w:rPr>
        <w:t>创建该道路的一条参考路径；然后载入另一个方向的参考路径文件，</w:t>
      </w:r>
      <w:r w:rsidR="0077729E">
        <w:rPr>
          <w:rFonts w:hint="eastAsia"/>
        </w:rPr>
        <w:t>按</w:t>
      </w:r>
      <w:r>
        <w:rPr>
          <w:rFonts w:hint="eastAsia"/>
        </w:rPr>
        <w:t>同样操作</w:t>
      </w:r>
      <w:r w:rsidR="0077729E">
        <w:rPr>
          <w:rFonts w:hint="eastAsia"/>
        </w:rPr>
        <w:t>流程</w:t>
      </w:r>
      <w:r>
        <w:rPr>
          <w:rFonts w:hint="eastAsia"/>
        </w:rPr>
        <w:t>创建另一条参考路径。</w:t>
      </w:r>
      <w:r w:rsidR="002F36D9">
        <w:rPr>
          <w:rFonts w:hint="eastAsia"/>
        </w:rPr>
        <w:t>选中的参考路径</w:t>
      </w:r>
      <w:r w:rsidR="007E523F">
        <w:rPr>
          <w:rFonts w:hint="eastAsia"/>
        </w:rPr>
        <w:t>点集必须包含所有位于该道路范围内的参考路径点</w:t>
      </w:r>
      <w:r w:rsidR="00FC2CE1">
        <w:rPr>
          <w:rFonts w:hint="eastAsia"/>
        </w:rPr>
        <w:t>，</w:t>
      </w:r>
      <w:r w:rsidR="00DB22F6">
        <w:rPr>
          <w:rFonts w:hint="eastAsia"/>
        </w:rPr>
        <w:t>并且是</w:t>
      </w:r>
      <w:r w:rsidR="00FC2CE1">
        <w:rPr>
          <w:rFonts w:hint="eastAsia"/>
        </w:rPr>
        <w:t>同一方向</w:t>
      </w:r>
      <w:r w:rsidR="00322981">
        <w:rPr>
          <w:rFonts w:hint="eastAsia"/>
        </w:rPr>
        <w:t>上</w:t>
      </w:r>
      <w:r w:rsidR="00FC2CE1">
        <w:rPr>
          <w:rFonts w:hint="eastAsia"/>
        </w:rPr>
        <w:t>的</w:t>
      </w:r>
      <w:r w:rsidR="00FA2D53">
        <w:rPr>
          <w:rFonts w:hint="eastAsia"/>
        </w:rPr>
        <w:t>有序</w:t>
      </w:r>
      <w:r w:rsidR="00FC2CE1">
        <w:rPr>
          <w:rFonts w:hint="eastAsia"/>
        </w:rPr>
        <w:t>点</w:t>
      </w:r>
      <w:r w:rsidR="007E523F">
        <w:rPr>
          <w:rFonts w:hint="eastAsia"/>
        </w:rPr>
        <w:t>，为了降低操作难度，该点集可包含少量不在该道路范围内的参考路径</w:t>
      </w:r>
      <w:r w:rsidR="008455EE">
        <w:rPr>
          <w:rFonts w:hint="eastAsia"/>
        </w:rPr>
        <w:t>点。</w:t>
      </w:r>
    </w:p>
    <w:p w14:paraId="3A6839F1" w14:textId="523D4FCD" w:rsidR="009016AE" w:rsidRDefault="009B103D" w:rsidP="009B103D">
      <w:pPr>
        <w:pStyle w:val="ad"/>
        <w:numPr>
          <w:ilvl w:val="0"/>
          <w:numId w:val="16"/>
        </w:numPr>
        <w:ind w:firstLineChars="0"/>
      </w:pPr>
      <w:r>
        <w:rPr>
          <w:rFonts w:hint="eastAsia"/>
        </w:rPr>
        <w:t>设置</w:t>
      </w:r>
      <w:r w:rsidR="00E94F0D">
        <w:rPr>
          <w:rFonts w:hint="eastAsia"/>
        </w:rPr>
        <w:t>其他区域参考路径。</w:t>
      </w:r>
    </w:p>
    <w:p w14:paraId="152B3B6D" w14:textId="728DAED0" w:rsidR="00E94F0D" w:rsidRPr="007E523F" w:rsidRDefault="00943B67" w:rsidP="00E94F0D">
      <w:pPr>
        <w:pStyle w:val="ad"/>
        <w:ind w:left="840" w:firstLineChars="0" w:firstLine="0"/>
      </w:pPr>
      <w:r>
        <w:rPr>
          <w:rFonts w:hint="eastAsia"/>
        </w:rPr>
        <w:t>设置</w:t>
      </w:r>
      <w:r w:rsidR="00E94F0D">
        <w:rPr>
          <w:rFonts w:hint="eastAsia"/>
        </w:rPr>
        <w:t>除道路外的其他区域</w:t>
      </w:r>
      <w:r w:rsidR="00CB2339">
        <w:rPr>
          <w:rFonts w:hint="eastAsia"/>
        </w:rPr>
        <w:t>的</w:t>
      </w:r>
      <w:r w:rsidR="00E94F0D">
        <w:rPr>
          <w:rFonts w:hint="eastAsia"/>
        </w:rPr>
        <w:t>参考路径的前提是</w:t>
      </w:r>
      <w:r w:rsidR="00A56344">
        <w:rPr>
          <w:rFonts w:hint="eastAsia"/>
        </w:rPr>
        <w:t>1）</w:t>
      </w:r>
      <w:r w:rsidR="00E94F0D">
        <w:rPr>
          <w:rFonts w:hint="eastAsia"/>
        </w:rPr>
        <w:t>进出该区域的道路的参考路径已设置完毕，</w:t>
      </w:r>
      <w:r w:rsidR="00A56344">
        <w:rPr>
          <w:rFonts w:hint="eastAsia"/>
        </w:rPr>
        <w:t>2）</w:t>
      </w:r>
      <w:r w:rsidR="00E94F0D">
        <w:rPr>
          <w:rFonts w:hint="eastAsia"/>
        </w:rPr>
        <w:t>该区域的特殊点（排队点、装载点、排土点、停车位、加油点、加水点）都设置完毕</w:t>
      </w:r>
      <w:r w:rsidR="007A46F0">
        <w:rPr>
          <w:rFonts w:hint="eastAsia"/>
        </w:rPr>
        <w:t>。满足该前提时，</w:t>
      </w:r>
      <w:r w:rsidR="00E94F0D">
        <w:rPr>
          <w:rFonts w:hint="eastAsia"/>
        </w:rPr>
        <w:t>选中该区域，设置其参考路径</w:t>
      </w:r>
      <w:r w:rsidR="004C44D5">
        <w:rPr>
          <w:rFonts w:hint="eastAsia"/>
        </w:rPr>
        <w:t>。如果不满足前提，</w:t>
      </w:r>
      <w:r w:rsidR="00E94F0D">
        <w:rPr>
          <w:rFonts w:hint="eastAsia"/>
        </w:rPr>
        <w:t>则返回失败信息</w:t>
      </w:r>
    </w:p>
    <w:tbl>
      <w:tblPr>
        <w:tblStyle w:val="aa"/>
        <w:tblW w:w="7876" w:type="dxa"/>
        <w:tblInd w:w="420" w:type="dxa"/>
        <w:tblLayout w:type="fixed"/>
        <w:tblLook w:val="04A0" w:firstRow="1" w:lastRow="0" w:firstColumn="1" w:lastColumn="0" w:noHBand="0" w:noVBand="1"/>
      </w:tblPr>
      <w:tblGrid>
        <w:gridCol w:w="1560"/>
        <w:gridCol w:w="6316"/>
      </w:tblGrid>
      <w:tr w:rsidR="00D13A43" w14:paraId="7AD3D422" w14:textId="77777777" w:rsidTr="00F24252">
        <w:tc>
          <w:tcPr>
            <w:tcW w:w="1560" w:type="dxa"/>
            <w:shd w:val="clear" w:color="auto" w:fill="BFBFBF" w:themeFill="background1" w:themeFillShade="BF"/>
          </w:tcPr>
          <w:p w14:paraId="10D381B4" w14:textId="77777777" w:rsidR="00D13A43" w:rsidRDefault="00D13A43" w:rsidP="00BD381D">
            <w:pPr>
              <w:ind w:firstLineChars="0" w:firstLine="0"/>
            </w:pPr>
            <w:r>
              <w:rPr>
                <w:rFonts w:hint="eastAsia"/>
              </w:rPr>
              <w:t>接口名称</w:t>
            </w:r>
          </w:p>
        </w:tc>
        <w:tc>
          <w:tcPr>
            <w:tcW w:w="6316" w:type="dxa"/>
            <w:shd w:val="clear" w:color="auto" w:fill="BFBFBF" w:themeFill="background1" w:themeFillShade="BF"/>
          </w:tcPr>
          <w:p w14:paraId="1D23A092" w14:textId="5D127384" w:rsidR="00D13A43" w:rsidRDefault="00CB6633" w:rsidP="00BD381D">
            <w:pPr>
              <w:ind w:firstLineChars="0" w:firstLine="0"/>
            </w:pPr>
            <w:r>
              <w:rPr>
                <w:rFonts w:hint="eastAsia"/>
              </w:rPr>
              <w:t>设置</w:t>
            </w:r>
            <w:r w:rsidR="00D13A43">
              <w:rPr>
                <w:rFonts w:hint="eastAsia"/>
              </w:rPr>
              <w:t>参考路径</w:t>
            </w:r>
            <w:r w:rsidR="00D13A43">
              <w:t>(</w:t>
            </w:r>
            <w:proofErr w:type="spellStart"/>
            <w:r w:rsidR="00B31099">
              <w:rPr>
                <w:rFonts w:hint="eastAsia"/>
              </w:rPr>
              <w:t>set</w:t>
            </w:r>
            <w:r w:rsidR="00D13A43">
              <w:t>ReferencePath</w:t>
            </w:r>
            <w:proofErr w:type="spellEnd"/>
            <w:r w:rsidR="00D13A43">
              <w:t>)</w:t>
            </w:r>
          </w:p>
        </w:tc>
      </w:tr>
      <w:tr w:rsidR="00D13A43" w14:paraId="09EF17C0" w14:textId="77777777" w:rsidTr="00F24252">
        <w:tc>
          <w:tcPr>
            <w:tcW w:w="1560" w:type="dxa"/>
          </w:tcPr>
          <w:p w14:paraId="2B7E070D" w14:textId="77777777" w:rsidR="00D13A43" w:rsidRDefault="00D13A43" w:rsidP="00BD381D">
            <w:pPr>
              <w:ind w:firstLineChars="0" w:firstLine="0"/>
            </w:pPr>
            <w:proofErr w:type="spellStart"/>
            <w:r>
              <w:rPr>
                <w:rFonts w:hint="eastAsia"/>
              </w:rPr>
              <w:t>url</w:t>
            </w:r>
            <w:proofErr w:type="spellEnd"/>
          </w:p>
        </w:tc>
        <w:tc>
          <w:tcPr>
            <w:tcW w:w="6316" w:type="dxa"/>
          </w:tcPr>
          <w:p w14:paraId="1CE14A60" w14:textId="3D6DE513" w:rsidR="00D13A43" w:rsidRDefault="00D13A43" w:rsidP="00BD381D">
            <w:pPr>
              <w:ind w:firstLineChars="0" w:firstLine="0"/>
            </w:pPr>
            <w:r>
              <w:t>/maps/</w:t>
            </w:r>
            <w:r>
              <w:rPr>
                <w:rFonts w:hint="eastAsia"/>
              </w:rPr>
              <w:t>{</w:t>
            </w:r>
            <w:proofErr w:type="spellStart"/>
            <w:r>
              <w:rPr>
                <w:rFonts w:hint="eastAsia"/>
              </w:rPr>
              <w:t>map</w:t>
            </w:r>
            <w:r>
              <w:t>Id</w:t>
            </w:r>
            <w:proofErr w:type="spellEnd"/>
            <w:r>
              <w:rPr>
                <w:rFonts w:hint="eastAsia"/>
              </w:rPr>
              <w:t>}/</w:t>
            </w:r>
            <w:r w:rsidR="00A245F0">
              <w:t>areas</w:t>
            </w:r>
            <w:r w:rsidR="001D4F23">
              <w:rPr>
                <w:rFonts w:hint="eastAsia"/>
              </w:rPr>
              <w:t>/</w:t>
            </w:r>
            <w:proofErr w:type="spellStart"/>
            <w:r w:rsidR="00EE3C01">
              <w:t>referencePath</w:t>
            </w:r>
            <w:proofErr w:type="spellEnd"/>
          </w:p>
        </w:tc>
      </w:tr>
      <w:tr w:rsidR="00D13A43" w14:paraId="09F3AA52" w14:textId="77777777" w:rsidTr="00F24252">
        <w:tc>
          <w:tcPr>
            <w:tcW w:w="1560" w:type="dxa"/>
          </w:tcPr>
          <w:p w14:paraId="346ED02E" w14:textId="77777777" w:rsidR="00D13A43" w:rsidRDefault="00D13A43" w:rsidP="00BD381D">
            <w:pPr>
              <w:ind w:firstLineChars="0" w:firstLine="0"/>
            </w:pPr>
            <w:r>
              <w:rPr>
                <w:rFonts w:hint="eastAsia"/>
              </w:rPr>
              <w:t>方法</w:t>
            </w:r>
          </w:p>
        </w:tc>
        <w:tc>
          <w:tcPr>
            <w:tcW w:w="6316" w:type="dxa"/>
          </w:tcPr>
          <w:p w14:paraId="1A354DBA" w14:textId="3BB038BD" w:rsidR="00D13A43" w:rsidRDefault="00D13A43" w:rsidP="00BD381D">
            <w:pPr>
              <w:ind w:firstLineChars="0" w:firstLine="0"/>
            </w:pPr>
            <w:r>
              <w:t>p</w:t>
            </w:r>
            <w:r w:rsidR="00041996">
              <w:t>ut</w:t>
            </w:r>
          </w:p>
        </w:tc>
      </w:tr>
      <w:tr w:rsidR="00D13A43" w14:paraId="02850E1D" w14:textId="77777777" w:rsidTr="00F24252">
        <w:tc>
          <w:tcPr>
            <w:tcW w:w="1560" w:type="dxa"/>
          </w:tcPr>
          <w:p w14:paraId="63D9C5C8" w14:textId="77777777" w:rsidR="00D13A43" w:rsidRDefault="00D13A43" w:rsidP="00BD381D">
            <w:pPr>
              <w:ind w:firstLineChars="0" w:firstLine="0"/>
            </w:pPr>
            <w:r>
              <w:rPr>
                <w:rFonts w:hint="eastAsia"/>
              </w:rPr>
              <w:t>参数</w:t>
            </w:r>
          </w:p>
        </w:tc>
        <w:tc>
          <w:tcPr>
            <w:tcW w:w="6316"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993"/>
              <w:gridCol w:w="1417"/>
              <w:gridCol w:w="2150"/>
            </w:tblGrid>
            <w:tr w:rsidR="00D13A43" w:rsidRPr="008A1438" w14:paraId="2825AD5E"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34857A20" w14:textId="77777777" w:rsidR="00D13A43" w:rsidRPr="008A1438" w:rsidRDefault="00D13A43" w:rsidP="00BD381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FAAE9C0" w14:textId="77777777" w:rsidR="00D13A43" w:rsidRPr="008A1438" w:rsidRDefault="00D13A43" w:rsidP="00BD381D">
                  <w:pPr>
                    <w:ind w:firstLineChars="0" w:firstLine="0"/>
                    <w:rPr>
                      <w:color w:val="000000" w:themeColor="text1"/>
                    </w:rPr>
                  </w:pPr>
                  <w:r w:rsidRPr="008A1438">
                    <w:rPr>
                      <w:rFonts w:hint="eastAsia"/>
                      <w:color w:val="000000" w:themeColor="text1"/>
                    </w:rPr>
                    <w:t>描述</w:t>
                  </w:r>
                </w:p>
              </w:tc>
              <w:tc>
                <w:tcPr>
                  <w:tcW w:w="993" w:type="dxa"/>
                  <w:tcBorders>
                    <w:top w:val="nil"/>
                    <w:left w:val="nil"/>
                    <w:bottom w:val="nil"/>
                    <w:right w:val="nil"/>
                  </w:tcBorders>
                  <w:shd w:val="clear" w:color="auto" w:fill="FFFFFF" w:themeFill="background1"/>
                </w:tcPr>
                <w:p w14:paraId="5AD65991" w14:textId="77777777" w:rsidR="00D13A43" w:rsidRPr="008A1438" w:rsidRDefault="00D13A43" w:rsidP="00BD381D">
                  <w:pPr>
                    <w:ind w:firstLineChars="0" w:firstLine="0"/>
                    <w:rPr>
                      <w:color w:val="000000" w:themeColor="text1"/>
                    </w:rPr>
                  </w:pPr>
                  <w:r w:rsidRPr="008A1438">
                    <w:rPr>
                      <w:rFonts w:hint="eastAsia"/>
                      <w:color w:val="000000" w:themeColor="text1"/>
                    </w:rPr>
                    <w:t>是否必传</w:t>
                  </w:r>
                </w:p>
              </w:tc>
              <w:tc>
                <w:tcPr>
                  <w:tcW w:w="1417" w:type="dxa"/>
                  <w:tcBorders>
                    <w:top w:val="nil"/>
                    <w:left w:val="nil"/>
                    <w:bottom w:val="nil"/>
                    <w:right w:val="nil"/>
                  </w:tcBorders>
                  <w:shd w:val="clear" w:color="auto" w:fill="FFFFFF" w:themeFill="background1"/>
                </w:tcPr>
                <w:p w14:paraId="6C370263" w14:textId="77777777" w:rsidR="00D13A43" w:rsidRPr="008A1438" w:rsidRDefault="00D13A43" w:rsidP="00BD381D">
                  <w:pPr>
                    <w:ind w:firstLineChars="0" w:firstLine="0"/>
                    <w:rPr>
                      <w:color w:val="000000" w:themeColor="text1"/>
                    </w:rPr>
                  </w:pPr>
                  <w:r w:rsidRPr="008A1438">
                    <w:rPr>
                      <w:rFonts w:hint="eastAsia"/>
                      <w:color w:val="000000" w:themeColor="text1"/>
                    </w:rPr>
                    <w:t>类型(规则)</w:t>
                  </w:r>
                </w:p>
              </w:tc>
              <w:tc>
                <w:tcPr>
                  <w:tcW w:w="2150" w:type="dxa"/>
                  <w:tcBorders>
                    <w:top w:val="nil"/>
                    <w:left w:val="nil"/>
                    <w:bottom w:val="nil"/>
                    <w:right w:val="nil"/>
                  </w:tcBorders>
                  <w:shd w:val="clear" w:color="auto" w:fill="FFFFFF" w:themeFill="background1"/>
                </w:tcPr>
                <w:p w14:paraId="156393B1" w14:textId="77777777" w:rsidR="00D13A43" w:rsidRPr="008A1438" w:rsidRDefault="00D13A43" w:rsidP="00BD381D">
                  <w:pPr>
                    <w:ind w:firstLineChars="0" w:firstLine="0"/>
                    <w:rPr>
                      <w:color w:val="000000" w:themeColor="text1"/>
                    </w:rPr>
                  </w:pPr>
                  <w:r w:rsidRPr="008A1438">
                    <w:rPr>
                      <w:rFonts w:hint="eastAsia"/>
                      <w:color w:val="000000" w:themeColor="text1"/>
                    </w:rPr>
                    <w:t>参数形式</w:t>
                  </w:r>
                </w:p>
              </w:tc>
            </w:tr>
            <w:tr w:rsidR="00D13A43" w14:paraId="0B2285A2"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4878AE3D" w14:textId="77777777" w:rsidR="00D13A43" w:rsidRDefault="00D13A43" w:rsidP="00BD381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8C131C0" w14:textId="77777777" w:rsidR="00D13A43" w:rsidRDefault="00D13A43" w:rsidP="00BD381D">
                  <w:pPr>
                    <w:ind w:firstLineChars="0" w:firstLine="0"/>
                    <w:rPr>
                      <w:color w:val="000000" w:themeColor="text1"/>
                    </w:rPr>
                  </w:pPr>
                  <w:r>
                    <w:rPr>
                      <w:rFonts w:hint="eastAsia"/>
                      <w:color w:val="000000" w:themeColor="text1"/>
                    </w:rPr>
                    <w:t>地图I</w:t>
                  </w:r>
                  <w:r>
                    <w:rPr>
                      <w:color w:val="000000" w:themeColor="text1"/>
                    </w:rPr>
                    <w:t>D</w:t>
                  </w:r>
                </w:p>
              </w:tc>
              <w:tc>
                <w:tcPr>
                  <w:tcW w:w="993" w:type="dxa"/>
                  <w:tcBorders>
                    <w:top w:val="nil"/>
                    <w:left w:val="nil"/>
                    <w:bottom w:val="nil"/>
                    <w:right w:val="nil"/>
                  </w:tcBorders>
                  <w:shd w:val="clear" w:color="auto" w:fill="FFFFFF" w:themeFill="background1"/>
                </w:tcPr>
                <w:p w14:paraId="069E798E" w14:textId="77777777" w:rsidR="00D13A43" w:rsidRDefault="00D13A43" w:rsidP="00BD381D">
                  <w:pPr>
                    <w:ind w:firstLineChars="0" w:firstLine="0"/>
                    <w:rPr>
                      <w:color w:val="000000"/>
                    </w:rPr>
                  </w:pPr>
                  <w:r>
                    <w:rPr>
                      <w:rFonts w:hint="eastAsia"/>
                      <w:color w:val="000000"/>
                    </w:rPr>
                    <w:t>是</w:t>
                  </w:r>
                </w:p>
              </w:tc>
              <w:tc>
                <w:tcPr>
                  <w:tcW w:w="1417" w:type="dxa"/>
                  <w:tcBorders>
                    <w:top w:val="nil"/>
                    <w:left w:val="nil"/>
                    <w:bottom w:val="nil"/>
                    <w:right w:val="nil"/>
                  </w:tcBorders>
                  <w:shd w:val="clear" w:color="auto" w:fill="FFFFFF" w:themeFill="background1"/>
                </w:tcPr>
                <w:p w14:paraId="08A9F828" w14:textId="77777777" w:rsidR="00D13A43" w:rsidRDefault="00D13A43" w:rsidP="00BD381D">
                  <w:pPr>
                    <w:ind w:firstLineChars="0" w:firstLine="0"/>
                    <w:rPr>
                      <w:color w:val="000000" w:themeColor="text1"/>
                    </w:rPr>
                  </w:pPr>
                  <w:r>
                    <w:rPr>
                      <w:color w:val="000000" w:themeColor="text1"/>
                    </w:rPr>
                    <w:t>I</w:t>
                  </w:r>
                  <w:r>
                    <w:rPr>
                      <w:rFonts w:hint="eastAsia"/>
                      <w:color w:val="000000" w:themeColor="text1"/>
                    </w:rPr>
                    <w:t>nt</w:t>
                  </w:r>
                </w:p>
              </w:tc>
              <w:tc>
                <w:tcPr>
                  <w:tcW w:w="2150" w:type="dxa"/>
                  <w:tcBorders>
                    <w:top w:val="nil"/>
                    <w:left w:val="nil"/>
                    <w:bottom w:val="nil"/>
                    <w:right w:val="nil"/>
                  </w:tcBorders>
                  <w:shd w:val="clear" w:color="auto" w:fill="FFFFFF" w:themeFill="background1"/>
                </w:tcPr>
                <w:p w14:paraId="7BA1D984" w14:textId="77777777" w:rsidR="00D13A43" w:rsidRDefault="00D13A43" w:rsidP="00BD381D">
                  <w:pPr>
                    <w:ind w:firstLineChars="0" w:firstLine="0"/>
                    <w:rPr>
                      <w:color w:val="000000"/>
                    </w:rPr>
                  </w:pPr>
                  <w:proofErr w:type="spellStart"/>
                  <w:r>
                    <w:rPr>
                      <w:rFonts w:hint="eastAsia"/>
                      <w:color w:val="000000"/>
                    </w:rPr>
                    <w:t>RequestBody</w:t>
                  </w:r>
                  <w:proofErr w:type="spellEnd"/>
                </w:p>
              </w:tc>
            </w:tr>
            <w:tr w:rsidR="004E2F28" w14:paraId="060A06B8"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558E8B88" w14:textId="69BEA193" w:rsidR="004E2F28" w:rsidRDefault="005B403A" w:rsidP="004E2F28">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588BBED1" w14:textId="485CB33A" w:rsidR="004E2F28" w:rsidRDefault="005C5BA3" w:rsidP="004E2F28">
                  <w:pPr>
                    <w:ind w:firstLineChars="0" w:firstLine="0"/>
                    <w:rPr>
                      <w:color w:val="000000" w:themeColor="text1"/>
                    </w:rPr>
                  </w:pPr>
                  <w:r>
                    <w:rPr>
                      <w:rFonts w:hint="eastAsia"/>
                      <w:color w:val="000000" w:themeColor="text1"/>
                    </w:rPr>
                    <w:t>区域</w:t>
                  </w:r>
                  <w:r w:rsidR="0021562D">
                    <w:rPr>
                      <w:rFonts w:hint="eastAsia"/>
                      <w:color w:val="000000" w:themeColor="text1"/>
                    </w:rPr>
                    <w:t>编号</w:t>
                  </w:r>
                </w:p>
              </w:tc>
              <w:tc>
                <w:tcPr>
                  <w:tcW w:w="993" w:type="dxa"/>
                  <w:tcBorders>
                    <w:top w:val="nil"/>
                    <w:left w:val="nil"/>
                    <w:bottom w:val="nil"/>
                    <w:right w:val="nil"/>
                  </w:tcBorders>
                  <w:shd w:val="clear" w:color="auto" w:fill="FFFFFF" w:themeFill="background1"/>
                </w:tcPr>
                <w:p w14:paraId="04242CAC" w14:textId="77777777" w:rsidR="004E2F28" w:rsidRDefault="004E2F28" w:rsidP="004E2F28">
                  <w:pPr>
                    <w:ind w:firstLineChars="0" w:firstLine="0"/>
                    <w:rPr>
                      <w:color w:val="000000"/>
                    </w:rPr>
                  </w:pPr>
                  <w:r>
                    <w:rPr>
                      <w:rFonts w:hint="eastAsia"/>
                      <w:color w:val="000000"/>
                    </w:rPr>
                    <w:t>是</w:t>
                  </w:r>
                </w:p>
              </w:tc>
              <w:tc>
                <w:tcPr>
                  <w:tcW w:w="1417" w:type="dxa"/>
                  <w:tcBorders>
                    <w:top w:val="nil"/>
                    <w:left w:val="nil"/>
                    <w:bottom w:val="nil"/>
                    <w:right w:val="nil"/>
                  </w:tcBorders>
                  <w:shd w:val="clear" w:color="auto" w:fill="FFFFFF" w:themeFill="background1"/>
                </w:tcPr>
                <w:p w14:paraId="7AD286AA" w14:textId="57CB1974" w:rsidR="004E2F28" w:rsidRDefault="004E2F28" w:rsidP="004E2F28">
                  <w:pPr>
                    <w:ind w:firstLineChars="0" w:firstLine="0"/>
                    <w:rPr>
                      <w:color w:val="000000" w:themeColor="text1"/>
                    </w:rPr>
                  </w:pPr>
                  <w:r>
                    <w:rPr>
                      <w:color w:val="000000" w:themeColor="text1"/>
                    </w:rPr>
                    <w:t>I</w:t>
                  </w:r>
                  <w:r>
                    <w:rPr>
                      <w:rFonts w:hint="eastAsia"/>
                      <w:color w:val="000000" w:themeColor="text1"/>
                    </w:rPr>
                    <w:t>nt</w:t>
                  </w:r>
                </w:p>
              </w:tc>
              <w:tc>
                <w:tcPr>
                  <w:tcW w:w="2150" w:type="dxa"/>
                  <w:tcBorders>
                    <w:top w:val="nil"/>
                    <w:left w:val="nil"/>
                    <w:bottom w:val="nil"/>
                    <w:right w:val="nil"/>
                  </w:tcBorders>
                  <w:shd w:val="clear" w:color="auto" w:fill="FFFFFF" w:themeFill="background1"/>
                </w:tcPr>
                <w:p w14:paraId="79853332" w14:textId="77777777" w:rsidR="004E2F28" w:rsidRDefault="004E2F28" w:rsidP="004E2F28">
                  <w:pPr>
                    <w:ind w:firstLineChars="0" w:firstLine="0"/>
                    <w:rPr>
                      <w:color w:val="000000"/>
                    </w:rPr>
                  </w:pPr>
                  <w:proofErr w:type="spellStart"/>
                  <w:r>
                    <w:rPr>
                      <w:rFonts w:hint="eastAsia"/>
                      <w:color w:val="000000"/>
                    </w:rPr>
                    <w:t>RequestBody</w:t>
                  </w:r>
                  <w:proofErr w:type="spellEnd"/>
                </w:p>
              </w:tc>
            </w:tr>
            <w:tr w:rsidR="00E95956" w14:paraId="4BCF3578"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2094BA3C" w14:textId="079955AC" w:rsidR="00E95956" w:rsidRDefault="00E95956" w:rsidP="00E95956">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04B95DCD" w14:textId="20786B5F" w:rsidR="00E95956" w:rsidRDefault="00E95956" w:rsidP="00E95956">
                  <w:pPr>
                    <w:ind w:firstLineChars="0" w:firstLine="0"/>
                    <w:rPr>
                      <w:color w:val="000000" w:themeColor="text1"/>
                    </w:rPr>
                  </w:pPr>
                  <w:r>
                    <w:rPr>
                      <w:rFonts w:hint="eastAsia"/>
                      <w:color w:val="000000" w:themeColor="text1"/>
                    </w:rPr>
                    <w:t>属性类型</w:t>
                  </w:r>
                </w:p>
              </w:tc>
              <w:tc>
                <w:tcPr>
                  <w:tcW w:w="993" w:type="dxa"/>
                  <w:tcBorders>
                    <w:top w:val="nil"/>
                    <w:left w:val="nil"/>
                    <w:bottom w:val="nil"/>
                    <w:right w:val="nil"/>
                  </w:tcBorders>
                  <w:shd w:val="clear" w:color="auto" w:fill="FFFFFF" w:themeFill="background1"/>
                </w:tcPr>
                <w:p w14:paraId="56503852" w14:textId="46BBE4B7" w:rsidR="00E95956" w:rsidRDefault="00E95956" w:rsidP="00E95956">
                  <w:pPr>
                    <w:ind w:firstLineChars="0" w:firstLine="0"/>
                    <w:rPr>
                      <w:color w:val="000000"/>
                    </w:rPr>
                  </w:pPr>
                  <w:r>
                    <w:rPr>
                      <w:rFonts w:hint="eastAsia"/>
                      <w:color w:val="000000"/>
                    </w:rPr>
                    <w:t>是</w:t>
                  </w:r>
                </w:p>
              </w:tc>
              <w:tc>
                <w:tcPr>
                  <w:tcW w:w="1417" w:type="dxa"/>
                  <w:tcBorders>
                    <w:top w:val="nil"/>
                    <w:left w:val="nil"/>
                    <w:bottom w:val="nil"/>
                    <w:right w:val="nil"/>
                  </w:tcBorders>
                  <w:shd w:val="clear" w:color="auto" w:fill="FFFFFF" w:themeFill="background1"/>
                </w:tcPr>
                <w:p w14:paraId="5E8D7A21" w14:textId="7F39C8C2" w:rsidR="00E95956" w:rsidRDefault="00E95956" w:rsidP="00E95956">
                  <w:pPr>
                    <w:ind w:firstLineChars="0" w:firstLine="0"/>
                    <w:rPr>
                      <w:color w:val="000000" w:themeColor="text1"/>
                    </w:rPr>
                  </w:pPr>
                  <w:r>
                    <w:rPr>
                      <w:rFonts w:hint="eastAsia"/>
                      <w:color w:val="000000" w:themeColor="text1"/>
                    </w:rPr>
                    <w:t>String，</w:t>
                  </w:r>
                  <w:r w:rsidR="00495EC1">
                    <w:rPr>
                      <w:rFonts w:hint="eastAsia"/>
                      <w:color w:val="000000" w:themeColor="text1"/>
                    </w:rPr>
                    <w:t>参考路径</w:t>
                  </w:r>
                  <w:r>
                    <w:rPr>
                      <w:color w:val="000000" w:themeColor="text1"/>
                    </w:rPr>
                    <w:t>”</w:t>
                  </w:r>
                  <w:proofErr w:type="spellStart"/>
                  <w:r w:rsidR="00495EC1">
                    <w:rPr>
                      <w:rFonts w:hint="eastAsia"/>
                      <w:color w:val="000000" w:themeColor="text1"/>
                    </w:rPr>
                    <w:t>referencePath</w:t>
                  </w:r>
                  <w:proofErr w:type="spellEnd"/>
                  <w:r>
                    <w:rPr>
                      <w:color w:val="000000" w:themeColor="text1"/>
                    </w:rPr>
                    <w:t>”</w:t>
                  </w:r>
                </w:p>
              </w:tc>
              <w:tc>
                <w:tcPr>
                  <w:tcW w:w="2150" w:type="dxa"/>
                  <w:tcBorders>
                    <w:top w:val="nil"/>
                    <w:left w:val="nil"/>
                    <w:bottom w:val="nil"/>
                    <w:right w:val="nil"/>
                  </w:tcBorders>
                  <w:shd w:val="clear" w:color="auto" w:fill="FFFFFF" w:themeFill="background1"/>
                </w:tcPr>
                <w:p w14:paraId="749323BE" w14:textId="52A1CECF" w:rsidR="00E95956" w:rsidRDefault="00E95956" w:rsidP="00E95956">
                  <w:pPr>
                    <w:ind w:firstLineChars="0" w:firstLine="0"/>
                    <w:rPr>
                      <w:color w:val="000000"/>
                    </w:rPr>
                  </w:pPr>
                  <w:proofErr w:type="spellStart"/>
                  <w:r>
                    <w:rPr>
                      <w:rFonts w:hint="eastAsia"/>
                      <w:color w:val="000000"/>
                    </w:rPr>
                    <w:t>RequestBody</w:t>
                  </w:r>
                  <w:proofErr w:type="spellEnd"/>
                </w:p>
              </w:tc>
            </w:tr>
            <w:tr w:rsidR="00D13A43" w14:paraId="4644304F"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466D41E3" w14:textId="2E4E83B3" w:rsidR="00D13A43" w:rsidRDefault="001B7885" w:rsidP="00BD381D">
                  <w:pPr>
                    <w:ind w:firstLineChars="0" w:firstLine="0"/>
                  </w:pPr>
                  <w:r>
                    <w:rPr>
                      <w:rFonts w:hint="eastAsia"/>
                      <w:color w:val="000000" w:themeColor="text1"/>
                    </w:rPr>
                    <w:t>point</w:t>
                  </w:r>
                  <w:r w:rsidR="00BF41B6">
                    <w:rPr>
                      <w:rFonts w:hint="eastAsia"/>
                      <w:color w:val="000000" w:themeColor="text1"/>
                    </w:rPr>
                    <w:t>s</w:t>
                  </w:r>
                </w:p>
              </w:tc>
              <w:tc>
                <w:tcPr>
                  <w:tcW w:w="1134" w:type="dxa"/>
                  <w:tcBorders>
                    <w:top w:val="nil"/>
                    <w:left w:val="nil"/>
                    <w:bottom w:val="nil"/>
                    <w:right w:val="nil"/>
                  </w:tcBorders>
                  <w:shd w:val="clear" w:color="auto" w:fill="FFFFFF" w:themeFill="background1"/>
                </w:tcPr>
                <w:p w14:paraId="6885777B" w14:textId="0112B8BE" w:rsidR="00D13A43" w:rsidRDefault="00F03E0B" w:rsidP="00BD381D">
                  <w:pPr>
                    <w:ind w:firstLineChars="0" w:firstLine="0"/>
                    <w:rPr>
                      <w:color w:val="000000" w:themeColor="text1"/>
                    </w:rPr>
                  </w:pPr>
                  <w:r>
                    <w:rPr>
                      <w:rFonts w:hint="eastAsia"/>
                      <w:color w:val="000000" w:themeColor="text1"/>
                    </w:rPr>
                    <w:t>一个方向的参考路径上的</w:t>
                  </w:r>
                  <w:r w:rsidR="00D13A43">
                    <w:rPr>
                      <w:rFonts w:hint="eastAsia"/>
                      <w:color w:val="000000" w:themeColor="text1"/>
                    </w:rPr>
                    <w:t>坐标点</w:t>
                  </w:r>
                  <w:r w:rsidR="006B40C2">
                    <w:rPr>
                      <w:rFonts w:hint="eastAsia"/>
                      <w:color w:val="000000" w:themeColor="text1"/>
                    </w:rPr>
                    <w:t>集</w:t>
                  </w:r>
                </w:p>
              </w:tc>
              <w:tc>
                <w:tcPr>
                  <w:tcW w:w="993" w:type="dxa"/>
                  <w:tcBorders>
                    <w:top w:val="nil"/>
                    <w:left w:val="nil"/>
                    <w:bottom w:val="nil"/>
                    <w:right w:val="nil"/>
                  </w:tcBorders>
                  <w:shd w:val="clear" w:color="auto" w:fill="FFFFFF" w:themeFill="background1"/>
                </w:tcPr>
                <w:p w14:paraId="6345979A" w14:textId="73F31792" w:rsidR="00D13A43" w:rsidRDefault="00B0732B" w:rsidP="00BD381D">
                  <w:pPr>
                    <w:ind w:firstLineChars="0" w:firstLine="0"/>
                    <w:rPr>
                      <w:color w:val="000000"/>
                    </w:rPr>
                  </w:pPr>
                  <w:r>
                    <w:rPr>
                      <w:rFonts w:hint="eastAsia"/>
                      <w:color w:val="000000"/>
                    </w:rPr>
                    <w:t>否</w:t>
                  </w:r>
                  <w:r w:rsidR="00EE4D08">
                    <w:rPr>
                      <w:rFonts w:hint="eastAsia"/>
                      <w:color w:val="000000"/>
                    </w:rPr>
                    <w:t>，只有当设置道路参考路径时才需要</w:t>
                  </w:r>
                </w:p>
              </w:tc>
              <w:tc>
                <w:tcPr>
                  <w:tcW w:w="1417" w:type="dxa"/>
                  <w:tcBorders>
                    <w:top w:val="nil"/>
                    <w:left w:val="nil"/>
                    <w:bottom w:val="nil"/>
                    <w:right w:val="nil"/>
                  </w:tcBorders>
                  <w:shd w:val="clear" w:color="auto" w:fill="FFFFFF" w:themeFill="background1"/>
                </w:tcPr>
                <w:p w14:paraId="7FD5DAB0" w14:textId="7571059F" w:rsidR="00D13A43" w:rsidRDefault="00D13A43" w:rsidP="00BD381D">
                  <w:pPr>
                    <w:ind w:firstLineChars="0" w:firstLine="0"/>
                    <w:rPr>
                      <w:color w:val="000000" w:themeColor="text1"/>
                    </w:rPr>
                  </w:pPr>
                  <w:r>
                    <w:rPr>
                      <w:rFonts w:hint="eastAsia"/>
                      <w:color w:val="000000" w:themeColor="text1"/>
                    </w:rPr>
                    <w:t>有序对象数组，point</w:t>
                  </w:r>
                  <w:r w:rsidR="00BF41B6">
                    <w:rPr>
                      <w:rFonts w:hint="eastAsia"/>
                      <w:color w:val="000000" w:themeColor="text1"/>
                    </w:rPr>
                    <w:t>s</w:t>
                  </w:r>
                  <w:r>
                    <w:rPr>
                      <w:color w:val="000000" w:themeColor="text1"/>
                    </w:rPr>
                    <w:t>: [</w:t>
                  </w:r>
                </w:p>
                <w:p w14:paraId="4A3399C8" w14:textId="5F353AB4" w:rsidR="00D13A43" w:rsidRDefault="00D13A43" w:rsidP="00BD381D">
                  <w:pPr>
                    <w:ind w:firstLineChars="0" w:firstLine="0"/>
                    <w:rPr>
                      <w:color w:val="000000" w:themeColor="text1"/>
                    </w:rPr>
                  </w:pPr>
                  <w:r>
                    <w:rPr>
                      <w:color w:val="000000" w:themeColor="text1"/>
                    </w:rPr>
                    <w:t>{x1</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1, z1},</w:t>
                  </w:r>
                </w:p>
                <w:p w14:paraId="389F73A2" w14:textId="76DDB7CA" w:rsidR="00D13A43" w:rsidRDefault="00D13A43" w:rsidP="00BD381D">
                  <w:pPr>
                    <w:ind w:firstLineChars="0" w:firstLine="0"/>
                    <w:rPr>
                      <w:color w:val="000000" w:themeColor="text1"/>
                    </w:rPr>
                  </w:pPr>
                  <w:r>
                    <w:rPr>
                      <w:color w:val="000000" w:themeColor="text1"/>
                    </w:rPr>
                    <w:t>{x2</w:t>
                  </w:r>
                  <w:r>
                    <w:rPr>
                      <w:rFonts w:hint="eastAsia"/>
                      <w:color w:val="000000" w:themeColor="text1"/>
                    </w:rPr>
                    <w:t>,</w:t>
                  </w:r>
                  <w:r>
                    <w:rPr>
                      <w:color w:val="000000" w:themeColor="text1"/>
                    </w:rPr>
                    <w:t xml:space="preserve"> </w:t>
                  </w:r>
                  <w:r>
                    <w:rPr>
                      <w:rFonts w:hint="eastAsia"/>
                      <w:color w:val="000000" w:themeColor="text1"/>
                    </w:rPr>
                    <w:t>y</w:t>
                  </w:r>
                  <w:r>
                    <w:rPr>
                      <w:color w:val="000000" w:themeColor="text1"/>
                    </w:rPr>
                    <w:t>2, z2},</w:t>
                  </w:r>
                </w:p>
                <w:p w14:paraId="5823EFDB" w14:textId="77777777" w:rsidR="00D13A43" w:rsidRDefault="00D13A43" w:rsidP="00BD381D">
                  <w:pPr>
                    <w:ind w:firstLineChars="0" w:firstLine="0"/>
                    <w:rPr>
                      <w:color w:val="000000" w:themeColor="text1"/>
                    </w:rPr>
                  </w:pPr>
                  <w:r>
                    <w:rPr>
                      <w:color w:val="000000" w:themeColor="text1"/>
                    </w:rPr>
                    <w:t>……</w:t>
                  </w:r>
                </w:p>
                <w:p w14:paraId="75B594E0" w14:textId="77777777" w:rsidR="00D13A43" w:rsidRDefault="00D13A43" w:rsidP="00BD381D">
                  <w:pPr>
                    <w:ind w:firstLineChars="0" w:firstLine="0"/>
                    <w:rPr>
                      <w:color w:val="000000" w:themeColor="text1"/>
                    </w:rPr>
                  </w:pPr>
                  <w:r>
                    <w:rPr>
                      <w:color w:val="000000" w:themeColor="text1"/>
                    </w:rPr>
                    <w:t>]</w:t>
                  </w:r>
                </w:p>
              </w:tc>
              <w:tc>
                <w:tcPr>
                  <w:tcW w:w="2150" w:type="dxa"/>
                  <w:tcBorders>
                    <w:top w:val="nil"/>
                    <w:left w:val="nil"/>
                    <w:bottom w:val="nil"/>
                    <w:right w:val="nil"/>
                  </w:tcBorders>
                  <w:shd w:val="clear" w:color="auto" w:fill="FFFFFF" w:themeFill="background1"/>
                </w:tcPr>
                <w:p w14:paraId="521D39EE" w14:textId="77777777" w:rsidR="00D13A43" w:rsidRDefault="00D13A43" w:rsidP="00BD381D">
                  <w:pPr>
                    <w:ind w:firstLineChars="0" w:firstLine="0"/>
                    <w:rPr>
                      <w:color w:val="000000"/>
                    </w:rPr>
                  </w:pPr>
                  <w:proofErr w:type="spellStart"/>
                  <w:r>
                    <w:rPr>
                      <w:rFonts w:hint="eastAsia"/>
                      <w:color w:val="000000"/>
                    </w:rPr>
                    <w:t>RequestBody</w:t>
                  </w:r>
                  <w:proofErr w:type="spellEnd"/>
                </w:p>
              </w:tc>
            </w:tr>
            <w:tr w:rsidR="00F86753" w14:paraId="5E762AA1"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00C89CE2" w14:textId="3EED4454" w:rsidR="00F86753" w:rsidRDefault="00F86753" w:rsidP="00F86753">
                  <w:pPr>
                    <w:ind w:firstLineChars="0" w:firstLine="0"/>
                    <w:rPr>
                      <w:color w:val="000000" w:themeColor="text1"/>
                    </w:rPr>
                  </w:pPr>
                  <w:proofErr w:type="spellStart"/>
                  <w:r>
                    <w:rPr>
                      <w:rFonts w:eastAsia="宋体" w:hint="eastAsia"/>
                      <w:color w:val="000000" w:themeColor="text1"/>
                    </w:rPr>
                    <w:t>referencePathId</w:t>
                  </w:r>
                  <w:proofErr w:type="spellEnd"/>
                </w:p>
              </w:tc>
              <w:tc>
                <w:tcPr>
                  <w:tcW w:w="1134" w:type="dxa"/>
                  <w:tcBorders>
                    <w:top w:val="nil"/>
                    <w:left w:val="nil"/>
                    <w:bottom w:val="nil"/>
                    <w:right w:val="nil"/>
                  </w:tcBorders>
                  <w:shd w:val="clear" w:color="auto" w:fill="FFFFFF" w:themeFill="background1"/>
                </w:tcPr>
                <w:p w14:paraId="2B372CF2" w14:textId="2F632687" w:rsidR="00F86753" w:rsidRDefault="00F86753" w:rsidP="00F86753">
                  <w:pPr>
                    <w:ind w:firstLineChars="0" w:firstLine="0"/>
                    <w:rPr>
                      <w:color w:val="000000" w:themeColor="text1"/>
                    </w:rPr>
                  </w:pPr>
                  <w:r>
                    <w:rPr>
                      <w:rFonts w:hint="eastAsia"/>
                      <w:color w:val="000000" w:themeColor="text1"/>
                    </w:rPr>
                    <w:t>参考路径id，默认值为-1，如果是第二次或多次设置则传已有的id</w:t>
                  </w:r>
                </w:p>
              </w:tc>
              <w:tc>
                <w:tcPr>
                  <w:tcW w:w="993" w:type="dxa"/>
                  <w:tcBorders>
                    <w:top w:val="nil"/>
                    <w:left w:val="nil"/>
                    <w:bottom w:val="nil"/>
                    <w:right w:val="nil"/>
                  </w:tcBorders>
                  <w:shd w:val="clear" w:color="auto" w:fill="FFFFFF" w:themeFill="background1"/>
                </w:tcPr>
                <w:p w14:paraId="7EC40525" w14:textId="09C9E4FC" w:rsidR="00F86753" w:rsidRDefault="00F86753" w:rsidP="00F86753">
                  <w:pPr>
                    <w:ind w:firstLineChars="0" w:firstLine="0"/>
                    <w:rPr>
                      <w:color w:val="000000"/>
                    </w:rPr>
                  </w:pPr>
                  <w:r w:rsidRPr="00B5506A">
                    <w:rPr>
                      <w:color w:val="000000"/>
                    </w:rPr>
                    <w:t>是</w:t>
                  </w:r>
                </w:p>
              </w:tc>
              <w:tc>
                <w:tcPr>
                  <w:tcW w:w="1417" w:type="dxa"/>
                  <w:tcBorders>
                    <w:top w:val="nil"/>
                    <w:left w:val="nil"/>
                    <w:bottom w:val="nil"/>
                    <w:right w:val="nil"/>
                  </w:tcBorders>
                  <w:shd w:val="clear" w:color="auto" w:fill="FFFFFF" w:themeFill="background1"/>
                </w:tcPr>
                <w:p w14:paraId="410661DA" w14:textId="21624628" w:rsidR="00F86753" w:rsidRDefault="00F86753" w:rsidP="00F86753">
                  <w:pPr>
                    <w:ind w:firstLineChars="0" w:firstLine="0"/>
                    <w:rPr>
                      <w:color w:val="000000" w:themeColor="text1"/>
                    </w:rPr>
                  </w:pPr>
                  <w:r>
                    <w:rPr>
                      <w:rFonts w:eastAsia="宋体" w:hint="eastAsia"/>
                      <w:color w:val="000000" w:themeColor="text1"/>
                    </w:rPr>
                    <w:t>int</w:t>
                  </w:r>
                </w:p>
              </w:tc>
              <w:tc>
                <w:tcPr>
                  <w:tcW w:w="2150" w:type="dxa"/>
                  <w:tcBorders>
                    <w:top w:val="nil"/>
                    <w:left w:val="nil"/>
                    <w:bottom w:val="nil"/>
                    <w:right w:val="nil"/>
                  </w:tcBorders>
                  <w:shd w:val="clear" w:color="auto" w:fill="FFFFFF" w:themeFill="background1"/>
                </w:tcPr>
                <w:p w14:paraId="2CE4BEBD" w14:textId="522A1F42" w:rsidR="00F86753" w:rsidRDefault="00F86753" w:rsidP="00F86753">
                  <w:pPr>
                    <w:ind w:firstLineChars="0" w:firstLine="0"/>
                    <w:rPr>
                      <w:color w:val="000000"/>
                    </w:rPr>
                  </w:pPr>
                  <w:proofErr w:type="spellStart"/>
                  <w:r>
                    <w:rPr>
                      <w:rFonts w:hint="eastAsia"/>
                      <w:color w:val="000000"/>
                    </w:rPr>
                    <w:t>RequestBody</w:t>
                  </w:r>
                  <w:proofErr w:type="spellEnd"/>
                </w:p>
              </w:tc>
            </w:tr>
            <w:tr w:rsidR="00F86753" w14:paraId="3DD3C28F" w14:textId="77777777" w:rsidTr="00D952D3">
              <w:trPr>
                <w:trHeight w:val="356"/>
              </w:trPr>
              <w:tc>
                <w:tcPr>
                  <w:tcW w:w="1124" w:type="dxa"/>
                  <w:tcBorders>
                    <w:top w:val="nil"/>
                    <w:left w:val="single" w:sz="8" w:space="0" w:color="4F81BD"/>
                    <w:bottom w:val="nil"/>
                    <w:right w:val="nil"/>
                  </w:tcBorders>
                  <w:shd w:val="clear" w:color="auto" w:fill="FFFFFF" w:themeFill="background1"/>
                </w:tcPr>
                <w:p w14:paraId="2677DB70" w14:textId="34FDFFB1" w:rsidR="00F86753" w:rsidRDefault="00F86753" w:rsidP="00F86753">
                  <w:pPr>
                    <w:ind w:firstLineChars="0" w:firstLine="0"/>
                    <w:rPr>
                      <w:color w:val="000000" w:themeColor="text1"/>
                    </w:rPr>
                  </w:pPr>
                  <w:proofErr w:type="spellStart"/>
                  <w:r>
                    <w:rPr>
                      <w:rFonts w:eastAsia="宋体" w:hint="eastAsia"/>
                      <w:color w:val="000000" w:themeColor="text1"/>
                    </w:rPr>
                    <w:t>LaneType</w:t>
                  </w:r>
                  <w:proofErr w:type="spellEnd"/>
                </w:p>
              </w:tc>
              <w:tc>
                <w:tcPr>
                  <w:tcW w:w="1134" w:type="dxa"/>
                  <w:tcBorders>
                    <w:top w:val="nil"/>
                    <w:left w:val="nil"/>
                    <w:bottom w:val="nil"/>
                    <w:right w:val="nil"/>
                  </w:tcBorders>
                  <w:shd w:val="clear" w:color="auto" w:fill="FFFFFF" w:themeFill="background1"/>
                </w:tcPr>
                <w:p w14:paraId="5F2A1CEC" w14:textId="77777777" w:rsidR="00F86753" w:rsidRDefault="00F86753" w:rsidP="00F86753">
                  <w:pPr>
                    <w:ind w:firstLineChars="0" w:firstLine="0"/>
                    <w:rPr>
                      <w:color w:val="000000" w:themeColor="text1"/>
                    </w:rPr>
                  </w:pPr>
                </w:p>
              </w:tc>
              <w:tc>
                <w:tcPr>
                  <w:tcW w:w="993" w:type="dxa"/>
                  <w:tcBorders>
                    <w:top w:val="nil"/>
                    <w:left w:val="nil"/>
                    <w:bottom w:val="nil"/>
                    <w:right w:val="nil"/>
                  </w:tcBorders>
                  <w:shd w:val="clear" w:color="auto" w:fill="FFFFFF" w:themeFill="background1"/>
                </w:tcPr>
                <w:p w14:paraId="6DA47448" w14:textId="77777777" w:rsidR="00F86753" w:rsidRDefault="00F86753" w:rsidP="00F86753">
                  <w:pPr>
                    <w:ind w:firstLineChars="0" w:firstLine="0"/>
                    <w:rPr>
                      <w:color w:val="000000"/>
                    </w:rPr>
                  </w:pPr>
                </w:p>
              </w:tc>
              <w:tc>
                <w:tcPr>
                  <w:tcW w:w="1417" w:type="dxa"/>
                  <w:tcBorders>
                    <w:top w:val="nil"/>
                    <w:left w:val="nil"/>
                    <w:bottom w:val="nil"/>
                    <w:right w:val="nil"/>
                  </w:tcBorders>
                  <w:shd w:val="clear" w:color="auto" w:fill="FFFFFF" w:themeFill="background1"/>
                </w:tcPr>
                <w:p w14:paraId="590DD33C" w14:textId="32AC499D" w:rsidR="00F86753" w:rsidRDefault="00F86753" w:rsidP="00F86753">
                  <w:pPr>
                    <w:ind w:firstLineChars="0" w:firstLine="0"/>
                    <w:rPr>
                      <w:color w:val="000000" w:themeColor="text1"/>
                    </w:rPr>
                  </w:pPr>
                  <w:commentRangeStart w:id="103"/>
                  <w:commentRangeEnd w:id="103"/>
                  <w:r>
                    <w:rPr>
                      <w:rStyle w:val="af4"/>
                    </w:rPr>
                    <w:commentReference w:id="103"/>
                  </w:r>
                </w:p>
              </w:tc>
              <w:tc>
                <w:tcPr>
                  <w:tcW w:w="2150" w:type="dxa"/>
                  <w:tcBorders>
                    <w:top w:val="nil"/>
                    <w:left w:val="nil"/>
                    <w:bottom w:val="nil"/>
                    <w:right w:val="nil"/>
                  </w:tcBorders>
                  <w:shd w:val="clear" w:color="auto" w:fill="FFFFFF" w:themeFill="background1"/>
                </w:tcPr>
                <w:p w14:paraId="026D7FFD" w14:textId="77777777" w:rsidR="00F86753" w:rsidRDefault="00F86753" w:rsidP="00F86753">
                  <w:pPr>
                    <w:ind w:firstLineChars="0" w:firstLine="0"/>
                    <w:rPr>
                      <w:color w:val="000000"/>
                    </w:rPr>
                  </w:pPr>
                </w:p>
              </w:tc>
            </w:tr>
          </w:tbl>
          <w:p w14:paraId="775E94F2" w14:textId="77777777" w:rsidR="00D13A43" w:rsidRDefault="00D13A43" w:rsidP="00BD381D">
            <w:pPr>
              <w:ind w:firstLineChars="0" w:firstLine="0"/>
            </w:pPr>
          </w:p>
        </w:tc>
      </w:tr>
      <w:tr w:rsidR="00D13A43" w14:paraId="5465B0B0" w14:textId="77777777" w:rsidTr="00F24252">
        <w:tc>
          <w:tcPr>
            <w:tcW w:w="1560" w:type="dxa"/>
          </w:tcPr>
          <w:p w14:paraId="457B2E4D" w14:textId="77777777" w:rsidR="00D13A43" w:rsidRDefault="00D13A43" w:rsidP="00BD381D">
            <w:pPr>
              <w:ind w:firstLineChars="0" w:firstLine="0"/>
            </w:pPr>
            <w:r>
              <w:rPr>
                <w:rFonts w:hint="eastAsia"/>
              </w:rPr>
              <w:t>返回值</w:t>
            </w:r>
          </w:p>
        </w:tc>
        <w:tc>
          <w:tcPr>
            <w:tcW w:w="6316" w:type="dxa"/>
          </w:tcPr>
          <w:p w14:paraId="21AC098F" w14:textId="77777777" w:rsidR="00D13A43" w:rsidRDefault="00D13A43" w:rsidP="00BD381D">
            <w:pPr>
              <w:ind w:firstLineChars="0" w:firstLine="0"/>
            </w:pPr>
            <w:r>
              <w:t>{</w:t>
            </w:r>
          </w:p>
          <w:p w14:paraId="5FF7654D" w14:textId="77777777" w:rsidR="00D13A43" w:rsidRDefault="00D13A43" w:rsidP="00BD381D">
            <w:pPr>
              <w:ind w:firstLineChars="0" w:firstLine="0"/>
            </w:pPr>
            <w:r>
              <w:t>code: 200,</w:t>
            </w:r>
          </w:p>
          <w:p w14:paraId="5E7E0D14" w14:textId="452AF42E" w:rsidR="00F42B13" w:rsidRDefault="00D13A43" w:rsidP="00BD381D">
            <w:pPr>
              <w:ind w:firstLineChars="0" w:firstLine="0"/>
            </w:pPr>
            <w:r>
              <w:t>message: “”</w:t>
            </w:r>
            <w:r w:rsidR="00F42B13">
              <w:rPr>
                <w:rFonts w:hint="eastAsia"/>
              </w:rPr>
              <w:t>,</w:t>
            </w:r>
          </w:p>
          <w:p w14:paraId="1BE65118" w14:textId="45C7D857" w:rsidR="00F42B13" w:rsidRDefault="00F42B13" w:rsidP="00BD381D">
            <w:pPr>
              <w:ind w:firstLineChars="0" w:firstLine="0"/>
            </w:pPr>
            <w:r>
              <w:rPr>
                <w:rFonts w:hint="eastAsia"/>
              </w:rPr>
              <w:lastRenderedPageBreak/>
              <w:t>data</w:t>
            </w:r>
            <w:r>
              <w:t>: id</w:t>
            </w:r>
          </w:p>
          <w:p w14:paraId="6BE53D18" w14:textId="77777777" w:rsidR="00D13A43" w:rsidRDefault="00D13A43" w:rsidP="00BD381D">
            <w:pPr>
              <w:ind w:firstLineChars="0" w:firstLine="0"/>
            </w:pPr>
            <w:r>
              <w:rPr>
                <w:rFonts w:hint="eastAsia"/>
              </w:rPr>
              <w:t>}</w:t>
            </w:r>
          </w:p>
        </w:tc>
      </w:tr>
    </w:tbl>
    <w:p w14:paraId="637B23CF" w14:textId="0C1CB379" w:rsidR="00410934" w:rsidRDefault="00410934" w:rsidP="007B5BC2">
      <w:pPr>
        <w:ind w:firstLine="420"/>
      </w:pPr>
    </w:p>
    <w:p w14:paraId="17C96293" w14:textId="6D7BC891" w:rsidR="00AA6C05" w:rsidRDefault="00AA6C05" w:rsidP="00B8456A">
      <w:pPr>
        <w:pStyle w:val="3"/>
        <w:numPr>
          <w:ilvl w:val="3"/>
          <w:numId w:val="1"/>
        </w:numPr>
        <w:ind w:firstLineChars="0"/>
      </w:pPr>
      <w:r>
        <w:rPr>
          <w:rFonts w:hint="eastAsia"/>
        </w:rPr>
        <w:t>设置动作组</w:t>
      </w:r>
    </w:p>
    <w:tbl>
      <w:tblPr>
        <w:tblStyle w:val="aa"/>
        <w:tblW w:w="7876" w:type="dxa"/>
        <w:tblInd w:w="420" w:type="dxa"/>
        <w:tblLayout w:type="fixed"/>
        <w:tblLook w:val="04A0" w:firstRow="1" w:lastRow="0" w:firstColumn="1" w:lastColumn="0" w:noHBand="0" w:noVBand="1"/>
      </w:tblPr>
      <w:tblGrid>
        <w:gridCol w:w="1985"/>
        <w:gridCol w:w="5891"/>
      </w:tblGrid>
      <w:tr w:rsidR="00CB6633" w14:paraId="66372FA4" w14:textId="77777777" w:rsidTr="0030448A">
        <w:tc>
          <w:tcPr>
            <w:tcW w:w="1985" w:type="dxa"/>
            <w:shd w:val="clear" w:color="auto" w:fill="BFBFBF" w:themeFill="background1" w:themeFillShade="BF"/>
          </w:tcPr>
          <w:p w14:paraId="37BD50AB" w14:textId="77777777" w:rsidR="00CB6633" w:rsidRDefault="00CB6633" w:rsidP="0030448A">
            <w:pPr>
              <w:ind w:firstLineChars="0" w:firstLine="0"/>
            </w:pPr>
            <w:r>
              <w:rPr>
                <w:rFonts w:hint="eastAsia"/>
              </w:rPr>
              <w:t>接口名称</w:t>
            </w:r>
          </w:p>
        </w:tc>
        <w:tc>
          <w:tcPr>
            <w:tcW w:w="5891" w:type="dxa"/>
            <w:shd w:val="clear" w:color="auto" w:fill="BFBFBF" w:themeFill="background1" w:themeFillShade="BF"/>
          </w:tcPr>
          <w:p w14:paraId="74CC8C81" w14:textId="16F444C1" w:rsidR="00CB6633" w:rsidRDefault="00952754" w:rsidP="0030448A">
            <w:pPr>
              <w:ind w:firstLineChars="0" w:firstLine="0"/>
            </w:pPr>
            <w:r>
              <w:rPr>
                <w:rFonts w:hint="eastAsia"/>
              </w:rPr>
              <w:t>设置动作组</w:t>
            </w:r>
            <w:r w:rsidR="00CB6633">
              <w:t>(</w:t>
            </w:r>
            <w:proofErr w:type="spellStart"/>
            <w:r w:rsidR="00CB6633">
              <w:rPr>
                <w:rFonts w:hint="eastAsia"/>
              </w:rPr>
              <w:t>set</w:t>
            </w:r>
            <w:r w:rsidR="00D6605B">
              <w:rPr>
                <w:rFonts w:hint="eastAsia"/>
              </w:rPr>
              <w:t>Actions</w:t>
            </w:r>
            <w:proofErr w:type="spellEnd"/>
            <w:r w:rsidR="00CB6633">
              <w:t>)</w:t>
            </w:r>
          </w:p>
        </w:tc>
      </w:tr>
      <w:tr w:rsidR="00CB6633" w14:paraId="71EF853A" w14:textId="77777777" w:rsidTr="0030448A">
        <w:tc>
          <w:tcPr>
            <w:tcW w:w="1985" w:type="dxa"/>
          </w:tcPr>
          <w:p w14:paraId="6E2B8D4D" w14:textId="77777777" w:rsidR="00CB6633" w:rsidRDefault="00CB6633" w:rsidP="0030448A">
            <w:pPr>
              <w:ind w:firstLineChars="0" w:firstLine="0"/>
            </w:pPr>
            <w:proofErr w:type="spellStart"/>
            <w:r>
              <w:rPr>
                <w:rFonts w:hint="eastAsia"/>
              </w:rPr>
              <w:t>url</w:t>
            </w:r>
            <w:proofErr w:type="spellEnd"/>
          </w:p>
        </w:tc>
        <w:tc>
          <w:tcPr>
            <w:tcW w:w="5891" w:type="dxa"/>
          </w:tcPr>
          <w:p w14:paraId="17D8C44D" w14:textId="3369C136" w:rsidR="00CB6633" w:rsidRDefault="00CB6633" w:rsidP="0030448A">
            <w:pPr>
              <w:ind w:firstLineChars="0" w:firstLine="0"/>
            </w:pPr>
            <w:r>
              <w:t>/maps/</w:t>
            </w:r>
            <w:r>
              <w:rPr>
                <w:rFonts w:hint="eastAsia"/>
              </w:rPr>
              <w:t>{</w:t>
            </w:r>
            <w:proofErr w:type="spellStart"/>
            <w:r>
              <w:rPr>
                <w:rFonts w:hint="eastAsia"/>
              </w:rPr>
              <w:t>map</w:t>
            </w:r>
            <w:r>
              <w:t>Id</w:t>
            </w:r>
            <w:proofErr w:type="spellEnd"/>
            <w:r>
              <w:rPr>
                <w:rFonts w:hint="eastAsia"/>
              </w:rPr>
              <w:t>}/</w:t>
            </w:r>
            <w:r w:rsidR="00EE3C01">
              <w:t xml:space="preserve"> areas</w:t>
            </w:r>
            <w:r w:rsidR="00EE3C01">
              <w:rPr>
                <w:rFonts w:hint="eastAsia"/>
              </w:rPr>
              <w:t xml:space="preserve"> </w:t>
            </w:r>
            <w:r>
              <w:rPr>
                <w:rFonts w:hint="eastAsia"/>
              </w:rPr>
              <w:t>/</w:t>
            </w:r>
            <w:r w:rsidR="00EE3C01">
              <w:t>a</w:t>
            </w:r>
            <w:r w:rsidR="00EE3C01">
              <w:rPr>
                <w:rFonts w:hint="eastAsia"/>
              </w:rPr>
              <w:t>ction</w:t>
            </w:r>
            <w:r w:rsidR="00EE3C01">
              <w:t>s</w:t>
            </w:r>
          </w:p>
        </w:tc>
      </w:tr>
      <w:tr w:rsidR="00CB6633" w14:paraId="6CFDC01E" w14:textId="77777777" w:rsidTr="0030448A">
        <w:tc>
          <w:tcPr>
            <w:tcW w:w="1985" w:type="dxa"/>
          </w:tcPr>
          <w:p w14:paraId="0CD6F850" w14:textId="77777777" w:rsidR="00CB6633" w:rsidRDefault="00CB6633" w:rsidP="0030448A">
            <w:pPr>
              <w:ind w:firstLineChars="0" w:firstLine="0"/>
            </w:pPr>
            <w:r>
              <w:rPr>
                <w:rFonts w:hint="eastAsia"/>
              </w:rPr>
              <w:t>方法</w:t>
            </w:r>
          </w:p>
        </w:tc>
        <w:tc>
          <w:tcPr>
            <w:tcW w:w="5891" w:type="dxa"/>
          </w:tcPr>
          <w:p w14:paraId="2E00BA74" w14:textId="77777777" w:rsidR="00CB6633" w:rsidRDefault="00CB6633" w:rsidP="0030448A">
            <w:pPr>
              <w:ind w:firstLineChars="0" w:firstLine="0"/>
            </w:pPr>
            <w:r>
              <w:t>put</w:t>
            </w:r>
          </w:p>
        </w:tc>
      </w:tr>
      <w:tr w:rsidR="00CB6633" w14:paraId="3D151F41" w14:textId="77777777" w:rsidTr="0030448A">
        <w:tc>
          <w:tcPr>
            <w:tcW w:w="1985" w:type="dxa"/>
          </w:tcPr>
          <w:p w14:paraId="5DC01FC7" w14:textId="77777777" w:rsidR="00CB6633" w:rsidRDefault="00CB6633"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CB6633" w:rsidRPr="008A1438" w14:paraId="57E4D42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E901040" w14:textId="77777777" w:rsidR="00CB6633" w:rsidRPr="008A1438" w:rsidRDefault="00CB6633"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67CC43DC" w14:textId="77777777" w:rsidR="00CB6633" w:rsidRPr="008A1438" w:rsidRDefault="00CB6633"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2543C3F" w14:textId="77777777" w:rsidR="00CB6633" w:rsidRPr="008A1438" w:rsidRDefault="00CB6633"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497F0E4" w14:textId="77777777" w:rsidR="00CB6633" w:rsidRPr="008A1438" w:rsidRDefault="00CB6633"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401108E" w14:textId="77777777" w:rsidR="00CB6633" w:rsidRPr="008A1438" w:rsidRDefault="00CB6633" w:rsidP="0030448A">
                  <w:pPr>
                    <w:ind w:firstLineChars="0" w:firstLine="0"/>
                    <w:rPr>
                      <w:color w:val="000000" w:themeColor="text1"/>
                    </w:rPr>
                  </w:pPr>
                  <w:r w:rsidRPr="008A1438">
                    <w:rPr>
                      <w:rFonts w:hint="eastAsia"/>
                      <w:color w:val="000000" w:themeColor="text1"/>
                    </w:rPr>
                    <w:t>参数形式</w:t>
                  </w:r>
                </w:p>
              </w:tc>
            </w:tr>
            <w:tr w:rsidR="00CB6633" w14:paraId="31809DBA"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0AAC6D7" w14:textId="77777777" w:rsidR="00CB6633" w:rsidRDefault="00CB6633"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29AD935" w14:textId="77777777" w:rsidR="00CB6633" w:rsidRDefault="00CB6633"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98B9B72" w14:textId="77777777" w:rsidR="00CB6633" w:rsidRDefault="00CB6633"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BD75DE8" w14:textId="77777777" w:rsidR="00CB6633" w:rsidRDefault="00CB6633"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03A8EB0" w14:textId="77777777" w:rsidR="00CB6633" w:rsidRDefault="00CB6633" w:rsidP="0030448A">
                  <w:pPr>
                    <w:ind w:firstLineChars="0" w:firstLine="0"/>
                    <w:rPr>
                      <w:color w:val="000000"/>
                    </w:rPr>
                  </w:pPr>
                  <w:proofErr w:type="spellStart"/>
                  <w:r>
                    <w:rPr>
                      <w:rFonts w:hint="eastAsia"/>
                      <w:color w:val="000000"/>
                    </w:rPr>
                    <w:t>RequestBody</w:t>
                  </w:r>
                  <w:proofErr w:type="spellEnd"/>
                </w:p>
              </w:tc>
            </w:tr>
            <w:tr w:rsidR="00CB6633" w14:paraId="06769B81"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E2FAD5B" w14:textId="4DF3E35A" w:rsidR="00CB6633" w:rsidRDefault="00B749F7" w:rsidP="0030448A">
                  <w:pPr>
                    <w:ind w:firstLineChars="0" w:firstLine="0"/>
                  </w:pPr>
                  <w:proofErr w:type="spellStart"/>
                  <w:r>
                    <w:rPr>
                      <w:rFonts w:hint="eastAsia"/>
                    </w:rPr>
                    <w:t>referencePathId</w:t>
                  </w:r>
                  <w:proofErr w:type="spellEnd"/>
                </w:p>
              </w:tc>
              <w:tc>
                <w:tcPr>
                  <w:tcW w:w="1134" w:type="dxa"/>
                  <w:tcBorders>
                    <w:top w:val="nil"/>
                    <w:left w:val="nil"/>
                    <w:bottom w:val="nil"/>
                    <w:right w:val="nil"/>
                  </w:tcBorders>
                  <w:shd w:val="clear" w:color="auto" w:fill="FFFFFF" w:themeFill="background1"/>
                </w:tcPr>
                <w:p w14:paraId="761A4C27" w14:textId="1E67F9E7" w:rsidR="00CB6633" w:rsidRDefault="00BE7B4F" w:rsidP="0030448A">
                  <w:pPr>
                    <w:ind w:firstLineChars="0" w:firstLine="0"/>
                    <w:rPr>
                      <w:color w:val="000000" w:themeColor="text1"/>
                    </w:rPr>
                  </w:pPr>
                  <w:r>
                    <w:rPr>
                      <w:rFonts w:hint="eastAsia"/>
                      <w:color w:val="000000" w:themeColor="text1"/>
                    </w:rPr>
                    <w:t>参考路径</w:t>
                  </w:r>
                  <w:r w:rsidR="00CB6633">
                    <w:rPr>
                      <w:rFonts w:hint="eastAsia"/>
                      <w:color w:val="000000" w:themeColor="text1"/>
                    </w:rPr>
                    <w:t>编号</w:t>
                  </w:r>
                </w:p>
              </w:tc>
              <w:tc>
                <w:tcPr>
                  <w:tcW w:w="709" w:type="dxa"/>
                  <w:tcBorders>
                    <w:top w:val="nil"/>
                    <w:left w:val="nil"/>
                    <w:bottom w:val="nil"/>
                    <w:right w:val="nil"/>
                  </w:tcBorders>
                  <w:shd w:val="clear" w:color="auto" w:fill="FFFFFF" w:themeFill="background1"/>
                </w:tcPr>
                <w:p w14:paraId="69E87B09" w14:textId="77777777" w:rsidR="00CB6633" w:rsidRDefault="00CB6633"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6C506AD" w14:textId="659AD9AD" w:rsidR="00CB6633" w:rsidRDefault="00CB6633"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F9DDEBC" w14:textId="77777777" w:rsidR="00CB6633" w:rsidRDefault="00CB6633" w:rsidP="0030448A">
                  <w:pPr>
                    <w:ind w:firstLineChars="0" w:firstLine="0"/>
                    <w:rPr>
                      <w:color w:val="000000"/>
                    </w:rPr>
                  </w:pPr>
                  <w:proofErr w:type="spellStart"/>
                  <w:r>
                    <w:rPr>
                      <w:rFonts w:hint="eastAsia"/>
                      <w:color w:val="000000"/>
                    </w:rPr>
                    <w:t>RequestBody</w:t>
                  </w:r>
                  <w:proofErr w:type="spellEnd"/>
                </w:p>
              </w:tc>
            </w:tr>
            <w:tr w:rsidR="00B349B7" w14:paraId="12534B0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EC1C474" w14:textId="1E53B2EF" w:rsidR="00B349B7" w:rsidRDefault="00F6498A" w:rsidP="0030448A">
                  <w:pPr>
                    <w:ind w:firstLineChars="0" w:firstLine="0"/>
                  </w:pPr>
                  <w:proofErr w:type="spellStart"/>
                  <w:r>
                    <w:rPr>
                      <w:rFonts w:hint="eastAsia"/>
                    </w:rPr>
                    <w:t>vertex</w:t>
                  </w:r>
                  <w:r w:rsidR="005D30EC">
                    <w:rPr>
                      <w:rFonts w:hint="eastAsia"/>
                    </w:rPr>
                    <w:t>I</w:t>
                  </w:r>
                  <w:r w:rsidR="00C8268D">
                    <w:rPr>
                      <w:rFonts w:hint="eastAsia"/>
                    </w:rPr>
                    <w:t>d</w:t>
                  </w:r>
                  <w:proofErr w:type="spellEnd"/>
                </w:p>
              </w:tc>
              <w:tc>
                <w:tcPr>
                  <w:tcW w:w="1134" w:type="dxa"/>
                  <w:tcBorders>
                    <w:top w:val="nil"/>
                    <w:left w:val="nil"/>
                    <w:bottom w:val="nil"/>
                    <w:right w:val="nil"/>
                  </w:tcBorders>
                  <w:shd w:val="clear" w:color="auto" w:fill="FFFFFF" w:themeFill="background1"/>
                </w:tcPr>
                <w:p w14:paraId="6A9A8389" w14:textId="1998F8D1" w:rsidR="00B349B7" w:rsidRDefault="00F6498A" w:rsidP="0030448A">
                  <w:pPr>
                    <w:ind w:firstLineChars="0" w:firstLine="0"/>
                    <w:rPr>
                      <w:color w:val="000000" w:themeColor="text1"/>
                    </w:rPr>
                  </w:pPr>
                  <w:r>
                    <w:rPr>
                      <w:rFonts w:hint="eastAsia"/>
                      <w:color w:val="000000" w:themeColor="text1"/>
                    </w:rPr>
                    <w:t>路径点编号</w:t>
                  </w:r>
                </w:p>
              </w:tc>
              <w:tc>
                <w:tcPr>
                  <w:tcW w:w="709" w:type="dxa"/>
                  <w:tcBorders>
                    <w:top w:val="nil"/>
                    <w:left w:val="nil"/>
                    <w:bottom w:val="nil"/>
                    <w:right w:val="nil"/>
                  </w:tcBorders>
                  <w:shd w:val="clear" w:color="auto" w:fill="FFFFFF" w:themeFill="background1"/>
                </w:tcPr>
                <w:p w14:paraId="44B5001A" w14:textId="1C8E2B57" w:rsidR="00B349B7" w:rsidRDefault="00F6498A"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ED1BD69" w14:textId="1521720A" w:rsidR="00B349B7" w:rsidRDefault="00F6498A" w:rsidP="0030448A">
                  <w:pPr>
                    <w:ind w:firstLineChars="0" w:firstLine="0"/>
                    <w:rPr>
                      <w:color w:val="000000" w:themeColor="text1"/>
                    </w:rPr>
                  </w:pPr>
                  <w:r>
                    <w:rPr>
                      <w:rFonts w:hint="eastAsia"/>
                      <w:color w:val="000000" w:themeColor="text1"/>
                    </w:rPr>
                    <w:t>Long</w:t>
                  </w:r>
                </w:p>
              </w:tc>
              <w:tc>
                <w:tcPr>
                  <w:tcW w:w="2292" w:type="dxa"/>
                  <w:tcBorders>
                    <w:top w:val="nil"/>
                    <w:left w:val="nil"/>
                    <w:bottom w:val="nil"/>
                    <w:right w:val="nil"/>
                  </w:tcBorders>
                  <w:shd w:val="clear" w:color="auto" w:fill="FFFFFF" w:themeFill="background1"/>
                </w:tcPr>
                <w:p w14:paraId="7F5C486C" w14:textId="77777777" w:rsidR="00B349B7" w:rsidRDefault="00B349B7" w:rsidP="0030448A">
                  <w:pPr>
                    <w:ind w:firstLineChars="0" w:firstLine="0"/>
                    <w:rPr>
                      <w:color w:val="000000"/>
                    </w:rPr>
                  </w:pPr>
                </w:p>
              </w:tc>
            </w:tr>
            <w:tr w:rsidR="00CB6633" w14:paraId="36982B1B"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F38691A" w14:textId="035CBF75" w:rsidR="00CB6633" w:rsidRDefault="00B806A3" w:rsidP="0030448A">
                  <w:pPr>
                    <w:ind w:firstLineChars="0" w:firstLine="0"/>
                  </w:pPr>
                  <w:r>
                    <w:rPr>
                      <w:color w:val="000000" w:themeColor="text1"/>
                    </w:rPr>
                    <w:t>actions</w:t>
                  </w:r>
                </w:p>
              </w:tc>
              <w:tc>
                <w:tcPr>
                  <w:tcW w:w="1134" w:type="dxa"/>
                  <w:tcBorders>
                    <w:top w:val="nil"/>
                    <w:left w:val="nil"/>
                    <w:bottom w:val="nil"/>
                    <w:right w:val="nil"/>
                  </w:tcBorders>
                  <w:shd w:val="clear" w:color="auto" w:fill="FFFFFF" w:themeFill="background1"/>
                </w:tcPr>
                <w:p w14:paraId="0224B7A2" w14:textId="15FC5F9F" w:rsidR="00CB6633" w:rsidRDefault="00D1378E" w:rsidP="0030448A">
                  <w:pPr>
                    <w:ind w:firstLineChars="0" w:firstLine="0"/>
                    <w:rPr>
                      <w:color w:val="000000" w:themeColor="text1"/>
                    </w:rPr>
                  </w:pPr>
                  <w:r>
                    <w:rPr>
                      <w:rFonts w:hint="eastAsia"/>
                      <w:color w:val="000000" w:themeColor="text1"/>
                    </w:rPr>
                    <w:t>动作组</w:t>
                  </w:r>
                </w:p>
              </w:tc>
              <w:tc>
                <w:tcPr>
                  <w:tcW w:w="709" w:type="dxa"/>
                  <w:tcBorders>
                    <w:top w:val="nil"/>
                    <w:left w:val="nil"/>
                    <w:bottom w:val="nil"/>
                    <w:right w:val="nil"/>
                  </w:tcBorders>
                  <w:shd w:val="clear" w:color="auto" w:fill="FFFFFF" w:themeFill="background1"/>
                </w:tcPr>
                <w:p w14:paraId="55A56345" w14:textId="77777777" w:rsidR="00CB6633" w:rsidRDefault="00CB6633"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90A7592" w14:textId="144D8BC3" w:rsidR="00D1378E" w:rsidRDefault="00D1378E" w:rsidP="000B4719">
                  <w:pPr>
                    <w:ind w:firstLineChars="0" w:firstLine="0"/>
                    <w:rPr>
                      <w:color w:val="000000" w:themeColor="text1"/>
                    </w:rPr>
                  </w:pPr>
                  <w:commentRangeStart w:id="104"/>
                  <w:r>
                    <w:rPr>
                      <w:rFonts w:hint="eastAsia"/>
                      <w:color w:val="000000" w:themeColor="text1"/>
                    </w:rPr>
                    <w:t>目标和动作键值对数组，</w:t>
                  </w:r>
                  <w:r w:rsidR="000B4719">
                    <w:rPr>
                      <w:rFonts w:hint="eastAsia"/>
                      <w:color w:val="000000" w:themeColor="text1"/>
                    </w:rPr>
                    <w:t>例如</w:t>
                  </w:r>
                  <w:r w:rsidR="009414E3">
                    <w:rPr>
                      <w:rFonts w:hint="eastAsia"/>
                      <w:color w:val="000000" w:themeColor="text1"/>
                    </w:rPr>
                    <w:t>打开近光灯</w:t>
                  </w:r>
                  <w:r w:rsidR="00055A4C">
                    <w:rPr>
                      <w:rFonts w:hint="eastAsia"/>
                      <w:color w:val="000000" w:themeColor="text1"/>
                    </w:rPr>
                    <w:t>同时打开</w:t>
                  </w:r>
                  <w:r w:rsidR="009414E3">
                    <w:rPr>
                      <w:rFonts w:hint="eastAsia"/>
                      <w:color w:val="000000" w:themeColor="text1"/>
                    </w:rPr>
                    <w:t>左转型灯</w:t>
                  </w:r>
                  <w:r>
                    <w:rPr>
                      <w:rFonts w:hint="eastAsia"/>
                      <w:color w:val="000000" w:themeColor="text1"/>
                    </w:rPr>
                    <w:t>{</w:t>
                  </w:r>
                  <w:proofErr w:type="spellStart"/>
                  <w:r w:rsidR="000B4719">
                    <w:rPr>
                      <w:rFonts w:hint="eastAsia"/>
                      <w:color w:val="000000" w:themeColor="text1"/>
                    </w:rPr>
                    <w:t>dipped</w:t>
                  </w:r>
                  <w:r w:rsidR="000B4719">
                    <w:rPr>
                      <w:color w:val="000000" w:themeColor="text1"/>
                    </w:rPr>
                    <w:t>Light</w:t>
                  </w:r>
                  <w:proofErr w:type="spellEnd"/>
                  <w:r w:rsidR="009414E3">
                    <w:rPr>
                      <w:color w:val="000000" w:themeColor="text1"/>
                    </w:rPr>
                    <w:t xml:space="preserve">: “on”,  </w:t>
                  </w:r>
                  <w:proofErr w:type="spellStart"/>
                  <w:r w:rsidR="00C8346B">
                    <w:rPr>
                      <w:rFonts w:hint="eastAsia"/>
                      <w:color w:val="000000" w:themeColor="text1"/>
                    </w:rPr>
                    <w:t>leftT</w:t>
                  </w:r>
                  <w:r w:rsidR="009414E3">
                    <w:rPr>
                      <w:color w:val="000000" w:themeColor="text1"/>
                    </w:rPr>
                    <w:t>runLight</w:t>
                  </w:r>
                  <w:proofErr w:type="spellEnd"/>
                  <w:r w:rsidR="009414E3">
                    <w:rPr>
                      <w:color w:val="000000" w:themeColor="text1"/>
                    </w:rPr>
                    <w:t>: on</w:t>
                  </w:r>
                  <w:r>
                    <w:rPr>
                      <w:rFonts w:hint="eastAsia"/>
                      <w:color w:val="000000" w:themeColor="text1"/>
                    </w:rPr>
                    <w:t>}</w:t>
                  </w:r>
                  <w:commentRangeEnd w:id="104"/>
                  <w:r w:rsidR="00DC4CCD">
                    <w:rPr>
                      <w:rStyle w:val="af4"/>
                    </w:rPr>
                    <w:commentReference w:id="104"/>
                  </w:r>
                </w:p>
              </w:tc>
              <w:tc>
                <w:tcPr>
                  <w:tcW w:w="2292" w:type="dxa"/>
                  <w:tcBorders>
                    <w:top w:val="nil"/>
                    <w:left w:val="nil"/>
                    <w:bottom w:val="nil"/>
                    <w:right w:val="nil"/>
                  </w:tcBorders>
                  <w:shd w:val="clear" w:color="auto" w:fill="FFFFFF" w:themeFill="background1"/>
                </w:tcPr>
                <w:p w14:paraId="714D1E81" w14:textId="77777777" w:rsidR="00CB6633" w:rsidRDefault="00CB6633" w:rsidP="0030448A">
                  <w:pPr>
                    <w:ind w:firstLineChars="0" w:firstLine="0"/>
                    <w:rPr>
                      <w:color w:val="000000"/>
                    </w:rPr>
                  </w:pPr>
                  <w:proofErr w:type="spellStart"/>
                  <w:r>
                    <w:rPr>
                      <w:rFonts w:hint="eastAsia"/>
                      <w:color w:val="000000"/>
                    </w:rPr>
                    <w:t>RequestBody</w:t>
                  </w:r>
                  <w:proofErr w:type="spellEnd"/>
                </w:p>
              </w:tc>
            </w:tr>
          </w:tbl>
          <w:p w14:paraId="06BA888C" w14:textId="77777777" w:rsidR="00CB6633" w:rsidRDefault="00CB6633" w:rsidP="0030448A">
            <w:pPr>
              <w:ind w:firstLineChars="0" w:firstLine="0"/>
            </w:pPr>
          </w:p>
        </w:tc>
      </w:tr>
      <w:tr w:rsidR="00CB6633" w14:paraId="0CA4B2CA" w14:textId="77777777" w:rsidTr="0030448A">
        <w:tc>
          <w:tcPr>
            <w:tcW w:w="1985" w:type="dxa"/>
          </w:tcPr>
          <w:p w14:paraId="6E5CC386" w14:textId="77777777" w:rsidR="00CB6633" w:rsidRDefault="00CB6633" w:rsidP="0030448A">
            <w:pPr>
              <w:ind w:firstLineChars="0" w:firstLine="0"/>
            </w:pPr>
            <w:r>
              <w:rPr>
                <w:rFonts w:hint="eastAsia"/>
              </w:rPr>
              <w:t>返回值</w:t>
            </w:r>
          </w:p>
        </w:tc>
        <w:tc>
          <w:tcPr>
            <w:tcW w:w="5891" w:type="dxa"/>
          </w:tcPr>
          <w:p w14:paraId="77C5CD62" w14:textId="77777777" w:rsidR="00CB6633" w:rsidRDefault="00CB6633" w:rsidP="0030448A">
            <w:pPr>
              <w:ind w:firstLineChars="0" w:firstLine="0"/>
            </w:pPr>
            <w:r>
              <w:t>{</w:t>
            </w:r>
          </w:p>
          <w:p w14:paraId="7A652368" w14:textId="77777777" w:rsidR="00CB6633" w:rsidRDefault="00CB6633" w:rsidP="0030448A">
            <w:pPr>
              <w:ind w:firstLineChars="0" w:firstLine="0"/>
            </w:pPr>
            <w:r>
              <w:t>code: 200,</w:t>
            </w:r>
          </w:p>
          <w:p w14:paraId="150C41E6" w14:textId="77777777" w:rsidR="00CB6633" w:rsidRDefault="00CB6633" w:rsidP="0030448A">
            <w:pPr>
              <w:ind w:firstLineChars="0" w:firstLine="0"/>
            </w:pPr>
            <w:r>
              <w:t>message: “”</w:t>
            </w:r>
          </w:p>
          <w:p w14:paraId="1248C470" w14:textId="77777777" w:rsidR="00CB6633" w:rsidRDefault="00CB6633" w:rsidP="0030448A">
            <w:pPr>
              <w:ind w:firstLineChars="0" w:firstLine="0"/>
            </w:pPr>
            <w:r>
              <w:rPr>
                <w:rFonts w:hint="eastAsia"/>
              </w:rPr>
              <w:t>}</w:t>
            </w:r>
          </w:p>
        </w:tc>
      </w:tr>
    </w:tbl>
    <w:p w14:paraId="7F54EECA" w14:textId="77777777" w:rsidR="00CB6633" w:rsidRPr="00CB6633" w:rsidRDefault="00CB6633" w:rsidP="00CB6633">
      <w:pPr>
        <w:ind w:firstLine="420"/>
      </w:pPr>
    </w:p>
    <w:p w14:paraId="140E58B8" w14:textId="5D621B97" w:rsidR="004B2D4F" w:rsidRDefault="004B2D4F" w:rsidP="00B8456A">
      <w:pPr>
        <w:pStyle w:val="3"/>
        <w:numPr>
          <w:ilvl w:val="3"/>
          <w:numId w:val="1"/>
        </w:numPr>
        <w:ind w:firstLineChars="0"/>
      </w:pPr>
      <w:r>
        <w:rPr>
          <w:rFonts w:hint="eastAsia"/>
        </w:rPr>
        <w:t>设置</w:t>
      </w:r>
      <w:r w:rsidR="00E27703">
        <w:rPr>
          <w:rFonts w:hint="eastAsia"/>
        </w:rPr>
        <w:t>道路连接</w:t>
      </w:r>
    </w:p>
    <w:p w14:paraId="3F3E20E8" w14:textId="720F80F2" w:rsidR="00746783" w:rsidRPr="00746783" w:rsidRDefault="002B6F3E" w:rsidP="00DB10DD">
      <w:pPr>
        <w:ind w:firstLineChars="0" w:firstLine="420"/>
      </w:pPr>
      <w:r>
        <w:rPr>
          <w:rFonts w:hint="eastAsia"/>
        </w:rPr>
        <w:t>在</w:t>
      </w:r>
      <w:r w:rsidR="00177B4F">
        <w:rPr>
          <w:rFonts w:hint="eastAsia"/>
        </w:rPr>
        <w:t>创建所有地图单元且</w:t>
      </w:r>
      <w:r w:rsidR="00746783">
        <w:rPr>
          <w:rFonts w:hint="eastAsia"/>
        </w:rPr>
        <w:t>设置参考路径之后，地图编辑员选中一条已</w:t>
      </w:r>
      <w:r w:rsidR="005D6C17">
        <w:rPr>
          <w:rFonts w:hint="eastAsia"/>
        </w:rPr>
        <w:t>生成的道路，</w:t>
      </w:r>
      <w:r w:rsidR="00177B4F">
        <w:rPr>
          <w:rFonts w:hint="eastAsia"/>
        </w:rPr>
        <w:t>设置其连接。</w:t>
      </w:r>
    </w:p>
    <w:tbl>
      <w:tblPr>
        <w:tblStyle w:val="aa"/>
        <w:tblW w:w="7876" w:type="dxa"/>
        <w:tblInd w:w="420" w:type="dxa"/>
        <w:tblLayout w:type="fixed"/>
        <w:tblLook w:val="04A0" w:firstRow="1" w:lastRow="0" w:firstColumn="1" w:lastColumn="0" w:noHBand="0" w:noVBand="1"/>
      </w:tblPr>
      <w:tblGrid>
        <w:gridCol w:w="1985"/>
        <w:gridCol w:w="5891"/>
      </w:tblGrid>
      <w:tr w:rsidR="004B2D4F" w14:paraId="497C8C33" w14:textId="77777777" w:rsidTr="00124F2A">
        <w:tc>
          <w:tcPr>
            <w:tcW w:w="1985" w:type="dxa"/>
            <w:shd w:val="clear" w:color="auto" w:fill="BFBFBF" w:themeFill="background1" w:themeFillShade="BF"/>
          </w:tcPr>
          <w:p w14:paraId="056E4A03"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731A0D49" w14:textId="270D2C55" w:rsidR="004B2D4F" w:rsidRDefault="004B2D4F" w:rsidP="00124F2A">
            <w:pPr>
              <w:ind w:firstLineChars="0" w:firstLine="0"/>
            </w:pPr>
            <w:r>
              <w:rPr>
                <w:rFonts w:hint="eastAsia"/>
              </w:rPr>
              <w:t>设置</w:t>
            </w:r>
            <w:r w:rsidR="00E27703">
              <w:rPr>
                <w:rFonts w:hint="eastAsia"/>
              </w:rPr>
              <w:t>道路</w:t>
            </w:r>
            <w:r>
              <w:rPr>
                <w:rFonts w:hint="eastAsia"/>
              </w:rPr>
              <w:t>连接</w:t>
            </w:r>
            <w:r>
              <w:t>(</w:t>
            </w:r>
            <w:proofErr w:type="spellStart"/>
            <w:r>
              <w:t>setRoad</w:t>
            </w:r>
            <w:r w:rsidR="00E27703">
              <w:rPr>
                <w:rFonts w:hint="eastAsia"/>
              </w:rPr>
              <w:t>Link</w:t>
            </w:r>
            <w:proofErr w:type="spellEnd"/>
            <w:r>
              <w:t>)</w:t>
            </w:r>
          </w:p>
        </w:tc>
      </w:tr>
      <w:tr w:rsidR="0063613B" w14:paraId="14830E38" w14:textId="77777777" w:rsidTr="00124F2A">
        <w:tc>
          <w:tcPr>
            <w:tcW w:w="1985" w:type="dxa"/>
          </w:tcPr>
          <w:p w14:paraId="4A1B62E8" w14:textId="77777777" w:rsidR="0063613B" w:rsidRDefault="0063613B" w:rsidP="0063613B">
            <w:pPr>
              <w:ind w:firstLineChars="0" w:firstLine="0"/>
            </w:pPr>
            <w:proofErr w:type="spellStart"/>
            <w:r>
              <w:rPr>
                <w:rFonts w:hint="eastAsia"/>
              </w:rPr>
              <w:t>url</w:t>
            </w:r>
            <w:proofErr w:type="spellEnd"/>
          </w:p>
        </w:tc>
        <w:tc>
          <w:tcPr>
            <w:tcW w:w="5891" w:type="dxa"/>
          </w:tcPr>
          <w:p w14:paraId="17AE4B14" w14:textId="34A5421C" w:rsidR="0063613B" w:rsidRDefault="0063613B" w:rsidP="0063613B">
            <w:pPr>
              <w:ind w:firstLineChars="0" w:firstLine="0"/>
            </w:pPr>
            <w:r>
              <w:t>/maps/{</w:t>
            </w:r>
            <w:r>
              <w:rPr>
                <w:rFonts w:hint="eastAsia"/>
              </w:rPr>
              <w:t xml:space="preserve"> </w:t>
            </w:r>
            <w:proofErr w:type="spellStart"/>
            <w:r>
              <w:rPr>
                <w:rFonts w:hint="eastAsia"/>
              </w:rPr>
              <w:t>m</w:t>
            </w:r>
            <w:r>
              <w:t>apId</w:t>
            </w:r>
            <w:proofErr w:type="spellEnd"/>
            <w:r>
              <w:t xml:space="preserve"> }/ areas/</w:t>
            </w:r>
            <w:proofErr w:type="spellStart"/>
            <w:r w:rsidR="00B50950">
              <w:t>road</w:t>
            </w:r>
            <w:r w:rsidR="00B50950">
              <w:rPr>
                <w:rFonts w:hint="eastAsia"/>
              </w:rPr>
              <w:t>Link</w:t>
            </w:r>
            <w:proofErr w:type="spellEnd"/>
          </w:p>
        </w:tc>
      </w:tr>
      <w:tr w:rsidR="004B2D4F" w14:paraId="1679715E" w14:textId="77777777" w:rsidTr="00124F2A">
        <w:tc>
          <w:tcPr>
            <w:tcW w:w="1985" w:type="dxa"/>
          </w:tcPr>
          <w:p w14:paraId="02C5268E" w14:textId="77777777" w:rsidR="004B2D4F" w:rsidRDefault="004B2D4F" w:rsidP="00124F2A">
            <w:pPr>
              <w:ind w:firstLineChars="0" w:firstLine="0"/>
            </w:pPr>
            <w:r>
              <w:rPr>
                <w:rFonts w:hint="eastAsia"/>
              </w:rPr>
              <w:t>方法</w:t>
            </w:r>
          </w:p>
        </w:tc>
        <w:tc>
          <w:tcPr>
            <w:tcW w:w="5891" w:type="dxa"/>
          </w:tcPr>
          <w:p w14:paraId="6064CF81" w14:textId="77777777" w:rsidR="004B2D4F" w:rsidRDefault="004B2D4F" w:rsidP="00124F2A">
            <w:pPr>
              <w:ind w:firstLineChars="0" w:firstLine="0"/>
            </w:pPr>
            <w:r>
              <w:t>put</w:t>
            </w:r>
          </w:p>
        </w:tc>
      </w:tr>
      <w:tr w:rsidR="004B2D4F" w14:paraId="01FB3AEF" w14:textId="77777777" w:rsidTr="00124F2A">
        <w:tc>
          <w:tcPr>
            <w:tcW w:w="1985" w:type="dxa"/>
          </w:tcPr>
          <w:p w14:paraId="4BFEE409"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974EC9" w:rsidRPr="008A1438" w14:paraId="26F2693F"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00477E2" w14:textId="77777777" w:rsidR="00974EC9" w:rsidRPr="008A1438" w:rsidRDefault="00974EC9" w:rsidP="00974EC9">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6781A80" w14:textId="77777777" w:rsidR="00974EC9" w:rsidRPr="008A1438" w:rsidRDefault="00974EC9" w:rsidP="00974EC9">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89D9503" w14:textId="77777777" w:rsidR="00974EC9" w:rsidRPr="008A1438" w:rsidRDefault="00974EC9" w:rsidP="00974EC9">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06A7F50" w14:textId="77777777" w:rsidR="00974EC9" w:rsidRPr="008A1438" w:rsidRDefault="00974EC9" w:rsidP="00974EC9">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0A2F735" w14:textId="77777777" w:rsidR="00974EC9" w:rsidRPr="008A1438" w:rsidRDefault="00974EC9" w:rsidP="00974EC9">
                  <w:pPr>
                    <w:ind w:firstLineChars="0" w:firstLine="0"/>
                    <w:rPr>
                      <w:color w:val="000000" w:themeColor="text1"/>
                    </w:rPr>
                  </w:pPr>
                  <w:r w:rsidRPr="008A1438">
                    <w:rPr>
                      <w:rFonts w:hint="eastAsia"/>
                      <w:color w:val="000000" w:themeColor="text1"/>
                    </w:rPr>
                    <w:t>参数形式</w:t>
                  </w:r>
                </w:p>
              </w:tc>
            </w:tr>
            <w:tr w:rsidR="00974EC9" w14:paraId="36B8A520"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3CBC6A2E" w14:textId="77777777" w:rsidR="00974EC9" w:rsidRDefault="00974EC9" w:rsidP="00974EC9">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3424DD0" w14:textId="77777777" w:rsidR="00974EC9" w:rsidRDefault="00974EC9" w:rsidP="00974EC9">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1AFFC01" w14:textId="77777777" w:rsidR="00974EC9" w:rsidRDefault="00974EC9" w:rsidP="00974EC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7638B3B" w14:textId="77777777" w:rsidR="00974EC9" w:rsidRDefault="00974EC9" w:rsidP="00974EC9">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0E11A3E" w14:textId="77777777" w:rsidR="00974EC9" w:rsidRDefault="00974EC9" w:rsidP="00974EC9">
                  <w:pPr>
                    <w:ind w:firstLineChars="0" w:firstLine="0"/>
                    <w:rPr>
                      <w:color w:val="000000"/>
                    </w:rPr>
                  </w:pPr>
                  <w:proofErr w:type="spellStart"/>
                  <w:r>
                    <w:rPr>
                      <w:rFonts w:hint="eastAsia"/>
                      <w:color w:val="000000"/>
                    </w:rPr>
                    <w:t>RequestBody</w:t>
                  </w:r>
                  <w:proofErr w:type="spellEnd"/>
                </w:p>
              </w:tc>
            </w:tr>
            <w:tr w:rsidR="002B62DC" w14:paraId="50135833"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4A089D0D" w14:textId="77777777" w:rsidR="002B62DC" w:rsidRDefault="002B62DC" w:rsidP="002B62DC">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477DD4BD" w14:textId="77777777" w:rsidR="002B62DC" w:rsidRDefault="002B62DC" w:rsidP="002B62DC">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41572868" w14:textId="77777777" w:rsidR="002B62DC" w:rsidRDefault="002B62DC" w:rsidP="002B62DC">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7B5FE24" w14:textId="0F575730" w:rsidR="002B62DC" w:rsidRDefault="002B62DC" w:rsidP="002B62DC">
                  <w:pPr>
                    <w:ind w:firstLineChars="0" w:firstLine="0"/>
                    <w:rPr>
                      <w:color w:val="000000" w:themeColor="text1"/>
                    </w:rPr>
                  </w:pPr>
                  <w:r>
                    <w:rPr>
                      <w:color w:val="000000" w:themeColor="text1"/>
                    </w:rPr>
                    <w:t xml:space="preserve">Int, </w:t>
                  </w:r>
                  <w:r w:rsidR="00130617">
                    <w:rPr>
                      <w:rFonts w:hint="eastAsia"/>
                      <w:color w:val="000000" w:themeColor="text1"/>
                    </w:rPr>
                    <w:t>道路</w:t>
                  </w:r>
                  <w:r>
                    <w:rPr>
                      <w:rFonts w:hint="eastAsia"/>
                      <w:color w:val="000000" w:themeColor="text1"/>
                    </w:rPr>
                    <w:t>编号</w:t>
                  </w:r>
                </w:p>
              </w:tc>
              <w:tc>
                <w:tcPr>
                  <w:tcW w:w="2292" w:type="dxa"/>
                  <w:tcBorders>
                    <w:top w:val="nil"/>
                    <w:left w:val="nil"/>
                    <w:bottom w:val="nil"/>
                    <w:right w:val="nil"/>
                  </w:tcBorders>
                  <w:shd w:val="clear" w:color="auto" w:fill="FFFFFF" w:themeFill="background1"/>
                </w:tcPr>
                <w:p w14:paraId="2BE3752F" w14:textId="77777777" w:rsidR="002B62DC" w:rsidRDefault="002B62DC" w:rsidP="002B62DC">
                  <w:pPr>
                    <w:ind w:firstLineChars="0" w:firstLine="0"/>
                    <w:rPr>
                      <w:color w:val="000000"/>
                    </w:rPr>
                  </w:pPr>
                  <w:proofErr w:type="spellStart"/>
                  <w:r>
                    <w:rPr>
                      <w:rFonts w:hint="eastAsia"/>
                      <w:color w:val="000000"/>
                    </w:rPr>
                    <w:t>RequestBody</w:t>
                  </w:r>
                  <w:proofErr w:type="spellEnd"/>
                </w:p>
              </w:tc>
            </w:tr>
            <w:tr w:rsidR="00757778" w14:paraId="3E3A398E"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004237A6" w14:textId="23F288E3" w:rsidR="00757778" w:rsidRDefault="0044396A" w:rsidP="002B62DC">
                  <w:pPr>
                    <w:ind w:firstLineChars="0" w:firstLine="0"/>
                  </w:pPr>
                  <w:proofErr w:type="spellStart"/>
                  <w:r>
                    <w:rPr>
                      <w:rFonts w:hint="eastAsia"/>
                    </w:rPr>
                    <w:t>prede</w:t>
                  </w:r>
                  <w:r>
                    <w:t>cessor</w:t>
                  </w:r>
                  <w:r>
                    <w:rPr>
                      <w:rFonts w:hint="eastAsia"/>
                    </w:rPr>
                    <w:t>Id</w:t>
                  </w:r>
                  <w:proofErr w:type="spellEnd"/>
                </w:p>
              </w:tc>
              <w:tc>
                <w:tcPr>
                  <w:tcW w:w="1134" w:type="dxa"/>
                  <w:tcBorders>
                    <w:top w:val="nil"/>
                    <w:left w:val="nil"/>
                    <w:bottom w:val="nil"/>
                    <w:right w:val="nil"/>
                  </w:tcBorders>
                  <w:shd w:val="clear" w:color="auto" w:fill="FFFFFF" w:themeFill="background1"/>
                </w:tcPr>
                <w:p w14:paraId="075D929B" w14:textId="08126883" w:rsidR="00757778" w:rsidRDefault="0044396A" w:rsidP="002B62DC">
                  <w:pPr>
                    <w:ind w:firstLineChars="0" w:firstLine="0"/>
                    <w:rPr>
                      <w:color w:val="000000" w:themeColor="text1"/>
                    </w:rPr>
                  </w:pPr>
                  <w:r>
                    <w:rPr>
                      <w:rFonts w:hint="eastAsia"/>
                      <w:color w:val="000000" w:themeColor="text1"/>
                    </w:rPr>
                    <w:t>前驱</w:t>
                  </w:r>
                  <w:r w:rsidR="0035297E">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2BCDF9BC" w14:textId="19238EFF" w:rsidR="00757778" w:rsidRDefault="00855943" w:rsidP="002B62DC">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7F276B5" w14:textId="286B6D00" w:rsidR="00757778" w:rsidRDefault="00685336" w:rsidP="002B62DC">
                  <w:pPr>
                    <w:ind w:firstLineChars="0" w:firstLine="0"/>
                    <w:rPr>
                      <w:color w:val="000000" w:themeColor="text1"/>
                    </w:rPr>
                  </w:pPr>
                  <w:r>
                    <w:rPr>
                      <w:rFonts w:hint="eastAsia"/>
                      <w:color w:val="000000" w:themeColor="text1"/>
                    </w:rPr>
                    <w:t>int，</w:t>
                  </w:r>
                  <w:r w:rsidR="002E1939">
                    <w:rPr>
                      <w:rFonts w:hint="eastAsia"/>
                      <w:color w:val="000000" w:themeColor="text1"/>
                    </w:rPr>
                    <w:t>前驱</w:t>
                  </w:r>
                  <w:r>
                    <w:rPr>
                      <w:rFonts w:hint="eastAsia"/>
                      <w:color w:val="000000" w:themeColor="text1"/>
                    </w:rPr>
                    <w:t>区域编号</w:t>
                  </w:r>
                </w:p>
              </w:tc>
              <w:tc>
                <w:tcPr>
                  <w:tcW w:w="2292" w:type="dxa"/>
                  <w:tcBorders>
                    <w:top w:val="nil"/>
                    <w:left w:val="nil"/>
                    <w:bottom w:val="nil"/>
                    <w:right w:val="nil"/>
                  </w:tcBorders>
                  <w:shd w:val="clear" w:color="auto" w:fill="FFFFFF" w:themeFill="background1"/>
                </w:tcPr>
                <w:p w14:paraId="4BC0CB0B" w14:textId="2C431EA6" w:rsidR="00757778" w:rsidRDefault="00C46D08" w:rsidP="002B62DC">
                  <w:pPr>
                    <w:ind w:firstLineChars="0" w:firstLine="0"/>
                    <w:rPr>
                      <w:color w:val="000000"/>
                    </w:rPr>
                  </w:pPr>
                  <w:proofErr w:type="spellStart"/>
                  <w:r>
                    <w:rPr>
                      <w:rFonts w:hint="eastAsia"/>
                      <w:color w:val="000000"/>
                    </w:rPr>
                    <w:t>RequestBody</w:t>
                  </w:r>
                  <w:proofErr w:type="spellEnd"/>
                </w:p>
              </w:tc>
            </w:tr>
            <w:tr w:rsidR="0035297E" w14:paraId="2F1D66F7" w14:textId="77777777" w:rsidTr="00BD381D">
              <w:trPr>
                <w:trHeight w:val="356"/>
              </w:trPr>
              <w:tc>
                <w:tcPr>
                  <w:tcW w:w="1124" w:type="dxa"/>
                  <w:tcBorders>
                    <w:top w:val="nil"/>
                    <w:left w:val="single" w:sz="8" w:space="0" w:color="4F81BD"/>
                    <w:bottom w:val="nil"/>
                    <w:right w:val="nil"/>
                  </w:tcBorders>
                  <w:shd w:val="clear" w:color="auto" w:fill="FFFFFF" w:themeFill="background1"/>
                </w:tcPr>
                <w:p w14:paraId="7F1C0D97" w14:textId="2A7A349F" w:rsidR="0035297E" w:rsidRDefault="0035297E" w:rsidP="0035297E">
                  <w:pPr>
                    <w:ind w:firstLineChars="0" w:firstLine="0"/>
                  </w:pPr>
                  <w:proofErr w:type="spellStart"/>
                  <w:r>
                    <w:rPr>
                      <w:rFonts w:hint="eastAsia"/>
                    </w:rPr>
                    <w:t>successor</w:t>
                  </w:r>
                  <w:r>
                    <w:lastRenderedPageBreak/>
                    <w:t>or</w:t>
                  </w:r>
                  <w:r>
                    <w:rPr>
                      <w:rFonts w:hint="eastAsia"/>
                    </w:rPr>
                    <w:t>Id</w:t>
                  </w:r>
                  <w:proofErr w:type="spellEnd"/>
                </w:p>
              </w:tc>
              <w:tc>
                <w:tcPr>
                  <w:tcW w:w="1134" w:type="dxa"/>
                  <w:tcBorders>
                    <w:top w:val="nil"/>
                    <w:left w:val="nil"/>
                    <w:bottom w:val="nil"/>
                    <w:right w:val="nil"/>
                  </w:tcBorders>
                  <w:shd w:val="clear" w:color="auto" w:fill="FFFFFF" w:themeFill="background1"/>
                </w:tcPr>
                <w:p w14:paraId="72424CDE" w14:textId="4BAB9595" w:rsidR="0035297E" w:rsidRDefault="00E83052" w:rsidP="0035297E">
                  <w:pPr>
                    <w:ind w:firstLineChars="0" w:firstLine="0"/>
                    <w:rPr>
                      <w:color w:val="000000" w:themeColor="text1"/>
                    </w:rPr>
                  </w:pPr>
                  <w:r>
                    <w:rPr>
                      <w:rFonts w:hint="eastAsia"/>
                      <w:color w:val="000000" w:themeColor="text1"/>
                    </w:rPr>
                    <w:lastRenderedPageBreak/>
                    <w:t>后继区域</w:t>
                  </w:r>
                  <w:r>
                    <w:rPr>
                      <w:rFonts w:hint="eastAsia"/>
                      <w:color w:val="000000" w:themeColor="text1"/>
                    </w:rPr>
                    <w:lastRenderedPageBreak/>
                    <w:t>编号</w:t>
                  </w:r>
                </w:p>
              </w:tc>
              <w:tc>
                <w:tcPr>
                  <w:tcW w:w="709" w:type="dxa"/>
                  <w:tcBorders>
                    <w:top w:val="nil"/>
                    <w:left w:val="nil"/>
                    <w:bottom w:val="nil"/>
                    <w:right w:val="nil"/>
                  </w:tcBorders>
                  <w:shd w:val="clear" w:color="auto" w:fill="FFFFFF" w:themeFill="background1"/>
                </w:tcPr>
                <w:p w14:paraId="748BD9F4" w14:textId="7E87969A" w:rsidR="0035297E" w:rsidRDefault="00855943" w:rsidP="0035297E">
                  <w:pPr>
                    <w:ind w:firstLineChars="0" w:firstLine="0"/>
                    <w:rPr>
                      <w:color w:val="000000"/>
                    </w:rPr>
                  </w:pPr>
                  <w:r>
                    <w:rPr>
                      <w:rFonts w:hint="eastAsia"/>
                      <w:color w:val="000000"/>
                    </w:rPr>
                    <w:lastRenderedPageBreak/>
                    <w:t>是</w:t>
                  </w:r>
                </w:p>
              </w:tc>
              <w:tc>
                <w:tcPr>
                  <w:tcW w:w="1559" w:type="dxa"/>
                  <w:tcBorders>
                    <w:top w:val="nil"/>
                    <w:left w:val="nil"/>
                    <w:bottom w:val="nil"/>
                    <w:right w:val="nil"/>
                  </w:tcBorders>
                  <w:shd w:val="clear" w:color="auto" w:fill="FFFFFF" w:themeFill="background1"/>
                </w:tcPr>
                <w:p w14:paraId="343568D7" w14:textId="32A99705" w:rsidR="0035297E" w:rsidRDefault="00C46D08" w:rsidP="0035297E">
                  <w:pPr>
                    <w:ind w:firstLineChars="0" w:firstLine="0"/>
                    <w:rPr>
                      <w:color w:val="000000" w:themeColor="text1"/>
                    </w:rPr>
                  </w:pPr>
                  <w:r>
                    <w:rPr>
                      <w:rFonts w:hint="eastAsia"/>
                      <w:color w:val="000000" w:themeColor="text1"/>
                    </w:rPr>
                    <w:t>int，</w:t>
                  </w:r>
                  <w:r w:rsidR="002E1939">
                    <w:rPr>
                      <w:rFonts w:hint="eastAsia"/>
                      <w:color w:val="000000" w:themeColor="text1"/>
                    </w:rPr>
                    <w:t>后继</w:t>
                  </w:r>
                  <w:r>
                    <w:rPr>
                      <w:rFonts w:hint="eastAsia"/>
                      <w:color w:val="000000" w:themeColor="text1"/>
                    </w:rPr>
                    <w:t>区域</w:t>
                  </w:r>
                  <w:r>
                    <w:rPr>
                      <w:rFonts w:hint="eastAsia"/>
                      <w:color w:val="000000" w:themeColor="text1"/>
                    </w:rPr>
                    <w:lastRenderedPageBreak/>
                    <w:t>编号</w:t>
                  </w:r>
                </w:p>
              </w:tc>
              <w:tc>
                <w:tcPr>
                  <w:tcW w:w="2292" w:type="dxa"/>
                  <w:tcBorders>
                    <w:top w:val="nil"/>
                    <w:left w:val="nil"/>
                    <w:bottom w:val="nil"/>
                    <w:right w:val="nil"/>
                  </w:tcBorders>
                  <w:shd w:val="clear" w:color="auto" w:fill="FFFFFF" w:themeFill="background1"/>
                </w:tcPr>
                <w:p w14:paraId="0003DC0C" w14:textId="25FB9462" w:rsidR="0035297E" w:rsidRDefault="00C46D08" w:rsidP="0035297E">
                  <w:pPr>
                    <w:ind w:firstLineChars="0" w:firstLine="0"/>
                    <w:rPr>
                      <w:color w:val="000000"/>
                    </w:rPr>
                  </w:pPr>
                  <w:proofErr w:type="spellStart"/>
                  <w:r>
                    <w:rPr>
                      <w:rFonts w:hint="eastAsia"/>
                      <w:color w:val="000000"/>
                    </w:rPr>
                    <w:lastRenderedPageBreak/>
                    <w:t>RequestBody</w:t>
                  </w:r>
                  <w:proofErr w:type="spellEnd"/>
                </w:p>
              </w:tc>
            </w:tr>
          </w:tbl>
          <w:p w14:paraId="0C7F12A7" w14:textId="77777777" w:rsidR="004B2D4F" w:rsidRDefault="004B2D4F" w:rsidP="00124F2A">
            <w:pPr>
              <w:ind w:firstLineChars="0" w:firstLine="0"/>
            </w:pPr>
          </w:p>
        </w:tc>
      </w:tr>
      <w:tr w:rsidR="004B2D4F" w14:paraId="39827AFB" w14:textId="77777777" w:rsidTr="00124F2A">
        <w:tc>
          <w:tcPr>
            <w:tcW w:w="1985" w:type="dxa"/>
          </w:tcPr>
          <w:p w14:paraId="1E108106" w14:textId="77777777" w:rsidR="004B2D4F" w:rsidRDefault="004B2D4F" w:rsidP="00124F2A">
            <w:pPr>
              <w:ind w:firstLineChars="0" w:firstLine="0"/>
            </w:pPr>
            <w:r>
              <w:rPr>
                <w:rFonts w:hint="eastAsia"/>
              </w:rPr>
              <w:lastRenderedPageBreak/>
              <w:t>返回值</w:t>
            </w:r>
          </w:p>
        </w:tc>
        <w:tc>
          <w:tcPr>
            <w:tcW w:w="5891" w:type="dxa"/>
          </w:tcPr>
          <w:p w14:paraId="7A327E5F" w14:textId="77777777" w:rsidR="004B2D4F" w:rsidRDefault="004B2D4F" w:rsidP="00124F2A">
            <w:pPr>
              <w:ind w:firstLineChars="0" w:firstLine="0"/>
            </w:pPr>
            <w:r>
              <w:t>{</w:t>
            </w:r>
          </w:p>
          <w:p w14:paraId="7E270662" w14:textId="77777777" w:rsidR="004B2D4F" w:rsidRDefault="004B2D4F" w:rsidP="00124F2A">
            <w:pPr>
              <w:ind w:firstLineChars="0" w:firstLine="0"/>
            </w:pPr>
            <w:r>
              <w:t>code: 200,</w:t>
            </w:r>
          </w:p>
          <w:p w14:paraId="3A2CD1D1" w14:textId="0CAF44A3" w:rsidR="004B2D4F" w:rsidRDefault="004B2D4F" w:rsidP="00124F2A">
            <w:pPr>
              <w:ind w:firstLineChars="0" w:firstLine="0"/>
            </w:pPr>
            <w:r>
              <w:t>message: “”</w:t>
            </w:r>
          </w:p>
          <w:p w14:paraId="3AE8E95F" w14:textId="57B3C829" w:rsidR="0016061F" w:rsidRDefault="0016061F" w:rsidP="00124F2A">
            <w:pPr>
              <w:ind w:firstLineChars="0" w:firstLine="0"/>
            </w:pPr>
            <w:r>
              <w:rPr>
                <w:rFonts w:hint="eastAsia"/>
              </w:rPr>
              <w:t>data:</w:t>
            </w:r>
            <w:r>
              <w:t xml:space="preserve"> id</w:t>
            </w:r>
          </w:p>
          <w:p w14:paraId="647A0E46" w14:textId="77777777" w:rsidR="004B2D4F" w:rsidRDefault="004B2D4F" w:rsidP="00124F2A">
            <w:pPr>
              <w:ind w:firstLineChars="0" w:firstLine="0"/>
            </w:pPr>
            <w:r>
              <w:rPr>
                <w:rFonts w:hint="eastAsia"/>
              </w:rPr>
              <w:t>}</w:t>
            </w:r>
          </w:p>
        </w:tc>
      </w:tr>
    </w:tbl>
    <w:p w14:paraId="6A1D9CF0" w14:textId="208E1DBF" w:rsidR="00F705D1" w:rsidRDefault="00F705D1" w:rsidP="00F705D1">
      <w:pPr>
        <w:pStyle w:val="3"/>
        <w:numPr>
          <w:ilvl w:val="3"/>
          <w:numId w:val="1"/>
        </w:numPr>
        <w:ind w:firstLineChars="0"/>
      </w:pPr>
      <w:r>
        <w:rPr>
          <w:rFonts w:hint="eastAsia"/>
        </w:rPr>
        <w:t>设置路口连接</w:t>
      </w:r>
    </w:p>
    <w:p w14:paraId="0717F006" w14:textId="3B7A885F" w:rsidR="00855B48" w:rsidRPr="00855B48" w:rsidRDefault="00855B48" w:rsidP="00855B48">
      <w:pPr>
        <w:ind w:firstLine="420"/>
      </w:pPr>
      <w:r>
        <w:rPr>
          <w:rFonts w:hint="eastAsia"/>
        </w:rPr>
        <w:t>当进出一个交叉路口的所有道路都生成完毕，且设置完毕各自的参考路径后，可设置其连接属性。首先，选中该路口，然后选择设置连接，然后分别选择该连接的进路和出路</w:t>
      </w:r>
      <w:r w:rsidR="00EB4BD5">
        <w:rPr>
          <w:rFonts w:hint="eastAsia"/>
        </w:rPr>
        <w:t>。十字路口需要设置1</w:t>
      </w:r>
      <w:r w:rsidR="00EB4BD5">
        <w:t>2</w:t>
      </w:r>
      <w:r w:rsidR="00EB4BD5">
        <w:rPr>
          <w:rFonts w:hint="eastAsia"/>
        </w:rPr>
        <w:t>个连接，丁字路口需要设置6个连接。</w:t>
      </w:r>
    </w:p>
    <w:tbl>
      <w:tblPr>
        <w:tblStyle w:val="aa"/>
        <w:tblW w:w="7876" w:type="dxa"/>
        <w:tblInd w:w="420" w:type="dxa"/>
        <w:tblLayout w:type="fixed"/>
        <w:tblLook w:val="04A0" w:firstRow="1" w:lastRow="0" w:firstColumn="1" w:lastColumn="0" w:noHBand="0" w:noVBand="1"/>
      </w:tblPr>
      <w:tblGrid>
        <w:gridCol w:w="1985"/>
        <w:gridCol w:w="5891"/>
      </w:tblGrid>
      <w:tr w:rsidR="005B3BEE" w14:paraId="37A8BAD5" w14:textId="77777777" w:rsidTr="0030448A">
        <w:tc>
          <w:tcPr>
            <w:tcW w:w="1985" w:type="dxa"/>
            <w:shd w:val="clear" w:color="auto" w:fill="BFBFBF" w:themeFill="background1" w:themeFillShade="BF"/>
          </w:tcPr>
          <w:p w14:paraId="635EDEBA" w14:textId="77777777" w:rsidR="005B3BEE" w:rsidRDefault="005B3BEE" w:rsidP="0030448A">
            <w:pPr>
              <w:ind w:firstLineChars="0" w:firstLine="0"/>
            </w:pPr>
            <w:r>
              <w:rPr>
                <w:rFonts w:hint="eastAsia"/>
              </w:rPr>
              <w:t>接口名称</w:t>
            </w:r>
          </w:p>
        </w:tc>
        <w:tc>
          <w:tcPr>
            <w:tcW w:w="5891" w:type="dxa"/>
            <w:shd w:val="clear" w:color="auto" w:fill="BFBFBF" w:themeFill="background1" w:themeFillShade="BF"/>
          </w:tcPr>
          <w:p w14:paraId="49936C26" w14:textId="70FA0C8A" w:rsidR="005B3BEE" w:rsidRDefault="005B3BEE" w:rsidP="0030448A">
            <w:pPr>
              <w:ind w:firstLineChars="0" w:firstLine="0"/>
            </w:pPr>
            <w:r>
              <w:rPr>
                <w:rFonts w:hint="eastAsia"/>
              </w:rPr>
              <w:t>设置路口连接</w:t>
            </w:r>
            <w:r>
              <w:t>(</w:t>
            </w:r>
            <w:proofErr w:type="spellStart"/>
            <w:r>
              <w:t>set</w:t>
            </w:r>
            <w:r>
              <w:rPr>
                <w:rFonts w:hint="eastAsia"/>
              </w:rPr>
              <w:t>JunctionConnection</w:t>
            </w:r>
            <w:proofErr w:type="spellEnd"/>
            <w:r>
              <w:t>)</w:t>
            </w:r>
          </w:p>
        </w:tc>
      </w:tr>
      <w:tr w:rsidR="005B3BEE" w14:paraId="5D777726" w14:textId="77777777" w:rsidTr="0030448A">
        <w:tc>
          <w:tcPr>
            <w:tcW w:w="1985" w:type="dxa"/>
          </w:tcPr>
          <w:p w14:paraId="5F144CBA" w14:textId="77777777" w:rsidR="005B3BEE" w:rsidRDefault="005B3BEE" w:rsidP="0030448A">
            <w:pPr>
              <w:ind w:firstLineChars="0" w:firstLine="0"/>
            </w:pPr>
            <w:proofErr w:type="spellStart"/>
            <w:r>
              <w:rPr>
                <w:rFonts w:hint="eastAsia"/>
              </w:rPr>
              <w:t>url</w:t>
            </w:r>
            <w:proofErr w:type="spellEnd"/>
          </w:p>
        </w:tc>
        <w:tc>
          <w:tcPr>
            <w:tcW w:w="5891" w:type="dxa"/>
          </w:tcPr>
          <w:p w14:paraId="28D0631F" w14:textId="4160260A" w:rsidR="005B3BEE" w:rsidRDefault="005B3BEE" w:rsidP="0030448A">
            <w:pPr>
              <w:ind w:firstLineChars="0" w:firstLine="0"/>
            </w:pPr>
            <w:r>
              <w:t>/maps/{</w:t>
            </w:r>
            <w:r>
              <w:rPr>
                <w:rFonts w:hint="eastAsia"/>
              </w:rPr>
              <w:t xml:space="preserve"> </w:t>
            </w:r>
            <w:proofErr w:type="spellStart"/>
            <w:r>
              <w:rPr>
                <w:rFonts w:hint="eastAsia"/>
              </w:rPr>
              <w:t>m</w:t>
            </w:r>
            <w:r>
              <w:t>apId</w:t>
            </w:r>
            <w:proofErr w:type="spellEnd"/>
            <w:r>
              <w:t xml:space="preserve"> }/areas/</w:t>
            </w:r>
            <w:proofErr w:type="spellStart"/>
            <w:r w:rsidR="00B50950">
              <w:t>j</w:t>
            </w:r>
            <w:r w:rsidR="00B50950">
              <w:rPr>
                <w:rFonts w:hint="eastAsia"/>
              </w:rPr>
              <w:t>unctionConnection</w:t>
            </w:r>
            <w:proofErr w:type="spellEnd"/>
          </w:p>
        </w:tc>
      </w:tr>
      <w:tr w:rsidR="005B3BEE" w14:paraId="3B613CF3" w14:textId="77777777" w:rsidTr="0030448A">
        <w:tc>
          <w:tcPr>
            <w:tcW w:w="1985" w:type="dxa"/>
          </w:tcPr>
          <w:p w14:paraId="4B22D34E" w14:textId="77777777" w:rsidR="005B3BEE" w:rsidRDefault="005B3BEE" w:rsidP="0030448A">
            <w:pPr>
              <w:ind w:firstLineChars="0" w:firstLine="0"/>
            </w:pPr>
            <w:r>
              <w:rPr>
                <w:rFonts w:hint="eastAsia"/>
              </w:rPr>
              <w:t>方法</w:t>
            </w:r>
          </w:p>
        </w:tc>
        <w:tc>
          <w:tcPr>
            <w:tcW w:w="5891" w:type="dxa"/>
          </w:tcPr>
          <w:p w14:paraId="121143C3" w14:textId="77777777" w:rsidR="005B3BEE" w:rsidRDefault="005B3BEE" w:rsidP="0030448A">
            <w:pPr>
              <w:ind w:firstLineChars="0" w:firstLine="0"/>
            </w:pPr>
            <w:r>
              <w:t>put</w:t>
            </w:r>
          </w:p>
        </w:tc>
      </w:tr>
      <w:tr w:rsidR="005B3BEE" w14:paraId="66EDD675" w14:textId="77777777" w:rsidTr="0030448A">
        <w:tc>
          <w:tcPr>
            <w:tcW w:w="1985" w:type="dxa"/>
          </w:tcPr>
          <w:p w14:paraId="1C6BF718" w14:textId="77777777" w:rsidR="005B3BEE" w:rsidRDefault="005B3BEE"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5B3BEE" w:rsidRPr="008A1438" w14:paraId="754897C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4F30BC3" w14:textId="77777777" w:rsidR="005B3BEE" w:rsidRPr="008A1438" w:rsidRDefault="005B3BEE"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B1732F3" w14:textId="77777777" w:rsidR="005B3BEE" w:rsidRPr="008A1438" w:rsidRDefault="005B3BEE"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40A588A" w14:textId="77777777" w:rsidR="005B3BEE" w:rsidRPr="008A1438" w:rsidRDefault="005B3BEE"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BF36BD2" w14:textId="77777777" w:rsidR="005B3BEE" w:rsidRPr="008A1438" w:rsidRDefault="005B3BEE"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47C07EC" w14:textId="77777777" w:rsidR="005B3BEE" w:rsidRPr="008A1438" w:rsidRDefault="005B3BEE" w:rsidP="0030448A">
                  <w:pPr>
                    <w:ind w:firstLineChars="0" w:firstLine="0"/>
                    <w:rPr>
                      <w:color w:val="000000" w:themeColor="text1"/>
                    </w:rPr>
                  </w:pPr>
                  <w:r w:rsidRPr="008A1438">
                    <w:rPr>
                      <w:rFonts w:hint="eastAsia"/>
                      <w:color w:val="000000" w:themeColor="text1"/>
                    </w:rPr>
                    <w:t>参数形式</w:t>
                  </w:r>
                </w:p>
              </w:tc>
            </w:tr>
            <w:tr w:rsidR="005B3BEE" w14:paraId="7B0907F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CF3FCEA" w14:textId="77777777" w:rsidR="005B3BEE" w:rsidRDefault="005B3BEE"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73AA9CD" w14:textId="77777777" w:rsidR="005B3BEE" w:rsidRDefault="005B3BEE"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090DCA3" w14:textId="77777777" w:rsidR="005B3BEE" w:rsidRDefault="005B3BEE"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06D37C7" w14:textId="77777777" w:rsidR="005B3BEE" w:rsidRDefault="005B3BEE"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901899C" w14:textId="77777777" w:rsidR="005B3BEE" w:rsidRDefault="005B3BEE" w:rsidP="0030448A">
                  <w:pPr>
                    <w:ind w:firstLineChars="0" w:firstLine="0"/>
                    <w:rPr>
                      <w:color w:val="000000"/>
                    </w:rPr>
                  </w:pPr>
                  <w:proofErr w:type="spellStart"/>
                  <w:r>
                    <w:rPr>
                      <w:rFonts w:hint="eastAsia"/>
                      <w:color w:val="000000"/>
                    </w:rPr>
                    <w:t>RequestBody</w:t>
                  </w:r>
                  <w:proofErr w:type="spellEnd"/>
                </w:p>
              </w:tc>
            </w:tr>
            <w:tr w:rsidR="005B3BEE" w14:paraId="59B6C883"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483E7A6" w14:textId="77777777" w:rsidR="005B3BEE" w:rsidRDefault="005B3BEE" w:rsidP="0030448A">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735A9F72" w14:textId="77777777" w:rsidR="005B3BEE" w:rsidRDefault="005B3BEE" w:rsidP="0030448A">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76A3D7F0" w14:textId="77777777" w:rsidR="005B3BEE" w:rsidRDefault="005B3BEE"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6A01863" w14:textId="595DE5FF" w:rsidR="005B3BEE" w:rsidRDefault="005B3BEE" w:rsidP="0030448A">
                  <w:pPr>
                    <w:ind w:firstLineChars="0" w:firstLine="0"/>
                    <w:rPr>
                      <w:color w:val="000000" w:themeColor="text1"/>
                    </w:rPr>
                  </w:pPr>
                  <w:r>
                    <w:rPr>
                      <w:color w:val="000000" w:themeColor="text1"/>
                    </w:rPr>
                    <w:t xml:space="preserve">Int, </w:t>
                  </w:r>
                  <w:r w:rsidR="00C71B70">
                    <w:rPr>
                      <w:rFonts w:hint="eastAsia"/>
                      <w:color w:val="000000" w:themeColor="text1"/>
                    </w:rPr>
                    <w:t>路口</w:t>
                  </w:r>
                  <w:r>
                    <w:rPr>
                      <w:rFonts w:hint="eastAsia"/>
                      <w:color w:val="000000" w:themeColor="text1"/>
                    </w:rPr>
                    <w:t>编号</w:t>
                  </w:r>
                </w:p>
              </w:tc>
              <w:tc>
                <w:tcPr>
                  <w:tcW w:w="2292" w:type="dxa"/>
                  <w:tcBorders>
                    <w:top w:val="nil"/>
                    <w:left w:val="nil"/>
                    <w:bottom w:val="nil"/>
                    <w:right w:val="nil"/>
                  </w:tcBorders>
                  <w:shd w:val="clear" w:color="auto" w:fill="FFFFFF" w:themeFill="background1"/>
                </w:tcPr>
                <w:p w14:paraId="46D44DBB" w14:textId="77777777" w:rsidR="005B3BEE" w:rsidRDefault="005B3BEE" w:rsidP="0030448A">
                  <w:pPr>
                    <w:ind w:firstLineChars="0" w:firstLine="0"/>
                    <w:rPr>
                      <w:color w:val="000000"/>
                    </w:rPr>
                  </w:pPr>
                  <w:proofErr w:type="spellStart"/>
                  <w:r>
                    <w:rPr>
                      <w:rFonts w:hint="eastAsia"/>
                      <w:color w:val="000000"/>
                    </w:rPr>
                    <w:t>RequestBody</w:t>
                  </w:r>
                  <w:proofErr w:type="spellEnd"/>
                </w:p>
              </w:tc>
            </w:tr>
            <w:tr w:rsidR="00651601" w14:paraId="490BA4D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BEEBAEF" w14:textId="158096C1" w:rsidR="00651601" w:rsidRDefault="00651601" w:rsidP="00651601">
                  <w:pPr>
                    <w:ind w:firstLineChars="0" w:firstLine="0"/>
                  </w:pPr>
                  <w:proofErr w:type="spellStart"/>
                  <w:r>
                    <w:t>attributeType</w:t>
                  </w:r>
                  <w:proofErr w:type="spellEnd"/>
                </w:p>
              </w:tc>
              <w:tc>
                <w:tcPr>
                  <w:tcW w:w="1134" w:type="dxa"/>
                  <w:tcBorders>
                    <w:top w:val="nil"/>
                    <w:left w:val="nil"/>
                    <w:bottom w:val="nil"/>
                    <w:right w:val="nil"/>
                  </w:tcBorders>
                  <w:shd w:val="clear" w:color="auto" w:fill="FFFFFF" w:themeFill="background1"/>
                </w:tcPr>
                <w:p w14:paraId="10865EC2" w14:textId="0124162D" w:rsidR="00651601" w:rsidRDefault="00651601" w:rsidP="00651601">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0DEDFCBD" w14:textId="60736854" w:rsidR="00651601" w:rsidRDefault="00651601" w:rsidP="0065160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E05A457" w14:textId="0F2E8907" w:rsidR="00651601" w:rsidRDefault="00651601" w:rsidP="00651601">
                  <w:pPr>
                    <w:ind w:firstLineChars="0" w:firstLine="0"/>
                    <w:rPr>
                      <w:color w:val="000000" w:themeColor="text1"/>
                    </w:rPr>
                  </w:pPr>
                  <w:r>
                    <w:rPr>
                      <w:rFonts w:hint="eastAsia"/>
                      <w:color w:val="000000" w:themeColor="text1"/>
                    </w:rPr>
                    <w:t>String，</w:t>
                  </w:r>
                  <w:r w:rsidR="00F52085">
                    <w:rPr>
                      <w:rFonts w:hint="eastAsia"/>
                      <w:color w:val="000000" w:themeColor="text1"/>
                    </w:rPr>
                    <w:t>连接</w:t>
                  </w:r>
                  <w:r>
                    <w:rPr>
                      <w:color w:val="000000" w:themeColor="text1"/>
                    </w:rPr>
                    <w:t>”</w:t>
                  </w:r>
                  <w:r w:rsidR="00F52085">
                    <w:rPr>
                      <w:rFonts w:hint="eastAsia"/>
                    </w:rPr>
                    <w:t>connection</w:t>
                  </w:r>
                  <w:r>
                    <w:rPr>
                      <w:color w:val="000000" w:themeColor="text1"/>
                    </w:rPr>
                    <w:t>”</w:t>
                  </w:r>
                </w:p>
              </w:tc>
              <w:tc>
                <w:tcPr>
                  <w:tcW w:w="2292" w:type="dxa"/>
                  <w:tcBorders>
                    <w:top w:val="nil"/>
                    <w:left w:val="nil"/>
                    <w:bottom w:val="nil"/>
                    <w:right w:val="nil"/>
                  </w:tcBorders>
                  <w:shd w:val="clear" w:color="auto" w:fill="FFFFFF" w:themeFill="background1"/>
                </w:tcPr>
                <w:p w14:paraId="397E9AF6" w14:textId="43F1CEF1" w:rsidR="00651601" w:rsidRDefault="00651601" w:rsidP="00651601">
                  <w:pPr>
                    <w:ind w:firstLineChars="0" w:firstLine="0"/>
                    <w:rPr>
                      <w:color w:val="000000"/>
                    </w:rPr>
                  </w:pPr>
                  <w:proofErr w:type="spellStart"/>
                  <w:r>
                    <w:rPr>
                      <w:rFonts w:hint="eastAsia"/>
                      <w:color w:val="000000"/>
                    </w:rPr>
                    <w:t>RequestBody</w:t>
                  </w:r>
                  <w:proofErr w:type="spellEnd"/>
                </w:p>
              </w:tc>
            </w:tr>
            <w:tr w:rsidR="005B3BEE" w14:paraId="11163211"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43731AA" w14:textId="62A6776E" w:rsidR="005B3BEE" w:rsidRDefault="00722361" w:rsidP="0030448A">
                  <w:pPr>
                    <w:ind w:firstLineChars="0" w:firstLine="0"/>
                  </w:pPr>
                  <w:proofErr w:type="spellStart"/>
                  <w:r>
                    <w:rPr>
                      <w:rFonts w:hint="eastAsia"/>
                    </w:rPr>
                    <w:t>incomingRoadId</w:t>
                  </w:r>
                  <w:proofErr w:type="spellEnd"/>
                </w:p>
              </w:tc>
              <w:tc>
                <w:tcPr>
                  <w:tcW w:w="1134" w:type="dxa"/>
                  <w:tcBorders>
                    <w:top w:val="nil"/>
                    <w:left w:val="nil"/>
                    <w:bottom w:val="nil"/>
                    <w:right w:val="nil"/>
                  </w:tcBorders>
                  <w:shd w:val="clear" w:color="auto" w:fill="FFFFFF" w:themeFill="background1"/>
                </w:tcPr>
                <w:p w14:paraId="64792C0F" w14:textId="21A1D20A" w:rsidR="005B3BEE" w:rsidRDefault="008B1AAE" w:rsidP="0030448A">
                  <w:pPr>
                    <w:ind w:firstLineChars="0" w:firstLine="0"/>
                    <w:rPr>
                      <w:color w:val="000000" w:themeColor="text1"/>
                    </w:rPr>
                  </w:pPr>
                  <w:r>
                    <w:rPr>
                      <w:rFonts w:hint="eastAsia"/>
                      <w:color w:val="000000" w:themeColor="text1"/>
                    </w:rPr>
                    <w:t>来路编号</w:t>
                  </w:r>
                </w:p>
              </w:tc>
              <w:tc>
                <w:tcPr>
                  <w:tcW w:w="709" w:type="dxa"/>
                  <w:tcBorders>
                    <w:top w:val="nil"/>
                    <w:left w:val="nil"/>
                    <w:bottom w:val="nil"/>
                    <w:right w:val="nil"/>
                  </w:tcBorders>
                  <w:shd w:val="clear" w:color="auto" w:fill="FFFFFF" w:themeFill="background1"/>
                </w:tcPr>
                <w:p w14:paraId="179C2B78" w14:textId="16193D9B" w:rsidR="005B3BEE" w:rsidRDefault="00855943"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D3C6346" w14:textId="08FC5F3E" w:rsidR="005B3BEE" w:rsidRDefault="005B3BEE" w:rsidP="0030448A">
                  <w:pPr>
                    <w:ind w:firstLineChars="0" w:firstLine="0"/>
                    <w:rPr>
                      <w:color w:val="000000" w:themeColor="text1"/>
                    </w:rPr>
                  </w:pPr>
                  <w:r>
                    <w:rPr>
                      <w:rFonts w:hint="eastAsia"/>
                      <w:color w:val="000000" w:themeColor="text1"/>
                    </w:rPr>
                    <w:t>int</w:t>
                  </w:r>
                  <w:r w:rsidR="00760D8E">
                    <w:rPr>
                      <w:color w:val="000000" w:themeColor="text1"/>
                    </w:rPr>
                    <w:t xml:space="preserve"> </w:t>
                  </w:r>
                </w:p>
              </w:tc>
              <w:tc>
                <w:tcPr>
                  <w:tcW w:w="2292" w:type="dxa"/>
                  <w:tcBorders>
                    <w:top w:val="nil"/>
                    <w:left w:val="nil"/>
                    <w:bottom w:val="nil"/>
                    <w:right w:val="nil"/>
                  </w:tcBorders>
                  <w:shd w:val="clear" w:color="auto" w:fill="FFFFFF" w:themeFill="background1"/>
                </w:tcPr>
                <w:p w14:paraId="70B9559C" w14:textId="77777777" w:rsidR="005B3BEE" w:rsidRDefault="005B3BEE" w:rsidP="0030448A">
                  <w:pPr>
                    <w:ind w:firstLineChars="0" w:firstLine="0"/>
                    <w:rPr>
                      <w:color w:val="000000"/>
                    </w:rPr>
                  </w:pPr>
                  <w:proofErr w:type="spellStart"/>
                  <w:r>
                    <w:rPr>
                      <w:rFonts w:hint="eastAsia"/>
                      <w:color w:val="000000"/>
                    </w:rPr>
                    <w:t>RequestBody</w:t>
                  </w:r>
                  <w:proofErr w:type="spellEnd"/>
                </w:p>
              </w:tc>
            </w:tr>
            <w:tr w:rsidR="005B3BEE" w14:paraId="33CB168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B8B7B56" w14:textId="52809479" w:rsidR="005B3BEE" w:rsidRDefault="00722361" w:rsidP="0030448A">
                  <w:pPr>
                    <w:ind w:firstLineChars="0" w:firstLine="0"/>
                  </w:pPr>
                  <w:proofErr w:type="spellStart"/>
                  <w:r>
                    <w:rPr>
                      <w:rFonts w:hint="eastAsia"/>
                    </w:rPr>
                    <w:t>connectingRoadId</w:t>
                  </w:r>
                  <w:proofErr w:type="spellEnd"/>
                </w:p>
              </w:tc>
              <w:tc>
                <w:tcPr>
                  <w:tcW w:w="1134" w:type="dxa"/>
                  <w:tcBorders>
                    <w:top w:val="nil"/>
                    <w:left w:val="nil"/>
                    <w:bottom w:val="nil"/>
                    <w:right w:val="nil"/>
                  </w:tcBorders>
                  <w:shd w:val="clear" w:color="auto" w:fill="FFFFFF" w:themeFill="background1"/>
                </w:tcPr>
                <w:p w14:paraId="51075ED1" w14:textId="5286FFC8" w:rsidR="005B3BEE" w:rsidRDefault="008B1AAE" w:rsidP="0030448A">
                  <w:pPr>
                    <w:ind w:firstLineChars="0" w:firstLine="0"/>
                    <w:rPr>
                      <w:color w:val="000000" w:themeColor="text1"/>
                    </w:rPr>
                  </w:pPr>
                  <w:r>
                    <w:rPr>
                      <w:rFonts w:hint="eastAsia"/>
                      <w:color w:val="000000" w:themeColor="text1"/>
                    </w:rPr>
                    <w:t>去路编号</w:t>
                  </w:r>
                </w:p>
              </w:tc>
              <w:tc>
                <w:tcPr>
                  <w:tcW w:w="709" w:type="dxa"/>
                  <w:tcBorders>
                    <w:top w:val="nil"/>
                    <w:left w:val="nil"/>
                    <w:bottom w:val="nil"/>
                    <w:right w:val="nil"/>
                  </w:tcBorders>
                  <w:shd w:val="clear" w:color="auto" w:fill="FFFFFF" w:themeFill="background1"/>
                </w:tcPr>
                <w:p w14:paraId="22CD6A32" w14:textId="5B23F7FF" w:rsidR="005B3BEE" w:rsidRDefault="00855943"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D6FB3B7" w14:textId="54DE8412" w:rsidR="005B3BEE" w:rsidRDefault="005B3BEE" w:rsidP="0030448A">
                  <w:pPr>
                    <w:ind w:firstLineChars="0" w:firstLine="0"/>
                    <w:rPr>
                      <w:color w:val="000000" w:themeColor="text1"/>
                    </w:rPr>
                  </w:pPr>
                  <w:r>
                    <w:rPr>
                      <w:rFonts w:hint="eastAsia"/>
                      <w:color w:val="000000" w:themeColor="text1"/>
                    </w:rPr>
                    <w:t>int</w:t>
                  </w:r>
                  <w:r w:rsidR="00855943">
                    <w:rPr>
                      <w:color w:val="000000" w:themeColor="text1"/>
                    </w:rPr>
                    <w:t xml:space="preserve"> </w:t>
                  </w:r>
                </w:p>
              </w:tc>
              <w:tc>
                <w:tcPr>
                  <w:tcW w:w="2292" w:type="dxa"/>
                  <w:tcBorders>
                    <w:top w:val="nil"/>
                    <w:left w:val="nil"/>
                    <w:bottom w:val="nil"/>
                    <w:right w:val="nil"/>
                  </w:tcBorders>
                  <w:shd w:val="clear" w:color="auto" w:fill="FFFFFF" w:themeFill="background1"/>
                </w:tcPr>
                <w:p w14:paraId="014E4C20" w14:textId="77777777" w:rsidR="005B3BEE" w:rsidRDefault="005B3BEE" w:rsidP="0030448A">
                  <w:pPr>
                    <w:ind w:firstLineChars="0" w:firstLine="0"/>
                    <w:rPr>
                      <w:color w:val="000000"/>
                    </w:rPr>
                  </w:pPr>
                  <w:proofErr w:type="spellStart"/>
                  <w:r>
                    <w:rPr>
                      <w:rFonts w:hint="eastAsia"/>
                      <w:color w:val="000000"/>
                    </w:rPr>
                    <w:t>RequestBody</w:t>
                  </w:r>
                  <w:proofErr w:type="spellEnd"/>
                </w:p>
              </w:tc>
            </w:tr>
          </w:tbl>
          <w:p w14:paraId="112C2E03" w14:textId="77777777" w:rsidR="005B3BEE" w:rsidRDefault="005B3BEE" w:rsidP="0030448A">
            <w:pPr>
              <w:ind w:firstLineChars="0" w:firstLine="0"/>
            </w:pPr>
          </w:p>
        </w:tc>
      </w:tr>
      <w:tr w:rsidR="005B3BEE" w14:paraId="73D3613E" w14:textId="77777777" w:rsidTr="0030448A">
        <w:tc>
          <w:tcPr>
            <w:tcW w:w="1985" w:type="dxa"/>
          </w:tcPr>
          <w:p w14:paraId="4D4932E3" w14:textId="77777777" w:rsidR="005B3BEE" w:rsidRDefault="005B3BEE" w:rsidP="0030448A">
            <w:pPr>
              <w:ind w:firstLineChars="0" w:firstLine="0"/>
            </w:pPr>
            <w:r>
              <w:rPr>
                <w:rFonts w:hint="eastAsia"/>
              </w:rPr>
              <w:t>返回值</w:t>
            </w:r>
          </w:p>
        </w:tc>
        <w:tc>
          <w:tcPr>
            <w:tcW w:w="5891" w:type="dxa"/>
          </w:tcPr>
          <w:p w14:paraId="0C3211AC" w14:textId="77777777" w:rsidR="005B3BEE" w:rsidRDefault="005B3BEE" w:rsidP="0030448A">
            <w:pPr>
              <w:ind w:firstLineChars="0" w:firstLine="0"/>
            </w:pPr>
            <w:r>
              <w:t>{</w:t>
            </w:r>
          </w:p>
          <w:p w14:paraId="77DCB9D7" w14:textId="77777777" w:rsidR="005B3BEE" w:rsidRDefault="005B3BEE" w:rsidP="0030448A">
            <w:pPr>
              <w:ind w:firstLineChars="0" w:firstLine="0"/>
            </w:pPr>
            <w:r>
              <w:t>code: 200,</w:t>
            </w:r>
          </w:p>
          <w:p w14:paraId="69D25C72" w14:textId="2E137D47" w:rsidR="005B3BEE" w:rsidRDefault="005B3BEE" w:rsidP="0030448A">
            <w:pPr>
              <w:ind w:firstLineChars="0" w:firstLine="0"/>
            </w:pPr>
            <w:r>
              <w:t>message: “”</w:t>
            </w:r>
          </w:p>
          <w:p w14:paraId="3CB9E4D6" w14:textId="4DAEF671" w:rsidR="00D37637" w:rsidRDefault="00D37637" w:rsidP="0030448A">
            <w:pPr>
              <w:ind w:firstLineChars="0" w:firstLine="0"/>
            </w:pPr>
            <w:r>
              <w:rPr>
                <w:rFonts w:hint="eastAsia"/>
              </w:rPr>
              <w:t>data:</w:t>
            </w:r>
            <w:r>
              <w:t xml:space="preserve"> id</w:t>
            </w:r>
          </w:p>
          <w:p w14:paraId="46317E9F" w14:textId="77777777" w:rsidR="005B3BEE" w:rsidRDefault="005B3BEE" w:rsidP="0030448A">
            <w:pPr>
              <w:ind w:firstLineChars="0" w:firstLine="0"/>
            </w:pPr>
            <w:r>
              <w:rPr>
                <w:rFonts w:hint="eastAsia"/>
              </w:rPr>
              <w:t>}</w:t>
            </w:r>
          </w:p>
        </w:tc>
      </w:tr>
    </w:tbl>
    <w:p w14:paraId="07E6C542" w14:textId="77777777" w:rsidR="00F705D1" w:rsidRPr="00F705D1" w:rsidRDefault="00F705D1" w:rsidP="00F705D1">
      <w:pPr>
        <w:ind w:firstLine="420"/>
      </w:pPr>
    </w:p>
    <w:p w14:paraId="09F810D0" w14:textId="3032FCF2" w:rsidR="00DB284F" w:rsidRDefault="00DB284F" w:rsidP="00DB284F">
      <w:pPr>
        <w:pStyle w:val="3"/>
        <w:numPr>
          <w:ilvl w:val="2"/>
          <w:numId w:val="1"/>
        </w:numPr>
        <w:ind w:firstLineChars="0"/>
      </w:pPr>
      <w:r>
        <w:rPr>
          <w:rFonts w:hint="eastAsia"/>
        </w:rPr>
        <w:t>获取可通行区域</w:t>
      </w:r>
    </w:p>
    <w:tbl>
      <w:tblPr>
        <w:tblStyle w:val="aa"/>
        <w:tblW w:w="7876" w:type="dxa"/>
        <w:tblInd w:w="420" w:type="dxa"/>
        <w:tblLayout w:type="fixed"/>
        <w:tblLook w:val="04A0" w:firstRow="1" w:lastRow="0" w:firstColumn="1" w:lastColumn="0" w:noHBand="0" w:noVBand="1"/>
      </w:tblPr>
      <w:tblGrid>
        <w:gridCol w:w="1985"/>
        <w:gridCol w:w="5891"/>
      </w:tblGrid>
      <w:tr w:rsidR="00DB284F" w14:paraId="342D1467" w14:textId="77777777" w:rsidTr="00792AF7">
        <w:tc>
          <w:tcPr>
            <w:tcW w:w="1985" w:type="dxa"/>
            <w:shd w:val="clear" w:color="auto" w:fill="BFBFBF" w:themeFill="background1" w:themeFillShade="BF"/>
          </w:tcPr>
          <w:p w14:paraId="0CA9B410" w14:textId="77777777" w:rsidR="00DB284F" w:rsidRDefault="00DB284F" w:rsidP="00792AF7">
            <w:pPr>
              <w:ind w:firstLineChars="0" w:firstLine="0"/>
            </w:pPr>
            <w:r>
              <w:rPr>
                <w:rFonts w:hint="eastAsia"/>
              </w:rPr>
              <w:t>接口名称</w:t>
            </w:r>
          </w:p>
        </w:tc>
        <w:tc>
          <w:tcPr>
            <w:tcW w:w="5891" w:type="dxa"/>
            <w:shd w:val="clear" w:color="auto" w:fill="BFBFBF" w:themeFill="background1" w:themeFillShade="BF"/>
          </w:tcPr>
          <w:p w14:paraId="656D7BA3" w14:textId="77777777" w:rsidR="00DB284F" w:rsidRDefault="00DB284F" w:rsidP="00792AF7">
            <w:pPr>
              <w:ind w:firstLineChars="0" w:firstLine="0"/>
            </w:pPr>
            <w:r>
              <w:rPr>
                <w:rFonts w:hint="eastAsia"/>
              </w:rPr>
              <w:t>获取可通行区域(</w:t>
            </w:r>
            <w:proofErr w:type="spellStart"/>
            <w:r>
              <w:t>getPassableArea</w:t>
            </w:r>
            <w:proofErr w:type="spellEnd"/>
            <w:r>
              <w:t>)</w:t>
            </w:r>
          </w:p>
        </w:tc>
      </w:tr>
      <w:tr w:rsidR="00DB284F" w14:paraId="288DDBFF" w14:textId="77777777" w:rsidTr="00792AF7">
        <w:tc>
          <w:tcPr>
            <w:tcW w:w="1985" w:type="dxa"/>
          </w:tcPr>
          <w:p w14:paraId="40747462" w14:textId="77777777" w:rsidR="00DB284F" w:rsidRDefault="00DB284F" w:rsidP="00792AF7">
            <w:pPr>
              <w:ind w:firstLineChars="0" w:firstLine="0"/>
            </w:pPr>
            <w:proofErr w:type="spellStart"/>
            <w:r>
              <w:rPr>
                <w:rFonts w:hint="eastAsia"/>
              </w:rPr>
              <w:t>url</w:t>
            </w:r>
            <w:proofErr w:type="spellEnd"/>
          </w:p>
        </w:tc>
        <w:tc>
          <w:tcPr>
            <w:tcW w:w="5891" w:type="dxa"/>
          </w:tcPr>
          <w:p w14:paraId="4EA19996" w14:textId="6B848815" w:rsidR="00DB284F" w:rsidRDefault="00DB284F" w:rsidP="00792AF7">
            <w:pPr>
              <w:ind w:firstLineChars="0" w:firstLine="0"/>
            </w:pPr>
            <w:r>
              <w:t>/maps/</w:t>
            </w:r>
            <w:r>
              <w:rPr>
                <w:rFonts w:hint="eastAsia"/>
              </w:rPr>
              <w:t>{</w:t>
            </w:r>
            <w:proofErr w:type="spellStart"/>
            <w:r>
              <w:rPr>
                <w:rFonts w:hint="eastAsia"/>
              </w:rPr>
              <w:t>mapId</w:t>
            </w:r>
            <w:proofErr w:type="spellEnd"/>
            <w:r>
              <w:rPr>
                <w:rFonts w:hint="eastAsia"/>
              </w:rPr>
              <w:t>}</w:t>
            </w:r>
            <w:r>
              <w:t xml:space="preserve"> /areas/</w:t>
            </w:r>
            <w:proofErr w:type="spellStart"/>
            <w:r w:rsidR="00B634CA">
              <w:t>passableArea</w:t>
            </w:r>
            <w:r w:rsidR="00662801">
              <w:t>s</w:t>
            </w:r>
            <w:proofErr w:type="spellEnd"/>
            <w:r w:rsidR="00662801">
              <w:t>/{</w:t>
            </w:r>
            <w:r w:rsidR="00662801">
              <w:rPr>
                <w:rFonts w:hint="eastAsia"/>
              </w:rPr>
              <w:t xml:space="preserve"> </w:t>
            </w:r>
            <w:proofErr w:type="spellStart"/>
            <w:r w:rsidR="00662801">
              <w:rPr>
                <w:rFonts w:hint="eastAsia"/>
              </w:rPr>
              <w:t>areaId</w:t>
            </w:r>
            <w:proofErr w:type="spellEnd"/>
            <w:r w:rsidR="00662801">
              <w:t xml:space="preserve"> }</w:t>
            </w:r>
          </w:p>
        </w:tc>
      </w:tr>
      <w:tr w:rsidR="00DB284F" w14:paraId="013C6E2C" w14:textId="77777777" w:rsidTr="00792AF7">
        <w:tc>
          <w:tcPr>
            <w:tcW w:w="1985" w:type="dxa"/>
          </w:tcPr>
          <w:p w14:paraId="653D8A92" w14:textId="77777777" w:rsidR="00DB284F" w:rsidRDefault="00DB284F" w:rsidP="00792AF7">
            <w:pPr>
              <w:ind w:firstLineChars="0" w:firstLine="0"/>
            </w:pPr>
            <w:r>
              <w:rPr>
                <w:rFonts w:hint="eastAsia"/>
              </w:rPr>
              <w:t>方法</w:t>
            </w:r>
          </w:p>
        </w:tc>
        <w:tc>
          <w:tcPr>
            <w:tcW w:w="5891" w:type="dxa"/>
          </w:tcPr>
          <w:p w14:paraId="04F9E114" w14:textId="77777777" w:rsidR="00DB284F" w:rsidRDefault="00DB284F" w:rsidP="00792AF7">
            <w:pPr>
              <w:ind w:firstLineChars="0" w:firstLine="0"/>
            </w:pPr>
            <w:r>
              <w:t>get</w:t>
            </w:r>
          </w:p>
        </w:tc>
      </w:tr>
      <w:tr w:rsidR="00DB284F" w14:paraId="11957A43" w14:textId="77777777" w:rsidTr="00792AF7">
        <w:tc>
          <w:tcPr>
            <w:tcW w:w="1985" w:type="dxa"/>
          </w:tcPr>
          <w:p w14:paraId="065B406A" w14:textId="77777777" w:rsidR="00DB284F" w:rsidRDefault="00DB284F" w:rsidP="00792AF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DB284F" w:rsidRPr="008A1438" w14:paraId="1473098E"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75C2DF59" w14:textId="77777777" w:rsidR="00DB284F" w:rsidRPr="008A1438" w:rsidRDefault="00DB284F" w:rsidP="00792AF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FFF518D" w14:textId="77777777" w:rsidR="00DB284F" w:rsidRPr="008A1438" w:rsidRDefault="00DB284F" w:rsidP="00792AF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0E85E53" w14:textId="77777777" w:rsidR="00DB284F" w:rsidRPr="008A1438" w:rsidRDefault="00DB284F" w:rsidP="00792AF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D77504C" w14:textId="77777777" w:rsidR="00DB284F" w:rsidRPr="008A1438" w:rsidRDefault="00DB284F" w:rsidP="00792AF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5504BA7" w14:textId="77777777" w:rsidR="00DB284F" w:rsidRPr="008A1438" w:rsidRDefault="00DB284F" w:rsidP="00792AF7">
                  <w:pPr>
                    <w:ind w:firstLineChars="0" w:firstLine="0"/>
                    <w:rPr>
                      <w:color w:val="000000" w:themeColor="text1"/>
                    </w:rPr>
                  </w:pPr>
                  <w:r w:rsidRPr="008A1438">
                    <w:rPr>
                      <w:rFonts w:hint="eastAsia"/>
                      <w:color w:val="000000" w:themeColor="text1"/>
                    </w:rPr>
                    <w:t>参数形式</w:t>
                  </w:r>
                </w:p>
              </w:tc>
            </w:tr>
            <w:tr w:rsidR="00DB284F" w14:paraId="4C7A8E80"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1C4255CB" w14:textId="77777777" w:rsidR="00DB284F" w:rsidRDefault="00DB284F" w:rsidP="00792AF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7E211FB" w14:textId="77777777" w:rsidR="00DB284F" w:rsidRDefault="00DB284F" w:rsidP="00792AF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6D89DBA" w14:textId="77777777" w:rsidR="00DB284F" w:rsidRDefault="00DB284F" w:rsidP="00792AF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F27D6B6" w14:textId="77777777" w:rsidR="00DB284F" w:rsidRDefault="00DB284F" w:rsidP="00792AF7">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66504EB" w14:textId="77777777" w:rsidR="00DB284F" w:rsidRDefault="00DB284F" w:rsidP="00792AF7">
                  <w:pPr>
                    <w:ind w:firstLineChars="0" w:firstLine="0"/>
                    <w:rPr>
                      <w:color w:val="000000"/>
                    </w:rPr>
                  </w:pPr>
                  <w:proofErr w:type="spellStart"/>
                  <w:r>
                    <w:rPr>
                      <w:rFonts w:hint="eastAsia"/>
                      <w:color w:val="000000"/>
                    </w:rPr>
                    <w:t>RequestBody</w:t>
                  </w:r>
                  <w:proofErr w:type="spellEnd"/>
                </w:p>
              </w:tc>
            </w:tr>
            <w:tr w:rsidR="00DB284F" w14:paraId="0B23DD8C"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14B9AA41" w14:textId="77777777" w:rsidR="00DB284F" w:rsidRDefault="00DB284F" w:rsidP="00792AF7">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31C54CB7" w14:textId="77777777" w:rsidR="00DB284F" w:rsidRDefault="00DB284F" w:rsidP="00792AF7">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791CDECB" w14:textId="77777777" w:rsidR="00DB284F" w:rsidRDefault="00DB284F" w:rsidP="00792AF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39C1B8A" w14:textId="331EC873" w:rsidR="00DB284F" w:rsidRDefault="00DB284F" w:rsidP="00792AF7">
                  <w:pPr>
                    <w:ind w:firstLineChars="0" w:firstLine="0"/>
                    <w:rPr>
                      <w:color w:val="000000" w:themeColor="text1"/>
                    </w:rPr>
                  </w:pPr>
                  <w:r>
                    <w:rPr>
                      <w:color w:val="000000" w:themeColor="text1"/>
                    </w:rPr>
                    <w:t xml:space="preserve">Int, </w:t>
                  </w:r>
                  <w:r w:rsidR="00DB39A3">
                    <w:rPr>
                      <w:rFonts w:hint="eastAsia"/>
                      <w:color w:val="000000" w:themeColor="text1"/>
                    </w:rPr>
                    <w:t>可通行区域</w:t>
                  </w:r>
                  <w:r>
                    <w:rPr>
                      <w:rFonts w:hint="eastAsia"/>
                      <w:color w:val="000000" w:themeColor="text1"/>
                    </w:rPr>
                    <w:t>编号</w:t>
                  </w:r>
                </w:p>
              </w:tc>
              <w:tc>
                <w:tcPr>
                  <w:tcW w:w="2292" w:type="dxa"/>
                  <w:tcBorders>
                    <w:top w:val="nil"/>
                    <w:left w:val="nil"/>
                    <w:bottom w:val="nil"/>
                    <w:right w:val="nil"/>
                  </w:tcBorders>
                  <w:shd w:val="clear" w:color="auto" w:fill="FFFFFF" w:themeFill="background1"/>
                </w:tcPr>
                <w:p w14:paraId="76D95878" w14:textId="77777777" w:rsidR="00DB284F" w:rsidRDefault="00DB284F" w:rsidP="00792AF7">
                  <w:pPr>
                    <w:ind w:firstLineChars="0" w:firstLine="0"/>
                    <w:rPr>
                      <w:color w:val="000000"/>
                    </w:rPr>
                  </w:pPr>
                  <w:proofErr w:type="spellStart"/>
                  <w:r>
                    <w:rPr>
                      <w:rFonts w:hint="eastAsia"/>
                      <w:color w:val="000000"/>
                    </w:rPr>
                    <w:t>RequestBody</w:t>
                  </w:r>
                  <w:proofErr w:type="spellEnd"/>
                </w:p>
              </w:tc>
            </w:tr>
          </w:tbl>
          <w:p w14:paraId="79F6F156" w14:textId="77777777" w:rsidR="00DB284F" w:rsidRDefault="00DB284F" w:rsidP="00792AF7">
            <w:pPr>
              <w:ind w:firstLineChars="0" w:firstLine="0"/>
            </w:pPr>
          </w:p>
        </w:tc>
      </w:tr>
      <w:tr w:rsidR="00DB284F" w14:paraId="44D21DF3" w14:textId="77777777" w:rsidTr="00792AF7">
        <w:tc>
          <w:tcPr>
            <w:tcW w:w="1985" w:type="dxa"/>
          </w:tcPr>
          <w:p w14:paraId="2E80264C" w14:textId="77777777" w:rsidR="00DB284F" w:rsidRDefault="00DB284F" w:rsidP="00792AF7">
            <w:pPr>
              <w:ind w:firstLineChars="0" w:firstLine="0"/>
            </w:pPr>
            <w:r>
              <w:rPr>
                <w:rFonts w:hint="eastAsia"/>
              </w:rPr>
              <w:t>返回值</w:t>
            </w:r>
          </w:p>
        </w:tc>
        <w:tc>
          <w:tcPr>
            <w:tcW w:w="5891" w:type="dxa"/>
          </w:tcPr>
          <w:p w14:paraId="0549EFCE" w14:textId="77777777" w:rsidR="00DB284F" w:rsidRDefault="00DB284F" w:rsidP="00792AF7">
            <w:pPr>
              <w:ind w:firstLineChars="0" w:firstLine="0"/>
            </w:pPr>
            <w:r>
              <w:t>{</w:t>
            </w:r>
          </w:p>
          <w:p w14:paraId="00815C2D" w14:textId="77777777" w:rsidR="00DB284F" w:rsidRDefault="00DB284F" w:rsidP="00792AF7">
            <w:pPr>
              <w:ind w:firstLineChars="0" w:firstLine="0"/>
            </w:pPr>
            <w:r>
              <w:t>code: 200,</w:t>
            </w:r>
          </w:p>
          <w:p w14:paraId="7DB9CF82" w14:textId="77777777" w:rsidR="00DB284F" w:rsidRDefault="00DB284F" w:rsidP="00792AF7">
            <w:pPr>
              <w:ind w:firstLineChars="0" w:firstLine="0"/>
            </w:pPr>
            <w:r>
              <w:lastRenderedPageBreak/>
              <w:t>message: “”</w:t>
            </w:r>
          </w:p>
          <w:p w14:paraId="5C5AB206" w14:textId="77777777" w:rsidR="00DB284F" w:rsidRDefault="00DB284F" w:rsidP="00792AF7">
            <w:pPr>
              <w:ind w:firstLineChars="0" w:firstLine="0"/>
            </w:pPr>
            <w:r>
              <w:rPr>
                <w:rFonts w:hint="eastAsia"/>
              </w:rPr>
              <w:t>data:</w:t>
            </w:r>
            <w:r>
              <w:t xml:space="preserve"> </w:t>
            </w:r>
            <w:proofErr w:type="spellStart"/>
            <w:r>
              <w:rPr>
                <w:rFonts w:hint="eastAsia"/>
              </w:rPr>
              <w:t>passableArea</w:t>
            </w:r>
            <w:proofErr w:type="spellEnd"/>
            <w:r>
              <w:rPr>
                <w:rFonts w:hint="eastAsia"/>
              </w:rPr>
              <w:t>对象</w:t>
            </w:r>
          </w:p>
          <w:p w14:paraId="1E6C890B" w14:textId="77777777" w:rsidR="00DB284F" w:rsidRDefault="00DB284F" w:rsidP="00792AF7">
            <w:pPr>
              <w:ind w:firstLineChars="0" w:firstLine="0"/>
            </w:pPr>
            <w:r>
              <w:rPr>
                <w:rFonts w:hint="eastAsia"/>
              </w:rPr>
              <w:t>}</w:t>
            </w:r>
          </w:p>
        </w:tc>
      </w:tr>
    </w:tbl>
    <w:p w14:paraId="4BD3BA89" w14:textId="77777777" w:rsidR="00DB284F" w:rsidRDefault="00DB284F" w:rsidP="00DB284F">
      <w:pPr>
        <w:ind w:firstLineChars="0" w:firstLine="0"/>
      </w:pPr>
    </w:p>
    <w:p w14:paraId="10D9A6E4" w14:textId="72011C8C" w:rsidR="00922A2D" w:rsidRDefault="00922A2D" w:rsidP="00922A2D">
      <w:pPr>
        <w:pStyle w:val="3"/>
        <w:numPr>
          <w:ilvl w:val="2"/>
          <w:numId w:val="1"/>
        </w:numPr>
        <w:ind w:firstLineChars="0"/>
      </w:pPr>
      <w:r>
        <w:rPr>
          <w:rFonts w:hint="eastAsia"/>
        </w:rPr>
        <w:t>获取地图单元</w:t>
      </w:r>
    </w:p>
    <w:p w14:paraId="2FB12078" w14:textId="5065C9BF" w:rsidR="00221BC1" w:rsidRPr="00221BC1" w:rsidRDefault="00221BC1" w:rsidP="001D27A0">
      <w:pPr>
        <w:ind w:firstLine="420"/>
      </w:pPr>
      <w:r>
        <w:rPr>
          <w:rFonts w:hint="eastAsia"/>
        </w:rPr>
        <w:t>本节操作</w:t>
      </w:r>
      <w:r w:rsidR="00E07EE4">
        <w:rPr>
          <w:rFonts w:hint="eastAsia"/>
        </w:rPr>
        <w:t>适用于删除操作，对应的，方法为delete，返回值中没有data项。</w:t>
      </w:r>
    </w:p>
    <w:p w14:paraId="58893442" w14:textId="6D1894D3" w:rsidR="009B1298" w:rsidRDefault="009B1298" w:rsidP="009B1298">
      <w:pPr>
        <w:pStyle w:val="3"/>
        <w:numPr>
          <w:ilvl w:val="3"/>
          <w:numId w:val="1"/>
        </w:numPr>
        <w:ind w:firstLineChars="0"/>
      </w:pPr>
      <w:r>
        <w:rPr>
          <w:rFonts w:hint="eastAsia"/>
        </w:rPr>
        <w:t>获取</w:t>
      </w:r>
      <w:r w:rsidR="00B572CF">
        <w:rPr>
          <w:rFonts w:hint="eastAsia"/>
        </w:rPr>
        <w:t>地图单元</w:t>
      </w:r>
      <w:r w:rsidR="009274A3">
        <w:rPr>
          <w:rFonts w:hint="eastAsia"/>
        </w:rPr>
        <w:t>对象</w:t>
      </w:r>
    </w:p>
    <w:tbl>
      <w:tblPr>
        <w:tblStyle w:val="aa"/>
        <w:tblW w:w="7876" w:type="dxa"/>
        <w:tblInd w:w="420" w:type="dxa"/>
        <w:tblLayout w:type="fixed"/>
        <w:tblLook w:val="04A0" w:firstRow="1" w:lastRow="0" w:firstColumn="1" w:lastColumn="0" w:noHBand="0" w:noVBand="1"/>
      </w:tblPr>
      <w:tblGrid>
        <w:gridCol w:w="1985"/>
        <w:gridCol w:w="5891"/>
      </w:tblGrid>
      <w:tr w:rsidR="00C87CD3" w14:paraId="18C4F160" w14:textId="77777777" w:rsidTr="00BD381D">
        <w:tc>
          <w:tcPr>
            <w:tcW w:w="1985" w:type="dxa"/>
            <w:shd w:val="clear" w:color="auto" w:fill="BFBFBF" w:themeFill="background1" w:themeFillShade="BF"/>
          </w:tcPr>
          <w:p w14:paraId="7BAA32E7" w14:textId="77777777" w:rsidR="00C87CD3" w:rsidRDefault="00C87CD3" w:rsidP="00BD381D">
            <w:pPr>
              <w:ind w:firstLineChars="0" w:firstLine="0"/>
            </w:pPr>
            <w:r>
              <w:rPr>
                <w:rFonts w:hint="eastAsia"/>
              </w:rPr>
              <w:t>接口名称</w:t>
            </w:r>
          </w:p>
        </w:tc>
        <w:tc>
          <w:tcPr>
            <w:tcW w:w="5891" w:type="dxa"/>
            <w:shd w:val="clear" w:color="auto" w:fill="BFBFBF" w:themeFill="background1" w:themeFillShade="BF"/>
          </w:tcPr>
          <w:p w14:paraId="4B6FBD7B" w14:textId="5263BB8E" w:rsidR="00C87CD3" w:rsidRDefault="00C87CD3" w:rsidP="00BD381D">
            <w:pPr>
              <w:ind w:firstLineChars="0" w:firstLine="0"/>
            </w:pPr>
            <w:r>
              <w:rPr>
                <w:rFonts w:hint="eastAsia"/>
              </w:rPr>
              <w:t>获取地图单元(</w:t>
            </w:r>
            <w:proofErr w:type="spellStart"/>
            <w:r>
              <w:t>getArea</w:t>
            </w:r>
            <w:proofErr w:type="spellEnd"/>
            <w:r>
              <w:t>)</w:t>
            </w:r>
          </w:p>
        </w:tc>
      </w:tr>
      <w:tr w:rsidR="00C87CD3" w14:paraId="019002D1" w14:textId="77777777" w:rsidTr="00BD381D">
        <w:tc>
          <w:tcPr>
            <w:tcW w:w="1985" w:type="dxa"/>
          </w:tcPr>
          <w:p w14:paraId="566CB39C" w14:textId="77777777" w:rsidR="00C87CD3" w:rsidRDefault="00C87CD3" w:rsidP="00BD381D">
            <w:pPr>
              <w:ind w:firstLineChars="0" w:firstLine="0"/>
            </w:pPr>
            <w:proofErr w:type="spellStart"/>
            <w:r>
              <w:rPr>
                <w:rFonts w:hint="eastAsia"/>
              </w:rPr>
              <w:t>url</w:t>
            </w:r>
            <w:proofErr w:type="spellEnd"/>
          </w:p>
        </w:tc>
        <w:tc>
          <w:tcPr>
            <w:tcW w:w="5891" w:type="dxa"/>
          </w:tcPr>
          <w:p w14:paraId="2333494E" w14:textId="042EF55E" w:rsidR="00C87CD3" w:rsidRDefault="00C87CD3" w:rsidP="00BD381D">
            <w:pPr>
              <w:ind w:firstLineChars="0" w:firstLine="0"/>
            </w:pPr>
            <w:r>
              <w:t>/maps/</w:t>
            </w:r>
            <w:r>
              <w:rPr>
                <w:rFonts w:hint="eastAsia"/>
              </w:rPr>
              <w:t>{</w:t>
            </w:r>
            <w:proofErr w:type="spellStart"/>
            <w:r>
              <w:rPr>
                <w:rFonts w:hint="eastAsia"/>
              </w:rPr>
              <w:t>mapId</w:t>
            </w:r>
            <w:proofErr w:type="spellEnd"/>
            <w:r>
              <w:rPr>
                <w:rFonts w:hint="eastAsia"/>
              </w:rPr>
              <w:t>}</w:t>
            </w:r>
            <w:r>
              <w:t xml:space="preserve"> /</w:t>
            </w:r>
            <w:r w:rsidR="001772C7">
              <w:t xml:space="preserve"> areas/</w:t>
            </w:r>
            <w:r w:rsidR="00662801">
              <w:t>{</w:t>
            </w:r>
            <w:r w:rsidR="00662801">
              <w:rPr>
                <w:rFonts w:hint="eastAsia"/>
              </w:rPr>
              <w:t xml:space="preserve"> </w:t>
            </w:r>
            <w:proofErr w:type="spellStart"/>
            <w:r w:rsidR="00662801">
              <w:rPr>
                <w:rFonts w:hint="eastAsia"/>
              </w:rPr>
              <w:t>areaId</w:t>
            </w:r>
            <w:proofErr w:type="spellEnd"/>
            <w:r w:rsidR="00662801">
              <w:t xml:space="preserve"> }</w:t>
            </w:r>
          </w:p>
        </w:tc>
      </w:tr>
      <w:tr w:rsidR="00C87CD3" w14:paraId="67C00986" w14:textId="77777777" w:rsidTr="00BD381D">
        <w:tc>
          <w:tcPr>
            <w:tcW w:w="1985" w:type="dxa"/>
          </w:tcPr>
          <w:p w14:paraId="0CC8B85D" w14:textId="77777777" w:rsidR="00C87CD3" w:rsidRDefault="00C87CD3" w:rsidP="00BD381D">
            <w:pPr>
              <w:ind w:firstLineChars="0" w:firstLine="0"/>
            </w:pPr>
            <w:r>
              <w:rPr>
                <w:rFonts w:hint="eastAsia"/>
              </w:rPr>
              <w:t>方法</w:t>
            </w:r>
          </w:p>
        </w:tc>
        <w:tc>
          <w:tcPr>
            <w:tcW w:w="5891" w:type="dxa"/>
          </w:tcPr>
          <w:p w14:paraId="0B557040" w14:textId="77777777" w:rsidR="00C87CD3" w:rsidRDefault="00C87CD3" w:rsidP="00BD381D">
            <w:pPr>
              <w:ind w:firstLineChars="0" w:firstLine="0"/>
            </w:pPr>
            <w:r>
              <w:t>get</w:t>
            </w:r>
          </w:p>
        </w:tc>
      </w:tr>
      <w:tr w:rsidR="00C87CD3" w14:paraId="037AE159" w14:textId="77777777" w:rsidTr="00BD381D">
        <w:tc>
          <w:tcPr>
            <w:tcW w:w="1985" w:type="dxa"/>
          </w:tcPr>
          <w:p w14:paraId="4D3A39B3" w14:textId="77777777" w:rsidR="00C87CD3" w:rsidRDefault="00C87CD3"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505A1" w:rsidRPr="008A1438" w14:paraId="461D8596"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BBA1116" w14:textId="77777777" w:rsidR="002505A1" w:rsidRPr="008A1438" w:rsidRDefault="002505A1" w:rsidP="002505A1">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C2E7586" w14:textId="77777777" w:rsidR="002505A1" w:rsidRPr="008A1438" w:rsidRDefault="002505A1" w:rsidP="002505A1">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D5F6B52" w14:textId="77777777" w:rsidR="002505A1" w:rsidRPr="008A1438" w:rsidRDefault="002505A1" w:rsidP="002505A1">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0A51A3B" w14:textId="77777777" w:rsidR="002505A1" w:rsidRPr="008A1438" w:rsidRDefault="002505A1" w:rsidP="002505A1">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8EC2392" w14:textId="77777777" w:rsidR="002505A1" w:rsidRPr="008A1438" w:rsidRDefault="002505A1" w:rsidP="002505A1">
                  <w:pPr>
                    <w:ind w:firstLineChars="0" w:firstLine="0"/>
                    <w:rPr>
                      <w:color w:val="000000" w:themeColor="text1"/>
                    </w:rPr>
                  </w:pPr>
                  <w:r w:rsidRPr="008A1438">
                    <w:rPr>
                      <w:rFonts w:hint="eastAsia"/>
                      <w:color w:val="000000" w:themeColor="text1"/>
                    </w:rPr>
                    <w:t>参数形式</w:t>
                  </w:r>
                </w:p>
              </w:tc>
            </w:tr>
            <w:tr w:rsidR="002505A1" w14:paraId="59706B4E"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59A9465" w14:textId="77777777" w:rsidR="002505A1" w:rsidRDefault="002505A1" w:rsidP="002505A1">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463BDCC7" w14:textId="77777777" w:rsidR="002505A1" w:rsidRDefault="002505A1" w:rsidP="002505A1">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191A254" w14:textId="77777777" w:rsidR="002505A1" w:rsidRDefault="002505A1" w:rsidP="002505A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B0D106F" w14:textId="77777777" w:rsidR="002505A1" w:rsidRDefault="002505A1" w:rsidP="002505A1">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F3C5AB3" w14:textId="77777777" w:rsidR="002505A1" w:rsidRDefault="002505A1" w:rsidP="002505A1">
                  <w:pPr>
                    <w:ind w:firstLineChars="0" w:firstLine="0"/>
                    <w:rPr>
                      <w:color w:val="000000"/>
                    </w:rPr>
                  </w:pPr>
                  <w:proofErr w:type="spellStart"/>
                  <w:r>
                    <w:rPr>
                      <w:rFonts w:hint="eastAsia"/>
                      <w:color w:val="000000"/>
                    </w:rPr>
                    <w:t>RequestBody</w:t>
                  </w:r>
                  <w:proofErr w:type="spellEnd"/>
                </w:p>
              </w:tc>
            </w:tr>
            <w:tr w:rsidR="002505A1" w14:paraId="35AB4591"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8D166DA" w14:textId="77777777" w:rsidR="002505A1" w:rsidRDefault="002505A1" w:rsidP="002505A1">
                  <w:pPr>
                    <w:ind w:firstLineChars="0" w:firstLine="0"/>
                  </w:pPr>
                  <w:proofErr w:type="spellStart"/>
                  <w:r>
                    <w:rPr>
                      <w:rFonts w:hint="eastAsia"/>
                    </w:rPr>
                    <w:t>areaId</w:t>
                  </w:r>
                  <w:proofErr w:type="spellEnd"/>
                </w:p>
              </w:tc>
              <w:tc>
                <w:tcPr>
                  <w:tcW w:w="1134" w:type="dxa"/>
                  <w:tcBorders>
                    <w:top w:val="nil"/>
                    <w:left w:val="nil"/>
                    <w:bottom w:val="nil"/>
                    <w:right w:val="nil"/>
                  </w:tcBorders>
                  <w:shd w:val="clear" w:color="auto" w:fill="FFFFFF" w:themeFill="background1"/>
                </w:tcPr>
                <w:p w14:paraId="24639908" w14:textId="77777777" w:rsidR="002505A1" w:rsidRDefault="002505A1" w:rsidP="002505A1">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1BF28799" w14:textId="77777777" w:rsidR="002505A1" w:rsidRDefault="002505A1" w:rsidP="002505A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248BB32" w14:textId="699F6E67" w:rsidR="002505A1" w:rsidRDefault="002505A1" w:rsidP="002505A1">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7B4232FE" w14:textId="77777777" w:rsidR="002505A1" w:rsidRDefault="002505A1" w:rsidP="002505A1">
                  <w:pPr>
                    <w:ind w:firstLineChars="0" w:firstLine="0"/>
                    <w:rPr>
                      <w:color w:val="000000"/>
                    </w:rPr>
                  </w:pPr>
                  <w:proofErr w:type="spellStart"/>
                  <w:r>
                    <w:rPr>
                      <w:rFonts w:hint="eastAsia"/>
                      <w:color w:val="000000"/>
                    </w:rPr>
                    <w:t>RequestBody</w:t>
                  </w:r>
                  <w:proofErr w:type="spellEnd"/>
                </w:p>
              </w:tc>
            </w:tr>
          </w:tbl>
          <w:p w14:paraId="4DC46C48" w14:textId="04503423" w:rsidR="00C87CD3" w:rsidRDefault="00C87CD3" w:rsidP="00BD381D">
            <w:pPr>
              <w:ind w:firstLineChars="0" w:firstLine="0"/>
            </w:pPr>
          </w:p>
        </w:tc>
      </w:tr>
      <w:tr w:rsidR="00C87CD3" w14:paraId="2BBE66F1" w14:textId="77777777" w:rsidTr="00BD381D">
        <w:tc>
          <w:tcPr>
            <w:tcW w:w="1985" w:type="dxa"/>
          </w:tcPr>
          <w:p w14:paraId="1C23C8FC" w14:textId="77777777" w:rsidR="00C87CD3" w:rsidRDefault="00C87CD3" w:rsidP="00BD381D">
            <w:pPr>
              <w:ind w:firstLineChars="0" w:firstLine="0"/>
            </w:pPr>
            <w:r>
              <w:rPr>
                <w:rFonts w:hint="eastAsia"/>
              </w:rPr>
              <w:t>返回值</w:t>
            </w:r>
          </w:p>
        </w:tc>
        <w:tc>
          <w:tcPr>
            <w:tcW w:w="5891" w:type="dxa"/>
          </w:tcPr>
          <w:p w14:paraId="23E2211F" w14:textId="77777777" w:rsidR="00C87CD3" w:rsidRDefault="00C87CD3" w:rsidP="00BD381D">
            <w:pPr>
              <w:ind w:firstLineChars="0" w:firstLine="0"/>
            </w:pPr>
            <w:r>
              <w:t>{</w:t>
            </w:r>
          </w:p>
          <w:p w14:paraId="351D773B" w14:textId="77777777" w:rsidR="00C87CD3" w:rsidRDefault="00C87CD3" w:rsidP="00BD381D">
            <w:pPr>
              <w:ind w:firstLineChars="0" w:firstLine="0"/>
            </w:pPr>
            <w:r>
              <w:t>code: 200,</w:t>
            </w:r>
          </w:p>
          <w:p w14:paraId="4673EB86" w14:textId="77777777" w:rsidR="00C87CD3" w:rsidRDefault="00C87CD3" w:rsidP="00BD381D">
            <w:pPr>
              <w:ind w:firstLineChars="0" w:firstLine="0"/>
            </w:pPr>
            <w:r>
              <w:t>message: “”</w:t>
            </w:r>
          </w:p>
          <w:p w14:paraId="681F4C65" w14:textId="3881DA30" w:rsidR="00C87CD3" w:rsidRDefault="00C87CD3" w:rsidP="00BD381D">
            <w:pPr>
              <w:ind w:firstLineChars="0" w:firstLine="0"/>
            </w:pPr>
            <w:r>
              <w:rPr>
                <w:rFonts w:hint="eastAsia"/>
              </w:rPr>
              <w:t>data:</w:t>
            </w:r>
            <w:r>
              <w:t xml:space="preserve"> </w:t>
            </w:r>
            <w:r w:rsidR="00750C5D">
              <w:rPr>
                <w:rFonts w:hint="eastAsia"/>
              </w:rPr>
              <w:t>a</w:t>
            </w:r>
            <w:r>
              <w:rPr>
                <w:rFonts w:hint="eastAsia"/>
              </w:rPr>
              <w:t>rea对象</w:t>
            </w:r>
          </w:p>
          <w:p w14:paraId="13C29AEE" w14:textId="77777777" w:rsidR="00C87CD3" w:rsidRDefault="00C87CD3" w:rsidP="00BD381D">
            <w:pPr>
              <w:ind w:firstLineChars="0" w:firstLine="0"/>
            </w:pPr>
            <w:r>
              <w:rPr>
                <w:rFonts w:hint="eastAsia"/>
              </w:rPr>
              <w:t>}</w:t>
            </w:r>
          </w:p>
        </w:tc>
      </w:tr>
    </w:tbl>
    <w:p w14:paraId="3A065C25" w14:textId="77777777" w:rsidR="00922A2D" w:rsidRDefault="00922A2D" w:rsidP="004B2D4F">
      <w:pPr>
        <w:ind w:firstLineChars="0" w:firstLine="0"/>
      </w:pPr>
    </w:p>
    <w:p w14:paraId="23497336" w14:textId="53D5B712" w:rsidR="00E0168E" w:rsidRDefault="00E0168E" w:rsidP="00E0168E">
      <w:pPr>
        <w:pStyle w:val="3"/>
        <w:numPr>
          <w:ilvl w:val="3"/>
          <w:numId w:val="1"/>
        </w:numPr>
        <w:ind w:firstLineChars="0"/>
      </w:pPr>
      <w:r>
        <w:rPr>
          <w:rFonts w:hint="eastAsia"/>
        </w:rPr>
        <w:t>获取保护区</w:t>
      </w:r>
    </w:p>
    <w:tbl>
      <w:tblPr>
        <w:tblStyle w:val="aa"/>
        <w:tblW w:w="7876" w:type="dxa"/>
        <w:tblInd w:w="420" w:type="dxa"/>
        <w:tblLayout w:type="fixed"/>
        <w:tblLook w:val="04A0" w:firstRow="1" w:lastRow="0" w:firstColumn="1" w:lastColumn="0" w:noHBand="0" w:noVBand="1"/>
      </w:tblPr>
      <w:tblGrid>
        <w:gridCol w:w="1985"/>
        <w:gridCol w:w="5891"/>
      </w:tblGrid>
      <w:tr w:rsidR="00E0168E" w14:paraId="5290D790" w14:textId="77777777" w:rsidTr="004910DD">
        <w:tc>
          <w:tcPr>
            <w:tcW w:w="1985" w:type="dxa"/>
            <w:shd w:val="clear" w:color="auto" w:fill="BFBFBF" w:themeFill="background1" w:themeFillShade="BF"/>
          </w:tcPr>
          <w:p w14:paraId="5B548080" w14:textId="77777777" w:rsidR="00E0168E" w:rsidRDefault="00E0168E" w:rsidP="004910DD">
            <w:pPr>
              <w:ind w:firstLineChars="0" w:firstLine="0"/>
            </w:pPr>
            <w:r>
              <w:rPr>
                <w:rFonts w:hint="eastAsia"/>
              </w:rPr>
              <w:t>接口名称</w:t>
            </w:r>
          </w:p>
        </w:tc>
        <w:tc>
          <w:tcPr>
            <w:tcW w:w="5891" w:type="dxa"/>
            <w:shd w:val="clear" w:color="auto" w:fill="BFBFBF" w:themeFill="background1" w:themeFillShade="BF"/>
          </w:tcPr>
          <w:p w14:paraId="53D2A1AA" w14:textId="022D7690" w:rsidR="00E0168E" w:rsidRDefault="00E0168E" w:rsidP="004910DD">
            <w:pPr>
              <w:ind w:firstLineChars="0" w:firstLine="0"/>
            </w:pPr>
            <w:r>
              <w:rPr>
                <w:rFonts w:hint="eastAsia"/>
              </w:rPr>
              <w:t>获取</w:t>
            </w:r>
            <w:r w:rsidR="009E6804">
              <w:rPr>
                <w:rFonts w:hint="eastAsia"/>
              </w:rPr>
              <w:t>保护区</w:t>
            </w:r>
            <w:r>
              <w:rPr>
                <w:rFonts w:hint="eastAsia"/>
              </w:rPr>
              <w:t>(</w:t>
            </w:r>
            <w:proofErr w:type="spellStart"/>
            <w:r w:rsidR="00DD6B7A">
              <w:t>getSafetyArea</w:t>
            </w:r>
            <w:proofErr w:type="spellEnd"/>
            <w:r>
              <w:t>)</w:t>
            </w:r>
          </w:p>
        </w:tc>
      </w:tr>
      <w:tr w:rsidR="00E0168E" w14:paraId="62CCF972" w14:textId="77777777" w:rsidTr="004910DD">
        <w:tc>
          <w:tcPr>
            <w:tcW w:w="1985" w:type="dxa"/>
          </w:tcPr>
          <w:p w14:paraId="19AAA33B" w14:textId="77777777" w:rsidR="00E0168E" w:rsidRDefault="00E0168E" w:rsidP="004910DD">
            <w:pPr>
              <w:ind w:firstLineChars="0" w:firstLine="0"/>
            </w:pPr>
            <w:proofErr w:type="spellStart"/>
            <w:r>
              <w:rPr>
                <w:rFonts w:hint="eastAsia"/>
              </w:rPr>
              <w:t>url</w:t>
            </w:r>
            <w:proofErr w:type="spellEnd"/>
          </w:p>
        </w:tc>
        <w:tc>
          <w:tcPr>
            <w:tcW w:w="5891" w:type="dxa"/>
          </w:tcPr>
          <w:p w14:paraId="4244C1D6" w14:textId="09AFC1B2" w:rsidR="00E0168E" w:rsidRDefault="00E0168E" w:rsidP="004910DD">
            <w:pPr>
              <w:ind w:firstLineChars="0" w:firstLine="0"/>
            </w:pPr>
            <w:r>
              <w:t>/maps/</w:t>
            </w:r>
            <w:r>
              <w:rPr>
                <w:rFonts w:hint="eastAsia"/>
              </w:rPr>
              <w:t>{</w:t>
            </w:r>
            <w:proofErr w:type="spellStart"/>
            <w:r>
              <w:rPr>
                <w:rFonts w:hint="eastAsia"/>
              </w:rPr>
              <w:t>mapId</w:t>
            </w:r>
            <w:proofErr w:type="spellEnd"/>
            <w:r>
              <w:rPr>
                <w:rFonts w:hint="eastAsia"/>
              </w:rPr>
              <w:t>}</w:t>
            </w:r>
            <w:r>
              <w:t xml:space="preserve"> /</w:t>
            </w:r>
            <w:r w:rsidR="00662801">
              <w:t>areas</w:t>
            </w:r>
            <w:r w:rsidR="00A776AA">
              <w:rPr>
                <w:rFonts w:hint="eastAsia"/>
              </w:rPr>
              <w:t>/</w:t>
            </w:r>
            <w:proofErr w:type="spellStart"/>
            <w:r w:rsidR="00A776AA">
              <w:rPr>
                <w:rFonts w:hint="eastAsia"/>
              </w:rPr>
              <w:t>saf</w:t>
            </w:r>
            <w:r w:rsidR="00A776AA">
              <w:t>tyArea</w:t>
            </w:r>
            <w:r w:rsidR="00662801">
              <w:t>s</w:t>
            </w:r>
            <w:proofErr w:type="spellEnd"/>
            <w:r w:rsidR="00662801">
              <w:t>/{</w:t>
            </w:r>
            <w:r w:rsidR="00662801">
              <w:rPr>
                <w:rFonts w:hint="eastAsia"/>
              </w:rPr>
              <w:t xml:space="preserve"> </w:t>
            </w:r>
            <w:proofErr w:type="spellStart"/>
            <w:r w:rsidR="00662801">
              <w:rPr>
                <w:rFonts w:hint="eastAsia"/>
              </w:rPr>
              <w:t>saf</w:t>
            </w:r>
            <w:r w:rsidR="00662801">
              <w:t>tyArea</w:t>
            </w:r>
            <w:r w:rsidR="00662801">
              <w:rPr>
                <w:rFonts w:hint="eastAsia"/>
              </w:rPr>
              <w:t>Id</w:t>
            </w:r>
            <w:proofErr w:type="spellEnd"/>
            <w:r w:rsidR="00662801">
              <w:t xml:space="preserve"> }</w:t>
            </w:r>
          </w:p>
        </w:tc>
      </w:tr>
      <w:tr w:rsidR="00E0168E" w14:paraId="677A85A0" w14:textId="77777777" w:rsidTr="004910DD">
        <w:tc>
          <w:tcPr>
            <w:tcW w:w="1985" w:type="dxa"/>
          </w:tcPr>
          <w:p w14:paraId="6C8A67EC" w14:textId="77777777" w:rsidR="00E0168E" w:rsidRDefault="00E0168E" w:rsidP="004910DD">
            <w:pPr>
              <w:ind w:firstLineChars="0" w:firstLine="0"/>
            </w:pPr>
            <w:r>
              <w:rPr>
                <w:rFonts w:hint="eastAsia"/>
              </w:rPr>
              <w:t>方法</w:t>
            </w:r>
          </w:p>
        </w:tc>
        <w:tc>
          <w:tcPr>
            <w:tcW w:w="5891" w:type="dxa"/>
          </w:tcPr>
          <w:p w14:paraId="14C1BCF3" w14:textId="77777777" w:rsidR="00E0168E" w:rsidRDefault="00E0168E" w:rsidP="004910DD">
            <w:pPr>
              <w:ind w:firstLineChars="0" w:firstLine="0"/>
            </w:pPr>
            <w:r>
              <w:t>get</w:t>
            </w:r>
          </w:p>
        </w:tc>
      </w:tr>
      <w:tr w:rsidR="00E0168E" w14:paraId="7F279FCC" w14:textId="77777777" w:rsidTr="004910DD">
        <w:tc>
          <w:tcPr>
            <w:tcW w:w="1985" w:type="dxa"/>
          </w:tcPr>
          <w:p w14:paraId="626532AD" w14:textId="77777777" w:rsidR="00E0168E" w:rsidRDefault="00E0168E" w:rsidP="004910D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12FD9" w:rsidRPr="008A1438" w14:paraId="710716A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71B6906" w14:textId="77777777" w:rsidR="00212FD9" w:rsidRPr="008A1438" w:rsidRDefault="00212FD9" w:rsidP="00212FD9">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198F2CF" w14:textId="77777777" w:rsidR="00212FD9" w:rsidRPr="008A1438" w:rsidRDefault="00212FD9" w:rsidP="00212FD9">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03A7AAB2" w14:textId="77777777" w:rsidR="00212FD9" w:rsidRPr="008A1438" w:rsidRDefault="00212FD9" w:rsidP="00212FD9">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24C2AAE" w14:textId="77777777" w:rsidR="00212FD9" w:rsidRPr="008A1438" w:rsidRDefault="00212FD9" w:rsidP="00212FD9">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F0E4202" w14:textId="77777777" w:rsidR="00212FD9" w:rsidRPr="008A1438" w:rsidRDefault="00212FD9" w:rsidP="00212FD9">
                  <w:pPr>
                    <w:ind w:firstLineChars="0" w:firstLine="0"/>
                    <w:rPr>
                      <w:color w:val="000000" w:themeColor="text1"/>
                    </w:rPr>
                  </w:pPr>
                  <w:r w:rsidRPr="008A1438">
                    <w:rPr>
                      <w:rFonts w:hint="eastAsia"/>
                      <w:color w:val="000000" w:themeColor="text1"/>
                    </w:rPr>
                    <w:t>参数形式</w:t>
                  </w:r>
                </w:p>
              </w:tc>
            </w:tr>
            <w:tr w:rsidR="00212FD9" w14:paraId="0DDEA0C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7FDBD6B" w14:textId="77777777" w:rsidR="00212FD9" w:rsidRDefault="00212FD9" w:rsidP="00212FD9">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C58924E" w14:textId="77777777" w:rsidR="00212FD9" w:rsidRDefault="00212FD9" w:rsidP="00212FD9">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CF18B69" w14:textId="77777777" w:rsidR="00212FD9" w:rsidRDefault="00212FD9" w:rsidP="00212FD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97E0327" w14:textId="77777777" w:rsidR="00212FD9" w:rsidRDefault="00212FD9" w:rsidP="00212FD9">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24BB7FF" w14:textId="77777777" w:rsidR="00212FD9" w:rsidRDefault="00212FD9" w:rsidP="00212FD9">
                  <w:pPr>
                    <w:ind w:firstLineChars="0" w:firstLine="0"/>
                    <w:rPr>
                      <w:color w:val="000000"/>
                    </w:rPr>
                  </w:pPr>
                  <w:proofErr w:type="spellStart"/>
                  <w:r>
                    <w:rPr>
                      <w:rFonts w:hint="eastAsia"/>
                      <w:color w:val="000000"/>
                    </w:rPr>
                    <w:t>RequestBody</w:t>
                  </w:r>
                  <w:proofErr w:type="spellEnd"/>
                </w:p>
              </w:tc>
            </w:tr>
            <w:tr w:rsidR="00212FD9" w14:paraId="1148F32E"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0C9F444" w14:textId="4D0FFD1E" w:rsidR="00212FD9" w:rsidRDefault="0052251D" w:rsidP="00212FD9">
                  <w:pPr>
                    <w:ind w:firstLineChars="0" w:firstLine="0"/>
                  </w:pPr>
                  <w:proofErr w:type="spellStart"/>
                  <w:r>
                    <w:rPr>
                      <w:rFonts w:hint="eastAsia"/>
                    </w:rPr>
                    <w:t>saf</w:t>
                  </w:r>
                  <w:r>
                    <w:t>tyArea</w:t>
                  </w:r>
                  <w:r>
                    <w:rPr>
                      <w:rFonts w:hint="eastAsia"/>
                    </w:rPr>
                    <w:t>Id</w:t>
                  </w:r>
                  <w:proofErr w:type="spellEnd"/>
                </w:p>
              </w:tc>
              <w:tc>
                <w:tcPr>
                  <w:tcW w:w="1134" w:type="dxa"/>
                  <w:tcBorders>
                    <w:top w:val="nil"/>
                    <w:left w:val="nil"/>
                    <w:bottom w:val="nil"/>
                    <w:right w:val="nil"/>
                  </w:tcBorders>
                  <w:shd w:val="clear" w:color="auto" w:fill="FFFFFF" w:themeFill="background1"/>
                </w:tcPr>
                <w:p w14:paraId="4EAC9A9C" w14:textId="457BD786" w:rsidR="00212FD9" w:rsidRDefault="00212FD9" w:rsidP="00212FD9">
                  <w:pPr>
                    <w:ind w:firstLineChars="0" w:firstLine="0"/>
                    <w:rPr>
                      <w:color w:val="000000" w:themeColor="text1"/>
                    </w:rPr>
                  </w:pPr>
                  <w:r>
                    <w:rPr>
                      <w:rFonts w:hint="eastAsia"/>
                      <w:color w:val="000000" w:themeColor="text1"/>
                    </w:rPr>
                    <w:t>保护区编号</w:t>
                  </w:r>
                </w:p>
              </w:tc>
              <w:tc>
                <w:tcPr>
                  <w:tcW w:w="709" w:type="dxa"/>
                  <w:tcBorders>
                    <w:top w:val="nil"/>
                    <w:left w:val="nil"/>
                    <w:bottom w:val="nil"/>
                    <w:right w:val="nil"/>
                  </w:tcBorders>
                  <w:shd w:val="clear" w:color="auto" w:fill="FFFFFF" w:themeFill="background1"/>
                </w:tcPr>
                <w:p w14:paraId="4EB43E91" w14:textId="77777777" w:rsidR="00212FD9" w:rsidRDefault="00212FD9" w:rsidP="00212FD9">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3D13017" w14:textId="19FCCC34" w:rsidR="00212FD9" w:rsidRDefault="00212FD9" w:rsidP="00212FD9">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3B2EE661" w14:textId="77777777" w:rsidR="00212FD9" w:rsidRDefault="00212FD9" w:rsidP="00212FD9">
                  <w:pPr>
                    <w:ind w:firstLineChars="0" w:firstLine="0"/>
                    <w:rPr>
                      <w:color w:val="000000"/>
                    </w:rPr>
                  </w:pPr>
                  <w:proofErr w:type="spellStart"/>
                  <w:r>
                    <w:rPr>
                      <w:rFonts w:hint="eastAsia"/>
                      <w:color w:val="000000"/>
                    </w:rPr>
                    <w:t>RequestBody</w:t>
                  </w:r>
                  <w:proofErr w:type="spellEnd"/>
                </w:p>
              </w:tc>
            </w:tr>
          </w:tbl>
          <w:p w14:paraId="5F55F1BC" w14:textId="77777777" w:rsidR="00E0168E" w:rsidRDefault="00E0168E" w:rsidP="004910DD">
            <w:pPr>
              <w:ind w:firstLineChars="0" w:firstLine="0"/>
            </w:pPr>
          </w:p>
        </w:tc>
      </w:tr>
      <w:tr w:rsidR="00E0168E" w14:paraId="00D67731" w14:textId="77777777" w:rsidTr="004910DD">
        <w:tc>
          <w:tcPr>
            <w:tcW w:w="1985" w:type="dxa"/>
          </w:tcPr>
          <w:p w14:paraId="2E2A4188" w14:textId="77777777" w:rsidR="00E0168E" w:rsidRDefault="00E0168E" w:rsidP="004910DD">
            <w:pPr>
              <w:ind w:firstLineChars="0" w:firstLine="0"/>
            </w:pPr>
            <w:r>
              <w:rPr>
                <w:rFonts w:hint="eastAsia"/>
              </w:rPr>
              <w:t>返回值</w:t>
            </w:r>
          </w:p>
        </w:tc>
        <w:tc>
          <w:tcPr>
            <w:tcW w:w="5891" w:type="dxa"/>
          </w:tcPr>
          <w:p w14:paraId="2620D1F4" w14:textId="77777777" w:rsidR="00E0168E" w:rsidRDefault="00E0168E" w:rsidP="004910DD">
            <w:pPr>
              <w:ind w:firstLineChars="0" w:firstLine="0"/>
            </w:pPr>
            <w:r>
              <w:t>{</w:t>
            </w:r>
          </w:p>
          <w:p w14:paraId="5423456C" w14:textId="77777777" w:rsidR="00E0168E" w:rsidRDefault="00E0168E" w:rsidP="004910DD">
            <w:pPr>
              <w:ind w:firstLineChars="0" w:firstLine="0"/>
            </w:pPr>
            <w:r>
              <w:t>code: 200,</w:t>
            </w:r>
          </w:p>
          <w:p w14:paraId="682B1A85" w14:textId="77777777" w:rsidR="00E0168E" w:rsidRDefault="00E0168E" w:rsidP="004910DD">
            <w:pPr>
              <w:ind w:firstLineChars="0" w:firstLine="0"/>
            </w:pPr>
            <w:r>
              <w:t>message: “”</w:t>
            </w:r>
          </w:p>
          <w:p w14:paraId="58A55BCC" w14:textId="4C0E8671" w:rsidR="00E0168E" w:rsidRDefault="00E0168E" w:rsidP="004910DD">
            <w:pPr>
              <w:ind w:firstLineChars="0" w:firstLine="0"/>
            </w:pPr>
            <w:r>
              <w:rPr>
                <w:rFonts w:hint="eastAsia"/>
              </w:rPr>
              <w:t>data:</w:t>
            </w:r>
            <w:r>
              <w:t xml:space="preserve"> </w:t>
            </w:r>
            <w:proofErr w:type="spellStart"/>
            <w:r w:rsidR="00DD6B7A">
              <w:t>safetyArea</w:t>
            </w:r>
            <w:proofErr w:type="spellEnd"/>
            <w:r>
              <w:rPr>
                <w:rFonts w:hint="eastAsia"/>
              </w:rPr>
              <w:t>对象</w:t>
            </w:r>
          </w:p>
          <w:p w14:paraId="5ABF8822" w14:textId="77777777" w:rsidR="00E0168E" w:rsidRDefault="00E0168E" w:rsidP="004910DD">
            <w:pPr>
              <w:ind w:firstLineChars="0" w:firstLine="0"/>
            </w:pPr>
            <w:r>
              <w:rPr>
                <w:rFonts w:hint="eastAsia"/>
              </w:rPr>
              <w:t>}</w:t>
            </w:r>
          </w:p>
        </w:tc>
      </w:tr>
    </w:tbl>
    <w:p w14:paraId="48DD0491" w14:textId="77777777" w:rsidR="00E0168E" w:rsidRPr="00E0168E" w:rsidRDefault="00E0168E" w:rsidP="00E0168E">
      <w:pPr>
        <w:ind w:firstLine="420"/>
      </w:pPr>
    </w:p>
    <w:p w14:paraId="3694F519" w14:textId="62051AB8" w:rsidR="00E0168E" w:rsidRDefault="00E0168E" w:rsidP="00E0168E">
      <w:pPr>
        <w:pStyle w:val="3"/>
        <w:numPr>
          <w:ilvl w:val="3"/>
          <w:numId w:val="1"/>
        </w:numPr>
        <w:ind w:firstLineChars="0"/>
      </w:pPr>
      <w:r>
        <w:rPr>
          <w:rFonts w:hint="eastAsia"/>
        </w:rPr>
        <w:t>获取临时限速区</w:t>
      </w:r>
    </w:p>
    <w:tbl>
      <w:tblPr>
        <w:tblStyle w:val="aa"/>
        <w:tblW w:w="7876" w:type="dxa"/>
        <w:tblInd w:w="420" w:type="dxa"/>
        <w:tblLayout w:type="fixed"/>
        <w:tblLook w:val="04A0" w:firstRow="1" w:lastRow="0" w:firstColumn="1" w:lastColumn="0" w:noHBand="0" w:noVBand="1"/>
      </w:tblPr>
      <w:tblGrid>
        <w:gridCol w:w="1985"/>
        <w:gridCol w:w="5891"/>
      </w:tblGrid>
      <w:tr w:rsidR="00FF7D04" w14:paraId="7BACB853" w14:textId="77777777" w:rsidTr="004910DD">
        <w:tc>
          <w:tcPr>
            <w:tcW w:w="1985" w:type="dxa"/>
            <w:shd w:val="clear" w:color="auto" w:fill="BFBFBF" w:themeFill="background1" w:themeFillShade="BF"/>
          </w:tcPr>
          <w:p w14:paraId="0AD88D03" w14:textId="77777777" w:rsidR="00FF7D04" w:rsidRDefault="00FF7D04" w:rsidP="004910DD">
            <w:pPr>
              <w:ind w:firstLineChars="0" w:firstLine="0"/>
            </w:pPr>
            <w:r>
              <w:rPr>
                <w:rFonts w:hint="eastAsia"/>
              </w:rPr>
              <w:t>接口名称</w:t>
            </w:r>
          </w:p>
        </w:tc>
        <w:tc>
          <w:tcPr>
            <w:tcW w:w="5891" w:type="dxa"/>
            <w:shd w:val="clear" w:color="auto" w:fill="BFBFBF" w:themeFill="background1" w:themeFillShade="BF"/>
          </w:tcPr>
          <w:p w14:paraId="30A66CE7" w14:textId="6BF8B488" w:rsidR="00FF7D04" w:rsidRDefault="00FF7D04" w:rsidP="004910DD">
            <w:pPr>
              <w:ind w:firstLineChars="0" w:firstLine="0"/>
            </w:pPr>
            <w:r>
              <w:rPr>
                <w:rFonts w:hint="eastAsia"/>
              </w:rPr>
              <w:t>获取</w:t>
            </w:r>
            <w:r w:rsidR="00033EF2">
              <w:rPr>
                <w:rFonts w:hint="eastAsia"/>
              </w:rPr>
              <w:t>临时限速区</w:t>
            </w:r>
            <w:r>
              <w:rPr>
                <w:rFonts w:hint="eastAsia"/>
              </w:rPr>
              <w:t>(</w:t>
            </w:r>
            <w:proofErr w:type="spellStart"/>
            <w:r>
              <w:t>get</w:t>
            </w:r>
            <w:r w:rsidR="002518DA">
              <w:rPr>
                <w:rFonts w:hint="eastAsia"/>
              </w:rPr>
              <w:t>SpeedZones</w:t>
            </w:r>
            <w:proofErr w:type="spellEnd"/>
            <w:r>
              <w:t>)</w:t>
            </w:r>
          </w:p>
        </w:tc>
      </w:tr>
      <w:tr w:rsidR="00FF7D04" w14:paraId="37144AA1" w14:textId="77777777" w:rsidTr="004910DD">
        <w:tc>
          <w:tcPr>
            <w:tcW w:w="1985" w:type="dxa"/>
          </w:tcPr>
          <w:p w14:paraId="2C284343" w14:textId="77777777" w:rsidR="00FF7D04" w:rsidRDefault="00FF7D04" w:rsidP="004910DD">
            <w:pPr>
              <w:ind w:firstLineChars="0" w:firstLine="0"/>
            </w:pPr>
            <w:proofErr w:type="spellStart"/>
            <w:r>
              <w:rPr>
                <w:rFonts w:hint="eastAsia"/>
              </w:rPr>
              <w:t>url</w:t>
            </w:r>
            <w:proofErr w:type="spellEnd"/>
          </w:p>
        </w:tc>
        <w:tc>
          <w:tcPr>
            <w:tcW w:w="5891" w:type="dxa"/>
          </w:tcPr>
          <w:p w14:paraId="1FA9259A" w14:textId="0400AF73" w:rsidR="00FF7D04" w:rsidRDefault="00FF7D04" w:rsidP="004910DD">
            <w:pPr>
              <w:ind w:firstLineChars="0" w:firstLine="0"/>
            </w:pPr>
            <w:r>
              <w:t>/maps/</w:t>
            </w:r>
            <w:r>
              <w:rPr>
                <w:rFonts w:hint="eastAsia"/>
              </w:rPr>
              <w:t>{</w:t>
            </w:r>
            <w:proofErr w:type="spellStart"/>
            <w:r>
              <w:rPr>
                <w:rFonts w:hint="eastAsia"/>
              </w:rPr>
              <w:t>mapId</w:t>
            </w:r>
            <w:proofErr w:type="spellEnd"/>
            <w:r>
              <w:rPr>
                <w:rFonts w:hint="eastAsia"/>
              </w:rPr>
              <w:t>}</w:t>
            </w:r>
            <w:r>
              <w:t xml:space="preserve"> /</w:t>
            </w:r>
            <w:r w:rsidR="00A92312">
              <w:rPr>
                <w:rFonts w:hint="eastAsia"/>
              </w:rPr>
              <w:t xml:space="preserve"> </w:t>
            </w:r>
            <w:r w:rsidR="00121549">
              <w:t>areas/</w:t>
            </w:r>
            <w:proofErr w:type="spellStart"/>
            <w:r w:rsidR="00A92312">
              <w:rPr>
                <w:rFonts w:hint="eastAsia"/>
              </w:rPr>
              <w:t>speedZones</w:t>
            </w:r>
            <w:proofErr w:type="spellEnd"/>
            <w:r>
              <w:rPr>
                <w:rFonts w:hint="eastAsia"/>
              </w:rPr>
              <w:t>/</w:t>
            </w:r>
            <w:r>
              <w:t>{</w:t>
            </w:r>
            <w:proofErr w:type="spellStart"/>
            <w:r w:rsidR="00EB1FCF">
              <w:t>speedZone</w:t>
            </w:r>
            <w:r>
              <w:t>Id</w:t>
            </w:r>
            <w:proofErr w:type="spellEnd"/>
            <w:r>
              <w:t>}</w:t>
            </w:r>
          </w:p>
        </w:tc>
      </w:tr>
      <w:tr w:rsidR="00FF7D04" w14:paraId="681AD6FB" w14:textId="77777777" w:rsidTr="004910DD">
        <w:tc>
          <w:tcPr>
            <w:tcW w:w="1985" w:type="dxa"/>
          </w:tcPr>
          <w:p w14:paraId="207FD97B" w14:textId="77777777" w:rsidR="00FF7D04" w:rsidRDefault="00FF7D04" w:rsidP="004910DD">
            <w:pPr>
              <w:ind w:firstLineChars="0" w:firstLine="0"/>
            </w:pPr>
            <w:r>
              <w:rPr>
                <w:rFonts w:hint="eastAsia"/>
              </w:rPr>
              <w:t>方法</w:t>
            </w:r>
          </w:p>
        </w:tc>
        <w:tc>
          <w:tcPr>
            <w:tcW w:w="5891" w:type="dxa"/>
          </w:tcPr>
          <w:p w14:paraId="63C7191A" w14:textId="77777777" w:rsidR="00FF7D04" w:rsidRDefault="00FF7D04" w:rsidP="004910DD">
            <w:pPr>
              <w:ind w:firstLineChars="0" w:firstLine="0"/>
            </w:pPr>
            <w:r>
              <w:t>get</w:t>
            </w:r>
          </w:p>
        </w:tc>
      </w:tr>
      <w:tr w:rsidR="00FF7D04" w14:paraId="2F72B054" w14:textId="77777777" w:rsidTr="004910DD">
        <w:tc>
          <w:tcPr>
            <w:tcW w:w="1985" w:type="dxa"/>
          </w:tcPr>
          <w:p w14:paraId="68B64189" w14:textId="77777777" w:rsidR="00FF7D04" w:rsidRDefault="00FF7D04" w:rsidP="004910DD">
            <w:pPr>
              <w:ind w:firstLineChars="0" w:firstLine="0"/>
            </w:pPr>
            <w:r>
              <w:rPr>
                <w:rFonts w:hint="eastAsia"/>
              </w:rPr>
              <w:lastRenderedPageBreak/>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301B8" w:rsidRPr="008A1438" w14:paraId="5E01D5BD"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170A6B1" w14:textId="77777777" w:rsidR="007301B8" w:rsidRPr="008A1438" w:rsidRDefault="007301B8" w:rsidP="007301B8">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9B7A525" w14:textId="77777777" w:rsidR="007301B8" w:rsidRPr="008A1438" w:rsidRDefault="007301B8" w:rsidP="007301B8">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5477C46" w14:textId="77777777" w:rsidR="007301B8" w:rsidRPr="008A1438" w:rsidRDefault="007301B8" w:rsidP="007301B8">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2773868" w14:textId="77777777" w:rsidR="007301B8" w:rsidRPr="008A1438" w:rsidRDefault="007301B8" w:rsidP="007301B8">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2BBE9B6" w14:textId="77777777" w:rsidR="007301B8" w:rsidRPr="008A1438" w:rsidRDefault="007301B8" w:rsidP="007301B8">
                  <w:pPr>
                    <w:ind w:firstLineChars="0" w:firstLine="0"/>
                    <w:rPr>
                      <w:color w:val="000000" w:themeColor="text1"/>
                    </w:rPr>
                  </w:pPr>
                  <w:r w:rsidRPr="008A1438">
                    <w:rPr>
                      <w:rFonts w:hint="eastAsia"/>
                      <w:color w:val="000000" w:themeColor="text1"/>
                    </w:rPr>
                    <w:t>参数形式</w:t>
                  </w:r>
                </w:p>
              </w:tc>
            </w:tr>
            <w:tr w:rsidR="007301B8" w14:paraId="0B7776E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7719FB6" w14:textId="77777777" w:rsidR="007301B8" w:rsidRDefault="007301B8" w:rsidP="007301B8">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D08B9BF" w14:textId="77777777" w:rsidR="007301B8" w:rsidRDefault="007301B8" w:rsidP="007301B8">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2CAA9CE" w14:textId="77777777" w:rsidR="007301B8" w:rsidRDefault="007301B8" w:rsidP="007301B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3E1205F" w14:textId="77777777" w:rsidR="007301B8" w:rsidRDefault="007301B8" w:rsidP="007301B8">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EA3C2DE" w14:textId="77777777" w:rsidR="007301B8" w:rsidRDefault="007301B8" w:rsidP="007301B8">
                  <w:pPr>
                    <w:ind w:firstLineChars="0" w:firstLine="0"/>
                    <w:rPr>
                      <w:color w:val="000000"/>
                    </w:rPr>
                  </w:pPr>
                  <w:proofErr w:type="spellStart"/>
                  <w:r>
                    <w:rPr>
                      <w:rFonts w:hint="eastAsia"/>
                      <w:color w:val="000000"/>
                    </w:rPr>
                    <w:t>RequestBody</w:t>
                  </w:r>
                  <w:proofErr w:type="spellEnd"/>
                </w:p>
              </w:tc>
            </w:tr>
            <w:tr w:rsidR="007301B8" w14:paraId="4F1C8087"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119FF06" w14:textId="1251F5B2" w:rsidR="007301B8" w:rsidRDefault="007B2B23" w:rsidP="007301B8">
                  <w:pPr>
                    <w:ind w:firstLineChars="0" w:firstLine="0"/>
                  </w:pPr>
                  <w:proofErr w:type="spellStart"/>
                  <w:r>
                    <w:t>speedZoneId</w:t>
                  </w:r>
                  <w:proofErr w:type="spellEnd"/>
                </w:p>
              </w:tc>
              <w:tc>
                <w:tcPr>
                  <w:tcW w:w="1134" w:type="dxa"/>
                  <w:tcBorders>
                    <w:top w:val="nil"/>
                    <w:left w:val="nil"/>
                    <w:bottom w:val="nil"/>
                    <w:right w:val="nil"/>
                  </w:tcBorders>
                  <w:shd w:val="clear" w:color="auto" w:fill="FFFFFF" w:themeFill="background1"/>
                </w:tcPr>
                <w:p w14:paraId="5D594100" w14:textId="6D18865D" w:rsidR="007301B8" w:rsidRDefault="00BC00EE" w:rsidP="007301B8">
                  <w:pPr>
                    <w:ind w:firstLineChars="0" w:firstLine="0"/>
                    <w:rPr>
                      <w:color w:val="000000" w:themeColor="text1"/>
                    </w:rPr>
                  </w:pPr>
                  <w:r>
                    <w:rPr>
                      <w:rFonts w:hint="eastAsia"/>
                      <w:color w:val="000000" w:themeColor="text1"/>
                    </w:rPr>
                    <w:t>临时限速区</w:t>
                  </w:r>
                  <w:r w:rsidR="007301B8">
                    <w:rPr>
                      <w:rFonts w:hint="eastAsia"/>
                      <w:color w:val="000000" w:themeColor="text1"/>
                    </w:rPr>
                    <w:t>编号</w:t>
                  </w:r>
                </w:p>
              </w:tc>
              <w:tc>
                <w:tcPr>
                  <w:tcW w:w="709" w:type="dxa"/>
                  <w:tcBorders>
                    <w:top w:val="nil"/>
                    <w:left w:val="nil"/>
                    <w:bottom w:val="nil"/>
                    <w:right w:val="nil"/>
                  </w:tcBorders>
                  <w:shd w:val="clear" w:color="auto" w:fill="FFFFFF" w:themeFill="background1"/>
                </w:tcPr>
                <w:p w14:paraId="441F8334" w14:textId="77777777" w:rsidR="007301B8" w:rsidRDefault="007301B8" w:rsidP="007301B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7F93DE8" w14:textId="77777777" w:rsidR="007301B8" w:rsidRDefault="007301B8" w:rsidP="007301B8">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7FC8A2DA" w14:textId="77777777" w:rsidR="007301B8" w:rsidRDefault="007301B8" w:rsidP="007301B8">
                  <w:pPr>
                    <w:ind w:firstLineChars="0" w:firstLine="0"/>
                    <w:rPr>
                      <w:color w:val="000000"/>
                    </w:rPr>
                  </w:pPr>
                  <w:proofErr w:type="spellStart"/>
                  <w:r>
                    <w:rPr>
                      <w:rFonts w:hint="eastAsia"/>
                      <w:color w:val="000000"/>
                    </w:rPr>
                    <w:t>RequestBody</w:t>
                  </w:r>
                  <w:proofErr w:type="spellEnd"/>
                </w:p>
              </w:tc>
            </w:tr>
          </w:tbl>
          <w:p w14:paraId="32FD0341" w14:textId="77777777" w:rsidR="00FF7D04" w:rsidRDefault="00FF7D04" w:rsidP="004910DD">
            <w:pPr>
              <w:ind w:firstLineChars="0" w:firstLine="0"/>
            </w:pPr>
          </w:p>
        </w:tc>
      </w:tr>
      <w:tr w:rsidR="00FF7D04" w14:paraId="48027C34" w14:textId="77777777" w:rsidTr="004910DD">
        <w:tc>
          <w:tcPr>
            <w:tcW w:w="1985" w:type="dxa"/>
          </w:tcPr>
          <w:p w14:paraId="5DE34694" w14:textId="77777777" w:rsidR="00FF7D04" w:rsidRDefault="00FF7D04" w:rsidP="004910DD">
            <w:pPr>
              <w:ind w:firstLineChars="0" w:firstLine="0"/>
            </w:pPr>
            <w:r>
              <w:rPr>
                <w:rFonts w:hint="eastAsia"/>
              </w:rPr>
              <w:t>返回值</w:t>
            </w:r>
          </w:p>
        </w:tc>
        <w:tc>
          <w:tcPr>
            <w:tcW w:w="5891" w:type="dxa"/>
          </w:tcPr>
          <w:p w14:paraId="73178137" w14:textId="77777777" w:rsidR="00FF7D04" w:rsidRDefault="00FF7D04" w:rsidP="004910DD">
            <w:pPr>
              <w:ind w:firstLineChars="0" w:firstLine="0"/>
            </w:pPr>
            <w:r>
              <w:t>{</w:t>
            </w:r>
          </w:p>
          <w:p w14:paraId="67C518EF" w14:textId="77777777" w:rsidR="00FF7D04" w:rsidRDefault="00FF7D04" w:rsidP="004910DD">
            <w:pPr>
              <w:ind w:firstLineChars="0" w:firstLine="0"/>
            </w:pPr>
            <w:r>
              <w:t>code: 200,</w:t>
            </w:r>
          </w:p>
          <w:p w14:paraId="0F5A6FB4" w14:textId="77777777" w:rsidR="00FF7D04" w:rsidRDefault="00FF7D04" w:rsidP="004910DD">
            <w:pPr>
              <w:ind w:firstLineChars="0" w:firstLine="0"/>
            </w:pPr>
            <w:r>
              <w:t>message: “”</w:t>
            </w:r>
          </w:p>
          <w:p w14:paraId="1B7C0EEE" w14:textId="79B8220A" w:rsidR="00FF7D04" w:rsidRDefault="00FF7D04" w:rsidP="004910DD">
            <w:pPr>
              <w:ind w:firstLineChars="0" w:firstLine="0"/>
            </w:pPr>
            <w:r>
              <w:rPr>
                <w:rFonts w:hint="eastAsia"/>
              </w:rPr>
              <w:t>data:</w:t>
            </w:r>
            <w:r>
              <w:t xml:space="preserve"> </w:t>
            </w:r>
            <w:proofErr w:type="spellStart"/>
            <w:r w:rsidR="00882E72">
              <w:rPr>
                <w:rFonts w:hint="eastAsia"/>
              </w:rPr>
              <w:t>speedZone</w:t>
            </w:r>
            <w:proofErr w:type="spellEnd"/>
            <w:r>
              <w:rPr>
                <w:rFonts w:hint="eastAsia"/>
              </w:rPr>
              <w:t>对象</w:t>
            </w:r>
          </w:p>
          <w:p w14:paraId="01557F54" w14:textId="77777777" w:rsidR="00FF7D04" w:rsidRDefault="00FF7D04" w:rsidP="004910DD">
            <w:pPr>
              <w:ind w:firstLineChars="0" w:firstLine="0"/>
            </w:pPr>
            <w:r>
              <w:rPr>
                <w:rFonts w:hint="eastAsia"/>
              </w:rPr>
              <w:t>}</w:t>
            </w:r>
          </w:p>
        </w:tc>
      </w:tr>
    </w:tbl>
    <w:p w14:paraId="78DF0232" w14:textId="77777777" w:rsidR="00E0168E" w:rsidRPr="00E0168E" w:rsidRDefault="00E0168E" w:rsidP="00E0168E">
      <w:pPr>
        <w:ind w:firstLine="420"/>
      </w:pPr>
    </w:p>
    <w:p w14:paraId="41DEC5CB" w14:textId="6D5A090D" w:rsidR="00E840FC" w:rsidRDefault="00E840FC" w:rsidP="00E840FC">
      <w:pPr>
        <w:pStyle w:val="3"/>
        <w:numPr>
          <w:ilvl w:val="3"/>
          <w:numId w:val="1"/>
        </w:numPr>
        <w:ind w:firstLineChars="0"/>
      </w:pPr>
      <w:r>
        <w:rPr>
          <w:rFonts w:hint="eastAsia"/>
        </w:rPr>
        <w:t>获取</w:t>
      </w:r>
      <w:r w:rsidR="00080FA1">
        <w:rPr>
          <w:rFonts w:hint="eastAsia"/>
        </w:rPr>
        <w:t>边界</w:t>
      </w:r>
    </w:p>
    <w:tbl>
      <w:tblPr>
        <w:tblStyle w:val="aa"/>
        <w:tblW w:w="7876" w:type="dxa"/>
        <w:tblInd w:w="420" w:type="dxa"/>
        <w:tblLayout w:type="fixed"/>
        <w:tblLook w:val="04A0" w:firstRow="1" w:lastRow="0" w:firstColumn="1" w:lastColumn="0" w:noHBand="0" w:noVBand="1"/>
      </w:tblPr>
      <w:tblGrid>
        <w:gridCol w:w="1985"/>
        <w:gridCol w:w="5891"/>
      </w:tblGrid>
      <w:tr w:rsidR="00E840FC" w14:paraId="30147403" w14:textId="77777777" w:rsidTr="00BD381D">
        <w:tc>
          <w:tcPr>
            <w:tcW w:w="1985" w:type="dxa"/>
            <w:shd w:val="clear" w:color="auto" w:fill="BFBFBF" w:themeFill="background1" w:themeFillShade="BF"/>
          </w:tcPr>
          <w:p w14:paraId="1A56DC82" w14:textId="77777777" w:rsidR="00E840FC" w:rsidRDefault="00E840FC" w:rsidP="00BD381D">
            <w:pPr>
              <w:ind w:firstLineChars="0" w:firstLine="0"/>
            </w:pPr>
            <w:r>
              <w:rPr>
                <w:rFonts w:hint="eastAsia"/>
              </w:rPr>
              <w:t>接口名称</w:t>
            </w:r>
          </w:p>
        </w:tc>
        <w:tc>
          <w:tcPr>
            <w:tcW w:w="5891" w:type="dxa"/>
            <w:shd w:val="clear" w:color="auto" w:fill="BFBFBF" w:themeFill="background1" w:themeFillShade="BF"/>
          </w:tcPr>
          <w:p w14:paraId="11561FF3" w14:textId="1D772B98" w:rsidR="00E840FC" w:rsidRDefault="00E840FC" w:rsidP="00BD381D">
            <w:pPr>
              <w:ind w:firstLineChars="0" w:firstLine="0"/>
            </w:pPr>
            <w:r>
              <w:rPr>
                <w:rFonts w:hint="eastAsia"/>
              </w:rPr>
              <w:t>获取速度(</w:t>
            </w:r>
            <w:proofErr w:type="spellStart"/>
            <w:r>
              <w:rPr>
                <w:rFonts w:hint="eastAsia"/>
              </w:rPr>
              <w:t>g</w:t>
            </w:r>
            <w:r>
              <w:t>etBorder</w:t>
            </w:r>
            <w:proofErr w:type="spellEnd"/>
            <w:r>
              <w:t>)</w:t>
            </w:r>
          </w:p>
        </w:tc>
      </w:tr>
      <w:tr w:rsidR="00E840FC" w14:paraId="4CD96B7B" w14:textId="77777777" w:rsidTr="00BD381D">
        <w:tc>
          <w:tcPr>
            <w:tcW w:w="1985" w:type="dxa"/>
          </w:tcPr>
          <w:p w14:paraId="1BB35C8D" w14:textId="77777777" w:rsidR="00E840FC" w:rsidRDefault="00E840FC" w:rsidP="00BD381D">
            <w:pPr>
              <w:ind w:firstLineChars="0" w:firstLine="0"/>
            </w:pPr>
            <w:proofErr w:type="spellStart"/>
            <w:r>
              <w:rPr>
                <w:rFonts w:hint="eastAsia"/>
              </w:rPr>
              <w:t>url</w:t>
            </w:r>
            <w:proofErr w:type="spellEnd"/>
          </w:p>
        </w:tc>
        <w:tc>
          <w:tcPr>
            <w:tcW w:w="5891" w:type="dxa"/>
          </w:tcPr>
          <w:p w14:paraId="4AF24F4F" w14:textId="11F4D9A7" w:rsidR="00E840FC" w:rsidRDefault="00E840FC" w:rsidP="00BD381D">
            <w:pPr>
              <w:ind w:firstLineChars="0" w:firstLine="0"/>
            </w:pPr>
            <w:r>
              <w:t>/maps/</w:t>
            </w:r>
            <w:r>
              <w:rPr>
                <w:rFonts w:hint="eastAsia"/>
              </w:rPr>
              <w:t>{</w:t>
            </w:r>
            <w:proofErr w:type="spellStart"/>
            <w:r>
              <w:rPr>
                <w:rFonts w:hint="eastAsia"/>
              </w:rPr>
              <w:t>mapId</w:t>
            </w:r>
            <w:proofErr w:type="spellEnd"/>
            <w:r>
              <w:rPr>
                <w:rFonts w:hint="eastAsia"/>
              </w:rPr>
              <w:t>}</w:t>
            </w:r>
            <w:r>
              <w:t xml:space="preserve"> /areas</w:t>
            </w:r>
            <w:r w:rsidR="00121549">
              <w:t>/</w:t>
            </w:r>
            <w:r>
              <w:t xml:space="preserve">{ </w:t>
            </w:r>
            <w:proofErr w:type="spellStart"/>
            <w:r>
              <w:t>area</w:t>
            </w:r>
            <w:r>
              <w:rPr>
                <w:rFonts w:hint="eastAsia"/>
              </w:rPr>
              <w:t>Id</w:t>
            </w:r>
            <w:proofErr w:type="spellEnd"/>
            <w:r>
              <w:t xml:space="preserve"> }</w:t>
            </w:r>
            <w:r w:rsidR="00121549">
              <w:t>/ border</w:t>
            </w:r>
          </w:p>
        </w:tc>
      </w:tr>
      <w:tr w:rsidR="00E840FC" w14:paraId="0C8732CB" w14:textId="77777777" w:rsidTr="00BD381D">
        <w:tc>
          <w:tcPr>
            <w:tcW w:w="1985" w:type="dxa"/>
          </w:tcPr>
          <w:p w14:paraId="4BFD2919" w14:textId="77777777" w:rsidR="00E840FC" w:rsidRDefault="00E840FC" w:rsidP="00BD381D">
            <w:pPr>
              <w:ind w:firstLineChars="0" w:firstLine="0"/>
            </w:pPr>
            <w:r>
              <w:rPr>
                <w:rFonts w:hint="eastAsia"/>
              </w:rPr>
              <w:t>方法</w:t>
            </w:r>
          </w:p>
        </w:tc>
        <w:tc>
          <w:tcPr>
            <w:tcW w:w="5891" w:type="dxa"/>
          </w:tcPr>
          <w:p w14:paraId="4A1E6EA3" w14:textId="77777777" w:rsidR="00E840FC" w:rsidRDefault="00E840FC" w:rsidP="00BD381D">
            <w:pPr>
              <w:ind w:firstLineChars="0" w:firstLine="0"/>
            </w:pPr>
            <w:r>
              <w:t>get</w:t>
            </w:r>
          </w:p>
        </w:tc>
      </w:tr>
      <w:tr w:rsidR="00E840FC" w14:paraId="73377117" w14:textId="77777777" w:rsidTr="00BD381D">
        <w:tc>
          <w:tcPr>
            <w:tcW w:w="1985" w:type="dxa"/>
          </w:tcPr>
          <w:p w14:paraId="39B4457A" w14:textId="77777777" w:rsidR="00E840FC" w:rsidRDefault="00E840FC"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3B56" w:rsidRPr="008A1438" w14:paraId="6D8FBCE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91C7931" w14:textId="77777777" w:rsidR="002D3B56" w:rsidRPr="008A1438" w:rsidRDefault="002D3B56" w:rsidP="002D3B56">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746201FF" w14:textId="77777777" w:rsidR="002D3B56" w:rsidRPr="008A1438" w:rsidRDefault="002D3B56" w:rsidP="002D3B56">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EF3927D" w14:textId="77777777" w:rsidR="002D3B56" w:rsidRPr="008A1438" w:rsidRDefault="002D3B56" w:rsidP="002D3B56">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147B32F" w14:textId="77777777" w:rsidR="002D3B56" w:rsidRPr="008A1438" w:rsidRDefault="002D3B56" w:rsidP="002D3B56">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6B1C99A" w14:textId="77777777" w:rsidR="002D3B56" w:rsidRPr="008A1438" w:rsidRDefault="002D3B56" w:rsidP="002D3B56">
                  <w:pPr>
                    <w:ind w:firstLineChars="0" w:firstLine="0"/>
                    <w:rPr>
                      <w:color w:val="000000" w:themeColor="text1"/>
                    </w:rPr>
                  </w:pPr>
                  <w:r w:rsidRPr="008A1438">
                    <w:rPr>
                      <w:rFonts w:hint="eastAsia"/>
                      <w:color w:val="000000" w:themeColor="text1"/>
                    </w:rPr>
                    <w:t>参数形式</w:t>
                  </w:r>
                </w:p>
              </w:tc>
            </w:tr>
            <w:tr w:rsidR="002D3B56" w14:paraId="567809F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E4F17AD" w14:textId="77777777" w:rsidR="002D3B56" w:rsidRDefault="002D3B56" w:rsidP="002D3B56">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7B4C2A60" w14:textId="77777777" w:rsidR="002D3B56" w:rsidRDefault="002D3B56" w:rsidP="002D3B56">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4029F9C" w14:textId="77777777" w:rsidR="002D3B56" w:rsidRDefault="002D3B56" w:rsidP="002D3B5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3B1EB87" w14:textId="77777777" w:rsidR="002D3B56" w:rsidRDefault="002D3B56" w:rsidP="002D3B56">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BA57B4D" w14:textId="77777777" w:rsidR="002D3B56" w:rsidRDefault="002D3B56" w:rsidP="002D3B56">
                  <w:pPr>
                    <w:ind w:firstLineChars="0" w:firstLine="0"/>
                    <w:rPr>
                      <w:color w:val="000000"/>
                    </w:rPr>
                  </w:pPr>
                  <w:proofErr w:type="spellStart"/>
                  <w:r>
                    <w:rPr>
                      <w:rFonts w:hint="eastAsia"/>
                      <w:color w:val="000000"/>
                    </w:rPr>
                    <w:t>RequestBody</w:t>
                  </w:r>
                  <w:proofErr w:type="spellEnd"/>
                </w:p>
              </w:tc>
            </w:tr>
            <w:tr w:rsidR="002D3B56" w14:paraId="77554C5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623567E" w14:textId="659083E1" w:rsidR="002D3B56" w:rsidRDefault="002D3B56" w:rsidP="002D3B56">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24BA1317" w14:textId="5EC02C2C" w:rsidR="002D3B56" w:rsidRDefault="002D3B56" w:rsidP="002D3B56">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117B21BD" w14:textId="77777777" w:rsidR="002D3B56" w:rsidRDefault="002D3B56" w:rsidP="002D3B5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BCA14F8" w14:textId="77777777" w:rsidR="002D3B56" w:rsidRDefault="002D3B56" w:rsidP="002D3B56">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5293489B" w14:textId="77777777" w:rsidR="002D3B56" w:rsidRDefault="002D3B56" w:rsidP="002D3B56">
                  <w:pPr>
                    <w:ind w:firstLineChars="0" w:firstLine="0"/>
                    <w:rPr>
                      <w:color w:val="000000"/>
                    </w:rPr>
                  </w:pPr>
                  <w:proofErr w:type="spellStart"/>
                  <w:r>
                    <w:rPr>
                      <w:rFonts w:hint="eastAsia"/>
                      <w:color w:val="000000"/>
                    </w:rPr>
                    <w:t>RequestBody</w:t>
                  </w:r>
                  <w:proofErr w:type="spellEnd"/>
                </w:p>
              </w:tc>
            </w:tr>
            <w:tr w:rsidR="009B4286" w14:paraId="17B1901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298CFD7" w14:textId="65620BF0" w:rsidR="009B4286" w:rsidRDefault="009B4286" w:rsidP="002D3B56">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B6A3955" w14:textId="6BEF2DF4" w:rsidR="009B4286" w:rsidRDefault="009B4286" w:rsidP="002D3B56">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5263DA2" w14:textId="51C2E127" w:rsidR="009B4286" w:rsidRDefault="009B4286" w:rsidP="002D3B5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7173BD4" w14:textId="28B3300C" w:rsidR="009B4286" w:rsidRDefault="009B4286" w:rsidP="002D3B56">
                  <w:pPr>
                    <w:ind w:firstLineChars="0" w:firstLine="0"/>
                    <w:rPr>
                      <w:color w:val="000000" w:themeColor="text1"/>
                    </w:rPr>
                  </w:pPr>
                  <w:r>
                    <w:rPr>
                      <w:rFonts w:hint="eastAsia"/>
                      <w:color w:val="000000" w:themeColor="text1"/>
                    </w:rPr>
                    <w:t>String，边界“border”</w:t>
                  </w:r>
                </w:p>
              </w:tc>
              <w:tc>
                <w:tcPr>
                  <w:tcW w:w="2292" w:type="dxa"/>
                  <w:tcBorders>
                    <w:top w:val="nil"/>
                    <w:left w:val="nil"/>
                    <w:bottom w:val="nil"/>
                    <w:right w:val="nil"/>
                  </w:tcBorders>
                  <w:shd w:val="clear" w:color="auto" w:fill="FFFFFF" w:themeFill="background1"/>
                </w:tcPr>
                <w:p w14:paraId="615F14E5" w14:textId="14A0E545" w:rsidR="009B4286" w:rsidRDefault="00750F9A" w:rsidP="002D3B56">
                  <w:pPr>
                    <w:ind w:firstLineChars="0" w:firstLine="0"/>
                    <w:rPr>
                      <w:color w:val="000000"/>
                    </w:rPr>
                  </w:pPr>
                  <w:proofErr w:type="spellStart"/>
                  <w:r>
                    <w:rPr>
                      <w:rFonts w:hint="eastAsia"/>
                      <w:color w:val="000000"/>
                    </w:rPr>
                    <w:t>RequestBody</w:t>
                  </w:r>
                  <w:proofErr w:type="spellEnd"/>
                </w:p>
              </w:tc>
            </w:tr>
          </w:tbl>
          <w:p w14:paraId="53DA27D8" w14:textId="77777777" w:rsidR="00E840FC" w:rsidRDefault="00E840FC" w:rsidP="00BD381D">
            <w:pPr>
              <w:ind w:firstLineChars="0" w:firstLine="0"/>
            </w:pPr>
          </w:p>
        </w:tc>
      </w:tr>
      <w:tr w:rsidR="00E840FC" w14:paraId="37B1838D" w14:textId="77777777" w:rsidTr="00BD381D">
        <w:tc>
          <w:tcPr>
            <w:tcW w:w="1985" w:type="dxa"/>
          </w:tcPr>
          <w:p w14:paraId="30FA8794" w14:textId="77777777" w:rsidR="00E840FC" w:rsidRDefault="00E840FC" w:rsidP="00BD381D">
            <w:pPr>
              <w:ind w:firstLineChars="0" w:firstLine="0"/>
            </w:pPr>
            <w:r>
              <w:rPr>
                <w:rFonts w:hint="eastAsia"/>
              </w:rPr>
              <w:t>返回值</w:t>
            </w:r>
          </w:p>
        </w:tc>
        <w:tc>
          <w:tcPr>
            <w:tcW w:w="5891" w:type="dxa"/>
          </w:tcPr>
          <w:p w14:paraId="162FF4F0" w14:textId="77777777" w:rsidR="00E840FC" w:rsidRDefault="00E840FC" w:rsidP="00BD381D">
            <w:pPr>
              <w:ind w:firstLineChars="0" w:firstLine="0"/>
            </w:pPr>
            <w:r>
              <w:t>{</w:t>
            </w:r>
          </w:p>
          <w:p w14:paraId="48D44931" w14:textId="77777777" w:rsidR="00E840FC" w:rsidRDefault="00E840FC" w:rsidP="00BD381D">
            <w:pPr>
              <w:ind w:firstLineChars="0" w:firstLine="0"/>
            </w:pPr>
            <w:r>
              <w:t>code: 200,</w:t>
            </w:r>
          </w:p>
          <w:p w14:paraId="1308CAE0" w14:textId="77777777" w:rsidR="00E840FC" w:rsidRDefault="00E840FC" w:rsidP="00BD381D">
            <w:pPr>
              <w:ind w:firstLineChars="0" w:firstLine="0"/>
            </w:pPr>
            <w:r>
              <w:t>message: “”</w:t>
            </w:r>
          </w:p>
          <w:p w14:paraId="535BA055" w14:textId="650346FB" w:rsidR="00E840FC" w:rsidRDefault="00E840FC" w:rsidP="00BD381D">
            <w:pPr>
              <w:ind w:firstLineChars="0" w:firstLine="0"/>
            </w:pPr>
            <w:r>
              <w:rPr>
                <w:rFonts w:hint="eastAsia"/>
              </w:rPr>
              <w:t>data:</w:t>
            </w:r>
            <w:r>
              <w:t xml:space="preserve"> </w:t>
            </w:r>
            <w:r>
              <w:rPr>
                <w:rFonts w:hint="eastAsia"/>
              </w:rPr>
              <w:t>border对象（包含边界点集）</w:t>
            </w:r>
          </w:p>
          <w:p w14:paraId="7D22B61D" w14:textId="77777777" w:rsidR="00E840FC" w:rsidRDefault="00E840FC" w:rsidP="00BD381D">
            <w:pPr>
              <w:ind w:firstLineChars="0" w:firstLine="0"/>
            </w:pPr>
            <w:r>
              <w:rPr>
                <w:rFonts w:hint="eastAsia"/>
              </w:rPr>
              <w:t>}</w:t>
            </w:r>
          </w:p>
        </w:tc>
      </w:tr>
    </w:tbl>
    <w:p w14:paraId="30108C5E" w14:textId="77777777" w:rsidR="00E840FC" w:rsidRPr="00450D9F" w:rsidRDefault="00E840FC" w:rsidP="00E840FC">
      <w:pPr>
        <w:ind w:firstLine="420"/>
      </w:pPr>
    </w:p>
    <w:p w14:paraId="546E2CA2" w14:textId="4C2C34BC" w:rsidR="00F82DC8" w:rsidRDefault="00F82DC8" w:rsidP="00C10E1A">
      <w:pPr>
        <w:pStyle w:val="3"/>
        <w:numPr>
          <w:ilvl w:val="3"/>
          <w:numId w:val="1"/>
        </w:numPr>
        <w:ind w:firstLineChars="0"/>
      </w:pPr>
      <w:r>
        <w:rPr>
          <w:rFonts w:hint="eastAsia"/>
        </w:rPr>
        <w:t>获取</w:t>
      </w:r>
      <w:r w:rsidR="00DD6B7A">
        <w:rPr>
          <w:rFonts w:hint="eastAsia"/>
        </w:rPr>
        <w:t>区域</w:t>
      </w:r>
      <w:r>
        <w:rPr>
          <w:rFonts w:hint="eastAsia"/>
        </w:rPr>
        <w:t>名称</w:t>
      </w:r>
    </w:p>
    <w:tbl>
      <w:tblPr>
        <w:tblStyle w:val="aa"/>
        <w:tblW w:w="7876" w:type="dxa"/>
        <w:tblInd w:w="420" w:type="dxa"/>
        <w:tblLayout w:type="fixed"/>
        <w:tblLook w:val="04A0" w:firstRow="1" w:lastRow="0" w:firstColumn="1" w:lastColumn="0" w:noHBand="0" w:noVBand="1"/>
      </w:tblPr>
      <w:tblGrid>
        <w:gridCol w:w="1985"/>
        <w:gridCol w:w="5891"/>
      </w:tblGrid>
      <w:tr w:rsidR="00F82DC8" w14:paraId="60C6DB9C" w14:textId="77777777" w:rsidTr="00BD381D">
        <w:tc>
          <w:tcPr>
            <w:tcW w:w="1985" w:type="dxa"/>
            <w:shd w:val="clear" w:color="auto" w:fill="BFBFBF" w:themeFill="background1" w:themeFillShade="BF"/>
          </w:tcPr>
          <w:p w14:paraId="21B31C2B" w14:textId="77777777" w:rsidR="00F82DC8" w:rsidRDefault="00F82DC8" w:rsidP="00BD381D">
            <w:pPr>
              <w:ind w:firstLineChars="0" w:firstLine="0"/>
            </w:pPr>
            <w:r>
              <w:rPr>
                <w:rFonts w:hint="eastAsia"/>
              </w:rPr>
              <w:t>接口名称</w:t>
            </w:r>
          </w:p>
        </w:tc>
        <w:tc>
          <w:tcPr>
            <w:tcW w:w="5891" w:type="dxa"/>
            <w:shd w:val="clear" w:color="auto" w:fill="BFBFBF" w:themeFill="background1" w:themeFillShade="BF"/>
          </w:tcPr>
          <w:p w14:paraId="6F4C64E0" w14:textId="64487EC1" w:rsidR="00F82DC8" w:rsidRDefault="00F82DC8" w:rsidP="00BD381D">
            <w:pPr>
              <w:ind w:firstLineChars="0" w:firstLine="0"/>
            </w:pPr>
            <w:r>
              <w:rPr>
                <w:rFonts w:hint="eastAsia"/>
              </w:rPr>
              <w:t>获取</w:t>
            </w:r>
            <w:r w:rsidR="00DD6B7A">
              <w:rPr>
                <w:rFonts w:hint="eastAsia"/>
              </w:rPr>
              <w:t>区域名称</w:t>
            </w:r>
            <w:r>
              <w:rPr>
                <w:rFonts w:hint="eastAsia"/>
              </w:rPr>
              <w:t>(</w:t>
            </w:r>
            <w:proofErr w:type="spellStart"/>
            <w:r>
              <w:rPr>
                <w:rFonts w:hint="eastAsia"/>
              </w:rPr>
              <w:t>g</w:t>
            </w:r>
            <w:r>
              <w:t>etA</w:t>
            </w:r>
            <w:r>
              <w:rPr>
                <w:rFonts w:hint="eastAsia"/>
              </w:rPr>
              <w:t>rea</w:t>
            </w:r>
            <w:r w:rsidR="00EA7DA6">
              <w:rPr>
                <w:rFonts w:hint="eastAsia"/>
              </w:rPr>
              <w:t>Name</w:t>
            </w:r>
            <w:proofErr w:type="spellEnd"/>
            <w:r>
              <w:t>)</w:t>
            </w:r>
          </w:p>
        </w:tc>
      </w:tr>
      <w:tr w:rsidR="00F82DC8" w14:paraId="6C4E804D" w14:textId="77777777" w:rsidTr="00BD381D">
        <w:tc>
          <w:tcPr>
            <w:tcW w:w="1985" w:type="dxa"/>
          </w:tcPr>
          <w:p w14:paraId="47E3E1CA" w14:textId="77777777" w:rsidR="00F82DC8" w:rsidRDefault="00F82DC8" w:rsidP="00BD381D">
            <w:pPr>
              <w:ind w:firstLineChars="0" w:firstLine="0"/>
            </w:pPr>
            <w:proofErr w:type="spellStart"/>
            <w:r>
              <w:rPr>
                <w:rFonts w:hint="eastAsia"/>
              </w:rPr>
              <w:t>url</w:t>
            </w:r>
            <w:proofErr w:type="spellEnd"/>
          </w:p>
        </w:tc>
        <w:tc>
          <w:tcPr>
            <w:tcW w:w="5891" w:type="dxa"/>
          </w:tcPr>
          <w:p w14:paraId="0C59CE5D" w14:textId="2275194C" w:rsidR="00F82DC8" w:rsidRDefault="00F82DC8" w:rsidP="00BD381D">
            <w:pPr>
              <w:ind w:firstLineChars="0" w:firstLine="0"/>
            </w:pPr>
            <w:r>
              <w:t>/maps/</w:t>
            </w:r>
            <w:r>
              <w:rPr>
                <w:rFonts w:hint="eastAsia"/>
              </w:rPr>
              <w:t>{</w:t>
            </w:r>
            <w:proofErr w:type="spellStart"/>
            <w:r>
              <w:rPr>
                <w:rFonts w:hint="eastAsia"/>
              </w:rPr>
              <w:t>mapId</w:t>
            </w:r>
            <w:proofErr w:type="spellEnd"/>
            <w:r>
              <w:rPr>
                <w:rFonts w:hint="eastAsia"/>
              </w:rPr>
              <w:t>}</w:t>
            </w:r>
            <w:r>
              <w:t xml:space="preserve"> /areas/{ </w:t>
            </w:r>
            <w:proofErr w:type="spellStart"/>
            <w:r>
              <w:t>area</w:t>
            </w:r>
            <w:r>
              <w:rPr>
                <w:rFonts w:hint="eastAsia"/>
              </w:rPr>
              <w:t>Id</w:t>
            </w:r>
            <w:proofErr w:type="spellEnd"/>
            <w:r>
              <w:t xml:space="preserve"> }</w:t>
            </w:r>
            <w:r w:rsidR="00121549">
              <w:t>/name</w:t>
            </w:r>
          </w:p>
        </w:tc>
      </w:tr>
      <w:tr w:rsidR="00F82DC8" w14:paraId="0EB064F9" w14:textId="77777777" w:rsidTr="00BD381D">
        <w:tc>
          <w:tcPr>
            <w:tcW w:w="1985" w:type="dxa"/>
          </w:tcPr>
          <w:p w14:paraId="1A9D04DC" w14:textId="77777777" w:rsidR="00F82DC8" w:rsidRDefault="00F82DC8" w:rsidP="00BD381D">
            <w:pPr>
              <w:ind w:firstLineChars="0" w:firstLine="0"/>
            </w:pPr>
            <w:r>
              <w:rPr>
                <w:rFonts w:hint="eastAsia"/>
              </w:rPr>
              <w:t>方法</w:t>
            </w:r>
          </w:p>
        </w:tc>
        <w:tc>
          <w:tcPr>
            <w:tcW w:w="5891" w:type="dxa"/>
          </w:tcPr>
          <w:p w14:paraId="14D01B34" w14:textId="77777777" w:rsidR="00F82DC8" w:rsidRDefault="00F82DC8" w:rsidP="00BD381D">
            <w:pPr>
              <w:ind w:firstLineChars="0" w:firstLine="0"/>
            </w:pPr>
            <w:r>
              <w:t>get</w:t>
            </w:r>
          </w:p>
        </w:tc>
      </w:tr>
      <w:tr w:rsidR="00F82DC8" w14:paraId="1770DE4F" w14:textId="77777777" w:rsidTr="00BD381D">
        <w:tc>
          <w:tcPr>
            <w:tcW w:w="1985" w:type="dxa"/>
          </w:tcPr>
          <w:p w14:paraId="201E5816" w14:textId="77777777" w:rsidR="00F82DC8" w:rsidRDefault="00F82DC8"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42961" w:rsidRPr="008A1438" w14:paraId="2ED439F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2430A94" w14:textId="77777777" w:rsidR="00742961" w:rsidRPr="008A1438" w:rsidRDefault="00742961" w:rsidP="00742961">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30F982CB" w14:textId="77777777" w:rsidR="00742961" w:rsidRPr="008A1438" w:rsidRDefault="00742961" w:rsidP="00742961">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F1B73F8" w14:textId="77777777" w:rsidR="00742961" w:rsidRPr="008A1438" w:rsidRDefault="00742961" w:rsidP="00742961">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B3CE337" w14:textId="77777777" w:rsidR="00742961" w:rsidRPr="008A1438" w:rsidRDefault="00742961" w:rsidP="00742961">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39E55AAC" w14:textId="77777777" w:rsidR="00742961" w:rsidRPr="008A1438" w:rsidRDefault="00742961" w:rsidP="00742961">
                  <w:pPr>
                    <w:ind w:firstLineChars="0" w:firstLine="0"/>
                    <w:rPr>
                      <w:color w:val="000000" w:themeColor="text1"/>
                    </w:rPr>
                  </w:pPr>
                  <w:r w:rsidRPr="008A1438">
                    <w:rPr>
                      <w:rFonts w:hint="eastAsia"/>
                      <w:color w:val="000000" w:themeColor="text1"/>
                    </w:rPr>
                    <w:t>参数形式</w:t>
                  </w:r>
                </w:p>
              </w:tc>
            </w:tr>
            <w:tr w:rsidR="00742961" w14:paraId="69399026"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EC0D5DC" w14:textId="77777777" w:rsidR="00742961" w:rsidRDefault="00742961" w:rsidP="00742961">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6D90893" w14:textId="77777777" w:rsidR="00742961" w:rsidRDefault="00742961" w:rsidP="00742961">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F2ADD53" w14:textId="77777777" w:rsidR="00742961" w:rsidRDefault="00742961" w:rsidP="0074296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A797E8A" w14:textId="77777777" w:rsidR="00742961" w:rsidRDefault="00742961" w:rsidP="00742961">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1F82F40" w14:textId="77777777" w:rsidR="00742961" w:rsidRDefault="00742961" w:rsidP="00742961">
                  <w:pPr>
                    <w:ind w:firstLineChars="0" w:firstLine="0"/>
                    <w:rPr>
                      <w:color w:val="000000"/>
                    </w:rPr>
                  </w:pPr>
                  <w:proofErr w:type="spellStart"/>
                  <w:r>
                    <w:rPr>
                      <w:rFonts w:hint="eastAsia"/>
                      <w:color w:val="000000"/>
                    </w:rPr>
                    <w:t>RequestBody</w:t>
                  </w:r>
                  <w:proofErr w:type="spellEnd"/>
                </w:p>
              </w:tc>
            </w:tr>
            <w:tr w:rsidR="00742961" w14:paraId="09C3775D"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05C0334" w14:textId="77777777" w:rsidR="00742961" w:rsidRDefault="00742961" w:rsidP="00742961">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44F3D654" w14:textId="77777777" w:rsidR="00742961" w:rsidRDefault="00742961" w:rsidP="00742961">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597238B2" w14:textId="77777777" w:rsidR="00742961" w:rsidRDefault="00742961" w:rsidP="0074296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DF5D8E3" w14:textId="77777777" w:rsidR="00742961" w:rsidRDefault="00742961" w:rsidP="00742961">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2B8E363C" w14:textId="77777777" w:rsidR="00742961" w:rsidRDefault="00742961" w:rsidP="00742961">
                  <w:pPr>
                    <w:ind w:firstLineChars="0" w:firstLine="0"/>
                    <w:rPr>
                      <w:color w:val="000000"/>
                    </w:rPr>
                  </w:pPr>
                  <w:proofErr w:type="spellStart"/>
                  <w:r>
                    <w:rPr>
                      <w:rFonts w:hint="eastAsia"/>
                      <w:color w:val="000000"/>
                    </w:rPr>
                    <w:t>RequestBody</w:t>
                  </w:r>
                  <w:proofErr w:type="spellEnd"/>
                </w:p>
              </w:tc>
            </w:tr>
            <w:tr w:rsidR="00742961" w14:paraId="000A38B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AC6DCEA" w14:textId="77777777" w:rsidR="00742961" w:rsidRDefault="00742961" w:rsidP="00742961">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A15C457" w14:textId="77777777" w:rsidR="00742961" w:rsidRDefault="00742961" w:rsidP="00742961">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01A1473" w14:textId="77777777" w:rsidR="00742961" w:rsidRDefault="00742961" w:rsidP="0074296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38F4743" w14:textId="2E69134F" w:rsidR="00742961" w:rsidRDefault="00742961" w:rsidP="00742961">
                  <w:pPr>
                    <w:ind w:firstLineChars="0" w:firstLine="0"/>
                    <w:rPr>
                      <w:color w:val="000000" w:themeColor="text1"/>
                    </w:rPr>
                  </w:pPr>
                  <w:r>
                    <w:rPr>
                      <w:rFonts w:hint="eastAsia"/>
                      <w:color w:val="000000" w:themeColor="text1"/>
                    </w:rPr>
                    <w:t>String，名称 “name”</w:t>
                  </w:r>
                </w:p>
              </w:tc>
              <w:tc>
                <w:tcPr>
                  <w:tcW w:w="2292" w:type="dxa"/>
                  <w:tcBorders>
                    <w:top w:val="nil"/>
                    <w:left w:val="nil"/>
                    <w:bottom w:val="nil"/>
                    <w:right w:val="nil"/>
                  </w:tcBorders>
                  <w:shd w:val="clear" w:color="auto" w:fill="FFFFFF" w:themeFill="background1"/>
                </w:tcPr>
                <w:p w14:paraId="4AAD93C1" w14:textId="3D0F724E" w:rsidR="00742961" w:rsidRDefault="00750F9A" w:rsidP="00742961">
                  <w:pPr>
                    <w:ind w:firstLineChars="0" w:firstLine="0"/>
                    <w:rPr>
                      <w:color w:val="000000"/>
                    </w:rPr>
                  </w:pPr>
                  <w:proofErr w:type="spellStart"/>
                  <w:r>
                    <w:rPr>
                      <w:rFonts w:hint="eastAsia"/>
                      <w:color w:val="000000"/>
                    </w:rPr>
                    <w:t>RequestBody</w:t>
                  </w:r>
                  <w:proofErr w:type="spellEnd"/>
                </w:p>
              </w:tc>
            </w:tr>
          </w:tbl>
          <w:p w14:paraId="4725FD3D" w14:textId="77777777" w:rsidR="00F82DC8" w:rsidRDefault="00F82DC8" w:rsidP="00BD381D">
            <w:pPr>
              <w:ind w:firstLineChars="0" w:firstLine="0"/>
            </w:pPr>
          </w:p>
        </w:tc>
      </w:tr>
      <w:tr w:rsidR="00F82DC8" w14:paraId="1A61C554" w14:textId="77777777" w:rsidTr="00BD381D">
        <w:tc>
          <w:tcPr>
            <w:tcW w:w="1985" w:type="dxa"/>
          </w:tcPr>
          <w:p w14:paraId="600D4BAC" w14:textId="77777777" w:rsidR="00F82DC8" w:rsidRDefault="00F82DC8" w:rsidP="00BD381D">
            <w:pPr>
              <w:ind w:firstLineChars="0" w:firstLine="0"/>
            </w:pPr>
            <w:r>
              <w:rPr>
                <w:rFonts w:hint="eastAsia"/>
              </w:rPr>
              <w:t>返回值</w:t>
            </w:r>
          </w:p>
        </w:tc>
        <w:tc>
          <w:tcPr>
            <w:tcW w:w="5891" w:type="dxa"/>
          </w:tcPr>
          <w:p w14:paraId="791CF08E" w14:textId="77777777" w:rsidR="00F82DC8" w:rsidRDefault="00F82DC8" w:rsidP="00BD381D">
            <w:pPr>
              <w:ind w:firstLineChars="0" w:firstLine="0"/>
            </w:pPr>
            <w:r>
              <w:t>{</w:t>
            </w:r>
          </w:p>
          <w:p w14:paraId="66456714" w14:textId="77777777" w:rsidR="00F82DC8" w:rsidRDefault="00F82DC8" w:rsidP="00BD381D">
            <w:pPr>
              <w:ind w:firstLineChars="0" w:firstLine="0"/>
            </w:pPr>
            <w:r>
              <w:t>code: 200,</w:t>
            </w:r>
          </w:p>
          <w:p w14:paraId="0F904EE6" w14:textId="77777777" w:rsidR="00F82DC8" w:rsidRDefault="00F82DC8" w:rsidP="00BD381D">
            <w:pPr>
              <w:ind w:firstLineChars="0" w:firstLine="0"/>
            </w:pPr>
            <w:r>
              <w:t>message: “”</w:t>
            </w:r>
          </w:p>
          <w:p w14:paraId="2E2F7EDC" w14:textId="7E7B643D" w:rsidR="00F82DC8" w:rsidRDefault="00F82DC8" w:rsidP="00BD381D">
            <w:pPr>
              <w:ind w:firstLineChars="0" w:firstLine="0"/>
            </w:pPr>
            <w:r>
              <w:rPr>
                <w:rFonts w:hint="eastAsia"/>
              </w:rPr>
              <w:t>data:</w:t>
            </w:r>
            <w:r>
              <w:t xml:space="preserve"> </w:t>
            </w:r>
            <w:r w:rsidR="00E251C0">
              <w:t>name</w:t>
            </w:r>
          </w:p>
          <w:p w14:paraId="6F228553" w14:textId="77777777" w:rsidR="00F82DC8" w:rsidRDefault="00F82DC8" w:rsidP="00BD381D">
            <w:pPr>
              <w:ind w:firstLineChars="0" w:firstLine="0"/>
            </w:pPr>
            <w:r>
              <w:rPr>
                <w:rFonts w:hint="eastAsia"/>
              </w:rPr>
              <w:lastRenderedPageBreak/>
              <w:t>}</w:t>
            </w:r>
          </w:p>
        </w:tc>
      </w:tr>
    </w:tbl>
    <w:p w14:paraId="776C3D92" w14:textId="4C33ACEC" w:rsidR="004B2D4F" w:rsidRDefault="004B2D4F" w:rsidP="00C10E1A">
      <w:pPr>
        <w:pStyle w:val="3"/>
        <w:numPr>
          <w:ilvl w:val="3"/>
          <w:numId w:val="1"/>
        </w:numPr>
        <w:ind w:firstLineChars="0"/>
      </w:pPr>
      <w:r>
        <w:rPr>
          <w:rFonts w:hint="eastAsia"/>
        </w:rPr>
        <w:lastRenderedPageBreak/>
        <w:t>获取</w:t>
      </w:r>
      <w:r w:rsidR="00750F9A">
        <w:rPr>
          <w:rFonts w:hint="eastAsia"/>
        </w:rPr>
        <w:t>区域限速</w:t>
      </w:r>
    </w:p>
    <w:tbl>
      <w:tblPr>
        <w:tblStyle w:val="aa"/>
        <w:tblW w:w="7876" w:type="dxa"/>
        <w:tblInd w:w="420" w:type="dxa"/>
        <w:tblLayout w:type="fixed"/>
        <w:tblLook w:val="04A0" w:firstRow="1" w:lastRow="0" w:firstColumn="1" w:lastColumn="0" w:noHBand="0" w:noVBand="1"/>
      </w:tblPr>
      <w:tblGrid>
        <w:gridCol w:w="1985"/>
        <w:gridCol w:w="5891"/>
      </w:tblGrid>
      <w:tr w:rsidR="004B2D4F" w14:paraId="5243CAC4" w14:textId="77777777" w:rsidTr="00124F2A">
        <w:tc>
          <w:tcPr>
            <w:tcW w:w="1985" w:type="dxa"/>
            <w:shd w:val="clear" w:color="auto" w:fill="BFBFBF" w:themeFill="background1" w:themeFillShade="BF"/>
          </w:tcPr>
          <w:p w14:paraId="0E82EF32"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501F0D08" w14:textId="77777777" w:rsidR="004B2D4F" w:rsidRDefault="004B2D4F" w:rsidP="00124F2A">
            <w:pPr>
              <w:ind w:firstLineChars="0" w:firstLine="0"/>
            </w:pPr>
            <w:r>
              <w:rPr>
                <w:rFonts w:hint="eastAsia"/>
              </w:rPr>
              <w:t>获取速度(</w:t>
            </w:r>
            <w:proofErr w:type="spellStart"/>
            <w:r>
              <w:rPr>
                <w:rFonts w:hint="eastAsia"/>
              </w:rPr>
              <w:t>g</w:t>
            </w:r>
            <w:r>
              <w:t>etA</w:t>
            </w:r>
            <w:r>
              <w:rPr>
                <w:rFonts w:hint="eastAsia"/>
              </w:rPr>
              <w:t>rea</w:t>
            </w:r>
            <w:r>
              <w:t>Speed</w:t>
            </w:r>
            <w:proofErr w:type="spellEnd"/>
            <w:r>
              <w:t>)</w:t>
            </w:r>
          </w:p>
        </w:tc>
      </w:tr>
      <w:tr w:rsidR="004B2D4F" w14:paraId="31634DEB" w14:textId="77777777" w:rsidTr="00124F2A">
        <w:tc>
          <w:tcPr>
            <w:tcW w:w="1985" w:type="dxa"/>
          </w:tcPr>
          <w:p w14:paraId="0DC69966" w14:textId="77777777" w:rsidR="004B2D4F" w:rsidRDefault="004B2D4F" w:rsidP="00124F2A">
            <w:pPr>
              <w:ind w:firstLineChars="0" w:firstLine="0"/>
            </w:pPr>
            <w:proofErr w:type="spellStart"/>
            <w:r>
              <w:rPr>
                <w:rFonts w:hint="eastAsia"/>
              </w:rPr>
              <w:t>url</w:t>
            </w:r>
            <w:proofErr w:type="spellEnd"/>
          </w:p>
        </w:tc>
        <w:tc>
          <w:tcPr>
            <w:tcW w:w="5891" w:type="dxa"/>
          </w:tcPr>
          <w:p w14:paraId="16F78984" w14:textId="0A159B0F" w:rsidR="004B2D4F" w:rsidRDefault="004B2D4F" w:rsidP="00124F2A">
            <w:pPr>
              <w:ind w:firstLineChars="0" w:firstLine="0"/>
            </w:pPr>
            <w:r>
              <w:t>/maps/</w:t>
            </w:r>
            <w:r w:rsidR="00B200B2">
              <w:rPr>
                <w:rFonts w:hint="eastAsia"/>
              </w:rPr>
              <w:t>{</w:t>
            </w:r>
            <w:proofErr w:type="spellStart"/>
            <w:r w:rsidR="00B200B2">
              <w:rPr>
                <w:rFonts w:hint="eastAsia"/>
              </w:rPr>
              <w:t>mapId</w:t>
            </w:r>
            <w:proofErr w:type="spellEnd"/>
            <w:r w:rsidR="00B200B2">
              <w:rPr>
                <w:rFonts w:hint="eastAsia"/>
              </w:rPr>
              <w:t>}</w:t>
            </w:r>
            <w:r w:rsidR="00B200B2">
              <w:t xml:space="preserve"> /</w:t>
            </w:r>
            <w:r w:rsidR="001772C7">
              <w:t>areas/</w:t>
            </w:r>
            <w:r w:rsidR="00B200B2">
              <w:t xml:space="preserve">{ </w:t>
            </w:r>
            <w:proofErr w:type="spellStart"/>
            <w:r w:rsidR="00B200B2">
              <w:t>area</w:t>
            </w:r>
            <w:r w:rsidR="00B200B2">
              <w:rPr>
                <w:rFonts w:hint="eastAsia"/>
              </w:rPr>
              <w:t>Id</w:t>
            </w:r>
            <w:proofErr w:type="spellEnd"/>
            <w:r w:rsidR="00B200B2">
              <w:t xml:space="preserve"> }</w:t>
            </w:r>
            <w:r w:rsidR="001F080E">
              <w:t>/speed</w:t>
            </w:r>
          </w:p>
        </w:tc>
      </w:tr>
      <w:tr w:rsidR="004B2D4F" w14:paraId="6BC5D23F" w14:textId="77777777" w:rsidTr="00124F2A">
        <w:tc>
          <w:tcPr>
            <w:tcW w:w="1985" w:type="dxa"/>
          </w:tcPr>
          <w:p w14:paraId="49B0F65B" w14:textId="77777777" w:rsidR="004B2D4F" w:rsidRDefault="004B2D4F" w:rsidP="00124F2A">
            <w:pPr>
              <w:ind w:firstLineChars="0" w:firstLine="0"/>
            </w:pPr>
            <w:r>
              <w:rPr>
                <w:rFonts w:hint="eastAsia"/>
              </w:rPr>
              <w:t>方法</w:t>
            </w:r>
          </w:p>
        </w:tc>
        <w:tc>
          <w:tcPr>
            <w:tcW w:w="5891" w:type="dxa"/>
          </w:tcPr>
          <w:p w14:paraId="24E7CD90" w14:textId="77777777" w:rsidR="004B2D4F" w:rsidRDefault="004B2D4F" w:rsidP="00124F2A">
            <w:pPr>
              <w:ind w:firstLineChars="0" w:firstLine="0"/>
            </w:pPr>
            <w:r>
              <w:t>get</w:t>
            </w:r>
          </w:p>
        </w:tc>
      </w:tr>
      <w:tr w:rsidR="004B2D4F" w14:paraId="4E9DAEA9" w14:textId="77777777" w:rsidTr="00124F2A">
        <w:tc>
          <w:tcPr>
            <w:tcW w:w="1985" w:type="dxa"/>
          </w:tcPr>
          <w:p w14:paraId="1F1F98ED"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50F9A" w:rsidRPr="008A1438" w14:paraId="63980ABC"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4B20D413" w14:textId="77777777" w:rsidR="00750F9A" w:rsidRPr="008A1438" w:rsidRDefault="00750F9A" w:rsidP="00750F9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574C115" w14:textId="77777777" w:rsidR="00750F9A" w:rsidRPr="008A1438" w:rsidRDefault="00750F9A" w:rsidP="00750F9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B2016DA" w14:textId="77777777" w:rsidR="00750F9A" w:rsidRPr="008A1438" w:rsidRDefault="00750F9A" w:rsidP="00750F9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91962F8" w14:textId="77777777" w:rsidR="00750F9A" w:rsidRPr="008A1438" w:rsidRDefault="00750F9A" w:rsidP="00750F9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DF6794B" w14:textId="77777777" w:rsidR="00750F9A" w:rsidRPr="008A1438" w:rsidRDefault="00750F9A" w:rsidP="00750F9A">
                  <w:pPr>
                    <w:ind w:firstLineChars="0" w:firstLine="0"/>
                    <w:rPr>
                      <w:color w:val="000000" w:themeColor="text1"/>
                    </w:rPr>
                  </w:pPr>
                  <w:r w:rsidRPr="008A1438">
                    <w:rPr>
                      <w:rFonts w:hint="eastAsia"/>
                      <w:color w:val="000000" w:themeColor="text1"/>
                    </w:rPr>
                    <w:t>参数形式</w:t>
                  </w:r>
                </w:p>
              </w:tc>
            </w:tr>
            <w:tr w:rsidR="00750F9A" w14:paraId="74036764"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5AE0BBFE" w14:textId="77777777" w:rsidR="00750F9A" w:rsidRDefault="00750F9A" w:rsidP="00750F9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7A98D61D" w14:textId="77777777" w:rsidR="00750F9A" w:rsidRDefault="00750F9A" w:rsidP="00750F9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45B0461"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2C3E22B" w14:textId="77777777" w:rsidR="00750F9A" w:rsidRDefault="00750F9A" w:rsidP="00750F9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6FC858CB" w14:textId="77777777" w:rsidR="00750F9A" w:rsidRDefault="00750F9A" w:rsidP="00750F9A">
                  <w:pPr>
                    <w:ind w:firstLineChars="0" w:firstLine="0"/>
                    <w:rPr>
                      <w:color w:val="000000"/>
                    </w:rPr>
                  </w:pPr>
                  <w:proofErr w:type="spellStart"/>
                  <w:r>
                    <w:rPr>
                      <w:rFonts w:hint="eastAsia"/>
                      <w:color w:val="000000"/>
                    </w:rPr>
                    <w:t>RequestBody</w:t>
                  </w:r>
                  <w:proofErr w:type="spellEnd"/>
                </w:p>
              </w:tc>
            </w:tr>
            <w:tr w:rsidR="00750F9A" w14:paraId="3F5DDC5B"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41A26D13" w14:textId="644BB89E" w:rsidR="00750F9A" w:rsidRDefault="00750F9A" w:rsidP="00750F9A">
                  <w:pPr>
                    <w:ind w:firstLineChars="0" w:firstLine="0"/>
                  </w:pPr>
                  <w:proofErr w:type="spellStart"/>
                  <w:r>
                    <w:rPr>
                      <w:rFonts w:hint="eastAsia"/>
                    </w:rPr>
                    <w:t>are</w:t>
                  </w:r>
                  <w:r>
                    <w:t>aId</w:t>
                  </w:r>
                  <w:proofErr w:type="spellEnd"/>
                </w:p>
              </w:tc>
              <w:tc>
                <w:tcPr>
                  <w:tcW w:w="1134" w:type="dxa"/>
                  <w:tcBorders>
                    <w:top w:val="nil"/>
                    <w:left w:val="nil"/>
                    <w:bottom w:val="nil"/>
                    <w:right w:val="nil"/>
                  </w:tcBorders>
                  <w:shd w:val="clear" w:color="auto" w:fill="FFFFFF" w:themeFill="background1"/>
                </w:tcPr>
                <w:p w14:paraId="0F3F5496" w14:textId="6411F9E8" w:rsidR="00750F9A" w:rsidRDefault="00750F9A" w:rsidP="00750F9A">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0B9CBA70"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6A91A28" w14:textId="4013EE60" w:rsidR="00750F9A" w:rsidRDefault="00750F9A" w:rsidP="00750F9A">
                  <w:pPr>
                    <w:ind w:firstLineChars="0" w:firstLine="0"/>
                    <w:rPr>
                      <w:color w:val="000000" w:themeColor="text1"/>
                    </w:rPr>
                  </w:pPr>
                  <w:r>
                    <w:rPr>
                      <w:color w:val="000000" w:themeColor="text1"/>
                    </w:rPr>
                    <w:t>Long</w:t>
                  </w:r>
                </w:p>
              </w:tc>
              <w:tc>
                <w:tcPr>
                  <w:tcW w:w="2292" w:type="dxa"/>
                  <w:tcBorders>
                    <w:top w:val="nil"/>
                    <w:left w:val="nil"/>
                    <w:bottom w:val="nil"/>
                    <w:right w:val="nil"/>
                  </w:tcBorders>
                  <w:shd w:val="clear" w:color="auto" w:fill="FFFFFF" w:themeFill="background1"/>
                </w:tcPr>
                <w:p w14:paraId="705D1E3C" w14:textId="77777777" w:rsidR="00750F9A" w:rsidRDefault="00750F9A" w:rsidP="00750F9A">
                  <w:pPr>
                    <w:ind w:firstLineChars="0" w:firstLine="0"/>
                    <w:rPr>
                      <w:color w:val="000000"/>
                    </w:rPr>
                  </w:pPr>
                  <w:proofErr w:type="spellStart"/>
                  <w:r>
                    <w:rPr>
                      <w:rFonts w:hint="eastAsia"/>
                      <w:color w:val="000000"/>
                    </w:rPr>
                    <w:t>RequestBody</w:t>
                  </w:r>
                  <w:proofErr w:type="spellEnd"/>
                </w:p>
              </w:tc>
            </w:tr>
          </w:tbl>
          <w:p w14:paraId="1A3A6E14" w14:textId="2DBE6807" w:rsidR="004B2D4F" w:rsidRDefault="004B2D4F" w:rsidP="00124F2A">
            <w:pPr>
              <w:ind w:firstLineChars="0" w:firstLine="0"/>
            </w:pPr>
          </w:p>
        </w:tc>
      </w:tr>
      <w:tr w:rsidR="004B2D4F" w14:paraId="00702F02" w14:textId="77777777" w:rsidTr="00124F2A">
        <w:tc>
          <w:tcPr>
            <w:tcW w:w="1985" w:type="dxa"/>
          </w:tcPr>
          <w:p w14:paraId="1242687B" w14:textId="77777777" w:rsidR="004B2D4F" w:rsidRDefault="004B2D4F" w:rsidP="00124F2A">
            <w:pPr>
              <w:ind w:firstLineChars="0" w:firstLine="0"/>
            </w:pPr>
            <w:r>
              <w:rPr>
                <w:rFonts w:hint="eastAsia"/>
              </w:rPr>
              <w:t>返回值</w:t>
            </w:r>
          </w:p>
        </w:tc>
        <w:tc>
          <w:tcPr>
            <w:tcW w:w="5891" w:type="dxa"/>
          </w:tcPr>
          <w:p w14:paraId="18AEFD6B" w14:textId="77777777" w:rsidR="004B2D4F" w:rsidRDefault="004B2D4F" w:rsidP="00124F2A">
            <w:pPr>
              <w:ind w:firstLineChars="0" w:firstLine="0"/>
            </w:pPr>
            <w:r>
              <w:t>{</w:t>
            </w:r>
          </w:p>
          <w:p w14:paraId="0C3CB755" w14:textId="77777777" w:rsidR="004B2D4F" w:rsidRDefault="004B2D4F" w:rsidP="00124F2A">
            <w:pPr>
              <w:ind w:firstLineChars="0" w:firstLine="0"/>
            </w:pPr>
            <w:r>
              <w:t>code: 200,</w:t>
            </w:r>
          </w:p>
          <w:p w14:paraId="1051F9F8" w14:textId="27D7ADC1" w:rsidR="004B2D4F" w:rsidRDefault="004B2D4F" w:rsidP="00124F2A">
            <w:pPr>
              <w:ind w:firstLineChars="0" w:firstLine="0"/>
            </w:pPr>
            <w:r>
              <w:t>message: “”</w:t>
            </w:r>
          </w:p>
          <w:p w14:paraId="18319284" w14:textId="05F49971" w:rsidR="005C2160" w:rsidRDefault="005C2160" w:rsidP="00124F2A">
            <w:pPr>
              <w:ind w:firstLineChars="0" w:firstLine="0"/>
            </w:pPr>
            <w:r>
              <w:rPr>
                <w:rFonts w:hint="eastAsia"/>
              </w:rPr>
              <w:t>data:</w:t>
            </w:r>
            <w:r>
              <w:t xml:space="preserve"> </w:t>
            </w:r>
            <w:r>
              <w:rPr>
                <w:rFonts w:hint="eastAsia"/>
              </w:rPr>
              <w:t>speed</w:t>
            </w:r>
          </w:p>
          <w:p w14:paraId="33EF5A83" w14:textId="77777777" w:rsidR="004B2D4F" w:rsidRDefault="004B2D4F" w:rsidP="00124F2A">
            <w:pPr>
              <w:ind w:firstLineChars="0" w:firstLine="0"/>
            </w:pPr>
            <w:r>
              <w:rPr>
                <w:rFonts w:hint="eastAsia"/>
              </w:rPr>
              <w:t>}</w:t>
            </w:r>
          </w:p>
        </w:tc>
      </w:tr>
    </w:tbl>
    <w:p w14:paraId="6AC803EA" w14:textId="77777777" w:rsidR="004B2D4F" w:rsidRDefault="004B2D4F" w:rsidP="004B2D4F">
      <w:pPr>
        <w:ind w:firstLineChars="0" w:firstLine="0"/>
      </w:pPr>
    </w:p>
    <w:p w14:paraId="627DDD8C" w14:textId="2C3739C7" w:rsidR="00D429F9" w:rsidRDefault="00D429F9" w:rsidP="00C10E1A">
      <w:pPr>
        <w:pStyle w:val="3"/>
        <w:numPr>
          <w:ilvl w:val="3"/>
          <w:numId w:val="1"/>
        </w:numPr>
        <w:ind w:firstLineChars="0"/>
      </w:pPr>
      <w:r>
        <w:rPr>
          <w:rFonts w:hint="eastAsia"/>
        </w:rPr>
        <w:t>获取电铲</w:t>
      </w:r>
    </w:p>
    <w:tbl>
      <w:tblPr>
        <w:tblStyle w:val="aa"/>
        <w:tblW w:w="7876" w:type="dxa"/>
        <w:tblInd w:w="420" w:type="dxa"/>
        <w:tblLayout w:type="fixed"/>
        <w:tblLook w:val="04A0" w:firstRow="1" w:lastRow="0" w:firstColumn="1" w:lastColumn="0" w:noHBand="0" w:noVBand="1"/>
      </w:tblPr>
      <w:tblGrid>
        <w:gridCol w:w="1985"/>
        <w:gridCol w:w="5891"/>
      </w:tblGrid>
      <w:tr w:rsidR="00D429F9" w14:paraId="1B81002A" w14:textId="77777777" w:rsidTr="00BD381D">
        <w:tc>
          <w:tcPr>
            <w:tcW w:w="1985" w:type="dxa"/>
            <w:shd w:val="clear" w:color="auto" w:fill="BFBFBF" w:themeFill="background1" w:themeFillShade="BF"/>
          </w:tcPr>
          <w:p w14:paraId="4E5D2969" w14:textId="77777777" w:rsidR="00D429F9" w:rsidRDefault="00D429F9" w:rsidP="00BD381D">
            <w:pPr>
              <w:ind w:firstLineChars="0" w:firstLine="0"/>
            </w:pPr>
            <w:r>
              <w:rPr>
                <w:rFonts w:hint="eastAsia"/>
              </w:rPr>
              <w:t>接口名称</w:t>
            </w:r>
          </w:p>
        </w:tc>
        <w:tc>
          <w:tcPr>
            <w:tcW w:w="5891" w:type="dxa"/>
            <w:shd w:val="clear" w:color="auto" w:fill="BFBFBF" w:themeFill="background1" w:themeFillShade="BF"/>
          </w:tcPr>
          <w:p w14:paraId="670A919C" w14:textId="77A0F172" w:rsidR="00D429F9" w:rsidRDefault="00D429F9" w:rsidP="00BD381D">
            <w:pPr>
              <w:ind w:firstLineChars="0" w:firstLine="0"/>
            </w:pPr>
            <w:r>
              <w:rPr>
                <w:rFonts w:hint="eastAsia"/>
              </w:rPr>
              <w:t>获取电铲(</w:t>
            </w:r>
            <w:proofErr w:type="spellStart"/>
            <w:r>
              <w:rPr>
                <w:rFonts w:hint="eastAsia"/>
              </w:rPr>
              <w:t>g</w:t>
            </w:r>
            <w:r>
              <w:t>etEshovel</w:t>
            </w:r>
            <w:proofErr w:type="spellEnd"/>
            <w:r>
              <w:t>)</w:t>
            </w:r>
          </w:p>
        </w:tc>
      </w:tr>
      <w:tr w:rsidR="00D429F9" w14:paraId="469C2BDE" w14:textId="77777777" w:rsidTr="00BD381D">
        <w:tc>
          <w:tcPr>
            <w:tcW w:w="1985" w:type="dxa"/>
          </w:tcPr>
          <w:p w14:paraId="3EF013B7" w14:textId="77777777" w:rsidR="00D429F9" w:rsidRDefault="00D429F9" w:rsidP="00BD381D">
            <w:pPr>
              <w:ind w:firstLineChars="0" w:firstLine="0"/>
            </w:pPr>
            <w:proofErr w:type="spellStart"/>
            <w:r>
              <w:rPr>
                <w:rFonts w:hint="eastAsia"/>
              </w:rPr>
              <w:t>url</w:t>
            </w:r>
            <w:proofErr w:type="spellEnd"/>
          </w:p>
        </w:tc>
        <w:tc>
          <w:tcPr>
            <w:tcW w:w="5891" w:type="dxa"/>
          </w:tcPr>
          <w:p w14:paraId="1B311FC3" w14:textId="3E90209D" w:rsidR="00D429F9" w:rsidRDefault="00D429F9" w:rsidP="00BD381D">
            <w:pPr>
              <w:ind w:firstLineChars="0" w:firstLine="0"/>
            </w:pPr>
            <w:r>
              <w:t>/maps/</w:t>
            </w:r>
            <w:r>
              <w:rPr>
                <w:rFonts w:hint="eastAsia"/>
              </w:rPr>
              <w:t>{</w:t>
            </w:r>
            <w:proofErr w:type="spellStart"/>
            <w:r>
              <w:rPr>
                <w:rFonts w:hint="eastAsia"/>
              </w:rPr>
              <w:t>mapId</w:t>
            </w:r>
            <w:proofErr w:type="spellEnd"/>
            <w:r>
              <w:rPr>
                <w:rFonts w:hint="eastAsia"/>
              </w:rPr>
              <w:t>}</w:t>
            </w:r>
            <w:r>
              <w:t xml:space="preserve"> /areas/{ </w:t>
            </w:r>
            <w:proofErr w:type="spellStart"/>
            <w:r>
              <w:t>area</w:t>
            </w:r>
            <w:r>
              <w:rPr>
                <w:rFonts w:hint="eastAsia"/>
              </w:rPr>
              <w:t>Id</w:t>
            </w:r>
            <w:proofErr w:type="spellEnd"/>
            <w:r>
              <w:t xml:space="preserve"> }/</w:t>
            </w:r>
            <w:r w:rsidR="003A78C1">
              <w:rPr>
                <w:rFonts w:hint="eastAsia"/>
              </w:rPr>
              <w:t xml:space="preserve"> </w:t>
            </w:r>
            <w:proofErr w:type="spellStart"/>
            <w:r w:rsidR="006124EE">
              <w:rPr>
                <w:rFonts w:hint="eastAsia"/>
              </w:rPr>
              <w:t>e</w:t>
            </w:r>
            <w:r w:rsidR="003A78C1">
              <w:t>shovel</w:t>
            </w:r>
            <w:proofErr w:type="spellEnd"/>
          </w:p>
        </w:tc>
      </w:tr>
      <w:tr w:rsidR="00D429F9" w14:paraId="703E06ED" w14:textId="77777777" w:rsidTr="00BD381D">
        <w:tc>
          <w:tcPr>
            <w:tcW w:w="1985" w:type="dxa"/>
          </w:tcPr>
          <w:p w14:paraId="704BCE0B" w14:textId="77777777" w:rsidR="00D429F9" w:rsidRDefault="00D429F9" w:rsidP="00BD381D">
            <w:pPr>
              <w:ind w:firstLineChars="0" w:firstLine="0"/>
            </w:pPr>
            <w:r>
              <w:rPr>
                <w:rFonts w:hint="eastAsia"/>
              </w:rPr>
              <w:t>方法</w:t>
            </w:r>
          </w:p>
        </w:tc>
        <w:tc>
          <w:tcPr>
            <w:tcW w:w="5891" w:type="dxa"/>
          </w:tcPr>
          <w:p w14:paraId="272C7981" w14:textId="77777777" w:rsidR="00D429F9" w:rsidRDefault="00D429F9" w:rsidP="00BD381D">
            <w:pPr>
              <w:ind w:firstLineChars="0" w:firstLine="0"/>
            </w:pPr>
            <w:r>
              <w:t>get</w:t>
            </w:r>
          </w:p>
        </w:tc>
      </w:tr>
      <w:tr w:rsidR="00D429F9" w14:paraId="7E31FFFE" w14:textId="77777777" w:rsidTr="00BD381D">
        <w:tc>
          <w:tcPr>
            <w:tcW w:w="1985" w:type="dxa"/>
          </w:tcPr>
          <w:p w14:paraId="169CB3BA" w14:textId="77777777" w:rsidR="00D429F9" w:rsidRDefault="00D429F9"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50F9A" w:rsidRPr="008A1438" w14:paraId="6F38F769"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10195E2D" w14:textId="77777777" w:rsidR="00750F9A" w:rsidRPr="008A1438" w:rsidRDefault="00750F9A" w:rsidP="00750F9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383EADA1" w14:textId="77777777" w:rsidR="00750F9A" w:rsidRPr="008A1438" w:rsidRDefault="00750F9A" w:rsidP="00750F9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797C5B0" w14:textId="77777777" w:rsidR="00750F9A" w:rsidRPr="008A1438" w:rsidRDefault="00750F9A" w:rsidP="00750F9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487E6B9" w14:textId="77777777" w:rsidR="00750F9A" w:rsidRPr="008A1438" w:rsidRDefault="00750F9A" w:rsidP="00750F9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CAB35BB" w14:textId="77777777" w:rsidR="00750F9A" w:rsidRPr="008A1438" w:rsidRDefault="00750F9A" w:rsidP="00750F9A">
                  <w:pPr>
                    <w:ind w:firstLineChars="0" w:firstLine="0"/>
                    <w:rPr>
                      <w:color w:val="000000" w:themeColor="text1"/>
                    </w:rPr>
                  </w:pPr>
                  <w:r w:rsidRPr="008A1438">
                    <w:rPr>
                      <w:rFonts w:hint="eastAsia"/>
                      <w:color w:val="000000" w:themeColor="text1"/>
                    </w:rPr>
                    <w:t>参数形式</w:t>
                  </w:r>
                </w:p>
              </w:tc>
            </w:tr>
            <w:tr w:rsidR="00750F9A" w14:paraId="6DB5C542"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777864FD" w14:textId="77777777" w:rsidR="00750F9A" w:rsidRDefault="00750F9A" w:rsidP="00750F9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0C722D6" w14:textId="77777777" w:rsidR="00750F9A" w:rsidRDefault="00750F9A" w:rsidP="00750F9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2905F5B"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7A70A51" w14:textId="77777777" w:rsidR="00750F9A" w:rsidRDefault="00750F9A" w:rsidP="00750F9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2E437A40" w14:textId="77777777" w:rsidR="00750F9A" w:rsidRDefault="00750F9A" w:rsidP="00750F9A">
                  <w:pPr>
                    <w:ind w:firstLineChars="0" w:firstLine="0"/>
                    <w:rPr>
                      <w:color w:val="000000"/>
                    </w:rPr>
                  </w:pPr>
                  <w:proofErr w:type="spellStart"/>
                  <w:r>
                    <w:rPr>
                      <w:rFonts w:hint="eastAsia"/>
                      <w:color w:val="000000"/>
                    </w:rPr>
                    <w:t>RequestBody</w:t>
                  </w:r>
                  <w:proofErr w:type="spellEnd"/>
                </w:p>
              </w:tc>
            </w:tr>
            <w:tr w:rsidR="00750F9A" w14:paraId="3B4FB18B"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715D7746" w14:textId="73271931" w:rsidR="00750F9A" w:rsidRDefault="00750F9A" w:rsidP="00750F9A">
                  <w:pPr>
                    <w:ind w:firstLineChars="0" w:firstLine="0"/>
                  </w:pPr>
                  <w:proofErr w:type="spellStart"/>
                  <w:r>
                    <w:t>areaId</w:t>
                  </w:r>
                  <w:proofErr w:type="spellEnd"/>
                </w:p>
              </w:tc>
              <w:tc>
                <w:tcPr>
                  <w:tcW w:w="1134" w:type="dxa"/>
                  <w:tcBorders>
                    <w:top w:val="nil"/>
                    <w:left w:val="nil"/>
                    <w:bottom w:val="nil"/>
                    <w:right w:val="nil"/>
                  </w:tcBorders>
                  <w:shd w:val="clear" w:color="auto" w:fill="FFFFFF" w:themeFill="background1"/>
                </w:tcPr>
                <w:p w14:paraId="29B5B3D7" w14:textId="31836F48" w:rsidR="00750F9A" w:rsidRDefault="00750F9A" w:rsidP="00750F9A">
                  <w:pPr>
                    <w:ind w:firstLineChars="0" w:firstLine="0"/>
                    <w:rPr>
                      <w:color w:val="000000" w:themeColor="text1"/>
                    </w:rPr>
                  </w:pPr>
                  <w:r>
                    <w:rPr>
                      <w:rFonts w:hint="eastAsia"/>
                      <w:color w:val="000000" w:themeColor="text1"/>
                    </w:rPr>
                    <w:t>装载区编号</w:t>
                  </w:r>
                </w:p>
              </w:tc>
              <w:tc>
                <w:tcPr>
                  <w:tcW w:w="709" w:type="dxa"/>
                  <w:tcBorders>
                    <w:top w:val="nil"/>
                    <w:left w:val="nil"/>
                    <w:bottom w:val="nil"/>
                    <w:right w:val="nil"/>
                  </w:tcBorders>
                  <w:shd w:val="clear" w:color="auto" w:fill="FFFFFF" w:themeFill="background1"/>
                </w:tcPr>
                <w:p w14:paraId="3AC0F8E0"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81884F1" w14:textId="6520D637" w:rsidR="00750F9A" w:rsidRDefault="00750F9A" w:rsidP="00750F9A">
                  <w:pPr>
                    <w:ind w:firstLineChars="0" w:firstLine="0"/>
                    <w:rPr>
                      <w:color w:val="000000" w:themeColor="text1"/>
                    </w:rPr>
                  </w:pPr>
                  <w:r>
                    <w:rPr>
                      <w:rFonts w:hint="eastAsia"/>
                      <w:color w:val="000000" w:themeColor="text1"/>
                    </w:rPr>
                    <w:t>long</w:t>
                  </w:r>
                </w:p>
              </w:tc>
              <w:tc>
                <w:tcPr>
                  <w:tcW w:w="2292" w:type="dxa"/>
                  <w:tcBorders>
                    <w:top w:val="nil"/>
                    <w:left w:val="nil"/>
                    <w:bottom w:val="nil"/>
                    <w:right w:val="nil"/>
                  </w:tcBorders>
                  <w:shd w:val="clear" w:color="auto" w:fill="FFFFFF" w:themeFill="background1"/>
                </w:tcPr>
                <w:p w14:paraId="7FB0C3AD" w14:textId="77777777" w:rsidR="00750F9A" w:rsidRDefault="00750F9A" w:rsidP="00750F9A">
                  <w:pPr>
                    <w:ind w:firstLineChars="0" w:firstLine="0"/>
                    <w:rPr>
                      <w:color w:val="000000"/>
                    </w:rPr>
                  </w:pPr>
                  <w:proofErr w:type="spellStart"/>
                  <w:r>
                    <w:rPr>
                      <w:rFonts w:hint="eastAsia"/>
                      <w:color w:val="000000"/>
                    </w:rPr>
                    <w:t>RequestBody</w:t>
                  </w:r>
                  <w:proofErr w:type="spellEnd"/>
                </w:p>
              </w:tc>
            </w:tr>
          </w:tbl>
          <w:p w14:paraId="14A7A357" w14:textId="77777777" w:rsidR="00D429F9" w:rsidRDefault="00D429F9" w:rsidP="00BD381D">
            <w:pPr>
              <w:ind w:firstLineChars="0" w:firstLine="0"/>
            </w:pPr>
          </w:p>
        </w:tc>
      </w:tr>
      <w:tr w:rsidR="00D429F9" w14:paraId="6CFE57CE" w14:textId="77777777" w:rsidTr="00BD381D">
        <w:tc>
          <w:tcPr>
            <w:tcW w:w="1985" w:type="dxa"/>
          </w:tcPr>
          <w:p w14:paraId="5F36A6BD" w14:textId="77777777" w:rsidR="00D429F9" w:rsidRDefault="00D429F9" w:rsidP="00BD381D">
            <w:pPr>
              <w:ind w:firstLineChars="0" w:firstLine="0"/>
            </w:pPr>
            <w:r>
              <w:rPr>
                <w:rFonts w:hint="eastAsia"/>
              </w:rPr>
              <w:t>返回值</w:t>
            </w:r>
          </w:p>
        </w:tc>
        <w:tc>
          <w:tcPr>
            <w:tcW w:w="5891" w:type="dxa"/>
          </w:tcPr>
          <w:p w14:paraId="4EA7770D" w14:textId="77777777" w:rsidR="00D429F9" w:rsidRDefault="00D429F9" w:rsidP="00BD381D">
            <w:pPr>
              <w:ind w:firstLineChars="0" w:firstLine="0"/>
            </w:pPr>
            <w:r>
              <w:t>{</w:t>
            </w:r>
          </w:p>
          <w:p w14:paraId="098F1820" w14:textId="77777777" w:rsidR="00D429F9" w:rsidRDefault="00D429F9" w:rsidP="00BD381D">
            <w:pPr>
              <w:ind w:firstLineChars="0" w:firstLine="0"/>
            </w:pPr>
            <w:r>
              <w:t>code: 200,</w:t>
            </w:r>
          </w:p>
          <w:p w14:paraId="519D3467" w14:textId="77777777" w:rsidR="00D429F9" w:rsidRDefault="00D429F9" w:rsidP="00BD381D">
            <w:pPr>
              <w:ind w:firstLineChars="0" w:firstLine="0"/>
            </w:pPr>
            <w:r>
              <w:t>message: “”</w:t>
            </w:r>
          </w:p>
          <w:p w14:paraId="16F036C7" w14:textId="757DA868" w:rsidR="00D429F9" w:rsidRDefault="00D429F9" w:rsidP="00BD381D">
            <w:pPr>
              <w:ind w:firstLineChars="0" w:firstLine="0"/>
            </w:pPr>
            <w:r>
              <w:rPr>
                <w:rFonts w:hint="eastAsia"/>
              </w:rPr>
              <w:t>data:</w:t>
            </w:r>
            <w:r w:rsidR="003F3BD9">
              <w:t xml:space="preserve"> </w:t>
            </w:r>
            <w:proofErr w:type="spellStart"/>
            <w:r w:rsidR="003F3BD9">
              <w:t>Eshovel</w:t>
            </w:r>
            <w:proofErr w:type="spellEnd"/>
            <w:r>
              <w:rPr>
                <w:rFonts w:hint="eastAsia"/>
              </w:rPr>
              <w:t>对象</w:t>
            </w:r>
          </w:p>
          <w:p w14:paraId="18721E3A" w14:textId="77777777" w:rsidR="00D429F9" w:rsidRDefault="00D429F9" w:rsidP="00BD381D">
            <w:pPr>
              <w:ind w:firstLineChars="0" w:firstLine="0"/>
            </w:pPr>
            <w:r>
              <w:rPr>
                <w:rFonts w:hint="eastAsia"/>
              </w:rPr>
              <w:t>}</w:t>
            </w:r>
          </w:p>
        </w:tc>
      </w:tr>
    </w:tbl>
    <w:p w14:paraId="5DB05B23" w14:textId="77777777" w:rsidR="00D429F9" w:rsidRPr="00D429F9" w:rsidRDefault="00D429F9" w:rsidP="00D429F9">
      <w:pPr>
        <w:ind w:firstLine="420"/>
      </w:pPr>
    </w:p>
    <w:p w14:paraId="7D500037" w14:textId="28ED7FDF" w:rsidR="00C10E1A" w:rsidRDefault="00C10E1A" w:rsidP="00C10E1A">
      <w:pPr>
        <w:pStyle w:val="3"/>
        <w:numPr>
          <w:ilvl w:val="3"/>
          <w:numId w:val="1"/>
        </w:numPr>
        <w:ind w:firstLineChars="0"/>
      </w:pPr>
      <w:r>
        <w:rPr>
          <w:rFonts w:hint="eastAsia"/>
        </w:rPr>
        <w:t>获取排队点</w:t>
      </w:r>
    </w:p>
    <w:tbl>
      <w:tblPr>
        <w:tblStyle w:val="aa"/>
        <w:tblW w:w="7876" w:type="dxa"/>
        <w:tblInd w:w="420" w:type="dxa"/>
        <w:tblLayout w:type="fixed"/>
        <w:tblLook w:val="04A0" w:firstRow="1" w:lastRow="0" w:firstColumn="1" w:lastColumn="0" w:noHBand="0" w:noVBand="1"/>
      </w:tblPr>
      <w:tblGrid>
        <w:gridCol w:w="1985"/>
        <w:gridCol w:w="5891"/>
      </w:tblGrid>
      <w:tr w:rsidR="00C10E1A" w14:paraId="38E13ECE" w14:textId="77777777" w:rsidTr="00BD381D">
        <w:tc>
          <w:tcPr>
            <w:tcW w:w="1985" w:type="dxa"/>
            <w:shd w:val="clear" w:color="auto" w:fill="BFBFBF" w:themeFill="background1" w:themeFillShade="BF"/>
          </w:tcPr>
          <w:p w14:paraId="0125296F" w14:textId="77777777" w:rsidR="00C10E1A" w:rsidRDefault="00C10E1A" w:rsidP="00BD381D">
            <w:pPr>
              <w:ind w:firstLineChars="0" w:firstLine="0"/>
            </w:pPr>
            <w:r>
              <w:rPr>
                <w:rFonts w:hint="eastAsia"/>
              </w:rPr>
              <w:t>接口名称</w:t>
            </w:r>
          </w:p>
        </w:tc>
        <w:tc>
          <w:tcPr>
            <w:tcW w:w="5891" w:type="dxa"/>
            <w:shd w:val="clear" w:color="auto" w:fill="BFBFBF" w:themeFill="background1" w:themeFillShade="BF"/>
          </w:tcPr>
          <w:p w14:paraId="09B326B9" w14:textId="3A4F6980" w:rsidR="00C10E1A" w:rsidRDefault="00C10E1A" w:rsidP="00BD381D">
            <w:pPr>
              <w:ind w:firstLineChars="0" w:firstLine="0"/>
            </w:pPr>
            <w:r>
              <w:rPr>
                <w:rFonts w:hint="eastAsia"/>
              </w:rPr>
              <w:t>获取排队点(</w:t>
            </w:r>
            <w:proofErr w:type="spellStart"/>
            <w:r>
              <w:rPr>
                <w:rFonts w:hint="eastAsia"/>
              </w:rPr>
              <w:t>g</w:t>
            </w:r>
            <w:r>
              <w:t>et</w:t>
            </w:r>
            <w:r w:rsidR="00A71F67">
              <w:rPr>
                <w:rFonts w:hint="eastAsia"/>
              </w:rPr>
              <w:t>Queue</w:t>
            </w:r>
            <w:r>
              <w:t>Spot</w:t>
            </w:r>
            <w:proofErr w:type="spellEnd"/>
            <w:r>
              <w:t>)</w:t>
            </w:r>
          </w:p>
        </w:tc>
      </w:tr>
      <w:tr w:rsidR="00C10E1A" w14:paraId="4F484252" w14:textId="77777777" w:rsidTr="00BD381D">
        <w:tc>
          <w:tcPr>
            <w:tcW w:w="1985" w:type="dxa"/>
          </w:tcPr>
          <w:p w14:paraId="343341A3" w14:textId="77777777" w:rsidR="00C10E1A" w:rsidRDefault="00C10E1A" w:rsidP="00BD381D">
            <w:pPr>
              <w:ind w:firstLineChars="0" w:firstLine="0"/>
            </w:pPr>
            <w:proofErr w:type="spellStart"/>
            <w:r>
              <w:rPr>
                <w:rFonts w:hint="eastAsia"/>
              </w:rPr>
              <w:t>url</w:t>
            </w:r>
            <w:proofErr w:type="spellEnd"/>
          </w:p>
        </w:tc>
        <w:tc>
          <w:tcPr>
            <w:tcW w:w="5891" w:type="dxa"/>
          </w:tcPr>
          <w:p w14:paraId="2D69CF73" w14:textId="7245E058" w:rsidR="00C10E1A" w:rsidRDefault="00C10E1A" w:rsidP="00BD381D">
            <w:pPr>
              <w:ind w:firstLineChars="0" w:firstLine="0"/>
            </w:pPr>
            <w:r>
              <w:t>/maps/</w:t>
            </w:r>
            <w:r w:rsidR="00530889">
              <w:t>{</w:t>
            </w:r>
            <w:proofErr w:type="spellStart"/>
            <w:r w:rsidR="00530889">
              <w:t>mapId</w:t>
            </w:r>
            <w:proofErr w:type="spellEnd"/>
            <w:r w:rsidR="00530889">
              <w:t>}/</w:t>
            </w:r>
            <w:r>
              <w:t xml:space="preserve">areas/{ </w:t>
            </w:r>
            <w:proofErr w:type="spellStart"/>
            <w:r>
              <w:t>area</w:t>
            </w:r>
            <w:r w:rsidR="00F41AA2">
              <w:rPr>
                <w:rFonts w:hint="eastAsia"/>
              </w:rPr>
              <w:t>Id</w:t>
            </w:r>
            <w:proofErr w:type="spellEnd"/>
            <w:r>
              <w:t xml:space="preserve"> }</w:t>
            </w:r>
            <w:r w:rsidR="00121549">
              <w:t>/</w:t>
            </w:r>
            <w:proofErr w:type="spellStart"/>
            <w:r w:rsidR="00121549">
              <w:t>q</w:t>
            </w:r>
            <w:r w:rsidR="00121549">
              <w:rPr>
                <w:rFonts w:hint="eastAsia"/>
              </w:rPr>
              <w:t>ueue</w:t>
            </w:r>
            <w:r w:rsidR="00121549">
              <w:t>Spot</w:t>
            </w:r>
            <w:proofErr w:type="spellEnd"/>
            <w:r w:rsidR="00817C75">
              <w:rPr>
                <w:rFonts w:hint="eastAsia"/>
              </w:rPr>
              <w:t>/</w:t>
            </w:r>
            <w:r w:rsidR="00817C75">
              <w:t>{</w:t>
            </w:r>
            <w:proofErr w:type="spellStart"/>
            <w:r w:rsidR="00817C75">
              <w:t>spotId</w:t>
            </w:r>
            <w:proofErr w:type="spellEnd"/>
            <w:r w:rsidR="00817C75">
              <w:t>}</w:t>
            </w:r>
          </w:p>
        </w:tc>
      </w:tr>
      <w:tr w:rsidR="00C10E1A" w14:paraId="0881C5A8" w14:textId="77777777" w:rsidTr="00BD381D">
        <w:tc>
          <w:tcPr>
            <w:tcW w:w="1985" w:type="dxa"/>
          </w:tcPr>
          <w:p w14:paraId="222531F0" w14:textId="77777777" w:rsidR="00C10E1A" w:rsidRDefault="00C10E1A" w:rsidP="00BD381D">
            <w:pPr>
              <w:ind w:firstLineChars="0" w:firstLine="0"/>
            </w:pPr>
            <w:r>
              <w:rPr>
                <w:rFonts w:hint="eastAsia"/>
              </w:rPr>
              <w:t>方法</w:t>
            </w:r>
          </w:p>
        </w:tc>
        <w:tc>
          <w:tcPr>
            <w:tcW w:w="5891" w:type="dxa"/>
          </w:tcPr>
          <w:p w14:paraId="07F9781E" w14:textId="77777777" w:rsidR="00C10E1A" w:rsidRDefault="00C10E1A" w:rsidP="00BD381D">
            <w:pPr>
              <w:ind w:firstLineChars="0" w:firstLine="0"/>
            </w:pPr>
            <w:r>
              <w:t>get</w:t>
            </w:r>
          </w:p>
        </w:tc>
      </w:tr>
      <w:tr w:rsidR="00C10E1A" w14:paraId="642972D9" w14:textId="77777777" w:rsidTr="00BD381D">
        <w:tc>
          <w:tcPr>
            <w:tcW w:w="1985" w:type="dxa"/>
          </w:tcPr>
          <w:p w14:paraId="75887EB1" w14:textId="77777777" w:rsidR="00C10E1A" w:rsidRDefault="00C10E1A"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176E27" w:rsidRPr="008A1438" w14:paraId="19D9C85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16362AE" w14:textId="77777777" w:rsidR="00176E27" w:rsidRPr="008A1438" w:rsidRDefault="00176E27" w:rsidP="00176E2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3CCD9B5B" w14:textId="77777777" w:rsidR="00176E27" w:rsidRPr="008A1438" w:rsidRDefault="00176E27" w:rsidP="00176E2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6CDCC59" w14:textId="77777777" w:rsidR="00176E27" w:rsidRPr="008A1438" w:rsidRDefault="00176E27" w:rsidP="00176E2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0254774" w14:textId="77777777" w:rsidR="00176E27" w:rsidRPr="008A1438" w:rsidRDefault="00176E27" w:rsidP="00176E2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132EDCF" w14:textId="77777777" w:rsidR="00176E27" w:rsidRPr="008A1438" w:rsidRDefault="00176E27" w:rsidP="00176E27">
                  <w:pPr>
                    <w:ind w:firstLineChars="0" w:firstLine="0"/>
                    <w:rPr>
                      <w:color w:val="000000" w:themeColor="text1"/>
                    </w:rPr>
                  </w:pPr>
                  <w:r w:rsidRPr="008A1438">
                    <w:rPr>
                      <w:rFonts w:hint="eastAsia"/>
                      <w:color w:val="000000" w:themeColor="text1"/>
                    </w:rPr>
                    <w:t>参数形式</w:t>
                  </w:r>
                </w:p>
              </w:tc>
            </w:tr>
            <w:tr w:rsidR="00176E27" w14:paraId="15FF39E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2E65BB0" w14:textId="77777777" w:rsidR="00176E27" w:rsidRDefault="00176E27" w:rsidP="00176E2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A583DDF" w14:textId="77777777" w:rsidR="00176E27" w:rsidRDefault="00176E27" w:rsidP="00176E2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64A8EBE" w14:textId="77777777" w:rsidR="00176E27" w:rsidRDefault="00176E27" w:rsidP="00176E2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552FD19" w14:textId="77777777" w:rsidR="00176E27" w:rsidRDefault="00176E27" w:rsidP="00176E27">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5BC4550A" w14:textId="77777777" w:rsidR="00176E27" w:rsidRDefault="00176E27" w:rsidP="00176E27">
                  <w:pPr>
                    <w:ind w:firstLineChars="0" w:firstLine="0"/>
                    <w:rPr>
                      <w:color w:val="000000"/>
                    </w:rPr>
                  </w:pPr>
                  <w:proofErr w:type="spellStart"/>
                  <w:r>
                    <w:rPr>
                      <w:rFonts w:hint="eastAsia"/>
                      <w:color w:val="000000"/>
                    </w:rPr>
                    <w:t>RequestBody</w:t>
                  </w:r>
                  <w:proofErr w:type="spellEnd"/>
                </w:p>
              </w:tc>
            </w:tr>
            <w:tr w:rsidR="00176E27" w14:paraId="28C55D1B"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B5C06A9" w14:textId="77777777" w:rsidR="00176E27" w:rsidRDefault="00176E27" w:rsidP="00176E27">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14787BC1" w14:textId="77777777" w:rsidR="00176E27" w:rsidRDefault="00176E27" w:rsidP="00176E27">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6D30666A" w14:textId="77777777" w:rsidR="00176E27" w:rsidRDefault="00176E27" w:rsidP="00176E2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4D5DF66" w14:textId="77777777" w:rsidR="00176E27" w:rsidRDefault="00176E27" w:rsidP="00176E27">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4BE845AA" w14:textId="77777777" w:rsidR="00176E27" w:rsidRDefault="00176E27" w:rsidP="00176E27">
                  <w:pPr>
                    <w:ind w:firstLineChars="0" w:firstLine="0"/>
                    <w:rPr>
                      <w:color w:val="000000"/>
                    </w:rPr>
                  </w:pPr>
                  <w:proofErr w:type="spellStart"/>
                  <w:r>
                    <w:rPr>
                      <w:rFonts w:hint="eastAsia"/>
                      <w:color w:val="000000"/>
                    </w:rPr>
                    <w:t>RequestBody</w:t>
                  </w:r>
                  <w:proofErr w:type="spellEnd"/>
                </w:p>
              </w:tc>
            </w:tr>
            <w:tr w:rsidR="00817C75" w14:paraId="3C9DEB9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F65B693" w14:textId="456F8724" w:rsidR="00817C75" w:rsidRDefault="00817C75" w:rsidP="00817C75">
                  <w:pPr>
                    <w:ind w:firstLineChars="0" w:firstLine="0"/>
                  </w:pPr>
                  <w:commentRangeStart w:id="105"/>
                  <w:proofErr w:type="spellStart"/>
                  <w:r>
                    <w:t>spotId</w:t>
                  </w:r>
                  <w:commentRangeEnd w:id="105"/>
                  <w:proofErr w:type="spellEnd"/>
                  <w:r w:rsidR="006E2836">
                    <w:rPr>
                      <w:rStyle w:val="af4"/>
                    </w:rPr>
                    <w:commentReference w:id="105"/>
                  </w:r>
                </w:p>
              </w:tc>
              <w:tc>
                <w:tcPr>
                  <w:tcW w:w="1134" w:type="dxa"/>
                  <w:tcBorders>
                    <w:top w:val="nil"/>
                    <w:left w:val="nil"/>
                    <w:bottom w:val="nil"/>
                    <w:right w:val="nil"/>
                  </w:tcBorders>
                  <w:shd w:val="clear" w:color="auto" w:fill="FFFFFF" w:themeFill="background1"/>
                </w:tcPr>
                <w:p w14:paraId="0C1A01F1" w14:textId="62A0395B" w:rsidR="00817C75" w:rsidRDefault="00817C75" w:rsidP="00817C75">
                  <w:pPr>
                    <w:ind w:firstLineChars="0" w:firstLine="0"/>
                    <w:rPr>
                      <w:color w:val="000000" w:themeColor="text1"/>
                    </w:rPr>
                  </w:pPr>
                  <w:r>
                    <w:rPr>
                      <w:rFonts w:hint="eastAsia"/>
                      <w:color w:val="000000" w:themeColor="text1"/>
                    </w:rPr>
                    <w:t>排队点</w:t>
                  </w:r>
                  <w:r>
                    <w:rPr>
                      <w:color w:val="000000" w:themeColor="text1"/>
                    </w:rPr>
                    <w:t>ID</w:t>
                  </w:r>
                </w:p>
              </w:tc>
              <w:tc>
                <w:tcPr>
                  <w:tcW w:w="709" w:type="dxa"/>
                  <w:tcBorders>
                    <w:top w:val="nil"/>
                    <w:left w:val="nil"/>
                    <w:bottom w:val="nil"/>
                    <w:right w:val="nil"/>
                  </w:tcBorders>
                  <w:shd w:val="clear" w:color="auto" w:fill="FFFFFF" w:themeFill="background1"/>
                </w:tcPr>
                <w:p w14:paraId="5CC93A8A" w14:textId="37C54AA0"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ED79E9E" w14:textId="26CCAB8D" w:rsidR="00817C75" w:rsidRDefault="00817C75" w:rsidP="00817C75">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20ECEF1D" w14:textId="14DE0862"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24381BE5"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691A030" w14:textId="77777777" w:rsidR="00817C75" w:rsidRDefault="00817C75" w:rsidP="00817C75">
                  <w:pPr>
                    <w:ind w:firstLineChars="0" w:firstLine="0"/>
                  </w:pPr>
                  <w:proofErr w:type="spellStart"/>
                  <w:r>
                    <w:rPr>
                      <w:rFonts w:hint="eastAsia"/>
                    </w:rPr>
                    <w:t>attributeT</w:t>
                  </w:r>
                  <w:r>
                    <w:rPr>
                      <w:rFonts w:hint="eastAsia"/>
                    </w:rPr>
                    <w:lastRenderedPageBreak/>
                    <w:t>ype</w:t>
                  </w:r>
                  <w:proofErr w:type="spellEnd"/>
                </w:p>
              </w:tc>
              <w:tc>
                <w:tcPr>
                  <w:tcW w:w="1134" w:type="dxa"/>
                  <w:tcBorders>
                    <w:top w:val="nil"/>
                    <w:left w:val="nil"/>
                    <w:bottom w:val="nil"/>
                    <w:right w:val="nil"/>
                  </w:tcBorders>
                  <w:shd w:val="clear" w:color="auto" w:fill="FFFFFF" w:themeFill="background1"/>
                </w:tcPr>
                <w:p w14:paraId="0BBB20F1" w14:textId="77777777" w:rsidR="00817C75" w:rsidRDefault="00817C75" w:rsidP="00817C75">
                  <w:pPr>
                    <w:ind w:firstLineChars="0" w:firstLine="0"/>
                    <w:rPr>
                      <w:color w:val="000000" w:themeColor="text1"/>
                    </w:rPr>
                  </w:pPr>
                  <w:r>
                    <w:rPr>
                      <w:rFonts w:hint="eastAsia"/>
                      <w:color w:val="000000" w:themeColor="text1"/>
                    </w:rPr>
                    <w:lastRenderedPageBreak/>
                    <w:t>属性类型</w:t>
                  </w:r>
                </w:p>
              </w:tc>
              <w:tc>
                <w:tcPr>
                  <w:tcW w:w="709" w:type="dxa"/>
                  <w:tcBorders>
                    <w:top w:val="nil"/>
                    <w:left w:val="nil"/>
                    <w:bottom w:val="nil"/>
                    <w:right w:val="nil"/>
                  </w:tcBorders>
                  <w:shd w:val="clear" w:color="auto" w:fill="FFFFFF" w:themeFill="background1"/>
                </w:tcPr>
                <w:p w14:paraId="24EB6650"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5C0DDB5" w14:textId="4E73B4A4" w:rsidR="00817C75" w:rsidRDefault="00817C75" w:rsidP="00817C75">
                  <w:pPr>
                    <w:ind w:firstLineChars="0" w:firstLine="0"/>
                    <w:rPr>
                      <w:color w:val="000000" w:themeColor="text1"/>
                    </w:rPr>
                  </w:pPr>
                  <w:r>
                    <w:rPr>
                      <w:rFonts w:hint="eastAsia"/>
                      <w:color w:val="000000" w:themeColor="text1"/>
                    </w:rPr>
                    <w:t>String，</w:t>
                  </w:r>
                  <w:r>
                    <w:rPr>
                      <w:rFonts w:hint="eastAsia"/>
                    </w:rPr>
                    <w:t>排队</w:t>
                  </w:r>
                  <w:r>
                    <w:rPr>
                      <w:rFonts w:hint="eastAsia"/>
                    </w:rPr>
                    <w:lastRenderedPageBreak/>
                    <w:t>点“</w:t>
                  </w:r>
                  <w:proofErr w:type="spellStart"/>
                  <w:r>
                    <w:rPr>
                      <w:rFonts w:hint="eastAsia"/>
                    </w:rPr>
                    <w:t>queueSpot</w:t>
                  </w:r>
                  <w:proofErr w:type="spellEnd"/>
                  <w:r>
                    <w:rPr>
                      <w:rFonts w:hint="eastAsia"/>
                    </w:rPr>
                    <w:t>”</w:t>
                  </w:r>
                </w:p>
              </w:tc>
              <w:tc>
                <w:tcPr>
                  <w:tcW w:w="2292" w:type="dxa"/>
                  <w:tcBorders>
                    <w:top w:val="nil"/>
                    <w:left w:val="nil"/>
                    <w:bottom w:val="nil"/>
                    <w:right w:val="nil"/>
                  </w:tcBorders>
                  <w:shd w:val="clear" w:color="auto" w:fill="FFFFFF" w:themeFill="background1"/>
                </w:tcPr>
                <w:p w14:paraId="03065002" w14:textId="02F2F0E0" w:rsidR="00817C75" w:rsidRDefault="00817C75" w:rsidP="00817C75">
                  <w:pPr>
                    <w:ind w:firstLineChars="0" w:firstLine="0"/>
                    <w:rPr>
                      <w:color w:val="000000"/>
                    </w:rPr>
                  </w:pPr>
                  <w:proofErr w:type="spellStart"/>
                  <w:r>
                    <w:rPr>
                      <w:rFonts w:hint="eastAsia"/>
                      <w:color w:val="000000"/>
                    </w:rPr>
                    <w:lastRenderedPageBreak/>
                    <w:t>RequestBody</w:t>
                  </w:r>
                  <w:proofErr w:type="spellEnd"/>
                </w:p>
              </w:tc>
            </w:tr>
          </w:tbl>
          <w:p w14:paraId="10714324" w14:textId="77777777" w:rsidR="00C10E1A" w:rsidRDefault="00C10E1A" w:rsidP="00BD381D">
            <w:pPr>
              <w:ind w:firstLineChars="0" w:firstLine="0"/>
            </w:pPr>
          </w:p>
        </w:tc>
      </w:tr>
      <w:tr w:rsidR="00C10E1A" w14:paraId="62D953E8" w14:textId="77777777" w:rsidTr="00BD381D">
        <w:tc>
          <w:tcPr>
            <w:tcW w:w="1985" w:type="dxa"/>
          </w:tcPr>
          <w:p w14:paraId="2527E692" w14:textId="77777777" w:rsidR="00C10E1A" w:rsidRDefault="00C10E1A" w:rsidP="00BD381D">
            <w:pPr>
              <w:ind w:firstLineChars="0" w:firstLine="0"/>
            </w:pPr>
            <w:r>
              <w:rPr>
                <w:rFonts w:hint="eastAsia"/>
              </w:rPr>
              <w:lastRenderedPageBreak/>
              <w:t>返回值</w:t>
            </w:r>
          </w:p>
        </w:tc>
        <w:tc>
          <w:tcPr>
            <w:tcW w:w="5891" w:type="dxa"/>
          </w:tcPr>
          <w:p w14:paraId="06C52C8F" w14:textId="77777777" w:rsidR="00C10E1A" w:rsidRDefault="00C10E1A" w:rsidP="00BD381D">
            <w:pPr>
              <w:ind w:firstLineChars="0" w:firstLine="0"/>
            </w:pPr>
            <w:r>
              <w:t>{</w:t>
            </w:r>
          </w:p>
          <w:p w14:paraId="554B224B" w14:textId="77777777" w:rsidR="00C10E1A" w:rsidRDefault="00C10E1A" w:rsidP="00BD381D">
            <w:pPr>
              <w:ind w:firstLineChars="0" w:firstLine="0"/>
            </w:pPr>
            <w:r>
              <w:t>code: 200,</w:t>
            </w:r>
          </w:p>
          <w:p w14:paraId="3E6F87DD" w14:textId="3A239861" w:rsidR="00C10E1A" w:rsidRDefault="00C10E1A" w:rsidP="00BD381D">
            <w:pPr>
              <w:ind w:firstLineChars="0" w:firstLine="0"/>
            </w:pPr>
            <w:r>
              <w:t>message: “”</w:t>
            </w:r>
          </w:p>
          <w:p w14:paraId="029997DC" w14:textId="69F5299F" w:rsidR="009E295B" w:rsidRDefault="009E295B" w:rsidP="00BD381D">
            <w:pPr>
              <w:ind w:firstLineChars="0" w:firstLine="0"/>
            </w:pPr>
            <w:r>
              <w:rPr>
                <w:rFonts w:hint="eastAsia"/>
              </w:rPr>
              <w:t>d</w:t>
            </w:r>
            <w:r>
              <w:t xml:space="preserve">ata: </w:t>
            </w:r>
            <w:r w:rsidR="00327163">
              <w:t>s</w:t>
            </w:r>
            <w:r>
              <w:t>pot</w:t>
            </w:r>
            <w:r w:rsidR="00327163">
              <w:rPr>
                <w:rFonts w:hint="eastAsia"/>
              </w:rPr>
              <w:t>对象</w:t>
            </w:r>
          </w:p>
          <w:p w14:paraId="57BC0359" w14:textId="77777777" w:rsidR="00C10E1A" w:rsidRDefault="00C10E1A" w:rsidP="00BD381D">
            <w:pPr>
              <w:ind w:firstLineChars="0" w:firstLine="0"/>
            </w:pPr>
            <w:r>
              <w:rPr>
                <w:rFonts w:hint="eastAsia"/>
              </w:rPr>
              <w:t>}</w:t>
            </w:r>
          </w:p>
        </w:tc>
      </w:tr>
    </w:tbl>
    <w:p w14:paraId="282D7F83" w14:textId="3538A8D1" w:rsidR="00A71F67" w:rsidRDefault="00A71F67" w:rsidP="00A71F67">
      <w:pPr>
        <w:pStyle w:val="3"/>
        <w:numPr>
          <w:ilvl w:val="3"/>
          <w:numId w:val="1"/>
        </w:numPr>
        <w:ind w:firstLineChars="0"/>
      </w:pPr>
      <w:r>
        <w:rPr>
          <w:rFonts w:hint="eastAsia"/>
        </w:rPr>
        <w:t>获取</w:t>
      </w:r>
      <w:r w:rsidR="00530889">
        <w:rPr>
          <w:rFonts w:hint="eastAsia"/>
        </w:rPr>
        <w:t>装载点</w:t>
      </w:r>
    </w:p>
    <w:tbl>
      <w:tblPr>
        <w:tblStyle w:val="aa"/>
        <w:tblW w:w="7876" w:type="dxa"/>
        <w:tblInd w:w="420" w:type="dxa"/>
        <w:tblLayout w:type="fixed"/>
        <w:tblLook w:val="04A0" w:firstRow="1" w:lastRow="0" w:firstColumn="1" w:lastColumn="0" w:noHBand="0" w:noVBand="1"/>
      </w:tblPr>
      <w:tblGrid>
        <w:gridCol w:w="1985"/>
        <w:gridCol w:w="5891"/>
      </w:tblGrid>
      <w:tr w:rsidR="00A71F67" w14:paraId="2800DD98" w14:textId="77777777" w:rsidTr="0030448A">
        <w:tc>
          <w:tcPr>
            <w:tcW w:w="1985" w:type="dxa"/>
            <w:shd w:val="clear" w:color="auto" w:fill="BFBFBF" w:themeFill="background1" w:themeFillShade="BF"/>
          </w:tcPr>
          <w:p w14:paraId="27C52062" w14:textId="77777777" w:rsidR="00A71F67" w:rsidRDefault="00A71F67" w:rsidP="0030448A">
            <w:pPr>
              <w:ind w:firstLineChars="0" w:firstLine="0"/>
            </w:pPr>
            <w:r>
              <w:rPr>
                <w:rFonts w:hint="eastAsia"/>
              </w:rPr>
              <w:t>接口名称</w:t>
            </w:r>
          </w:p>
        </w:tc>
        <w:tc>
          <w:tcPr>
            <w:tcW w:w="5891" w:type="dxa"/>
            <w:shd w:val="clear" w:color="auto" w:fill="BFBFBF" w:themeFill="background1" w:themeFillShade="BF"/>
          </w:tcPr>
          <w:p w14:paraId="50780912" w14:textId="43898E7F" w:rsidR="00A71F67" w:rsidRDefault="00A71F67" w:rsidP="0030448A">
            <w:pPr>
              <w:ind w:firstLineChars="0" w:firstLine="0"/>
            </w:pPr>
            <w:r>
              <w:rPr>
                <w:rFonts w:hint="eastAsia"/>
              </w:rPr>
              <w:t>获取</w:t>
            </w:r>
            <w:r w:rsidR="00530889">
              <w:rPr>
                <w:rFonts w:hint="eastAsia"/>
              </w:rPr>
              <w:t>装载点</w:t>
            </w:r>
            <w:r>
              <w:rPr>
                <w:rFonts w:hint="eastAsia"/>
              </w:rPr>
              <w:t>(</w:t>
            </w:r>
            <w:proofErr w:type="spellStart"/>
            <w:r>
              <w:rPr>
                <w:rFonts w:hint="eastAsia"/>
              </w:rPr>
              <w:t>g</w:t>
            </w:r>
            <w:r>
              <w:t>etSpot</w:t>
            </w:r>
            <w:proofErr w:type="spellEnd"/>
            <w:r>
              <w:t>)</w:t>
            </w:r>
          </w:p>
        </w:tc>
      </w:tr>
      <w:tr w:rsidR="00A71F67" w14:paraId="7A4F2B8B" w14:textId="77777777" w:rsidTr="0030448A">
        <w:tc>
          <w:tcPr>
            <w:tcW w:w="1985" w:type="dxa"/>
          </w:tcPr>
          <w:p w14:paraId="4441D2D4" w14:textId="77777777" w:rsidR="00A71F67" w:rsidRDefault="00A71F67" w:rsidP="0030448A">
            <w:pPr>
              <w:ind w:firstLineChars="0" w:firstLine="0"/>
            </w:pPr>
            <w:proofErr w:type="spellStart"/>
            <w:r>
              <w:rPr>
                <w:rFonts w:hint="eastAsia"/>
              </w:rPr>
              <w:t>url</w:t>
            </w:r>
            <w:proofErr w:type="spellEnd"/>
          </w:p>
        </w:tc>
        <w:tc>
          <w:tcPr>
            <w:tcW w:w="5891" w:type="dxa"/>
          </w:tcPr>
          <w:p w14:paraId="2C41FB37" w14:textId="3D40B74F" w:rsidR="00A71F67" w:rsidRDefault="00A71F67" w:rsidP="0030448A">
            <w:pPr>
              <w:ind w:firstLineChars="0" w:firstLine="0"/>
            </w:pPr>
            <w:r>
              <w:t>/maps/</w:t>
            </w:r>
            <w:r w:rsidR="00312849">
              <w:t>{</w:t>
            </w:r>
            <w:proofErr w:type="spellStart"/>
            <w:r w:rsidR="00312849">
              <w:t>mapId</w:t>
            </w:r>
            <w:proofErr w:type="spellEnd"/>
            <w:r w:rsidR="00312849">
              <w:t>}</w:t>
            </w:r>
            <w:r>
              <w:t>/</w:t>
            </w:r>
            <w:r w:rsidR="00312849">
              <w:t>areas</w:t>
            </w:r>
            <w:r w:rsidR="00312849">
              <w:rPr>
                <w:rFonts w:hint="eastAsia"/>
              </w:rPr>
              <w:t>/</w:t>
            </w:r>
            <w:r w:rsidR="00312849">
              <w:t>{</w:t>
            </w:r>
            <w:proofErr w:type="spellStart"/>
            <w:r w:rsidR="00312849">
              <w:t>areaId</w:t>
            </w:r>
            <w:proofErr w:type="spellEnd"/>
            <w:r w:rsidR="00312849">
              <w:t>}/</w:t>
            </w:r>
            <w:proofErr w:type="spellStart"/>
            <w:r w:rsidR="00312849">
              <w:rPr>
                <w:rFonts w:hint="eastAsia"/>
              </w:rPr>
              <w:t>loadSpot</w:t>
            </w:r>
            <w:proofErr w:type="spellEnd"/>
            <w:r w:rsidR="00817C75">
              <w:t>/{</w:t>
            </w:r>
            <w:proofErr w:type="spellStart"/>
            <w:r w:rsidR="00817C75">
              <w:t>spotId</w:t>
            </w:r>
            <w:proofErr w:type="spellEnd"/>
            <w:r w:rsidR="00817C75">
              <w:t>}</w:t>
            </w:r>
          </w:p>
        </w:tc>
      </w:tr>
      <w:tr w:rsidR="00A71F67" w14:paraId="2FA763A3" w14:textId="77777777" w:rsidTr="0030448A">
        <w:tc>
          <w:tcPr>
            <w:tcW w:w="1985" w:type="dxa"/>
          </w:tcPr>
          <w:p w14:paraId="4A466709" w14:textId="77777777" w:rsidR="00A71F67" w:rsidRDefault="00A71F67" w:rsidP="0030448A">
            <w:pPr>
              <w:ind w:firstLineChars="0" w:firstLine="0"/>
            </w:pPr>
            <w:r>
              <w:rPr>
                <w:rFonts w:hint="eastAsia"/>
              </w:rPr>
              <w:t>方法</w:t>
            </w:r>
          </w:p>
        </w:tc>
        <w:tc>
          <w:tcPr>
            <w:tcW w:w="5891" w:type="dxa"/>
          </w:tcPr>
          <w:p w14:paraId="09EBA1B5" w14:textId="77777777" w:rsidR="00A71F67" w:rsidRDefault="00A71F67" w:rsidP="0030448A">
            <w:pPr>
              <w:ind w:firstLineChars="0" w:firstLine="0"/>
            </w:pPr>
            <w:r>
              <w:t>get</w:t>
            </w:r>
          </w:p>
        </w:tc>
      </w:tr>
      <w:tr w:rsidR="00A71F67" w14:paraId="5C9779CE" w14:textId="77777777" w:rsidTr="0030448A">
        <w:tc>
          <w:tcPr>
            <w:tcW w:w="1985" w:type="dxa"/>
          </w:tcPr>
          <w:p w14:paraId="43A6379C" w14:textId="77777777" w:rsidR="00A71F67" w:rsidRDefault="00A71F67"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A71F67" w:rsidRPr="008A1438" w14:paraId="65C7EA5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AB03BE1" w14:textId="77777777" w:rsidR="00A71F67" w:rsidRPr="008A1438" w:rsidRDefault="00A71F67"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35F60945" w14:textId="77777777" w:rsidR="00A71F67" w:rsidRPr="008A1438" w:rsidRDefault="00A71F67"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ACE7070" w14:textId="77777777" w:rsidR="00A71F67" w:rsidRPr="008A1438" w:rsidRDefault="00A71F67"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CBC4065" w14:textId="77777777" w:rsidR="00A71F67" w:rsidRPr="008A1438" w:rsidRDefault="00A71F67"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CFF3602" w14:textId="77777777" w:rsidR="00A71F67" w:rsidRPr="008A1438" w:rsidRDefault="00A71F67" w:rsidP="0030448A">
                  <w:pPr>
                    <w:ind w:firstLineChars="0" w:firstLine="0"/>
                    <w:rPr>
                      <w:color w:val="000000" w:themeColor="text1"/>
                    </w:rPr>
                  </w:pPr>
                  <w:r w:rsidRPr="008A1438">
                    <w:rPr>
                      <w:rFonts w:hint="eastAsia"/>
                      <w:color w:val="000000" w:themeColor="text1"/>
                    </w:rPr>
                    <w:t>参数形式</w:t>
                  </w:r>
                </w:p>
              </w:tc>
            </w:tr>
            <w:tr w:rsidR="00A71F67" w14:paraId="30A09B2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1757F3E" w14:textId="77777777" w:rsidR="00A71F67" w:rsidRDefault="00A71F67"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39F487C" w14:textId="77777777" w:rsidR="00A71F67" w:rsidRDefault="00A71F67"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0ACAA85" w14:textId="77777777" w:rsidR="00A71F67" w:rsidRDefault="00A71F67"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B167242" w14:textId="77777777" w:rsidR="00A71F67" w:rsidRDefault="00A71F67"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729FB75" w14:textId="77777777" w:rsidR="00A71F67" w:rsidRDefault="00A71F67" w:rsidP="0030448A">
                  <w:pPr>
                    <w:ind w:firstLineChars="0" w:firstLine="0"/>
                    <w:rPr>
                      <w:color w:val="000000"/>
                    </w:rPr>
                  </w:pPr>
                  <w:proofErr w:type="spellStart"/>
                  <w:r>
                    <w:rPr>
                      <w:rFonts w:hint="eastAsia"/>
                      <w:color w:val="000000"/>
                    </w:rPr>
                    <w:t>RequestBody</w:t>
                  </w:r>
                  <w:proofErr w:type="spellEnd"/>
                </w:p>
              </w:tc>
            </w:tr>
            <w:tr w:rsidR="00817C75" w14:paraId="2D0DFEE1"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AF7DC4E" w14:textId="639399B6" w:rsidR="00817C75" w:rsidRDefault="00817C75" w:rsidP="00817C75">
                  <w:pPr>
                    <w:ind w:firstLineChars="0" w:firstLine="0"/>
                  </w:pPr>
                  <w:commentRangeStart w:id="106"/>
                  <w:proofErr w:type="spellStart"/>
                  <w:r>
                    <w:t>spotId</w:t>
                  </w:r>
                  <w:commentRangeEnd w:id="106"/>
                  <w:proofErr w:type="spellEnd"/>
                  <w:r w:rsidR="006E2836">
                    <w:rPr>
                      <w:rStyle w:val="af4"/>
                    </w:rPr>
                    <w:commentReference w:id="106"/>
                  </w:r>
                </w:p>
              </w:tc>
              <w:tc>
                <w:tcPr>
                  <w:tcW w:w="1134" w:type="dxa"/>
                  <w:tcBorders>
                    <w:top w:val="nil"/>
                    <w:left w:val="nil"/>
                    <w:bottom w:val="nil"/>
                    <w:right w:val="nil"/>
                  </w:tcBorders>
                  <w:shd w:val="clear" w:color="auto" w:fill="FFFFFF" w:themeFill="background1"/>
                </w:tcPr>
                <w:p w14:paraId="61CB4FE3" w14:textId="67A3B021" w:rsidR="00817C75" w:rsidRDefault="00817C75" w:rsidP="00817C75">
                  <w:pPr>
                    <w:ind w:firstLineChars="0" w:firstLine="0"/>
                    <w:rPr>
                      <w:color w:val="000000" w:themeColor="text1"/>
                    </w:rPr>
                  </w:pPr>
                  <w:r>
                    <w:rPr>
                      <w:rFonts w:hint="eastAsia"/>
                      <w:color w:val="000000" w:themeColor="text1"/>
                    </w:rPr>
                    <w:t>装载点</w:t>
                  </w:r>
                  <w:r>
                    <w:rPr>
                      <w:color w:val="000000" w:themeColor="text1"/>
                    </w:rPr>
                    <w:t>ID</w:t>
                  </w:r>
                </w:p>
              </w:tc>
              <w:tc>
                <w:tcPr>
                  <w:tcW w:w="709" w:type="dxa"/>
                  <w:tcBorders>
                    <w:top w:val="nil"/>
                    <w:left w:val="nil"/>
                    <w:bottom w:val="nil"/>
                    <w:right w:val="nil"/>
                  </w:tcBorders>
                  <w:shd w:val="clear" w:color="auto" w:fill="FFFFFF" w:themeFill="background1"/>
                </w:tcPr>
                <w:p w14:paraId="4FC4901B" w14:textId="3F4A74BC"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2D93114" w14:textId="266D20D9" w:rsidR="00817C75" w:rsidRDefault="00817C75" w:rsidP="00817C75">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213C9ADE" w14:textId="4391E26C"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7FEF0E1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C6D3DB4" w14:textId="77777777" w:rsidR="00817C75" w:rsidRDefault="00817C75" w:rsidP="00817C75">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25E4D2A5" w14:textId="70B29357" w:rsidR="00817C75" w:rsidRDefault="00817C75" w:rsidP="00817C75">
                  <w:pPr>
                    <w:ind w:firstLineChars="0" w:firstLine="0"/>
                    <w:rPr>
                      <w:color w:val="000000" w:themeColor="text1"/>
                    </w:rPr>
                  </w:pPr>
                  <w:r>
                    <w:rPr>
                      <w:rFonts w:hint="eastAsia"/>
                      <w:color w:val="000000" w:themeColor="text1"/>
                    </w:rPr>
                    <w:t>装载区编号</w:t>
                  </w:r>
                </w:p>
              </w:tc>
              <w:tc>
                <w:tcPr>
                  <w:tcW w:w="709" w:type="dxa"/>
                  <w:tcBorders>
                    <w:top w:val="nil"/>
                    <w:left w:val="nil"/>
                    <w:bottom w:val="nil"/>
                    <w:right w:val="nil"/>
                  </w:tcBorders>
                  <w:shd w:val="clear" w:color="auto" w:fill="FFFFFF" w:themeFill="background1"/>
                </w:tcPr>
                <w:p w14:paraId="5671DCE1"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93394E1" w14:textId="77777777" w:rsidR="00817C75" w:rsidRDefault="00817C75" w:rsidP="00817C75">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7AE36037" w14:textId="77777777"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3D5480DE"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0FBBE8E" w14:textId="77777777" w:rsidR="00817C75" w:rsidRDefault="00817C75" w:rsidP="00817C75">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4CA045C" w14:textId="77777777" w:rsidR="00817C75" w:rsidRDefault="00817C75" w:rsidP="00817C75">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75160ECB"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A4265A0" w14:textId="01264EEE" w:rsidR="00817C75" w:rsidRDefault="00817C75" w:rsidP="00817C75">
                  <w:pPr>
                    <w:ind w:firstLineChars="0" w:firstLine="0"/>
                    <w:rPr>
                      <w:color w:val="000000" w:themeColor="text1"/>
                    </w:rPr>
                  </w:pPr>
                  <w:r>
                    <w:rPr>
                      <w:rFonts w:hint="eastAsia"/>
                      <w:color w:val="000000" w:themeColor="text1"/>
                    </w:rPr>
                    <w:t>String，</w:t>
                  </w:r>
                  <w:r>
                    <w:rPr>
                      <w:rFonts w:hint="eastAsia"/>
                    </w:rPr>
                    <w:t>装载点“</w:t>
                  </w:r>
                  <w:proofErr w:type="spellStart"/>
                  <w:r>
                    <w:rPr>
                      <w:rFonts w:hint="eastAsia"/>
                    </w:rPr>
                    <w:t>loadSpot</w:t>
                  </w:r>
                  <w:proofErr w:type="spellEnd"/>
                  <w:r>
                    <w:rPr>
                      <w:rFonts w:hint="eastAsia"/>
                    </w:rPr>
                    <w:t>”</w:t>
                  </w:r>
                  <w:r>
                    <w:rPr>
                      <w:color w:val="000000" w:themeColor="text1"/>
                    </w:rPr>
                    <w:t xml:space="preserve"> </w:t>
                  </w:r>
                </w:p>
              </w:tc>
              <w:tc>
                <w:tcPr>
                  <w:tcW w:w="2292" w:type="dxa"/>
                  <w:tcBorders>
                    <w:top w:val="nil"/>
                    <w:left w:val="nil"/>
                    <w:bottom w:val="nil"/>
                    <w:right w:val="nil"/>
                  </w:tcBorders>
                  <w:shd w:val="clear" w:color="auto" w:fill="FFFFFF" w:themeFill="background1"/>
                </w:tcPr>
                <w:p w14:paraId="104189EA" w14:textId="346788AC" w:rsidR="00817C75" w:rsidRDefault="00817C75" w:rsidP="00817C75">
                  <w:pPr>
                    <w:ind w:firstLineChars="0" w:firstLine="0"/>
                    <w:rPr>
                      <w:color w:val="000000"/>
                    </w:rPr>
                  </w:pPr>
                  <w:proofErr w:type="spellStart"/>
                  <w:r>
                    <w:rPr>
                      <w:rFonts w:hint="eastAsia"/>
                      <w:color w:val="000000"/>
                    </w:rPr>
                    <w:t>RequestBody</w:t>
                  </w:r>
                  <w:proofErr w:type="spellEnd"/>
                </w:p>
              </w:tc>
            </w:tr>
          </w:tbl>
          <w:p w14:paraId="6DE09A97" w14:textId="77777777" w:rsidR="00A71F67" w:rsidRDefault="00A71F67" w:rsidP="0030448A">
            <w:pPr>
              <w:ind w:firstLineChars="0" w:firstLine="0"/>
            </w:pPr>
          </w:p>
        </w:tc>
      </w:tr>
      <w:tr w:rsidR="00A71F67" w14:paraId="4DC7BBDC" w14:textId="77777777" w:rsidTr="0030448A">
        <w:tc>
          <w:tcPr>
            <w:tcW w:w="1985" w:type="dxa"/>
          </w:tcPr>
          <w:p w14:paraId="3A28C3DB" w14:textId="77777777" w:rsidR="00A71F67" w:rsidRDefault="00A71F67" w:rsidP="0030448A">
            <w:pPr>
              <w:ind w:firstLineChars="0" w:firstLine="0"/>
            </w:pPr>
            <w:r>
              <w:rPr>
                <w:rFonts w:hint="eastAsia"/>
              </w:rPr>
              <w:t>返回值</w:t>
            </w:r>
          </w:p>
        </w:tc>
        <w:tc>
          <w:tcPr>
            <w:tcW w:w="5891" w:type="dxa"/>
          </w:tcPr>
          <w:p w14:paraId="48EE713D" w14:textId="77777777" w:rsidR="00A71F67" w:rsidRDefault="00A71F67" w:rsidP="0030448A">
            <w:pPr>
              <w:ind w:firstLineChars="0" w:firstLine="0"/>
            </w:pPr>
            <w:r>
              <w:t>{</w:t>
            </w:r>
          </w:p>
          <w:p w14:paraId="7E7B1257" w14:textId="77777777" w:rsidR="00A71F67" w:rsidRDefault="00A71F67" w:rsidP="0030448A">
            <w:pPr>
              <w:ind w:firstLineChars="0" w:firstLine="0"/>
            </w:pPr>
            <w:r>
              <w:t>code: 200,</w:t>
            </w:r>
          </w:p>
          <w:p w14:paraId="527B83FF" w14:textId="77777777" w:rsidR="00A71F67" w:rsidRDefault="00A71F67" w:rsidP="0030448A">
            <w:pPr>
              <w:ind w:firstLineChars="0" w:firstLine="0"/>
            </w:pPr>
            <w:r>
              <w:t>message: “”</w:t>
            </w:r>
          </w:p>
          <w:p w14:paraId="6783B928" w14:textId="77777777" w:rsidR="00A71F67" w:rsidRDefault="00A71F67" w:rsidP="0030448A">
            <w:pPr>
              <w:ind w:firstLineChars="0" w:firstLine="0"/>
            </w:pPr>
            <w:r>
              <w:rPr>
                <w:rFonts w:hint="eastAsia"/>
              </w:rPr>
              <w:t>d</w:t>
            </w:r>
            <w:r>
              <w:t>ata: spot</w:t>
            </w:r>
            <w:r>
              <w:rPr>
                <w:rFonts w:hint="eastAsia"/>
              </w:rPr>
              <w:t>对象</w:t>
            </w:r>
          </w:p>
          <w:p w14:paraId="43632679" w14:textId="77777777" w:rsidR="00A71F67" w:rsidRDefault="00A71F67" w:rsidP="0030448A">
            <w:pPr>
              <w:ind w:firstLineChars="0" w:firstLine="0"/>
            </w:pPr>
            <w:r>
              <w:rPr>
                <w:rFonts w:hint="eastAsia"/>
              </w:rPr>
              <w:t>}</w:t>
            </w:r>
          </w:p>
        </w:tc>
      </w:tr>
    </w:tbl>
    <w:p w14:paraId="027EC0D7" w14:textId="3AD217F2" w:rsidR="00A71F67" w:rsidRDefault="00A71F67" w:rsidP="00A71F67">
      <w:pPr>
        <w:pStyle w:val="3"/>
        <w:numPr>
          <w:ilvl w:val="3"/>
          <w:numId w:val="1"/>
        </w:numPr>
        <w:ind w:firstLineChars="0"/>
      </w:pPr>
      <w:r>
        <w:rPr>
          <w:rFonts w:hint="eastAsia"/>
        </w:rPr>
        <w:t>获取卸矿点</w:t>
      </w:r>
    </w:p>
    <w:tbl>
      <w:tblPr>
        <w:tblStyle w:val="aa"/>
        <w:tblW w:w="7876" w:type="dxa"/>
        <w:tblInd w:w="420" w:type="dxa"/>
        <w:tblLayout w:type="fixed"/>
        <w:tblLook w:val="04A0" w:firstRow="1" w:lastRow="0" w:firstColumn="1" w:lastColumn="0" w:noHBand="0" w:noVBand="1"/>
      </w:tblPr>
      <w:tblGrid>
        <w:gridCol w:w="1985"/>
        <w:gridCol w:w="5891"/>
      </w:tblGrid>
      <w:tr w:rsidR="00A71F67" w14:paraId="7551728F" w14:textId="77777777" w:rsidTr="0030448A">
        <w:tc>
          <w:tcPr>
            <w:tcW w:w="1985" w:type="dxa"/>
            <w:shd w:val="clear" w:color="auto" w:fill="BFBFBF" w:themeFill="background1" w:themeFillShade="BF"/>
          </w:tcPr>
          <w:p w14:paraId="6E6D46DF" w14:textId="77777777" w:rsidR="00A71F67" w:rsidRDefault="00A71F67" w:rsidP="0030448A">
            <w:pPr>
              <w:ind w:firstLineChars="0" w:firstLine="0"/>
            </w:pPr>
            <w:r>
              <w:rPr>
                <w:rFonts w:hint="eastAsia"/>
              </w:rPr>
              <w:t>接口名称</w:t>
            </w:r>
          </w:p>
        </w:tc>
        <w:tc>
          <w:tcPr>
            <w:tcW w:w="5891" w:type="dxa"/>
            <w:shd w:val="clear" w:color="auto" w:fill="BFBFBF" w:themeFill="background1" w:themeFillShade="BF"/>
          </w:tcPr>
          <w:p w14:paraId="7144BE9D" w14:textId="1E7E52AB" w:rsidR="00A71F67" w:rsidRDefault="00A71F67" w:rsidP="0030448A">
            <w:pPr>
              <w:ind w:firstLineChars="0" w:firstLine="0"/>
            </w:pPr>
            <w:r>
              <w:rPr>
                <w:rFonts w:hint="eastAsia"/>
              </w:rPr>
              <w:t>获取</w:t>
            </w:r>
            <w:r w:rsidR="008F54DF">
              <w:rPr>
                <w:rFonts w:hint="eastAsia"/>
              </w:rPr>
              <w:t>卸矿</w:t>
            </w:r>
            <w:r>
              <w:rPr>
                <w:rFonts w:hint="eastAsia"/>
              </w:rPr>
              <w:t>队点(</w:t>
            </w:r>
            <w:proofErr w:type="spellStart"/>
            <w:r>
              <w:rPr>
                <w:rFonts w:hint="eastAsia"/>
              </w:rPr>
              <w:t>g</w:t>
            </w:r>
            <w:r>
              <w:t>etSpot</w:t>
            </w:r>
            <w:proofErr w:type="spellEnd"/>
            <w:r>
              <w:t>)</w:t>
            </w:r>
          </w:p>
        </w:tc>
      </w:tr>
      <w:tr w:rsidR="00A71F67" w14:paraId="748D675D" w14:textId="77777777" w:rsidTr="0030448A">
        <w:tc>
          <w:tcPr>
            <w:tcW w:w="1985" w:type="dxa"/>
          </w:tcPr>
          <w:p w14:paraId="50A4DCF2" w14:textId="77777777" w:rsidR="00A71F67" w:rsidRDefault="00A71F67" w:rsidP="0030448A">
            <w:pPr>
              <w:ind w:firstLineChars="0" w:firstLine="0"/>
            </w:pPr>
            <w:proofErr w:type="spellStart"/>
            <w:r>
              <w:rPr>
                <w:rFonts w:hint="eastAsia"/>
              </w:rPr>
              <w:t>url</w:t>
            </w:r>
            <w:proofErr w:type="spellEnd"/>
          </w:p>
        </w:tc>
        <w:tc>
          <w:tcPr>
            <w:tcW w:w="5891" w:type="dxa"/>
          </w:tcPr>
          <w:p w14:paraId="5FBD19A3" w14:textId="5158AAFF" w:rsidR="00A71F67" w:rsidRDefault="00817C75" w:rsidP="0030448A">
            <w:pPr>
              <w:ind w:firstLineChars="0" w:firstLine="0"/>
            </w:pPr>
            <w:r>
              <w:t>/maps</w:t>
            </w:r>
            <w:r w:rsidRPr="00817C75">
              <w:t>/{</w:t>
            </w:r>
            <w:proofErr w:type="spellStart"/>
            <w:r w:rsidRPr="00817C75">
              <w:t>mapId</w:t>
            </w:r>
            <w:proofErr w:type="spellEnd"/>
            <w:r w:rsidRPr="00817C75">
              <w:t>}/areas/{</w:t>
            </w:r>
            <w:proofErr w:type="spellStart"/>
            <w:r w:rsidRPr="00817C75">
              <w:t>areaId</w:t>
            </w:r>
            <w:proofErr w:type="spellEnd"/>
            <w:r w:rsidRPr="00817C75">
              <w:t>}/</w:t>
            </w:r>
            <w:proofErr w:type="spellStart"/>
            <w:r w:rsidRPr="00817C75">
              <w:t>unloadMineralSpot</w:t>
            </w:r>
            <w:proofErr w:type="spellEnd"/>
            <w:r w:rsidRPr="00817C75">
              <w:t>/{</w:t>
            </w:r>
            <w:proofErr w:type="spellStart"/>
            <w:r w:rsidRPr="00817C75">
              <w:t>spotId</w:t>
            </w:r>
            <w:proofErr w:type="spellEnd"/>
            <w:r w:rsidRPr="00817C75">
              <w:t>}</w:t>
            </w:r>
          </w:p>
        </w:tc>
      </w:tr>
      <w:tr w:rsidR="00A71F67" w14:paraId="066B2671" w14:textId="77777777" w:rsidTr="0030448A">
        <w:tc>
          <w:tcPr>
            <w:tcW w:w="1985" w:type="dxa"/>
          </w:tcPr>
          <w:p w14:paraId="6FC3633A" w14:textId="77777777" w:rsidR="00A71F67" w:rsidRDefault="00A71F67" w:rsidP="0030448A">
            <w:pPr>
              <w:ind w:firstLineChars="0" w:firstLine="0"/>
            </w:pPr>
            <w:r>
              <w:rPr>
                <w:rFonts w:hint="eastAsia"/>
              </w:rPr>
              <w:t>方法</w:t>
            </w:r>
          </w:p>
        </w:tc>
        <w:tc>
          <w:tcPr>
            <w:tcW w:w="5891" w:type="dxa"/>
          </w:tcPr>
          <w:p w14:paraId="35C29F6F" w14:textId="77777777" w:rsidR="00A71F67" w:rsidRDefault="00A71F67" w:rsidP="0030448A">
            <w:pPr>
              <w:ind w:firstLineChars="0" w:firstLine="0"/>
            </w:pPr>
            <w:r>
              <w:t>get</w:t>
            </w:r>
          </w:p>
        </w:tc>
      </w:tr>
      <w:tr w:rsidR="00A71F67" w14:paraId="18F7CB4B" w14:textId="77777777" w:rsidTr="0030448A">
        <w:tc>
          <w:tcPr>
            <w:tcW w:w="1985" w:type="dxa"/>
          </w:tcPr>
          <w:p w14:paraId="57AE6A9B" w14:textId="77777777" w:rsidR="00A71F67" w:rsidRDefault="00A71F67"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A71F67" w:rsidRPr="008A1438" w14:paraId="0605693B"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93CA6EE" w14:textId="77777777" w:rsidR="00A71F67" w:rsidRPr="008A1438" w:rsidRDefault="00A71F67" w:rsidP="0030448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6DCE483" w14:textId="77777777" w:rsidR="00A71F67" w:rsidRPr="008A1438" w:rsidRDefault="00A71F67" w:rsidP="0030448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3372637" w14:textId="77777777" w:rsidR="00A71F67" w:rsidRPr="008A1438" w:rsidRDefault="00A71F67" w:rsidP="0030448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5C207C3" w14:textId="77777777" w:rsidR="00A71F67" w:rsidRPr="008A1438" w:rsidRDefault="00A71F67" w:rsidP="0030448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FB0A061" w14:textId="77777777" w:rsidR="00A71F67" w:rsidRPr="008A1438" w:rsidRDefault="00A71F67" w:rsidP="0030448A">
                  <w:pPr>
                    <w:ind w:firstLineChars="0" w:firstLine="0"/>
                    <w:rPr>
                      <w:color w:val="000000" w:themeColor="text1"/>
                    </w:rPr>
                  </w:pPr>
                  <w:r w:rsidRPr="008A1438">
                    <w:rPr>
                      <w:rFonts w:hint="eastAsia"/>
                      <w:color w:val="000000" w:themeColor="text1"/>
                    </w:rPr>
                    <w:t>参数形式</w:t>
                  </w:r>
                </w:p>
              </w:tc>
            </w:tr>
            <w:tr w:rsidR="00A71F67" w14:paraId="674A1FE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8A2B48F" w14:textId="77777777" w:rsidR="00A71F67" w:rsidRDefault="00A71F67" w:rsidP="0030448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4F5874D" w14:textId="77777777" w:rsidR="00A71F67" w:rsidRDefault="00A71F67" w:rsidP="0030448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A545509" w14:textId="77777777" w:rsidR="00A71F67" w:rsidRDefault="00A71F67"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04F1FBA" w14:textId="77777777" w:rsidR="00A71F67" w:rsidRDefault="00A71F67" w:rsidP="0030448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680D3CD" w14:textId="77777777" w:rsidR="00A71F67" w:rsidRDefault="00A71F67" w:rsidP="0030448A">
                  <w:pPr>
                    <w:ind w:firstLineChars="0" w:firstLine="0"/>
                    <w:rPr>
                      <w:color w:val="000000"/>
                    </w:rPr>
                  </w:pPr>
                  <w:proofErr w:type="spellStart"/>
                  <w:r>
                    <w:rPr>
                      <w:rFonts w:hint="eastAsia"/>
                      <w:color w:val="000000"/>
                    </w:rPr>
                    <w:t>RequestBody</w:t>
                  </w:r>
                  <w:proofErr w:type="spellEnd"/>
                </w:p>
              </w:tc>
            </w:tr>
            <w:tr w:rsidR="00A71F67" w14:paraId="1AB92CB3"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1B70F94" w14:textId="77777777" w:rsidR="00A71F67" w:rsidRDefault="00A71F67" w:rsidP="0030448A">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06DD63C1" w14:textId="2C5E2047" w:rsidR="00A71F67" w:rsidRDefault="008F54DF" w:rsidP="0030448A">
                  <w:pPr>
                    <w:ind w:firstLineChars="0" w:firstLine="0"/>
                    <w:rPr>
                      <w:color w:val="000000" w:themeColor="text1"/>
                    </w:rPr>
                  </w:pPr>
                  <w:r>
                    <w:rPr>
                      <w:rFonts w:hint="eastAsia"/>
                      <w:color w:val="000000" w:themeColor="text1"/>
                    </w:rPr>
                    <w:t>卸矿区</w:t>
                  </w:r>
                  <w:r w:rsidR="00A71F67">
                    <w:rPr>
                      <w:rFonts w:hint="eastAsia"/>
                      <w:color w:val="000000" w:themeColor="text1"/>
                    </w:rPr>
                    <w:t>编号</w:t>
                  </w:r>
                </w:p>
              </w:tc>
              <w:tc>
                <w:tcPr>
                  <w:tcW w:w="709" w:type="dxa"/>
                  <w:tcBorders>
                    <w:top w:val="nil"/>
                    <w:left w:val="nil"/>
                    <w:bottom w:val="nil"/>
                    <w:right w:val="nil"/>
                  </w:tcBorders>
                  <w:shd w:val="clear" w:color="auto" w:fill="FFFFFF" w:themeFill="background1"/>
                </w:tcPr>
                <w:p w14:paraId="7648A56C" w14:textId="77777777" w:rsidR="00A71F67" w:rsidRDefault="00A71F67" w:rsidP="0030448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BFF16EB" w14:textId="77777777" w:rsidR="00A71F67" w:rsidRDefault="00A71F67" w:rsidP="0030448A">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641F2AC8" w14:textId="77777777" w:rsidR="00A71F67" w:rsidRDefault="00A71F67" w:rsidP="0030448A">
                  <w:pPr>
                    <w:ind w:firstLineChars="0" w:firstLine="0"/>
                    <w:rPr>
                      <w:color w:val="000000"/>
                    </w:rPr>
                  </w:pPr>
                  <w:proofErr w:type="spellStart"/>
                  <w:r>
                    <w:rPr>
                      <w:rFonts w:hint="eastAsia"/>
                      <w:color w:val="000000"/>
                    </w:rPr>
                    <w:t>RequestBody</w:t>
                  </w:r>
                  <w:proofErr w:type="spellEnd"/>
                </w:p>
              </w:tc>
            </w:tr>
            <w:tr w:rsidR="00817C75" w14:paraId="34AC6CE8"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E655F7E" w14:textId="574DCACD" w:rsidR="00817C75" w:rsidRDefault="00817C75" w:rsidP="00817C75">
                  <w:pPr>
                    <w:ind w:firstLineChars="0" w:firstLine="0"/>
                  </w:pPr>
                  <w:commentRangeStart w:id="107"/>
                  <w:proofErr w:type="spellStart"/>
                  <w:r>
                    <w:t>spotId</w:t>
                  </w:r>
                  <w:commentRangeEnd w:id="107"/>
                  <w:proofErr w:type="spellEnd"/>
                  <w:r w:rsidR="006E2836">
                    <w:rPr>
                      <w:rStyle w:val="af4"/>
                    </w:rPr>
                    <w:commentReference w:id="107"/>
                  </w:r>
                </w:p>
              </w:tc>
              <w:tc>
                <w:tcPr>
                  <w:tcW w:w="1134" w:type="dxa"/>
                  <w:tcBorders>
                    <w:top w:val="nil"/>
                    <w:left w:val="nil"/>
                    <w:bottom w:val="nil"/>
                    <w:right w:val="nil"/>
                  </w:tcBorders>
                  <w:shd w:val="clear" w:color="auto" w:fill="FFFFFF" w:themeFill="background1"/>
                </w:tcPr>
                <w:p w14:paraId="020D30C1" w14:textId="395EE0B1" w:rsidR="00817C75" w:rsidRDefault="00817C75" w:rsidP="00817C75">
                  <w:pPr>
                    <w:ind w:firstLineChars="0" w:firstLine="0"/>
                    <w:rPr>
                      <w:color w:val="000000" w:themeColor="text1"/>
                    </w:rPr>
                  </w:pPr>
                  <w:r>
                    <w:rPr>
                      <w:rFonts w:hint="eastAsia"/>
                      <w:color w:val="000000" w:themeColor="text1"/>
                    </w:rPr>
                    <w:t>卸矿点</w:t>
                  </w:r>
                  <w:r>
                    <w:rPr>
                      <w:color w:val="000000" w:themeColor="text1"/>
                    </w:rPr>
                    <w:t>ID</w:t>
                  </w:r>
                </w:p>
              </w:tc>
              <w:tc>
                <w:tcPr>
                  <w:tcW w:w="709" w:type="dxa"/>
                  <w:tcBorders>
                    <w:top w:val="nil"/>
                    <w:left w:val="nil"/>
                    <w:bottom w:val="nil"/>
                    <w:right w:val="nil"/>
                  </w:tcBorders>
                  <w:shd w:val="clear" w:color="auto" w:fill="FFFFFF" w:themeFill="background1"/>
                </w:tcPr>
                <w:p w14:paraId="4F1416A2" w14:textId="25944748"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0B5195F" w14:textId="447F6AF3" w:rsidR="00817C75" w:rsidRDefault="00817C75" w:rsidP="00817C75">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4E9B3E28" w14:textId="6736C54A"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4DBC6A5A"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CF49409" w14:textId="77777777" w:rsidR="00817C75" w:rsidRDefault="00817C75" w:rsidP="00817C75">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5DE00245" w14:textId="77777777" w:rsidR="00817C75" w:rsidRDefault="00817C75" w:rsidP="00817C75">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75C40B92"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CFCDF90" w14:textId="24065EE4" w:rsidR="00817C75" w:rsidRDefault="00817C75" w:rsidP="00817C75">
                  <w:pPr>
                    <w:ind w:firstLineChars="0" w:firstLine="0"/>
                    <w:rPr>
                      <w:color w:val="000000" w:themeColor="text1"/>
                    </w:rPr>
                  </w:pPr>
                  <w:r>
                    <w:rPr>
                      <w:rFonts w:hint="eastAsia"/>
                      <w:color w:val="000000" w:themeColor="text1"/>
                    </w:rPr>
                    <w:t>String</w:t>
                  </w:r>
                  <w:r>
                    <w:rPr>
                      <w:rFonts w:hint="eastAsia"/>
                    </w:rPr>
                    <w:t>，卸矿点</w:t>
                  </w:r>
                  <w:r>
                    <w:rPr>
                      <w:rFonts w:hint="eastAsia"/>
                      <w:color w:val="000000" w:themeColor="text1"/>
                    </w:rPr>
                    <w:t>“</w:t>
                  </w:r>
                  <w:proofErr w:type="spellStart"/>
                  <w:r>
                    <w:rPr>
                      <w:rFonts w:hint="eastAsia"/>
                      <w:color w:val="000000" w:themeColor="text1"/>
                    </w:rPr>
                    <w:t>unloadMineralSpot</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0C199D83" w14:textId="3F803469" w:rsidR="00817C75" w:rsidRDefault="00817C75" w:rsidP="00817C75">
                  <w:pPr>
                    <w:ind w:firstLineChars="0" w:firstLine="0"/>
                    <w:rPr>
                      <w:color w:val="000000"/>
                    </w:rPr>
                  </w:pPr>
                  <w:proofErr w:type="spellStart"/>
                  <w:r>
                    <w:rPr>
                      <w:rFonts w:hint="eastAsia"/>
                      <w:color w:val="000000"/>
                    </w:rPr>
                    <w:t>RequestBody</w:t>
                  </w:r>
                  <w:proofErr w:type="spellEnd"/>
                </w:p>
              </w:tc>
            </w:tr>
          </w:tbl>
          <w:p w14:paraId="5048EEA3" w14:textId="77777777" w:rsidR="00A71F67" w:rsidRDefault="00A71F67" w:rsidP="0030448A">
            <w:pPr>
              <w:ind w:firstLineChars="0" w:firstLine="0"/>
            </w:pPr>
          </w:p>
        </w:tc>
      </w:tr>
      <w:tr w:rsidR="00A71F67" w14:paraId="194E2CC0" w14:textId="77777777" w:rsidTr="0030448A">
        <w:tc>
          <w:tcPr>
            <w:tcW w:w="1985" w:type="dxa"/>
          </w:tcPr>
          <w:p w14:paraId="753EBB2F" w14:textId="77777777" w:rsidR="00A71F67" w:rsidRDefault="00A71F67" w:rsidP="0030448A">
            <w:pPr>
              <w:ind w:firstLineChars="0" w:firstLine="0"/>
            </w:pPr>
            <w:r>
              <w:rPr>
                <w:rFonts w:hint="eastAsia"/>
              </w:rPr>
              <w:t>返回值</w:t>
            </w:r>
          </w:p>
        </w:tc>
        <w:tc>
          <w:tcPr>
            <w:tcW w:w="5891" w:type="dxa"/>
          </w:tcPr>
          <w:p w14:paraId="029FEA19" w14:textId="77777777" w:rsidR="00A71F67" w:rsidRDefault="00A71F67" w:rsidP="0030448A">
            <w:pPr>
              <w:ind w:firstLineChars="0" w:firstLine="0"/>
            </w:pPr>
            <w:r>
              <w:t>{</w:t>
            </w:r>
          </w:p>
          <w:p w14:paraId="4BE46379" w14:textId="77777777" w:rsidR="00A71F67" w:rsidRDefault="00A71F67" w:rsidP="0030448A">
            <w:pPr>
              <w:ind w:firstLineChars="0" w:firstLine="0"/>
            </w:pPr>
            <w:r>
              <w:t>code: 200,</w:t>
            </w:r>
          </w:p>
          <w:p w14:paraId="13C9011D" w14:textId="77777777" w:rsidR="00A71F67" w:rsidRDefault="00A71F67" w:rsidP="0030448A">
            <w:pPr>
              <w:ind w:firstLineChars="0" w:firstLine="0"/>
            </w:pPr>
            <w:r>
              <w:t>message: “”</w:t>
            </w:r>
          </w:p>
          <w:p w14:paraId="213C6C16" w14:textId="77777777" w:rsidR="00A71F67" w:rsidRDefault="00A71F67" w:rsidP="0030448A">
            <w:pPr>
              <w:ind w:firstLineChars="0" w:firstLine="0"/>
            </w:pPr>
            <w:r>
              <w:rPr>
                <w:rFonts w:hint="eastAsia"/>
              </w:rPr>
              <w:t>d</w:t>
            </w:r>
            <w:r>
              <w:t>ata: spot</w:t>
            </w:r>
            <w:r>
              <w:rPr>
                <w:rFonts w:hint="eastAsia"/>
              </w:rPr>
              <w:t>对象</w:t>
            </w:r>
          </w:p>
          <w:p w14:paraId="260B4476" w14:textId="77777777" w:rsidR="00A71F67" w:rsidRDefault="00A71F67" w:rsidP="0030448A">
            <w:pPr>
              <w:ind w:firstLineChars="0" w:firstLine="0"/>
            </w:pPr>
            <w:r>
              <w:rPr>
                <w:rFonts w:hint="eastAsia"/>
              </w:rPr>
              <w:lastRenderedPageBreak/>
              <w:t>}</w:t>
            </w:r>
          </w:p>
        </w:tc>
      </w:tr>
    </w:tbl>
    <w:p w14:paraId="4674DEAC" w14:textId="77777777" w:rsidR="00C10E1A" w:rsidRDefault="00C10E1A" w:rsidP="00C10E1A">
      <w:pPr>
        <w:ind w:firstLineChars="0" w:firstLine="0"/>
      </w:pPr>
    </w:p>
    <w:p w14:paraId="5BB59BBF" w14:textId="6B352A0F" w:rsidR="00E840FC" w:rsidRDefault="00E840FC" w:rsidP="00C10E1A">
      <w:pPr>
        <w:pStyle w:val="3"/>
        <w:numPr>
          <w:ilvl w:val="3"/>
          <w:numId w:val="1"/>
        </w:numPr>
        <w:ind w:firstLineChars="0"/>
      </w:pPr>
      <w:r>
        <w:rPr>
          <w:rFonts w:hint="eastAsia"/>
        </w:rPr>
        <w:t>获取排土块</w:t>
      </w:r>
    </w:p>
    <w:tbl>
      <w:tblPr>
        <w:tblStyle w:val="aa"/>
        <w:tblW w:w="7876" w:type="dxa"/>
        <w:tblInd w:w="420" w:type="dxa"/>
        <w:tblLayout w:type="fixed"/>
        <w:tblLook w:val="04A0" w:firstRow="1" w:lastRow="0" w:firstColumn="1" w:lastColumn="0" w:noHBand="0" w:noVBand="1"/>
      </w:tblPr>
      <w:tblGrid>
        <w:gridCol w:w="1985"/>
        <w:gridCol w:w="5891"/>
      </w:tblGrid>
      <w:tr w:rsidR="00E840FC" w14:paraId="086F7239" w14:textId="77777777" w:rsidTr="00BD381D">
        <w:tc>
          <w:tcPr>
            <w:tcW w:w="1985" w:type="dxa"/>
            <w:shd w:val="clear" w:color="auto" w:fill="BFBFBF" w:themeFill="background1" w:themeFillShade="BF"/>
          </w:tcPr>
          <w:p w14:paraId="29A0962F" w14:textId="77777777" w:rsidR="00E840FC" w:rsidRDefault="00E840FC" w:rsidP="00BD381D">
            <w:pPr>
              <w:ind w:firstLineChars="0" w:firstLine="0"/>
            </w:pPr>
            <w:r>
              <w:rPr>
                <w:rFonts w:hint="eastAsia"/>
              </w:rPr>
              <w:t>接口名称</w:t>
            </w:r>
          </w:p>
        </w:tc>
        <w:tc>
          <w:tcPr>
            <w:tcW w:w="5891" w:type="dxa"/>
            <w:shd w:val="clear" w:color="auto" w:fill="BFBFBF" w:themeFill="background1" w:themeFillShade="BF"/>
          </w:tcPr>
          <w:p w14:paraId="10AE43E5" w14:textId="15AACEC4" w:rsidR="00E840FC" w:rsidRDefault="00E840FC" w:rsidP="00BD381D">
            <w:pPr>
              <w:ind w:firstLineChars="0" w:firstLine="0"/>
            </w:pPr>
            <w:r>
              <w:rPr>
                <w:rFonts w:hint="eastAsia"/>
              </w:rPr>
              <w:t>获取</w:t>
            </w:r>
            <w:r w:rsidR="009B7827">
              <w:rPr>
                <w:rFonts w:hint="eastAsia"/>
              </w:rPr>
              <w:t>排土块</w:t>
            </w:r>
            <w:r>
              <w:rPr>
                <w:rFonts w:hint="eastAsia"/>
              </w:rPr>
              <w:t>(</w:t>
            </w:r>
            <w:proofErr w:type="spellStart"/>
            <w:r>
              <w:rPr>
                <w:rFonts w:hint="eastAsia"/>
              </w:rPr>
              <w:t>g</w:t>
            </w:r>
            <w:r>
              <w:t>etUnload</w:t>
            </w:r>
            <w:r w:rsidR="00E44F7E">
              <w:rPr>
                <w:rFonts w:hint="eastAsia"/>
              </w:rPr>
              <w:t>Block</w:t>
            </w:r>
            <w:proofErr w:type="spellEnd"/>
            <w:r>
              <w:t>)</w:t>
            </w:r>
          </w:p>
        </w:tc>
      </w:tr>
      <w:tr w:rsidR="00E840FC" w14:paraId="72A2EAF8" w14:textId="77777777" w:rsidTr="00BD381D">
        <w:tc>
          <w:tcPr>
            <w:tcW w:w="1985" w:type="dxa"/>
          </w:tcPr>
          <w:p w14:paraId="367DB9DE" w14:textId="77777777" w:rsidR="00E840FC" w:rsidRDefault="00E840FC" w:rsidP="00BD381D">
            <w:pPr>
              <w:ind w:firstLineChars="0" w:firstLine="0"/>
            </w:pPr>
            <w:proofErr w:type="spellStart"/>
            <w:r>
              <w:rPr>
                <w:rFonts w:hint="eastAsia"/>
              </w:rPr>
              <w:t>url</w:t>
            </w:r>
            <w:proofErr w:type="spellEnd"/>
          </w:p>
        </w:tc>
        <w:tc>
          <w:tcPr>
            <w:tcW w:w="5891" w:type="dxa"/>
          </w:tcPr>
          <w:p w14:paraId="1050463A" w14:textId="61E7F9F6" w:rsidR="00E840FC" w:rsidRDefault="00E840FC" w:rsidP="00BD381D">
            <w:pPr>
              <w:ind w:firstLineChars="0" w:firstLine="0"/>
            </w:pPr>
            <w:r>
              <w:t>/maps/</w:t>
            </w:r>
            <w:r>
              <w:rPr>
                <w:rFonts w:hint="eastAsia"/>
              </w:rPr>
              <w:t>{</w:t>
            </w:r>
            <w:proofErr w:type="spellStart"/>
            <w:r>
              <w:rPr>
                <w:rFonts w:hint="eastAsia"/>
              </w:rPr>
              <w:t>mapId</w:t>
            </w:r>
            <w:proofErr w:type="spellEnd"/>
            <w:r>
              <w:rPr>
                <w:rFonts w:hint="eastAsia"/>
              </w:rPr>
              <w:t>}</w:t>
            </w:r>
            <w:r>
              <w:t xml:space="preserve">/ areas/{ </w:t>
            </w:r>
            <w:proofErr w:type="spellStart"/>
            <w:r>
              <w:t>area</w:t>
            </w:r>
            <w:r>
              <w:rPr>
                <w:rFonts w:hint="eastAsia"/>
              </w:rPr>
              <w:t>Id</w:t>
            </w:r>
            <w:proofErr w:type="spellEnd"/>
            <w:r>
              <w:t xml:space="preserve"> }</w:t>
            </w:r>
          </w:p>
        </w:tc>
      </w:tr>
      <w:tr w:rsidR="00E840FC" w14:paraId="146ADA84" w14:textId="77777777" w:rsidTr="00BD381D">
        <w:tc>
          <w:tcPr>
            <w:tcW w:w="1985" w:type="dxa"/>
          </w:tcPr>
          <w:p w14:paraId="6F1D2C5E" w14:textId="77777777" w:rsidR="00E840FC" w:rsidRDefault="00E840FC" w:rsidP="00BD381D">
            <w:pPr>
              <w:ind w:firstLineChars="0" w:firstLine="0"/>
            </w:pPr>
            <w:r>
              <w:rPr>
                <w:rFonts w:hint="eastAsia"/>
              </w:rPr>
              <w:t>方法</w:t>
            </w:r>
          </w:p>
        </w:tc>
        <w:tc>
          <w:tcPr>
            <w:tcW w:w="5891" w:type="dxa"/>
          </w:tcPr>
          <w:p w14:paraId="4D3C1127" w14:textId="77777777" w:rsidR="00E840FC" w:rsidRDefault="00E840FC" w:rsidP="00BD381D">
            <w:pPr>
              <w:ind w:firstLineChars="0" w:firstLine="0"/>
            </w:pPr>
            <w:r>
              <w:t>get</w:t>
            </w:r>
          </w:p>
        </w:tc>
      </w:tr>
      <w:tr w:rsidR="00E840FC" w14:paraId="5B405A79" w14:textId="77777777" w:rsidTr="00BD381D">
        <w:tc>
          <w:tcPr>
            <w:tcW w:w="1985" w:type="dxa"/>
          </w:tcPr>
          <w:p w14:paraId="624DA928" w14:textId="77777777" w:rsidR="00E840FC" w:rsidRDefault="00E840FC"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1B2CEE" w:rsidRPr="008A1438" w14:paraId="673D7F59"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285EB582" w14:textId="77777777" w:rsidR="001B2CEE" w:rsidRPr="008A1438" w:rsidRDefault="001B2CEE" w:rsidP="001B2CEE">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4661743" w14:textId="77777777" w:rsidR="001B2CEE" w:rsidRPr="008A1438" w:rsidRDefault="001B2CEE" w:rsidP="001B2CEE">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B9759C7" w14:textId="77777777" w:rsidR="001B2CEE" w:rsidRPr="008A1438" w:rsidRDefault="001B2CEE" w:rsidP="001B2CEE">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85C0B79" w14:textId="77777777" w:rsidR="001B2CEE" w:rsidRPr="008A1438" w:rsidRDefault="001B2CEE" w:rsidP="001B2CEE">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E30F540" w14:textId="77777777" w:rsidR="001B2CEE" w:rsidRPr="008A1438" w:rsidRDefault="001B2CEE" w:rsidP="001B2CEE">
                  <w:pPr>
                    <w:ind w:firstLineChars="0" w:firstLine="0"/>
                    <w:rPr>
                      <w:color w:val="000000" w:themeColor="text1"/>
                    </w:rPr>
                  </w:pPr>
                  <w:r w:rsidRPr="008A1438">
                    <w:rPr>
                      <w:rFonts w:hint="eastAsia"/>
                      <w:color w:val="000000" w:themeColor="text1"/>
                    </w:rPr>
                    <w:t>参数形式</w:t>
                  </w:r>
                </w:p>
              </w:tc>
            </w:tr>
            <w:tr w:rsidR="001B2CEE" w14:paraId="60D1B7D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D4B7723" w14:textId="77777777" w:rsidR="001B2CEE" w:rsidRDefault="001B2CEE" w:rsidP="001B2CEE">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3265295" w14:textId="77777777" w:rsidR="001B2CEE" w:rsidRDefault="001B2CEE" w:rsidP="001B2CEE">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03AE1F0" w14:textId="77777777" w:rsidR="001B2CEE" w:rsidRDefault="001B2CEE" w:rsidP="001B2CE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DFA9CCA" w14:textId="77777777" w:rsidR="001B2CEE" w:rsidRDefault="001B2CEE" w:rsidP="001B2CEE">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025DBABE" w14:textId="77777777" w:rsidR="001B2CEE" w:rsidRDefault="001B2CEE" w:rsidP="001B2CEE">
                  <w:pPr>
                    <w:ind w:firstLineChars="0" w:firstLine="0"/>
                    <w:rPr>
                      <w:color w:val="000000"/>
                    </w:rPr>
                  </w:pPr>
                  <w:proofErr w:type="spellStart"/>
                  <w:r>
                    <w:rPr>
                      <w:rFonts w:hint="eastAsia"/>
                      <w:color w:val="000000"/>
                    </w:rPr>
                    <w:t>RequestBody</w:t>
                  </w:r>
                  <w:proofErr w:type="spellEnd"/>
                </w:p>
              </w:tc>
            </w:tr>
            <w:tr w:rsidR="001B2CEE" w14:paraId="08D1CEF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88631AF" w14:textId="77777777" w:rsidR="001B2CEE" w:rsidRDefault="001B2CEE" w:rsidP="001B2CEE">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7F2CE61B" w14:textId="0DCB70A9" w:rsidR="001B2CEE" w:rsidRDefault="002F24E3" w:rsidP="001B2CEE">
                  <w:pPr>
                    <w:ind w:firstLineChars="0" w:firstLine="0"/>
                    <w:rPr>
                      <w:color w:val="000000" w:themeColor="text1"/>
                    </w:rPr>
                  </w:pPr>
                  <w:r>
                    <w:rPr>
                      <w:rFonts w:hint="eastAsia"/>
                      <w:color w:val="000000" w:themeColor="text1"/>
                    </w:rPr>
                    <w:t>排土场</w:t>
                  </w:r>
                  <w:r w:rsidR="001B2CEE">
                    <w:rPr>
                      <w:rFonts w:hint="eastAsia"/>
                      <w:color w:val="000000" w:themeColor="text1"/>
                    </w:rPr>
                    <w:t>编号</w:t>
                  </w:r>
                </w:p>
              </w:tc>
              <w:tc>
                <w:tcPr>
                  <w:tcW w:w="709" w:type="dxa"/>
                  <w:tcBorders>
                    <w:top w:val="nil"/>
                    <w:left w:val="nil"/>
                    <w:bottom w:val="nil"/>
                    <w:right w:val="nil"/>
                  </w:tcBorders>
                  <w:shd w:val="clear" w:color="auto" w:fill="FFFFFF" w:themeFill="background1"/>
                </w:tcPr>
                <w:p w14:paraId="78848A59" w14:textId="77777777" w:rsidR="001B2CEE" w:rsidRDefault="001B2CEE" w:rsidP="001B2CE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FBC71F2" w14:textId="77777777" w:rsidR="001B2CEE" w:rsidRDefault="001B2CEE" w:rsidP="001B2CEE">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4B6BFCE6" w14:textId="77777777" w:rsidR="001B2CEE" w:rsidRDefault="001B2CEE" w:rsidP="001B2CEE">
                  <w:pPr>
                    <w:ind w:firstLineChars="0" w:firstLine="0"/>
                    <w:rPr>
                      <w:color w:val="000000"/>
                    </w:rPr>
                  </w:pPr>
                  <w:proofErr w:type="spellStart"/>
                  <w:r>
                    <w:rPr>
                      <w:rFonts w:hint="eastAsia"/>
                      <w:color w:val="000000"/>
                    </w:rPr>
                    <w:t>RequestBody</w:t>
                  </w:r>
                  <w:proofErr w:type="spellEnd"/>
                </w:p>
              </w:tc>
            </w:tr>
            <w:tr w:rsidR="001B2CEE" w14:paraId="4307D94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3FC7652" w14:textId="77777777" w:rsidR="001B2CEE" w:rsidRDefault="001B2CEE" w:rsidP="001B2CEE">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37541D47" w14:textId="77777777" w:rsidR="001B2CEE" w:rsidRDefault="001B2CEE" w:rsidP="001B2CEE">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30F3FF71" w14:textId="77777777" w:rsidR="001B2CEE" w:rsidRDefault="001B2CEE" w:rsidP="001B2CEE">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B9B52F1" w14:textId="2C3238F7" w:rsidR="001B2CEE" w:rsidRDefault="001B2CEE" w:rsidP="001B2CEE">
                  <w:pPr>
                    <w:ind w:firstLineChars="0" w:firstLine="0"/>
                    <w:rPr>
                      <w:color w:val="000000" w:themeColor="text1"/>
                    </w:rPr>
                  </w:pPr>
                  <w:r>
                    <w:rPr>
                      <w:rFonts w:hint="eastAsia"/>
                      <w:color w:val="000000" w:themeColor="text1"/>
                    </w:rPr>
                    <w:t>String</w:t>
                  </w:r>
                  <w:r>
                    <w:rPr>
                      <w:rFonts w:hint="eastAsia"/>
                    </w:rPr>
                    <w:t>，</w:t>
                  </w:r>
                  <w:r w:rsidR="008563D3">
                    <w:rPr>
                      <w:rFonts w:hint="eastAsia"/>
                    </w:rPr>
                    <w:t>排土块</w:t>
                  </w:r>
                  <w:r w:rsidR="00B658D9">
                    <w:rPr>
                      <w:rFonts w:hint="eastAsia"/>
                    </w:rPr>
                    <w:t>“</w:t>
                  </w:r>
                  <w:proofErr w:type="spellStart"/>
                  <w:r w:rsidR="00C05989">
                    <w:rPr>
                      <w:rFonts w:hint="eastAsia"/>
                    </w:rPr>
                    <w:t>un</w:t>
                  </w:r>
                  <w:r w:rsidR="008563D3">
                    <w:rPr>
                      <w:rFonts w:hint="eastAsia"/>
                    </w:rPr>
                    <w:t>loadBlock</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30C9A691" w14:textId="4CDFC472" w:rsidR="001B2CEE" w:rsidRDefault="00750F9A" w:rsidP="001B2CEE">
                  <w:pPr>
                    <w:ind w:firstLineChars="0" w:firstLine="0"/>
                    <w:rPr>
                      <w:color w:val="000000"/>
                    </w:rPr>
                  </w:pPr>
                  <w:proofErr w:type="spellStart"/>
                  <w:r>
                    <w:rPr>
                      <w:rFonts w:hint="eastAsia"/>
                      <w:color w:val="000000"/>
                    </w:rPr>
                    <w:t>RequestBody</w:t>
                  </w:r>
                  <w:proofErr w:type="spellEnd"/>
                </w:p>
              </w:tc>
            </w:tr>
          </w:tbl>
          <w:p w14:paraId="585F4E01" w14:textId="77777777" w:rsidR="00E840FC" w:rsidRDefault="00E840FC" w:rsidP="00BD381D">
            <w:pPr>
              <w:ind w:firstLineChars="0" w:firstLine="0"/>
            </w:pPr>
          </w:p>
        </w:tc>
      </w:tr>
      <w:tr w:rsidR="00E840FC" w14:paraId="554ECC4A" w14:textId="77777777" w:rsidTr="00BD381D">
        <w:tc>
          <w:tcPr>
            <w:tcW w:w="1985" w:type="dxa"/>
          </w:tcPr>
          <w:p w14:paraId="4EDBB331" w14:textId="77777777" w:rsidR="00E840FC" w:rsidRDefault="00E840FC" w:rsidP="00BD381D">
            <w:pPr>
              <w:ind w:firstLineChars="0" w:firstLine="0"/>
            </w:pPr>
            <w:r>
              <w:rPr>
                <w:rFonts w:hint="eastAsia"/>
              </w:rPr>
              <w:t>返回值</w:t>
            </w:r>
          </w:p>
        </w:tc>
        <w:tc>
          <w:tcPr>
            <w:tcW w:w="5891" w:type="dxa"/>
          </w:tcPr>
          <w:p w14:paraId="5D763378" w14:textId="77777777" w:rsidR="00E840FC" w:rsidRDefault="00E840FC" w:rsidP="00BD381D">
            <w:pPr>
              <w:ind w:firstLineChars="0" w:firstLine="0"/>
            </w:pPr>
            <w:r>
              <w:t>{</w:t>
            </w:r>
          </w:p>
          <w:p w14:paraId="1AA1662D" w14:textId="77777777" w:rsidR="00E840FC" w:rsidRDefault="00E840FC" w:rsidP="00BD381D">
            <w:pPr>
              <w:ind w:firstLineChars="0" w:firstLine="0"/>
            </w:pPr>
            <w:r>
              <w:t>code: 200,</w:t>
            </w:r>
          </w:p>
          <w:p w14:paraId="3CD98F2F" w14:textId="77777777" w:rsidR="00E840FC" w:rsidRDefault="00E840FC" w:rsidP="00BD381D">
            <w:pPr>
              <w:ind w:firstLineChars="0" w:firstLine="0"/>
            </w:pPr>
            <w:r>
              <w:t>message: “”</w:t>
            </w:r>
          </w:p>
          <w:p w14:paraId="0156D8D1" w14:textId="55476FE7" w:rsidR="00E840FC" w:rsidRDefault="00E840FC" w:rsidP="00BD381D">
            <w:pPr>
              <w:ind w:firstLineChars="0" w:firstLine="0"/>
            </w:pPr>
            <w:r>
              <w:rPr>
                <w:rFonts w:hint="eastAsia"/>
              </w:rPr>
              <w:t>data</w:t>
            </w:r>
            <w:r>
              <w:t xml:space="preserve">: </w:t>
            </w:r>
            <w:proofErr w:type="spellStart"/>
            <w:r>
              <w:t>unload</w:t>
            </w:r>
            <w:r w:rsidR="001054D9">
              <w:rPr>
                <w:rFonts w:hint="eastAsia"/>
              </w:rPr>
              <w:t>Block</w:t>
            </w:r>
            <w:proofErr w:type="spellEnd"/>
            <w:r>
              <w:rPr>
                <w:rFonts w:hint="eastAsia"/>
              </w:rPr>
              <w:t>对象</w:t>
            </w:r>
          </w:p>
          <w:p w14:paraId="7BC87C20" w14:textId="77777777" w:rsidR="00E840FC" w:rsidRDefault="00E840FC" w:rsidP="00BD381D">
            <w:pPr>
              <w:ind w:firstLineChars="0" w:firstLine="0"/>
            </w:pPr>
            <w:r>
              <w:rPr>
                <w:rFonts w:hint="eastAsia"/>
              </w:rPr>
              <w:t>}</w:t>
            </w:r>
          </w:p>
        </w:tc>
      </w:tr>
    </w:tbl>
    <w:p w14:paraId="719B797C" w14:textId="77777777" w:rsidR="00E840FC" w:rsidRPr="00E840FC" w:rsidRDefault="00E840FC" w:rsidP="00E840FC">
      <w:pPr>
        <w:ind w:firstLine="420"/>
      </w:pPr>
    </w:p>
    <w:p w14:paraId="65846A22" w14:textId="625E9A16" w:rsidR="00333658" w:rsidRDefault="00333658" w:rsidP="00C10E1A">
      <w:pPr>
        <w:pStyle w:val="3"/>
        <w:numPr>
          <w:ilvl w:val="3"/>
          <w:numId w:val="1"/>
        </w:numPr>
        <w:ind w:firstLineChars="0"/>
      </w:pPr>
      <w:r>
        <w:rPr>
          <w:rFonts w:hint="eastAsia"/>
        </w:rPr>
        <w:t>获取排土点</w:t>
      </w:r>
    </w:p>
    <w:tbl>
      <w:tblPr>
        <w:tblStyle w:val="aa"/>
        <w:tblW w:w="7876" w:type="dxa"/>
        <w:tblInd w:w="420" w:type="dxa"/>
        <w:tblLayout w:type="fixed"/>
        <w:tblLook w:val="04A0" w:firstRow="1" w:lastRow="0" w:firstColumn="1" w:lastColumn="0" w:noHBand="0" w:noVBand="1"/>
      </w:tblPr>
      <w:tblGrid>
        <w:gridCol w:w="1985"/>
        <w:gridCol w:w="5891"/>
      </w:tblGrid>
      <w:tr w:rsidR="00F100EB" w14:paraId="08B58CBF" w14:textId="77777777" w:rsidTr="00792AF7">
        <w:tc>
          <w:tcPr>
            <w:tcW w:w="1985" w:type="dxa"/>
            <w:shd w:val="clear" w:color="auto" w:fill="BFBFBF" w:themeFill="background1" w:themeFillShade="BF"/>
          </w:tcPr>
          <w:p w14:paraId="31A910DD" w14:textId="77777777" w:rsidR="00F100EB" w:rsidRDefault="00F100EB" w:rsidP="00792AF7">
            <w:pPr>
              <w:ind w:firstLineChars="0" w:firstLine="0"/>
            </w:pPr>
            <w:r>
              <w:rPr>
                <w:rFonts w:hint="eastAsia"/>
              </w:rPr>
              <w:t>接口名称</w:t>
            </w:r>
          </w:p>
        </w:tc>
        <w:tc>
          <w:tcPr>
            <w:tcW w:w="5891" w:type="dxa"/>
            <w:shd w:val="clear" w:color="auto" w:fill="BFBFBF" w:themeFill="background1" w:themeFillShade="BF"/>
          </w:tcPr>
          <w:p w14:paraId="3DF8B146" w14:textId="6A941FC5" w:rsidR="00F100EB" w:rsidRDefault="00F100EB" w:rsidP="00792AF7">
            <w:pPr>
              <w:ind w:firstLineChars="0" w:firstLine="0"/>
            </w:pPr>
            <w:r>
              <w:rPr>
                <w:rFonts w:hint="eastAsia"/>
              </w:rPr>
              <w:t>获取排土点(</w:t>
            </w:r>
            <w:proofErr w:type="spellStart"/>
            <w:r>
              <w:rPr>
                <w:rFonts w:hint="eastAsia"/>
              </w:rPr>
              <w:t>g</w:t>
            </w:r>
            <w:r>
              <w:t>etUnload</w:t>
            </w:r>
            <w:r>
              <w:rPr>
                <w:rFonts w:hint="eastAsia"/>
              </w:rPr>
              <w:t>Spots</w:t>
            </w:r>
            <w:proofErr w:type="spellEnd"/>
            <w:r>
              <w:t>)</w:t>
            </w:r>
          </w:p>
        </w:tc>
      </w:tr>
      <w:tr w:rsidR="00F100EB" w14:paraId="7F53F947" w14:textId="77777777" w:rsidTr="00792AF7">
        <w:tc>
          <w:tcPr>
            <w:tcW w:w="1985" w:type="dxa"/>
          </w:tcPr>
          <w:p w14:paraId="37E52559" w14:textId="77777777" w:rsidR="00F100EB" w:rsidRDefault="00F100EB" w:rsidP="00792AF7">
            <w:pPr>
              <w:ind w:firstLineChars="0" w:firstLine="0"/>
            </w:pPr>
            <w:proofErr w:type="spellStart"/>
            <w:r>
              <w:rPr>
                <w:rFonts w:hint="eastAsia"/>
              </w:rPr>
              <w:t>url</w:t>
            </w:r>
            <w:proofErr w:type="spellEnd"/>
          </w:p>
        </w:tc>
        <w:tc>
          <w:tcPr>
            <w:tcW w:w="5891" w:type="dxa"/>
          </w:tcPr>
          <w:p w14:paraId="6CD69661" w14:textId="6330F7E6" w:rsidR="00F100EB" w:rsidRDefault="00F100EB" w:rsidP="00792AF7">
            <w:pPr>
              <w:ind w:firstLineChars="0" w:firstLine="0"/>
            </w:pPr>
            <w:r>
              <w:t>/maps/</w:t>
            </w:r>
            <w:r>
              <w:rPr>
                <w:rFonts w:hint="eastAsia"/>
              </w:rPr>
              <w:t>{</w:t>
            </w:r>
            <w:proofErr w:type="spellStart"/>
            <w:r>
              <w:rPr>
                <w:rFonts w:hint="eastAsia"/>
              </w:rPr>
              <w:t>mapId</w:t>
            </w:r>
            <w:proofErr w:type="spellEnd"/>
            <w:r>
              <w:rPr>
                <w:rFonts w:hint="eastAsia"/>
              </w:rPr>
              <w:t>}</w:t>
            </w:r>
            <w:r>
              <w:t xml:space="preserve">/ areas/{ </w:t>
            </w:r>
            <w:proofErr w:type="spellStart"/>
            <w:r>
              <w:t>area</w:t>
            </w:r>
            <w:r>
              <w:rPr>
                <w:rFonts w:hint="eastAsia"/>
              </w:rPr>
              <w:t>Id</w:t>
            </w:r>
            <w:proofErr w:type="spellEnd"/>
            <w:r>
              <w:t xml:space="preserve"> }/</w:t>
            </w:r>
            <w:r w:rsidR="004B58E9">
              <w:t xml:space="preserve"> </w:t>
            </w:r>
            <w:proofErr w:type="spellStart"/>
            <w:r w:rsidR="004B58E9" w:rsidRPr="004B58E9">
              <w:t>unloadSpots</w:t>
            </w:r>
            <w:proofErr w:type="spellEnd"/>
            <w:r w:rsidR="00817C75">
              <w:t>/{</w:t>
            </w:r>
            <w:proofErr w:type="spellStart"/>
            <w:r w:rsidR="00817C75">
              <w:t>spotId</w:t>
            </w:r>
            <w:proofErr w:type="spellEnd"/>
            <w:r w:rsidR="00817C75">
              <w:t>}</w:t>
            </w:r>
          </w:p>
        </w:tc>
      </w:tr>
      <w:tr w:rsidR="00F100EB" w14:paraId="53FD2623" w14:textId="77777777" w:rsidTr="00792AF7">
        <w:tc>
          <w:tcPr>
            <w:tcW w:w="1985" w:type="dxa"/>
          </w:tcPr>
          <w:p w14:paraId="538F0450" w14:textId="77777777" w:rsidR="00F100EB" w:rsidRDefault="00F100EB" w:rsidP="00792AF7">
            <w:pPr>
              <w:ind w:firstLineChars="0" w:firstLine="0"/>
            </w:pPr>
            <w:r>
              <w:rPr>
                <w:rFonts w:hint="eastAsia"/>
              </w:rPr>
              <w:t>方法</w:t>
            </w:r>
          </w:p>
        </w:tc>
        <w:tc>
          <w:tcPr>
            <w:tcW w:w="5891" w:type="dxa"/>
          </w:tcPr>
          <w:p w14:paraId="30A56414" w14:textId="77777777" w:rsidR="00F100EB" w:rsidRDefault="00F100EB" w:rsidP="00792AF7">
            <w:pPr>
              <w:ind w:firstLineChars="0" w:firstLine="0"/>
            </w:pPr>
            <w:r>
              <w:t>get</w:t>
            </w:r>
          </w:p>
        </w:tc>
      </w:tr>
      <w:tr w:rsidR="00F100EB" w14:paraId="03E41246" w14:textId="77777777" w:rsidTr="00792AF7">
        <w:tc>
          <w:tcPr>
            <w:tcW w:w="1985" w:type="dxa"/>
          </w:tcPr>
          <w:p w14:paraId="31ACE282" w14:textId="77777777" w:rsidR="00F100EB" w:rsidRDefault="00F100EB" w:rsidP="00792AF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9448E6" w:rsidRPr="008A1438" w14:paraId="25FB5CE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B4A6472" w14:textId="77777777" w:rsidR="009448E6" w:rsidRPr="008A1438" w:rsidRDefault="009448E6" w:rsidP="009448E6">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FFC5B28" w14:textId="77777777" w:rsidR="009448E6" w:rsidRPr="008A1438" w:rsidRDefault="009448E6" w:rsidP="009448E6">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F41DD2E" w14:textId="77777777" w:rsidR="009448E6" w:rsidRPr="008A1438" w:rsidRDefault="009448E6" w:rsidP="009448E6">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0CCF0AC6" w14:textId="77777777" w:rsidR="009448E6" w:rsidRPr="008A1438" w:rsidRDefault="009448E6" w:rsidP="009448E6">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DDD1854" w14:textId="77777777" w:rsidR="009448E6" w:rsidRPr="008A1438" w:rsidRDefault="009448E6" w:rsidP="009448E6">
                  <w:pPr>
                    <w:ind w:firstLineChars="0" w:firstLine="0"/>
                    <w:rPr>
                      <w:color w:val="000000" w:themeColor="text1"/>
                    </w:rPr>
                  </w:pPr>
                  <w:r w:rsidRPr="008A1438">
                    <w:rPr>
                      <w:rFonts w:hint="eastAsia"/>
                      <w:color w:val="000000" w:themeColor="text1"/>
                    </w:rPr>
                    <w:t>参数形式</w:t>
                  </w:r>
                </w:p>
              </w:tc>
            </w:tr>
            <w:tr w:rsidR="009448E6" w14:paraId="63837F4C"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7270213" w14:textId="77777777" w:rsidR="009448E6" w:rsidRDefault="009448E6" w:rsidP="009448E6">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E8760AD" w14:textId="77777777" w:rsidR="009448E6" w:rsidRDefault="009448E6" w:rsidP="009448E6">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A94BB84" w14:textId="77777777" w:rsidR="009448E6" w:rsidRDefault="009448E6" w:rsidP="009448E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6EA9BBC" w14:textId="77777777" w:rsidR="009448E6" w:rsidRDefault="009448E6" w:rsidP="009448E6">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1653A89" w14:textId="77777777" w:rsidR="009448E6" w:rsidRDefault="009448E6" w:rsidP="009448E6">
                  <w:pPr>
                    <w:ind w:firstLineChars="0" w:firstLine="0"/>
                    <w:rPr>
                      <w:color w:val="000000"/>
                    </w:rPr>
                  </w:pPr>
                  <w:proofErr w:type="spellStart"/>
                  <w:r>
                    <w:rPr>
                      <w:rFonts w:hint="eastAsia"/>
                      <w:color w:val="000000"/>
                    </w:rPr>
                    <w:t>RequestBody</w:t>
                  </w:r>
                  <w:proofErr w:type="spellEnd"/>
                </w:p>
              </w:tc>
            </w:tr>
            <w:tr w:rsidR="009448E6" w14:paraId="12492A9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6B7652B" w14:textId="77777777" w:rsidR="009448E6" w:rsidRDefault="009448E6" w:rsidP="009448E6">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04B1054E" w14:textId="77777777" w:rsidR="009448E6" w:rsidRDefault="009448E6" w:rsidP="009448E6">
                  <w:pPr>
                    <w:ind w:firstLineChars="0" w:firstLine="0"/>
                    <w:rPr>
                      <w:color w:val="000000" w:themeColor="text1"/>
                    </w:rPr>
                  </w:pPr>
                  <w:r>
                    <w:rPr>
                      <w:rFonts w:hint="eastAsia"/>
                      <w:color w:val="000000" w:themeColor="text1"/>
                    </w:rPr>
                    <w:t>区域编号</w:t>
                  </w:r>
                </w:p>
              </w:tc>
              <w:tc>
                <w:tcPr>
                  <w:tcW w:w="709" w:type="dxa"/>
                  <w:tcBorders>
                    <w:top w:val="nil"/>
                    <w:left w:val="nil"/>
                    <w:bottom w:val="nil"/>
                    <w:right w:val="nil"/>
                  </w:tcBorders>
                  <w:shd w:val="clear" w:color="auto" w:fill="FFFFFF" w:themeFill="background1"/>
                </w:tcPr>
                <w:p w14:paraId="16253D48" w14:textId="77777777" w:rsidR="009448E6" w:rsidRDefault="009448E6" w:rsidP="009448E6">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DACB29F" w14:textId="77777777" w:rsidR="009448E6" w:rsidRDefault="009448E6" w:rsidP="009448E6">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554D51D5" w14:textId="77777777" w:rsidR="009448E6" w:rsidRDefault="009448E6" w:rsidP="009448E6">
                  <w:pPr>
                    <w:ind w:firstLineChars="0" w:firstLine="0"/>
                    <w:rPr>
                      <w:color w:val="000000"/>
                    </w:rPr>
                  </w:pPr>
                  <w:proofErr w:type="spellStart"/>
                  <w:r>
                    <w:rPr>
                      <w:rFonts w:hint="eastAsia"/>
                      <w:color w:val="000000"/>
                    </w:rPr>
                    <w:t>RequestBody</w:t>
                  </w:r>
                  <w:proofErr w:type="spellEnd"/>
                </w:p>
              </w:tc>
            </w:tr>
            <w:tr w:rsidR="00817C75" w14:paraId="6EA47F76"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48E2BA8" w14:textId="5AA7C9B9" w:rsidR="00817C75" w:rsidRDefault="00817C75" w:rsidP="00817C75">
                  <w:pPr>
                    <w:ind w:firstLineChars="0" w:firstLine="0"/>
                  </w:pPr>
                  <w:commentRangeStart w:id="108"/>
                  <w:proofErr w:type="spellStart"/>
                  <w:r>
                    <w:t>spotId</w:t>
                  </w:r>
                  <w:commentRangeEnd w:id="108"/>
                  <w:proofErr w:type="spellEnd"/>
                  <w:r w:rsidR="006E2836">
                    <w:rPr>
                      <w:rStyle w:val="af4"/>
                    </w:rPr>
                    <w:commentReference w:id="108"/>
                  </w:r>
                </w:p>
              </w:tc>
              <w:tc>
                <w:tcPr>
                  <w:tcW w:w="1134" w:type="dxa"/>
                  <w:tcBorders>
                    <w:top w:val="nil"/>
                    <w:left w:val="nil"/>
                    <w:bottom w:val="nil"/>
                    <w:right w:val="nil"/>
                  </w:tcBorders>
                  <w:shd w:val="clear" w:color="auto" w:fill="FFFFFF" w:themeFill="background1"/>
                </w:tcPr>
                <w:p w14:paraId="3D2DAFC3" w14:textId="4384CFF6" w:rsidR="00817C75" w:rsidRDefault="00817C75" w:rsidP="00817C75">
                  <w:pPr>
                    <w:ind w:firstLineChars="0" w:firstLine="0"/>
                    <w:rPr>
                      <w:color w:val="000000" w:themeColor="text1"/>
                    </w:rPr>
                  </w:pPr>
                  <w:r>
                    <w:rPr>
                      <w:rFonts w:hint="eastAsia"/>
                      <w:color w:val="000000" w:themeColor="text1"/>
                    </w:rPr>
                    <w:t>排土点</w:t>
                  </w:r>
                  <w:r>
                    <w:rPr>
                      <w:color w:val="000000" w:themeColor="text1"/>
                    </w:rPr>
                    <w:t>ID</w:t>
                  </w:r>
                </w:p>
              </w:tc>
              <w:tc>
                <w:tcPr>
                  <w:tcW w:w="709" w:type="dxa"/>
                  <w:tcBorders>
                    <w:top w:val="nil"/>
                    <w:left w:val="nil"/>
                    <w:bottom w:val="nil"/>
                    <w:right w:val="nil"/>
                  </w:tcBorders>
                  <w:shd w:val="clear" w:color="auto" w:fill="FFFFFF" w:themeFill="background1"/>
                </w:tcPr>
                <w:p w14:paraId="1CBC9C9D" w14:textId="021EDD4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AD10589" w14:textId="751BA091" w:rsidR="00817C75" w:rsidRDefault="00817C75" w:rsidP="00817C75">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0FCE0BB9" w14:textId="3FEBC839"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465EC3CD"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F998CC3" w14:textId="27D6D2A1" w:rsidR="00817C75" w:rsidRDefault="00817C75" w:rsidP="00817C75">
                  <w:pPr>
                    <w:ind w:firstLineChars="0" w:firstLine="0"/>
                  </w:pPr>
                  <w:proofErr w:type="spellStart"/>
                  <w:r>
                    <w:t>unloadBlockId</w:t>
                  </w:r>
                  <w:proofErr w:type="spellEnd"/>
                </w:p>
              </w:tc>
              <w:tc>
                <w:tcPr>
                  <w:tcW w:w="1134" w:type="dxa"/>
                  <w:tcBorders>
                    <w:top w:val="nil"/>
                    <w:left w:val="nil"/>
                    <w:bottom w:val="nil"/>
                    <w:right w:val="nil"/>
                  </w:tcBorders>
                  <w:shd w:val="clear" w:color="auto" w:fill="FFFFFF" w:themeFill="background1"/>
                </w:tcPr>
                <w:p w14:paraId="20B9FC18" w14:textId="36B3658F" w:rsidR="00817C75" w:rsidRDefault="00817C75" w:rsidP="00817C75">
                  <w:pPr>
                    <w:ind w:firstLineChars="0" w:firstLine="0"/>
                    <w:rPr>
                      <w:color w:val="000000" w:themeColor="text1"/>
                    </w:rPr>
                  </w:pPr>
                  <w:r>
                    <w:rPr>
                      <w:rFonts w:hint="eastAsia"/>
                      <w:color w:val="000000" w:themeColor="text1"/>
                    </w:rPr>
                    <w:t>排土块编号</w:t>
                  </w:r>
                </w:p>
              </w:tc>
              <w:tc>
                <w:tcPr>
                  <w:tcW w:w="709" w:type="dxa"/>
                  <w:tcBorders>
                    <w:top w:val="nil"/>
                    <w:left w:val="nil"/>
                    <w:bottom w:val="nil"/>
                    <w:right w:val="nil"/>
                  </w:tcBorders>
                  <w:shd w:val="clear" w:color="auto" w:fill="FFFFFF" w:themeFill="background1"/>
                </w:tcPr>
                <w:p w14:paraId="1A08E3BC" w14:textId="1B4BDD84"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21573EB" w14:textId="487DDE21" w:rsidR="00817C75" w:rsidRDefault="00817C75" w:rsidP="00817C75">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6C0CE94B" w14:textId="7C01774B"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1A99DFF7"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1BF32D36" w14:textId="77777777" w:rsidR="00817C75" w:rsidRDefault="00817C75" w:rsidP="00817C75">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5B1A21FE" w14:textId="77777777" w:rsidR="00817C75" w:rsidRDefault="00817C75" w:rsidP="00817C75">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14970204"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03506C9" w14:textId="7040CA66" w:rsidR="00817C75" w:rsidRDefault="00817C75" w:rsidP="00817C75">
                  <w:pPr>
                    <w:ind w:firstLineChars="0" w:firstLine="0"/>
                    <w:rPr>
                      <w:color w:val="000000" w:themeColor="text1"/>
                    </w:rPr>
                  </w:pPr>
                  <w:r>
                    <w:rPr>
                      <w:rFonts w:hint="eastAsia"/>
                      <w:color w:val="000000" w:themeColor="text1"/>
                    </w:rPr>
                    <w:t>String</w:t>
                  </w:r>
                  <w:r>
                    <w:rPr>
                      <w:rFonts w:hint="eastAsia"/>
                    </w:rPr>
                    <w:t>，排土点</w:t>
                  </w:r>
                  <w:r>
                    <w:rPr>
                      <w:rFonts w:hint="eastAsia"/>
                      <w:color w:val="000000" w:themeColor="text1"/>
                    </w:rPr>
                    <w:t>“</w:t>
                  </w:r>
                  <w:proofErr w:type="spellStart"/>
                  <w:r>
                    <w:rPr>
                      <w:rFonts w:hint="eastAsia"/>
                      <w:color w:val="000000" w:themeColor="text1"/>
                    </w:rPr>
                    <w:t>unloadWasteSpot</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0D51EA65" w14:textId="5F4A7E11" w:rsidR="00817C75" w:rsidRDefault="00817C75" w:rsidP="00817C75">
                  <w:pPr>
                    <w:ind w:firstLineChars="0" w:firstLine="0"/>
                    <w:rPr>
                      <w:color w:val="000000"/>
                    </w:rPr>
                  </w:pPr>
                  <w:proofErr w:type="spellStart"/>
                  <w:r>
                    <w:rPr>
                      <w:rFonts w:hint="eastAsia"/>
                      <w:color w:val="000000"/>
                    </w:rPr>
                    <w:t>RequestBody</w:t>
                  </w:r>
                  <w:proofErr w:type="spellEnd"/>
                </w:p>
              </w:tc>
            </w:tr>
          </w:tbl>
          <w:p w14:paraId="507A6E3E" w14:textId="77777777" w:rsidR="00F100EB" w:rsidRDefault="00F100EB" w:rsidP="00792AF7">
            <w:pPr>
              <w:ind w:firstLineChars="0" w:firstLine="0"/>
            </w:pPr>
          </w:p>
        </w:tc>
      </w:tr>
      <w:tr w:rsidR="00F100EB" w14:paraId="78B1D627" w14:textId="77777777" w:rsidTr="00792AF7">
        <w:tc>
          <w:tcPr>
            <w:tcW w:w="1985" w:type="dxa"/>
          </w:tcPr>
          <w:p w14:paraId="5F9DC16C" w14:textId="77777777" w:rsidR="00F100EB" w:rsidRDefault="00F100EB" w:rsidP="00792AF7">
            <w:pPr>
              <w:ind w:firstLineChars="0" w:firstLine="0"/>
            </w:pPr>
            <w:r>
              <w:rPr>
                <w:rFonts w:hint="eastAsia"/>
              </w:rPr>
              <w:t>返回值</w:t>
            </w:r>
          </w:p>
        </w:tc>
        <w:tc>
          <w:tcPr>
            <w:tcW w:w="5891" w:type="dxa"/>
          </w:tcPr>
          <w:p w14:paraId="42123CB4" w14:textId="77777777" w:rsidR="00F100EB" w:rsidRDefault="00F100EB" w:rsidP="00792AF7">
            <w:pPr>
              <w:ind w:firstLineChars="0" w:firstLine="0"/>
            </w:pPr>
            <w:r>
              <w:t>{</w:t>
            </w:r>
          </w:p>
          <w:p w14:paraId="50AF9184" w14:textId="77777777" w:rsidR="00F100EB" w:rsidRDefault="00F100EB" w:rsidP="00792AF7">
            <w:pPr>
              <w:ind w:firstLineChars="0" w:firstLine="0"/>
            </w:pPr>
            <w:r>
              <w:t>code: 200,</w:t>
            </w:r>
          </w:p>
          <w:p w14:paraId="7A6E63C5" w14:textId="77777777" w:rsidR="00F100EB" w:rsidRDefault="00F100EB" w:rsidP="00792AF7">
            <w:pPr>
              <w:ind w:firstLineChars="0" w:firstLine="0"/>
            </w:pPr>
            <w:r>
              <w:t>message: “”</w:t>
            </w:r>
          </w:p>
          <w:p w14:paraId="58834522" w14:textId="43645092" w:rsidR="001138AC" w:rsidRDefault="00F100EB" w:rsidP="001138AC">
            <w:pPr>
              <w:ind w:firstLineChars="0" w:firstLine="0"/>
            </w:pPr>
            <w:r>
              <w:rPr>
                <w:rFonts w:hint="eastAsia"/>
              </w:rPr>
              <w:t>data</w:t>
            </w:r>
            <w:r>
              <w:t xml:space="preserve">: </w:t>
            </w:r>
            <w:proofErr w:type="spellStart"/>
            <w:r>
              <w:t>unload</w:t>
            </w:r>
            <w:r w:rsidR="001138AC">
              <w:t>Spot</w:t>
            </w:r>
            <w:proofErr w:type="spellEnd"/>
            <w:r w:rsidR="001138AC">
              <w:rPr>
                <w:rFonts w:hint="eastAsia"/>
              </w:rPr>
              <w:t>对象数组</w:t>
            </w:r>
          </w:p>
          <w:p w14:paraId="44151ACC" w14:textId="7C0B4C83" w:rsidR="00F100EB" w:rsidRDefault="00F100EB" w:rsidP="001138AC">
            <w:pPr>
              <w:ind w:firstLineChars="0" w:firstLine="0"/>
            </w:pPr>
            <w:r>
              <w:rPr>
                <w:rFonts w:hint="eastAsia"/>
              </w:rPr>
              <w:t>}</w:t>
            </w:r>
          </w:p>
        </w:tc>
      </w:tr>
    </w:tbl>
    <w:p w14:paraId="624A31C1" w14:textId="77777777" w:rsidR="00BD381D" w:rsidRPr="00BD381D" w:rsidRDefault="00BD381D" w:rsidP="00BD381D">
      <w:pPr>
        <w:ind w:firstLine="420"/>
      </w:pPr>
    </w:p>
    <w:p w14:paraId="21E96325" w14:textId="1499A610" w:rsidR="004B2D4F" w:rsidRDefault="004B2D4F" w:rsidP="00C10E1A">
      <w:pPr>
        <w:pStyle w:val="3"/>
        <w:numPr>
          <w:ilvl w:val="3"/>
          <w:numId w:val="1"/>
        </w:numPr>
        <w:ind w:firstLineChars="0"/>
      </w:pPr>
      <w:r>
        <w:rPr>
          <w:rFonts w:hint="eastAsia"/>
        </w:rPr>
        <w:lastRenderedPageBreak/>
        <w:t>获取安全线</w:t>
      </w:r>
    </w:p>
    <w:tbl>
      <w:tblPr>
        <w:tblStyle w:val="aa"/>
        <w:tblW w:w="7876" w:type="dxa"/>
        <w:tblInd w:w="420" w:type="dxa"/>
        <w:tblLayout w:type="fixed"/>
        <w:tblLook w:val="04A0" w:firstRow="1" w:lastRow="0" w:firstColumn="1" w:lastColumn="0" w:noHBand="0" w:noVBand="1"/>
      </w:tblPr>
      <w:tblGrid>
        <w:gridCol w:w="1985"/>
        <w:gridCol w:w="5891"/>
      </w:tblGrid>
      <w:tr w:rsidR="004B2D4F" w14:paraId="2723CB2B" w14:textId="77777777" w:rsidTr="00124F2A">
        <w:tc>
          <w:tcPr>
            <w:tcW w:w="1985" w:type="dxa"/>
            <w:shd w:val="clear" w:color="auto" w:fill="BFBFBF" w:themeFill="background1" w:themeFillShade="BF"/>
          </w:tcPr>
          <w:p w14:paraId="118D56F7"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764DF102" w14:textId="77777777" w:rsidR="004B2D4F" w:rsidRDefault="004B2D4F" w:rsidP="00124F2A">
            <w:pPr>
              <w:ind w:firstLineChars="0" w:firstLine="0"/>
            </w:pPr>
            <w:r>
              <w:rPr>
                <w:rFonts w:hint="eastAsia"/>
              </w:rPr>
              <w:t>获取安全线(</w:t>
            </w:r>
            <w:proofErr w:type="spellStart"/>
            <w:r>
              <w:rPr>
                <w:rFonts w:hint="eastAsia"/>
              </w:rPr>
              <w:t>g</w:t>
            </w:r>
            <w:r>
              <w:t>etSecurityLine</w:t>
            </w:r>
            <w:proofErr w:type="spellEnd"/>
            <w:r>
              <w:t>)</w:t>
            </w:r>
          </w:p>
        </w:tc>
      </w:tr>
      <w:tr w:rsidR="004B2D4F" w14:paraId="361F8916" w14:textId="77777777" w:rsidTr="00124F2A">
        <w:tc>
          <w:tcPr>
            <w:tcW w:w="1985" w:type="dxa"/>
          </w:tcPr>
          <w:p w14:paraId="23360AC3" w14:textId="77777777" w:rsidR="004B2D4F" w:rsidRDefault="004B2D4F" w:rsidP="00124F2A">
            <w:pPr>
              <w:ind w:firstLineChars="0" w:firstLine="0"/>
            </w:pPr>
            <w:proofErr w:type="spellStart"/>
            <w:r>
              <w:rPr>
                <w:rFonts w:hint="eastAsia"/>
              </w:rPr>
              <w:t>url</w:t>
            </w:r>
            <w:proofErr w:type="spellEnd"/>
          </w:p>
        </w:tc>
        <w:tc>
          <w:tcPr>
            <w:tcW w:w="5891" w:type="dxa"/>
          </w:tcPr>
          <w:p w14:paraId="6B47A205" w14:textId="2044D492" w:rsidR="004B2D4F" w:rsidRDefault="004B2D4F" w:rsidP="00124F2A">
            <w:pPr>
              <w:ind w:firstLineChars="0" w:firstLine="0"/>
            </w:pPr>
            <w:r>
              <w:t>/maps/</w:t>
            </w:r>
            <w:r w:rsidR="00E6478D">
              <w:rPr>
                <w:rFonts w:hint="eastAsia"/>
              </w:rPr>
              <w:t>{</w:t>
            </w:r>
            <w:proofErr w:type="spellStart"/>
            <w:r w:rsidR="00E6478D">
              <w:rPr>
                <w:rFonts w:hint="eastAsia"/>
              </w:rPr>
              <w:t>mapId</w:t>
            </w:r>
            <w:proofErr w:type="spellEnd"/>
            <w:r w:rsidR="00E6478D">
              <w:rPr>
                <w:rFonts w:hint="eastAsia"/>
              </w:rPr>
              <w:t>}</w:t>
            </w:r>
            <w:r w:rsidR="00E6478D">
              <w:t>/ areas</w:t>
            </w:r>
            <w:r>
              <w:t>/{</w:t>
            </w:r>
            <w:proofErr w:type="spellStart"/>
            <w:r w:rsidR="006617FF">
              <w:t>areaId</w:t>
            </w:r>
            <w:proofErr w:type="spellEnd"/>
            <w:r>
              <w:t xml:space="preserve"> }</w:t>
            </w:r>
            <w:r w:rsidR="006617FF">
              <w:t>/</w:t>
            </w:r>
            <w:proofErr w:type="spellStart"/>
            <w:r w:rsidR="006617FF">
              <w:t>securityLine</w:t>
            </w:r>
            <w:proofErr w:type="spellEnd"/>
          </w:p>
        </w:tc>
      </w:tr>
      <w:tr w:rsidR="004B2D4F" w14:paraId="4825C1C3" w14:textId="77777777" w:rsidTr="00124F2A">
        <w:tc>
          <w:tcPr>
            <w:tcW w:w="1985" w:type="dxa"/>
          </w:tcPr>
          <w:p w14:paraId="72DAE0CA" w14:textId="77777777" w:rsidR="004B2D4F" w:rsidRDefault="004B2D4F" w:rsidP="00124F2A">
            <w:pPr>
              <w:ind w:firstLineChars="0" w:firstLine="0"/>
            </w:pPr>
            <w:r>
              <w:rPr>
                <w:rFonts w:hint="eastAsia"/>
              </w:rPr>
              <w:t>方法</w:t>
            </w:r>
          </w:p>
        </w:tc>
        <w:tc>
          <w:tcPr>
            <w:tcW w:w="5891" w:type="dxa"/>
          </w:tcPr>
          <w:p w14:paraId="51EE9061" w14:textId="77777777" w:rsidR="004B2D4F" w:rsidRDefault="004B2D4F" w:rsidP="00124F2A">
            <w:pPr>
              <w:ind w:firstLineChars="0" w:firstLine="0"/>
            </w:pPr>
            <w:r>
              <w:t>get</w:t>
            </w:r>
          </w:p>
        </w:tc>
      </w:tr>
      <w:tr w:rsidR="004B2D4F" w14:paraId="42BAC2CF" w14:textId="77777777" w:rsidTr="00124F2A">
        <w:tc>
          <w:tcPr>
            <w:tcW w:w="1985" w:type="dxa"/>
          </w:tcPr>
          <w:p w14:paraId="6B873E96"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7209F" w:rsidRPr="008A1438" w14:paraId="51AA2C2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60C33DF" w14:textId="77777777" w:rsidR="0027209F" w:rsidRPr="008A1438" w:rsidRDefault="0027209F" w:rsidP="0027209F">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D2EC302" w14:textId="77777777" w:rsidR="0027209F" w:rsidRPr="008A1438" w:rsidRDefault="0027209F" w:rsidP="0027209F">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5FC0B20" w14:textId="77777777" w:rsidR="0027209F" w:rsidRPr="008A1438" w:rsidRDefault="0027209F" w:rsidP="0027209F">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143BDF1" w14:textId="77777777" w:rsidR="0027209F" w:rsidRPr="008A1438" w:rsidRDefault="0027209F" w:rsidP="0027209F">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EDA8EEE" w14:textId="77777777" w:rsidR="0027209F" w:rsidRPr="008A1438" w:rsidRDefault="0027209F" w:rsidP="0027209F">
                  <w:pPr>
                    <w:ind w:firstLineChars="0" w:firstLine="0"/>
                    <w:rPr>
                      <w:color w:val="000000" w:themeColor="text1"/>
                    </w:rPr>
                  </w:pPr>
                  <w:r w:rsidRPr="008A1438">
                    <w:rPr>
                      <w:rFonts w:hint="eastAsia"/>
                      <w:color w:val="000000" w:themeColor="text1"/>
                    </w:rPr>
                    <w:t>参数形式</w:t>
                  </w:r>
                </w:p>
              </w:tc>
            </w:tr>
            <w:tr w:rsidR="0027209F" w14:paraId="1680116F"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86BEEF2" w14:textId="77777777" w:rsidR="0027209F" w:rsidRDefault="0027209F" w:rsidP="0027209F">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FBA5E2E" w14:textId="77777777" w:rsidR="0027209F" w:rsidRDefault="0027209F" w:rsidP="0027209F">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BBBE141" w14:textId="77777777" w:rsidR="0027209F" w:rsidRDefault="0027209F" w:rsidP="0027209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1BD4C97" w14:textId="77777777" w:rsidR="0027209F" w:rsidRDefault="0027209F" w:rsidP="0027209F">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262FE565" w14:textId="77777777" w:rsidR="0027209F" w:rsidRDefault="0027209F" w:rsidP="0027209F">
                  <w:pPr>
                    <w:ind w:firstLineChars="0" w:firstLine="0"/>
                    <w:rPr>
                      <w:color w:val="000000"/>
                    </w:rPr>
                  </w:pPr>
                  <w:proofErr w:type="spellStart"/>
                  <w:r>
                    <w:rPr>
                      <w:rFonts w:hint="eastAsia"/>
                      <w:color w:val="000000"/>
                    </w:rPr>
                    <w:t>RequestBody</w:t>
                  </w:r>
                  <w:proofErr w:type="spellEnd"/>
                </w:p>
              </w:tc>
            </w:tr>
            <w:tr w:rsidR="0027209F" w14:paraId="3F98809B"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4A299C93" w14:textId="77777777" w:rsidR="0027209F" w:rsidRDefault="0027209F" w:rsidP="0027209F">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396897A8" w14:textId="746FEE3C" w:rsidR="0027209F" w:rsidRDefault="009431B4" w:rsidP="0027209F">
                  <w:pPr>
                    <w:ind w:firstLineChars="0" w:firstLine="0"/>
                    <w:rPr>
                      <w:color w:val="000000" w:themeColor="text1"/>
                    </w:rPr>
                  </w:pPr>
                  <w:r>
                    <w:rPr>
                      <w:rFonts w:hint="eastAsia"/>
                      <w:color w:val="000000" w:themeColor="text1"/>
                    </w:rPr>
                    <w:t>排土场编号</w:t>
                  </w:r>
                </w:p>
              </w:tc>
              <w:tc>
                <w:tcPr>
                  <w:tcW w:w="709" w:type="dxa"/>
                  <w:tcBorders>
                    <w:top w:val="nil"/>
                    <w:left w:val="nil"/>
                    <w:bottom w:val="nil"/>
                    <w:right w:val="nil"/>
                  </w:tcBorders>
                  <w:shd w:val="clear" w:color="auto" w:fill="FFFFFF" w:themeFill="background1"/>
                </w:tcPr>
                <w:p w14:paraId="7C8EE337" w14:textId="77777777" w:rsidR="0027209F" w:rsidRDefault="0027209F" w:rsidP="0027209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0AFB75C" w14:textId="77777777" w:rsidR="0027209F" w:rsidRDefault="0027209F" w:rsidP="0027209F">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4019F9FF" w14:textId="77777777" w:rsidR="0027209F" w:rsidRDefault="0027209F" w:rsidP="0027209F">
                  <w:pPr>
                    <w:ind w:firstLineChars="0" w:firstLine="0"/>
                    <w:rPr>
                      <w:color w:val="000000"/>
                    </w:rPr>
                  </w:pPr>
                  <w:proofErr w:type="spellStart"/>
                  <w:r>
                    <w:rPr>
                      <w:rFonts w:hint="eastAsia"/>
                      <w:color w:val="000000"/>
                    </w:rPr>
                    <w:t>RequestBody</w:t>
                  </w:r>
                  <w:proofErr w:type="spellEnd"/>
                </w:p>
              </w:tc>
            </w:tr>
            <w:tr w:rsidR="0027209F" w14:paraId="710301AB"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5AA8DE69" w14:textId="77777777" w:rsidR="0027209F" w:rsidRDefault="0027209F" w:rsidP="0027209F">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1B694D4B" w14:textId="77777777" w:rsidR="0027209F" w:rsidRDefault="0027209F" w:rsidP="0027209F">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31C70658" w14:textId="77777777" w:rsidR="0027209F" w:rsidRDefault="0027209F" w:rsidP="0027209F">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B4B3E7A" w14:textId="27FCA776" w:rsidR="0027209F" w:rsidRDefault="0027209F" w:rsidP="0027209F">
                  <w:pPr>
                    <w:ind w:firstLineChars="0" w:firstLine="0"/>
                    <w:rPr>
                      <w:color w:val="000000" w:themeColor="text1"/>
                    </w:rPr>
                  </w:pPr>
                  <w:r>
                    <w:rPr>
                      <w:rFonts w:hint="eastAsia"/>
                      <w:color w:val="000000" w:themeColor="text1"/>
                    </w:rPr>
                    <w:t>String</w:t>
                  </w:r>
                  <w:r>
                    <w:rPr>
                      <w:rFonts w:hint="eastAsia"/>
                    </w:rPr>
                    <w:t>，</w:t>
                  </w:r>
                  <w:r w:rsidR="00816D83">
                    <w:rPr>
                      <w:rFonts w:hint="eastAsia"/>
                    </w:rPr>
                    <w:t>安全线</w:t>
                  </w:r>
                  <w:r>
                    <w:rPr>
                      <w:rFonts w:hint="eastAsia"/>
                      <w:color w:val="000000" w:themeColor="text1"/>
                    </w:rPr>
                    <w:t>“</w:t>
                  </w:r>
                  <w:proofErr w:type="spellStart"/>
                  <w:r w:rsidR="00D4183A">
                    <w:t>securityLine</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50A8A65C" w14:textId="77777777" w:rsidR="0027209F" w:rsidRDefault="0027209F" w:rsidP="0027209F">
                  <w:pPr>
                    <w:ind w:firstLineChars="0" w:firstLine="0"/>
                    <w:rPr>
                      <w:color w:val="000000"/>
                    </w:rPr>
                  </w:pPr>
                  <w:proofErr w:type="spellStart"/>
                  <w:r>
                    <w:rPr>
                      <w:rFonts w:hint="eastAsia"/>
                      <w:color w:val="000000"/>
                    </w:rPr>
                    <w:t>RequestBody</w:t>
                  </w:r>
                  <w:proofErr w:type="spellEnd"/>
                </w:p>
              </w:tc>
            </w:tr>
          </w:tbl>
          <w:p w14:paraId="3E78FE26" w14:textId="77777777" w:rsidR="004B2D4F" w:rsidRDefault="004B2D4F" w:rsidP="00124F2A">
            <w:pPr>
              <w:ind w:firstLineChars="0" w:firstLine="0"/>
            </w:pPr>
          </w:p>
        </w:tc>
      </w:tr>
      <w:tr w:rsidR="004B2D4F" w14:paraId="0BA0C690" w14:textId="77777777" w:rsidTr="00124F2A">
        <w:tc>
          <w:tcPr>
            <w:tcW w:w="1985" w:type="dxa"/>
          </w:tcPr>
          <w:p w14:paraId="11D05239" w14:textId="77777777" w:rsidR="004B2D4F" w:rsidRDefault="004B2D4F" w:rsidP="00124F2A">
            <w:pPr>
              <w:ind w:firstLineChars="0" w:firstLine="0"/>
            </w:pPr>
            <w:r>
              <w:rPr>
                <w:rFonts w:hint="eastAsia"/>
              </w:rPr>
              <w:t>返回值</w:t>
            </w:r>
          </w:p>
        </w:tc>
        <w:tc>
          <w:tcPr>
            <w:tcW w:w="5891" w:type="dxa"/>
          </w:tcPr>
          <w:p w14:paraId="7FEF1212" w14:textId="77777777" w:rsidR="004B2D4F" w:rsidRDefault="004B2D4F" w:rsidP="00124F2A">
            <w:pPr>
              <w:ind w:firstLineChars="0" w:firstLine="0"/>
            </w:pPr>
            <w:r>
              <w:t>{</w:t>
            </w:r>
          </w:p>
          <w:p w14:paraId="119533AE" w14:textId="77777777" w:rsidR="004B2D4F" w:rsidRDefault="004B2D4F" w:rsidP="00124F2A">
            <w:pPr>
              <w:ind w:firstLineChars="0" w:firstLine="0"/>
            </w:pPr>
            <w:r>
              <w:t>code: 200,</w:t>
            </w:r>
          </w:p>
          <w:p w14:paraId="23EC467F" w14:textId="3BE72C73" w:rsidR="004B2D4F" w:rsidRDefault="004B2D4F" w:rsidP="00124F2A">
            <w:pPr>
              <w:ind w:firstLineChars="0" w:firstLine="0"/>
            </w:pPr>
            <w:r>
              <w:t>message: “”</w:t>
            </w:r>
          </w:p>
          <w:p w14:paraId="2EA107E1" w14:textId="6D333392" w:rsidR="00496C87" w:rsidRDefault="00496C87" w:rsidP="00124F2A">
            <w:pPr>
              <w:ind w:firstLineChars="0" w:firstLine="0"/>
            </w:pPr>
            <w:r>
              <w:rPr>
                <w:rFonts w:hint="eastAsia"/>
              </w:rPr>
              <w:t>d</w:t>
            </w:r>
            <w:r>
              <w:t xml:space="preserve">ata: </w:t>
            </w:r>
            <w:proofErr w:type="spellStart"/>
            <w:r>
              <w:t>securityLine</w:t>
            </w:r>
            <w:proofErr w:type="spellEnd"/>
            <w:r>
              <w:rPr>
                <w:rFonts w:hint="eastAsia"/>
              </w:rPr>
              <w:t>对象</w:t>
            </w:r>
          </w:p>
          <w:p w14:paraId="3A593706" w14:textId="77777777" w:rsidR="004B2D4F" w:rsidRDefault="004B2D4F" w:rsidP="00124F2A">
            <w:pPr>
              <w:ind w:firstLineChars="0" w:firstLine="0"/>
            </w:pPr>
            <w:r>
              <w:rPr>
                <w:rFonts w:hint="eastAsia"/>
              </w:rPr>
              <w:t>}</w:t>
            </w:r>
          </w:p>
        </w:tc>
      </w:tr>
    </w:tbl>
    <w:p w14:paraId="31EE2C93" w14:textId="77777777" w:rsidR="004B2D4F" w:rsidRDefault="004B2D4F" w:rsidP="004B2D4F">
      <w:pPr>
        <w:ind w:firstLineChars="0" w:firstLine="0"/>
      </w:pPr>
    </w:p>
    <w:p w14:paraId="20830306" w14:textId="77777777" w:rsidR="0054042C" w:rsidRDefault="0054042C" w:rsidP="0054042C">
      <w:pPr>
        <w:pStyle w:val="3"/>
        <w:numPr>
          <w:ilvl w:val="3"/>
          <w:numId w:val="1"/>
        </w:numPr>
        <w:ind w:firstLineChars="0"/>
      </w:pPr>
      <w:r>
        <w:rPr>
          <w:rFonts w:hint="eastAsia"/>
        </w:rPr>
        <w:t>获取最大排土次数</w:t>
      </w:r>
    </w:p>
    <w:tbl>
      <w:tblPr>
        <w:tblStyle w:val="aa"/>
        <w:tblW w:w="7876" w:type="dxa"/>
        <w:tblInd w:w="420" w:type="dxa"/>
        <w:tblLayout w:type="fixed"/>
        <w:tblLook w:val="04A0" w:firstRow="1" w:lastRow="0" w:firstColumn="1" w:lastColumn="0" w:noHBand="0" w:noVBand="1"/>
      </w:tblPr>
      <w:tblGrid>
        <w:gridCol w:w="1985"/>
        <w:gridCol w:w="5891"/>
      </w:tblGrid>
      <w:tr w:rsidR="0054042C" w14:paraId="680957D6" w14:textId="77777777" w:rsidTr="00792AF7">
        <w:tc>
          <w:tcPr>
            <w:tcW w:w="1985" w:type="dxa"/>
            <w:shd w:val="clear" w:color="auto" w:fill="BFBFBF" w:themeFill="background1" w:themeFillShade="BF"/>
          </w:tcPr>
          <w:p w14:paraId="5D17C5DC" w14:textId="77777777" w:rsidR="0054042C" w:rsidRDefault="0054042C" w:rsidP="00792AF7">
            <w:pPr>
              <w:ind w:firstLineChars="0" w:firstLine="0"/>
            </w:pPr>
            <w:r>
              <w:rPr>
                <w:rFonts w:hint="eastAsia"/>
              </w:rPr>
              <w:t>接口名称</w:t>
            </w:r>
          </w:p>
        </w:tc>
        <w:tc>
          <w:tcPr>
            <w:tcW w:w="5891" w:type="dxa"/>
            <w:shd w:val="clear" w:color="auto" w:fill="BFBFBF" w:themeFill="background1" w:themeFillShade="BF"/>
          </w:tcPr>
          <w:p w14:paraId="740E6A1A" w14:textId="77777777" w:rsidR="0054042C" w:rsidRDefault="0054042C" w:rsidP="00792AF7">
            <w:pPr>
              <w:ind w:firstLineChars="0" w:firstLine="0"/>
            </w:pPr>
            <w:r>
              <w:rPr>
                <w:rFonts w:hint="eastAsia"/>
              </w:rPr>
              <w:t>获取最大排土次数(</w:t>
            </w:r>
            <w:proofErr w:type="spellStart"/>
            <w:r>
              <w:rPr>
                <w:rFonts w:hint="eastAsia"/>
              </w:rPr>
              <w:t>g</w:t>
            </w:r>
            <w:r>
              <w:t>etUnloadMax</w:t>
            </w:r>
            <w:proofErr w:type="spellEnd"/>
            <w:r>
              <w:t>)</w:t>
            </w:r>
          </w:p>
        </w:tc>
      </w:tr>
      <w:tr w:rsidR="0054042C" w14:paraId="3541D70F" w14:textId="77777777" w:rsidTr="00792AF7">
        <w:tc>
          <w:tcPr>
            <w:tcW w:w="1985" w:type="dxa"/>
          </w:tcPr>
          <w:p w14:paraId="497B9844" w14:textId="77777777" w:rsidR="0054042C" w:rsidRDefault="0054042C" w:rsidP="00792AF7">
            <w:pPr>
              <w:ind w:firstLineChars="0" w:firstLine="0"/>
            </w:pPr>
            <w:proofErr w:type="spellStart"/>
            <w:r>
              <w:rPr>
                <w:rFonts w:hint="eastAsia"/>
              </w:rPr>
              <w:t>url</w:t>
            </w:r>
            <w:proofErr w:type="spellEnd"/>
          </w:p>
        </w:tc>
        <w:tc>
          <w:tcPr>
            <w:tcW w:w="5891" w:type="dxa"/>
          </w:tcPr>
          <w:p w14:paraId="258D3548" w14:textId="77777777" w:rsidR="0054042C" w:rsidRDefault="0054042C" w:rsidP="00792AF7">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proofErr w:type="spellStart"/>
            <w:r>
              <w:rPr>
                <w:rFonts w:hint="eastAsia"/>
              </w:rPr>
              <w:t>unload</w:t>
            </w:r>
            <w:r>
              <w:t>Max</w:t>
            </w:r>
            <w:proofErr w:type="spellEnd"/>
          </w:p>
        </w:tc>
      </w:tr>
      <w:tr w:rsidR="0054042C" w14:paraId="2818A6DE" w14:textId="77777777" w:rsidTr="00792AF7">
        <w:tc>
          <w:tcPr>
            <w:tcW w:w="1985" w:type="dxa"/>
          </w:tcPr>
          <w:p w14:paraId="39E4345D" w14:textId="77777777" w:rsidR="0054042C" w:rsidRDefault="0054042C" w:rsidP="00792AF7">
            <w:pPr>
              <w:ind w:firstLineChars="0" w:firstLine="0"/>
            </w:pPr>
            <w:r>
              <w:rPr>
                <w:rFonts w:hint="eastAsia"/>
              </w:rPr>
              <w:t>方法</w:t>
            </w:r>
          </w:p>
        </w:tc>
        <w:tc>
          <w:tcPr>
            <w:tcW w:w="5891" w:type="dxa"/>
          </w:tcPr>
          <w:p w14:paraId="02B9AC6E" w14:textId="77777777" w:rsidR="0054042C" w:rsidRDefault="0054042C" w:rsidP="00792AF7">
            <w:pPr>
              <w:ind w:firstLineChars="0" w:firstLine="0"/>
            </w:pPr>
            <w:r>
              <w:t>get</w:t>
            </w:r>
          </w:p>
        </w:tc>
      </w:tr>
      <w:tr w:rsidR="0054042C" w14:paraId="2C2B70B8" w14:textId="77777777" w:rsidTr="00792AF7">
        <w:tc>
          <w:tcPr>
            <w:tcW w:w="1985" w:type="dxa"/>
          </w:tcPr>
          <w:p w14:paraId="54C66140" w14:textId="77777777" w:rsidR="0054042C" w:rsidRDefault="0054042C" w:rsidP="00792AF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A944C4" w:rsidRPr="008A1438" w14:paraId="4C97A3E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6F80A3D" w14:textId="77777777" w:rsidR="00A944C4" w:rsidRPr="008A1438" w:rsidRDefault="00A944C4" w:rsidP="00A944C4">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4ADCDEF" w14:textId="77777777" w:rsidR="00A944C4" w:rsidRPr="008A1438" w:rsidRDefault="00A944C4" w:rsidP="00A944C4">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AC20265" w14:textId="77777777" w:rsidR="00A944C4" w:rsidRPr="008A1438" w:rsidRDefault="00A944C4" w:rsidP="00A944C4">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FE2BBDA" w14:textId="77777777" w:rsidR="00A944C4" w:rsidRPr="008A1438" w:rsidRDefault="00A944C4" w:rsidP="00A944C4">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84D67E5" w14:textId="77777777" w:rsidR="00A944C4" w:rsidRPr="008A1438" w:rsidRDefault="00A944C4" w:rsidP="00A944C4">
                  <w:pPr>
                    <w:ind w:firstLineChars="0" w:firstLine="0"/>
                    <w:rPr>
                      <w:color w:val="000000" w:themeColor="text1"/>
                    </w:rPr>
                  </w:pPr>
                  <w:r w:rsidRPr="008A1438">
                    <w:rPr>
                      <w:rFonts w:hint="eastAsia"/>
                      <w:color w:val="000000" w:themeColor="text1"/>
                    </w:rPr>
                    <w:t>参数形式</w:t>
                  </w:r>
                </w:p>
              </w:tc>
            </w:tr>
            <w:tr w:rsidR="00A944C4" w14:paraId="1B46AC16"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0774AA6" w14:textId="77777777" w:rsidR="00A944C4" w:rsidRDefault="00A944C4" w:rsidP="00A944C4">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2B77C6EE" w14:textId="77777777" w:rsidR="00A944C4" w:rsidRDefault="00A944C4" w:rsidP="00A944C4">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D175F6B" w14:textId="77777777" w:rsidR="00A944C4" w:rsidRDefault="00A944C4" w:rsidP="00A944C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4B4663B" w14:textId="77777777" w:rsidR="00A944C4" w:rsidRDefault="00A944C4" w:rsidP="00A944C4">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7C2E7E2" w14:textId="77777777" w:rsidR="00A944C4" w:rsidRDefault="00A944C4" w:rsidP="00A944C4">
                  <w:pPr>
                    <w:ind w:firstLineChars="0" w:firstLine="0"/>
                    <w:rPr>
                      <w:color w:val="000000"/>
                    </w:rPr>
                  </w:pPr>
                  <w:proofErr w:type="spellStart"/>
                  <w:r>
                    <w:rPr>
                      <w:rFonts w:hint="eastAsia"/>
                      <w:color w:val="000000"/>
                    </w:rPr>
                    <w:t>RequestBody</w:t>
                  </w:r>
                  <w:proofErr w:type="spellEnd"/>
                </w:p>
              </w:tc>
            </w:tr>
            <w:tr w:rsidR="00A944C4" w14:paraId="7D4A9DE4"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01447973" w14:textId="77777777" w:rsidR="00A944C4" w:rsidRDefault="00A944C4" w:rsidP="00A944C4">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3AF3DFC2" w14:textId="77777777" w:rsidR="00A944C4" w:rsidRDefault="00A944C4" w:rsidP="00A944C4">
                  <w:pPr>
                    <w:ind w:firstLineChars="0" w:firstLine="0"/>
                    <w:rPr>
                      <w:color w:val="000000" w:themeColor="text1"/>
                    </w:rPr>
                  </w:pPr>
                  <w:r>
                    <w:rPr>
                      <w:rFonts w:hint="eastAsia"/>
                      <w:color w:val="000000" w:themeColor="text1"/>
                    </w:rPr>
                    <w:t>排土场编号</w:t>
                  </w:r>
                </w:p>
              </w:tc>
              <w:tc>
                <w:tcPr>
                  <w:tcW w:w="709" w:type="dxa"/>
                  <w:tcBorders>
                    <w:top w:val="nil"/>
                    <w:left w:val="nil"/>
                    <w:bottom w:val="nil"/>
                    <w:right w:val="nil"/>
                  </w:tcBorders>
                  <w:shd w:val="clear" w:color="auto" w:fill="FFFFFF" w:themeFill="background1"/>
                </w:tcPr>
                <w:p w14:paraId="38DBEB0C" w14:textId="77777777" w:rsidR="00A944C4" w:rsidRDefault="00A944C4" w:rsidP="00A944C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7D4FAEE" w14:textId="77777777" w:rsidR="00A944C4" w:rsidRDefault="00A944C4" w:rsidP="00A944C4">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70AB78EA" w14:textId="77777777" w:rsidR="00A944C4" w:rsidRDefault="00A944C4" w:rsidP="00A944C4">
                  <w:pPr>
                    <w:ind w:firstLineChars="0" w:firstLine="0"/>
                    <w:rPr>
                      <w:color w:val="000000"/>
                    </w:rPr>
                  </w:pPr>
                  <w:proofErr w:type="spellStart"/>
                  <w:r>
                    <w:rPr>
                      <w:rFonts w:hint="eastAsia"/>
                      <w:color w:val="000000"/>
                    </w:rPr>
                    <w:t>RequestBody</w:t>
                  </w:r>
                  <w:proofErr w:type="spellEnd"/>
                </w:p>
              </w:tc>
            </w:tr>
            <w:tr w:rsidR="00A944C4" w14:paraId="700AEE90"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329841D2" w14:textId="77777777" w:rsidR="00A944C4" w:rsidRDefault="00A944C4" w:rsidP="00A944C4">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1621D0DC" w14:textId="77777777" w:rsidR="00A944C4" w:rsidRDefault="00A944C4" w:rsidP="00A944C4">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A564AE9" w14:textId="77777777" w:rsidR="00A944C4" w:rsidRDefault="00A944C4" w:rsidP="00A944C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B848EF5" w14:textId="2A9A6023" w:rsidR="00A944C4" w:rsidRDefault="00A944C4" w:rsidP="00A944C4">
                  <w:pPr>
                    <w:ind w:firstLineChars="0" w:firstLine="0"/>
                    <w:rPr>
                      <w:color w:val="000000" w:themeColor="text1"/>
                    </w:rPr>
                  </w:pPr>
                  <w:r>
                    <w:rPr>
                      <w:rFonts w:hint="eastAsia"/>
                      <w:color w:val="000000" w:themeColor="text1"/>
                    </w:rPr>
                    <w:t>String</w:t>
                  </w:r>
                  <w:r>
                    <w:rPr>
                      <w:rFonts w:hint="eastAsia"/>
                    </w:rPr>
                    <w:t>，</w:t>
                  </w:r>
                  <w:r w:rsidR="002E23EF">
                    <w:rPr>
                      <w:rFonts w:hint="eastAsia"/>
                    </w:rPr>
                    <w:t>最大排土次数</w:t>
                  </w:r>
                  <w:r>
                    <w:rPr>
                      <w:rFonts w:hint="eastAsia"/>
                      <w:color w:val="000000" w:themeColor="text1"/>
                    </w:rPr>
                    <w:t>“</w:t>
                  </w:r>
                  <w:proofErr w:type="spellStart"/>
                  <w:r>
                    <w:rPr>
                      <w:rFonts w:hint="eastAsia"/>
                    </w:rPr>
                    <w:t>unload</w:t>
                  </w:r>
                  <w:r>
                    <w:t>Max</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376D1D54" w14:textId="77777777" w:rsidR="00A944C4" w:rsidRDefault="00A944C4" w:rsidP="00A944C4">
                  <w:pPr>
                    <w:ind w:firstLineChars="0" w:firstLine="0"/>
                    <w:rPr>
                      <w:color w:val="000000"/>
                    </w:rPr>
                  </w:pPr>
                  <w:proofErr w:type="spellStart"/>
                  <w:r>
                    <w:rPr>
                      <w:rFonts w:hint="eastAsia"/>
                      <w:color w:val="000000"/>
                    </w:rPr>
                    <w:t>RequestBody</w:t>
                  </w:r>
                  <w:proofErr w:type="spellEnd"/>
                </w:p>
              </w:tc>
            </w:tr>
          </w:tbl>
          <w:p w14:paraId="598DB37C" w14:textId="77777777" w:rsidR="0054042C" w:rsidRDefault="0054042C" w:rsidP="00792AF7">
            <w:pPr>
              <w:ind w:firstLineChars="0" w:firstLine="0"/>
            </w:pPr>
          </w:p>
        </w:tc>
      </w:tr>
      <w:tr w:rsidR="0054042C" w14:paraId="74284A54" w14:textId="77777777" w:rsidTr="00792AF7">
        <w:tc>
          <w:tcPr>
            <w:tcW w:w="1985" w:type="dxa"/>
          </w:tcPr>
          <w:p w14:paraId="19900010" w14:textId="77777777" w:rsidR="0054042C" w:rsidRDefault="0054042C" w:rsidP="00792AF7">
            <w:pPr>
              <w:ind w:firstLineChars="0" w:firstLine="0"/>
            </w:pPr>
            <w:r>
              <w:rPr>
                <w:rFonts w:hint="eastAsia"/>
              </w:rPr>
              <w:t>返回值</w:t>
            </w:r>
          </w:p>
        </w:tc>
        <w:tc>
          <w:tcPr>
            <w:tcW w:w="5891" w:type="dxa"/>
          </w:tcPr>
          <w:p w14:paraId="445F28A6" w14:textId="77777777" w:rsidR="0054042C" w:rsidRDefault="0054042C" w:rsidP="00792AF7">
            <w:pPr>
              <w:ind w:firstLineChars="0" w:firstLine="0"/>
            </w:pPr>
            <w:r>
              <w:t>{</w:t>
            </w:r>
          </w:p>
          <w:p w14:paraId="11A7430C" w14:textId="77777777" w:rsidR="0054042C" w:rsidRDefault="0054042C" w:rsidP="00792AF7">
            <w:pPr>
              <w:ind w:firstLineChars="0" w:firstLine="0"/>
            </w:pPr>
            <w:r>
              <w:t>code: 200,</w:t>
            </w:r>
          </w:p>
          <w:p w14:paraId="58C3D58F" w14:textId="77777777" w:rsidR="0054042C" w:rsidRDefault="0054042C" w:rsidP="00792AF7">
            <w:pPr>
              <w:ind w:firstLineChars="0" w:firstLine="0"/>
            </w:pPr>
            <w:r>
              <w:t>message: “”</w:t>
            </w:r>
          </w:p>
          <w:p w14:paraId="6BE4C39C" w14:textId="77777777" w:rsidR="0054042C" w:rsidRDefault="0054042C" w:rsidP="00792AF7">
            <w:pPr>
              <w:ind w:firstLineChars="0" w:firstLine="0"/>
            </w:pPr>
            <w:r>
              <w:rPr>
                <w:rFonts w:hint="eastAsia"/>
              </w:rPr>
              <w:t>d</w:t>
            </w:r>
            <w:r>
              <w:t xml:space="preserve">ata: </w:t>
            </w:r>
            <w:proofErr w:type="spellStart"/>
            <w:r>
              <w:t>unloadMax</w:t>
            </w:r>
            <w:proofErr w:type="spellEnd"/>
          </w:p>
          <w:p w14:paraId="423130C2" w14:textId="77777777" w:rsidR="0054042C" w:rsidRDefault="0054042C" w:rsidP="00792AF7">
            <w:pPr>
              <w:ind w:firstLineChars="0" w:firstLine="0"/>
            </w:pPr>
            <w:r>
              <w:rPr>
                <w:rFonts w:hint="eastAsia"/>
              </w:rPr>
              <w:t>}</w:t>
            </w:r>
          </w:p>
        </w:tc>
      </w:tr>
    </w:tbl>
    <w:p w14:paraId="48B88023" w14:textId="77777777" w:rsidR="0054042C" w:rsidRDefault="0054042C" w:rsidP="0054042C">
      <w:pPr>
        <w:ind w:firstLineChars="0" w:firstLine="0"/>
      </w:pPr>
    </w:p>
    <w:p w14:paraId="1930C7F7" w14:textId="08C0FDCD" w:rsidR="004B2D4F" w:rsidRDefault="004B2D4F" w:rsidP="00C10E1A">
      <w:pPr>
        <w:pStyle w:val="3"/>
        <w:numPr>
          <w:ilvl w:val="3"/>
          <w:numId w:val="1"/>
        </w:numPr>
        <w:ind w:firstLineChars="0"/>
      </w:pPr>
      <w:r>
        <w:rPr>
          <w:rFonts w:hint="eastAsia"/>
        </w:rPr>
        <w:t>获取停车</w:t>
      </w:r>
      <w:r w:rsidR="0054042C">
        <w:rPr>
          <w:rFonts w:hint="eastAsia"/>
        </w:rPr>
        <w:t>位</w:t>
      </w:r>
    </w:p>
    <w:tbl>
      <w:tblPr>
        <w:tblStyle w:val="aa"/>
        <w:tblW w:w="7876" w:type="dxa"/>
        <w:tblInd w:w="420" w:type="dxa"/>
        <w:tblLayout w:type="fixed"/>
        <w:tblLook w:val="04A0" w:firstRow="1" w:lastRow="0" w:firstColumn="1" w:lastColumn="0" w:noHBand="0" w:noVBand="1"/>
      </w:tblPr>
      <w:tblGrid>
        <w:gridCol w:w="1985"/>
        <w:gridCol w:w="5891"/>
      </w:tblGrid>
      <w:tr w:rsidR="004B2D4F" w14:paraId="1A6B044E" w14:textId="77777777" w:rsidTr="00124F2A">
        <w:tc>
          <w:tcPr>
            <w:tcW w:w="1985" w:type="dxa"/>
            <w:shd w:val="clear" w:color="auto" w:fill="BFBFBF" w:themeFill="background1" w:themeFillShade="BF"/>
          </w:tcPr>
          <w:p w14:paraId="7F7409EC"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21AD8F9B" w14:textId="1C7EC946" w:rsidR="004B2D4F" w:rsidRDefault="004B2D4F" w:rsidP="00124F2A">
            <w:pPr>
              <w:ind w:firstLineChars="0" w:firstLine="0"/>
            </w:pPr>
            <w:r>
              <w:rPr>
                <w:rFonts w:hint="eastAsia"/>
              </w:rPr>
              <w:t>获取停车</w:t>
            </w:r>
            <w:r w:rsidR="00396456">
              <w:rPr>
                <w:rFonts w:hint="eastAsia"/>
              </w:rPr>
              <w:t>位</w:t>
            </w:r>
            <w:r>
              <w:rPr>
                <w:rFonts w:hint="eastAsia"/>
              </w:rPr>
              <w:t>(</w:t>
            </w:r>
            <w:proofErr w:type="spellStart"/>
            <w:r>
              <w:rPr>
                <w:rFonts w:hint="eastAsia"/>
              </w:rPr>
              <w:t>g</w:t>
            </w:r>
            <w:r>
              <w:t>etParkingSpot</w:t>
            </w:r>
            <w:r w:rsidR="00896154">
              <w:rPr>
                <w:rFonts w:hint="eastAsia"/>
              </w:rPr>
              <w:t>s</w:t>
            </w:r>
            <w:proofErr w:type="spellEnd"/>
            <w:r>
              <w:t>)</w:t>
            </w:r>
          </w:p>
        </w:tc>
      </w:tr>
      <w:tr w:rsidR="00067BD6" w14:paraId="26D827A4" w14:textId="77777777" w:rsidTr="00124F2A">
        <w:tc>
          <w:tcPr>
            <w:tcW w:w="1985" w:type="dxa"/>
          </w:tcPr>
          <w:p w14:paraId="1690D365" w14:textId="77777777" w:rsidR="00067BD6" w:rsidRDefault="00067BD6" w:rsidP="00067BD6">
            <w:pPr>
              <w:ind w:firstLineChars="0" w:firstLine="0"/>
            </w:pPr>
            <w:proofErr w:type="spellStart"/>
            <w:r>
              <w:rPr>
                <w:rFonts w:hint="eastAsia"/>
              </w:rPr>
              <w:t>url</w:t>
            </w:r>
            <w:proofErr w:type="spellEnd"/>
          </w:p>
        </w:tc>
        <w:tc>
          <w:tcPr>
            <w:tcW w:w="5891" w:type="dxa"/>
          </w:tcPr>
          <w:p w14:paraId="4D0A7FDD" w14:textId="0752362C" w:rsidR="00067BD6" w:rsidRDefault="00067BD6" w:rsidP="00067BD6">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proofErr w:type="spellStart"/>
            <w:r w:rsidR="00E57161">
              <w:t>parkingSpot</w:t>
            </w:r>
            <w:r w:rsidR="00896154">
              <w:t>s</w:t>
            </w:r>
            <w:proofErr w:type="spellEnd"/>
            <w:r w:rsidR="006E2D74">
              <w:t>/{</w:t>
            </w:r>
            <w:proofErr w:type="spellStart"/>
            <w:r w:rsidR="006E2D74">
              <w:t>spotId</w:t>
            </w:r>
            <w:proofErr w:type="spellEnd"/>
            <w:r w:rsidR="006E2D74">
              <w:t>}</w:t>
            </w:r>
          </w:p>
        </w:tc>
      </w:tr>
      <w:tr w:rsidR="004B2D4F" w14:paraId="6FBF1516" w14:textId="77777777" w:rsidTr="00124F2A">
        <w:tc>
          <w:tcPr>
            <w:tcW w:w="1985" w:type="dxa"/>
          </w:tcPr>
          <w:p w14:paraId="4D7576B3" w14:textId="77777777" w:rsidR="004B2D4F" w:rsidRDefault="004B2D4F" w:rsidP="00124F2A">
            <w:pPr>
              <w:ind w:firstLineChars="0" w:firstLine="0"/>
            </w:pPr>
            <w:r>
              <w:rPr>
                <w:rFonts w:hint="eastAsia"/>
              </w:rPr>
              <w:t>方法</w:t>
            </w:r>
          </w:p>
        </w:tc>
        <w:tc>
          <w:tcPr>
            <w:tcW w:w="5891" w:type="dxa"/>
          </w:tcPr>
          <w:p w14:paraId="2E578CBE" w14:textId="77777777" w:rsidR="004B2D4F" w:rsidRDefault="004B2D4F" w:rsidP="00124F2A">
            <w:pPr>
              <w:ind w:firstLineChars="0" w:firstLine="0"/>
            </w:pPr>
            <w:r>
              <w:t>get</w:t>
            </w:r>
          </w:p>
        </w:tc>
      </w:tr>
      <w:tr w:rsidR="004B2D4F" w14:paraId="6F26C7E7" w14:textId="77777777" w:rsidTr="00124F2A">
        <w:tc>
          <w:tcPr>
            <w:tcW w:w="1985" w:type="dxa"/>
          </w:tcPr>
          <w:p w14:paraId="1098D273" w14:textId="77777777" w:rsidR="004B2D4F" w:rsidRDefault="004B2D4F" w:rsidP="00124F2A">
            <w:pPr>
              <w:ind w:firstLineChars="0" w:firstLine="0"/>
            </w:pPr>
            <w:r>
              <w:rPr>
                <w:rFonts w:hint="eastAsia"/>
              </w:rPr>
              <w:lastRenderedPageBreak/>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6650DD" w:rsidRPr="008A1438" w14:paraId="0131B791"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4336DC3" w14:textId="77777777" w:rsidR="006650DD" w:rsidRPr="008A1438" w:rsidRDefault="006650DD" w:rsidP="006650D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406BC17" w14:textId="77777777" w:rsidR="006650DD" w:rsidRPr="008A1438" w:rsidRDefault="006650DD" w:rsidP="006650D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16A8790" w14:textId="77777777" w:rsidR="006650DD" w:rsidRPr="008A1438" w:rsidRDefault="006650DD" w:rsidP="006650D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EDF648B" w14:textId="77777777" w:rsidR="006650DD" w:rsidRPr="008A1438" w:rsidRDefault="006650DD" w:rsidP="006650D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3B212268" w14:textId="77777777" w:rsidR="006650DD" w:rsidRPr="008A1438" w:rsidRDefault="006650DD" w:rsidP="006650DD">
                  <w:pPr>
                    <w:ind w:firstLineChars="0" w:firstLine="0"/>
                    <w:rPr>
                      <w:color w:val="000000" w:themeColor="text1"/>
                    </w:rPr>
                  </w:pPr>
                  <w:r w:rsidRPr="008A1438">
                    <w:rPr>
                      <w:rFonts w:hint="eastAsia"/>
                      <w:color w:val="000000" w:themeColor="text1"/>
                    </w:rPr>
                    <w:t>参数形式</w:t>
                  </w:r>
                </w:p>
              </w:tc>
            </w:tr>
            <w:tr w:rsidR="006650DD" w14:paraId="4E7B42C6"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B5BE999" w14:textId="77777777" w:rsidR="006650DD" w:rsidRDefault="006650DD" w:rsidP="006650D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401D8E11" w14:textId="77777777" w:rsidR="006650DD" w:rsidRDefault="006650DD" w:rsidP="006650D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48DFEE61" w14:textId="77777777" w:rsidR="006650DD" w:rsidRDefault="006650DD" w:rsidP="006650D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1C8CEA9" w14:textId="77777777" w:rsidR="006650DD" w:rsidRDefault="006650DD" w:rsidP="006650D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FAD17EB" w14:textId="77777777" w:rsidR="006650DD" w:rsidRDefault="006650DD" w:rsidP="006650DD">
                  <w:pPr>
                    <w:ind w:firstLineChars="0" w:firstLine="0"/>
                    <w:rPr>
                      <w:color w:val="000000"/>
                    </w:rPr>
                  </w:pPr>
                  <w:proofErr w:type="spellStart"/>
                  <w:r>
                    <w:rPr>
                      <w:rFonts w:hint="eastAsia"/>
                      <w:color w:val="000000"/>
                    </w:rPr>
                    <w:t>RequestBody</w:t>
                  </w:r>
                  <w:proofErr w:type="spellEnd"/>
                </w:p>
              </w:tc>
            </w:tr>
            <w:tr w:rsidR="006650DD" w14:paraId="7E07641A"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9BD8CCE" w14:textId="77777777" w:rsidR="006650DD" w:rsidRDefault="006650DD" w:rsidP="006650DD">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27CFA3BD" w14:textId="45B4DB37" w:rsidR="006650DD" w:rsidRDefault="00617691" w:rsidP="006650DD">
                  <w:pPr>
                    <w:ind w:firstLineChars="0" w:firstLine="0"/>
                    <w:rPr>
                      <w:color w:val="000000" w:themeColor="text1"/>
                    </w:rPr>
                  </w:pPr>
                  <w:r>
                    <w:rPr>
                      <w:rFonts w:hint="eastAsia"/>
                      <w:color w:val="000000" w:themeColor="text1"/>
                    </w:rPr>
                    <w:t>停车</w:t>
                  </w:r>
                  <w:r w:rsidR="006650DD">
                    <w:rPr>
                      <w:rFonts w:hint="eastAsia"/>
                      <w:color w:val="000000" w:themeColor="text1"/>
                    </w:rPr>
                    <w:t>场编号</w:t>
                  </w:r>
                </w:p>
              </w:tc>
              <w:tc>
                <w:tcPr>
                  <w:tcW w:w="709" w:type="dxa"/>
                  <w:tcBorders>
                    <w:top w:val="nil"/>
                    <w:left w:val="nil"/>
                    <w:bottom w:val="nil"/>
                    <w:right w:val="nil"/>
                  </w:tcBorders>
                  <w:shd w:val="clear" w:color="auto" w:fill="FFFFFF" w:themeFill="background1"/>
                </w:tcPr>
                <w:p w14:paraId="63C94886" w14:textId="77777777" w:rsidR="006650DD" w:rsidRDefault="006650DD" w:rsidP="006650D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BF025BB" w14:textId="77777777" w:rsidR="006650DD" w:rsidRDefault="006650DD" w:rsidP="006650DD">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06E443BD" w14:textId="77777777" w:rsidR="006650DD" w:rsidRDefault="006650DD" w:rsidP="006650DD">
                  <w:pPr>
                    <w:ind w:firstLineChars="0" w:firstLine="0"/>
                    <w:rPr>
                      <w:color w:val="000000"/>
                    </w:rPr>
                  </w:pPr>
                  <w:proofErr w:type="spellStart"/>
                  <w:r>
                    <w:rPr>
                      <w:rFonts w:hint="eastAsia"/>
                      <w:color w:val="000000"/>
                    </w:rPr>
                    <w:t>RequestBody</w:t>
                  </w:r>
                  <w:proofErr w:type="spellEnd"/>
                </w:p>
              </w:tc>
            </w:tr>
            <w:tr w:rsidR="006E2D74" w14:paraId="5ABD4082"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647005F0" w14:textId="216C731F" w:rsidR="006E2D74" w:rsidRDefault="006E2D74" w:rsidP="006E2D74">
                  <w:pPr>
                    <w:ind w:firstLineChars="0" w:firstLine="0"/>
                  </w:pPr>
                  <w:commentRangeStart w:id="109"/>
                  <w:proofErr w:type="spellStart"/>
                  <w:r>
                    <w:t>spotId</w:t>
                  </w:r>
                  <w:commentRangeEnd w:id="109"/>
                  <w:proofErr w:type="spellEnd"/>
                  <w:r w:rsidR="006E2836">
                    <w:rPr>
                      <w:rStyle w:val="af4"/>
                    </w:rPr>
                    <w:commentReference w:id="109"/>
                  </w:r>
                </w:p>
              </w:tc>
              <w:tc>
                <w:tcPr>
                  <w:tcW w:w="1134" w:type="dxa"/>
                  <w:tcBorders>
                    <w:top w:val="nil"/>
                    <w:left w:val="nil"/>
                    <w:bottom w:val="nil"/>
                    <w:right w:val="nil"/>
                  </w:tcBorders>
                  <w:shd w:val="clear" w:color="auto" w:fill="FFFFFF" w:themeFill="background1"/>
                </w:tcPr>
                <w:p w14:paraId="38A0C325" w14:textId="2E82A408" w:rsidR="006E2D74" w:rsidRDefault="006E2D74" w:rsidP="006E2D74">
                  <w:pPr>
                    <w:ind w:firstLineChars="0" w:firstLine="0"/>
                    <w:rPr>
                      <w:color w:val="000000" w:themeColor="text1"/>
                    </w:rPr>
                  </w:pPr>
                  <w:r>
                    <w:rPr>
                      <w:rFonts w:hint="eastAsia"/>
                      <w:color w:val="000000" w:themeColor="text1"/>
                    </w:rPr>
                    <w:t>停车点</w:t>
                  </w:r>
                  <w:r>
                    <w:rPr>
                      <w:color w:val="000000" w:themeColor="text1"/>
                    </w:rPr>
                    <w:t>ID</w:t>
                  </w:r>
                </w:p>
              </w:tc>
              <w:tc>
                <w:tcPr>
                  <w:tcW w:w="709" w:type="dxa"/>
                  <w:tcBorders>
                    <w:top w:val="nil"/>
                    <w:left w:val="nil"/>
                    <w:bottom w:val="nil"/>
                    <w:right w:val="nil"/>
                  </w:tcBorders>
                  <w:shd w:val="clear" w:color="auto" w:fill="FFFFFF" w:themeFill="background1"/>
                </w:tcPr>
                <w:p w14:paraId="0A6B3F0E" w14:textId="226D867C" w:rsidR="006E2D74" w:rsidRDefault="006E2D74" w:rsidP="006E2D7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F5EC30B" w14:textId="5ECD117F" w:rsidR="006E2D74" w:rsidRDefault="006E2D74" w:rsidP="006E2D74">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016D575D" w14:textId="7C2515CA" w:rsidR="006E2D74" w:rsidRDefault="006E2D74" w:rsidP="006E2D74">
                  <w:pPr>
                    <w:ind w:firstLineChars="0" w:firstLine="0"/>
                    <w:rPr>
                      <w:color w:val="000000"/>
                    </w:rPr>
                  </w:pPr>
                  <w:proofErr w:type="spellStart"/>
                  <w:r>
                    <w:rPr>
                      <w:rFonts w:hint="eastAsia"/>
                      <w:color w:val="000000"/>
                    </w:rPr>
                    <w:t>RequestBody</w:t>
                  </w:r>
                  <w:proofErr w:type="spellEnd"/>
                </w:p>
              </w:tc>
            </w:tr>
            <w:tr w:rsidR="006E2D74" w14:paraId="6C23F07D" w14:textId="77777777" w:rsidTr="0030448A">
              <w:trPr>
                <w:trHeight w:val="356"/>
              </w:trPr>
              <w:tc>
                <w:tcPr>
                  <w:tcW w:w="1124" w:type="dxa"/>
                  <w:tcBorders>
                    <w:top w:val="nil"/>
                    <w:left w:val="single" w:sz="8" w:space="0" w:color="4F81BD"/>
                    <w:bottom w:val="nil"/>
                    <w:right w:val="nil"/>
                  </w:tcBorders>
                  <w:shd w:val="clear" w:color="auto" w:fill="FFFFFF" w:themeFill="background1"/>
                </w:tcPr>
                <w:p w14:paraId="7C982D5B" w14:textId="77777777" w:rsidR="006E2D74" w:rsidRDefault="006E2D74" w:rsidP="006E2D74">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7510FC42" w14:textId="77777777" w:rsidR="006E2D74" w:rsidRDefault="006E2D74" w:rsidP="006E2D74">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7AA6817" w14:textId="77777777" w:rsidR="006E2D74" w:rsidRDefault="006E2D74" w:rsidP="006E2D7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F67F46D" w14:textId="74307DED" w:rsidR="006E2D74" w:rsidRDefault="006E2D74" w:rsidP="006E2D74">
                  <w:pPr>
                    <w:ind w:firstLineChars="0" w:firstLine="0"/>
                    <w:rPr>
                      <w:color w:val="000000" w:themeColor="text1"/>
                    </w:rPr>
                  </w:pPr>
                  <w:r>
                    <w:rPr>
                      <w:rFonts w:hint="eastAsia"/>
                      <w:color w:val="000000" w:themeColor="text1"/>
                    </w:rPr>
                    <w:t>String</w:t>
                  </w:r>
                  <w:r>
                    <w:rPr>
                      <w:rFonts w:hint="eastAsia"/>
                    </w:rPr>
                    <w:t>，最大排土次数</w:t>
                  </w:r>
                  <w:r>
                    <w:rPr>
                      <w:rFonts w:hint="eastAsia"/>
                      <w:color w:val="000000" w:themeColor="text1"/>
                    </w:rPr>
                    <w:t>“</w:t>
                  </w:r>
                  <w:proofErr w:type="spellStart"/>
                  <w:r>
                    <w:rPr>
                      <w:rFonts w:hint="eastAsia"/>
                    </w:rPr>
                    <w:t>parkingSpots</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6218CAAB" w14:textId="77777777" w:rsidR="006E2D74" w:rsidRDefault="006E2D74" w:rsidP="006E2D74">
                  <w:pPr>
                    <w:ind w:firstLineChars="0" w:firstLine="0"/>
                    <w:rPr>
                      <w:color w:val="000000"/>
                    </w:rPr>
                  </w:pPr>
                  <w:proofErr w:type="spellStart"/>
                  <w:r>
                    <w:rPr>
                      <w:rFonts w:hint="eastAsia"/>
                      <w:color w:val="000000"/>
                    </w:rPr>
                    <w:t>RequestBody</w:t>
                  </w:r>
                  <w:proofErr w:type="spellEnd"/>
                </w:p>
              </w:tc>
            </w:tr>
          </w:tbl>
          <w:p w14:paraId="51CE3728" w14:textId="77777777" w:rsidR="004B2D4F" w:rsidRDefault="004B2D4F" w:rsidP="00124F2A">
            <w:pPr>
              <w:ind w:firstLineChars="0" w:firstLine="0"/>
            </w:pPr>
          </w:p>
        </w:tc>
      </w:tr>
      <w:tr w:rsidR="004B2D4F" w14:paraId="0DEFDC6A" w14:textId="77777777" w:rsidTr="00124F2A">
        <w:tc>
          <w:tcPr>
            <w:tcW w:w="1985" w:type="dxa"/>
          </w:tcPr>
          <w:p w14:paraId="3DCFE8F9" w14:textId="77777777" w:rsidR="004B2D4F" w:rsidRDefault="004B2D4F" w:rsidP="00124F2A">
            <w:pPr>
              <w:ind w:firstLineChars="0" w:firstLine="0"/>
            </w:pPr>
            <w:r>
              <w:rPr>
                <w:rFonts w:hint="eastAsia"/>
              </w:rPr>
              <w:t>返回值</w:t>
            </w:r>
          </w:p>
        </w:tc>
        <w:tc>
          <w:tcPr>
            <w:tcW w:w="5891" w:type="dxa"/>
          </w:tcPr>
          <w:p w14:paraId="6C295C44" w14:textId="77777777" w:rsidR="004B2D4F" w:rsidRDefault="004B2D4F" w:rsidP="00124F2A">
            <w:pPr>
              <w:ind w:firstLineChars="0" w:firstLine="0"/>
            </w:pPr>
            <w:r>
              <w:t>{</w:t>
            </w:r>
          </w:p>
          <w:p w14:paraId="09C5854F" w14:textId="77777777" w:rsidR="004B2D4F" w:rsidRDefault="004B2D4F" w:rsidP="00124F2A">
            <w:pPr>
              <w:ind w:firstLineChars="0" w:firstLine="0"/>
            </w:pPr>
            <w:r>
              <w:t>code: 200,</w:t>
            </w:r>
          </w:p>
          <w:p w14:paraId="7997CAB0" w14:textId="5FBF2112" w:rsidR="004B2D4F" w:rsidRDefault="004B2D4F" w:rsidP="00124F2A">
            <w:pPr>
              <w:ind w:firstLineChars="0" w:firstLine="0"/>
            </w:pPr>
            <w:r>
              <w:t>message: “”</w:t>
            </w:r>
          </w:p>
          <w:p w14:paraId="4264A9D2" w14:textId="01207576" w:rsidR="003A54C2" w:rsidRDefault="003A54C2" w:rsidP="00124F2A">
            <w:pPr>
              <w:ind w:firstLineChars="0" w:firstLine="0"/>
            </w:pPr>
            <w:r>
              <w:rPr>
                <w:rFonts w:hint="eastAsia"/>
              </w:rPr>
              <w:t>d</w:t>
            </w:r>
            <w:r>
              <w:t xml:space="preserve">ata: </w:t>
            </w:r>
            <w:proofErr w:type="spellStart"/>
            <w:r>
              <w:t>parkingLot</w:t>
            </w:r>
            <w:proofErr w:type="spellEnd"/>
            <w:r>
              <w:rPr>
                <w:rFonts w:hint="eastAsia"/>
              </w:rPr>
              <w:t>对象数组</w:t>
            </w:r>
          </w:p>
          <w:p w14:paraId="4F47BB78" w14:textId="77777777" w:rsidR="004B2D4F" w:rsidRDefault="004B2D4F" w:rsidP="00124F2A">
            <w:pPr>
              <w:ind w:firstLineChars="0" w:firstLine="0"/>
            </w:pPr>
            <w:r>
              <w:rPr>
                <w:rFonts w:hint="eastAsia"/>
              </w:rPr>
              <w:t>}</w:t>
            </w:r>
          </w:p>
        </w:tc>
      </w:tr>
    </w:tbl>
    <w:p w14:paraId="45E77E9D" w14:textId="77777777" w:rsidR="004B2D4F" w:rsidRDefault="004B2D4F" w:rsidP="004B2D4F">
      <w:pPr>
        <w:ind w:firstLineChars="0" w:firstLine="0"/>
      </w:pPr>
    </w:p>
    <w:p w14:paraId="275EE91B" w14:textId="77777777" w:rsidR="006E2D74" w:rsidRDefault="006E2D74" w:rsidP="006E2D74">
      <w:pPr>
        <w:pStyle w:val="3"/>
        <w:numPr>
          <w:ilvl w:val="3"/>
          <w:numId w:val="1"/>
        </w:numPr>
        <w:ind w:firstLineChars="0"/>
      </w:pPr>
      <w:r>
        <w:rPr>
          <w:rFonts w:hint="eastAsia"/>
        </w:rPr>
        <w:t>获取加油车</w:t>
      </w:r>
    </w:p>
    <w:tbl>
      <w:tblPr>
        <w:tblStyle w:val="aa"/>
        <w:tblW w:w="7876" w:type="dxa"/>
        <w:tblInd w:w="420" w:type="dxa"/>
        <w:tblLayout w:type="fixed"/>
        <w:tblLook w:val="04A0" w:firstRow="1" w:lastRow="0" w:firstColumn="1" w:lastColumn="0" w:noHBand="0" w:noVBand="1"/>
      </w:tblPr>
      <w:tblGrid>
        <w:gridCol w:w="1985"/>
        <w:gridCol w:w="5891"/>
      </w:tblGrid>
      <w:tr w:rsidR="006E2D74" w14:paraId="2CD53C09" w14:textId="77777777" w:rsidTr="002D22CD">
        <w:tc>
          <w:tcPr>
            <w:tcW w:w="1985" w:type="dxa"/>
            <w:shd w:val="clear" w:color="auto" w:fill="BFBFBF" w:themeFill="background1" w:themeFillShade="BF"/>
          </w:tcPr>
          <w:p w14:paraId="7F216D59" w14:textId="77777777" w:rsidR="006E2D74" w:rsidRDefault="006E2D74" w:rsidP="002D22CD">
            <w:pPr>
              <w:ind w:firstLineChars="0" w:firstLine="0"/>
            </w:pPr>
            <w:r>
              <w:rPr>
                <w:rFonts w:hint="eastAsia"/>
              </w:rPr>
              <w:t>接口名称</w:t>
            </w:r>
          </w:p>
        </w:tc>
        <w:tc>
          <w:tcPr>
            <w:tcW w:w="5891" w:type="dxa"/>
            <w:shd w:val="clear" w:color="auto" w:fill="BFBFBF" w:themeFill="background1" w:themeFillShade="BF"/>
          </w:tcPr>
          <w:p w14:paraId="406CE68B" w14:textId="77777777" w:rsidR="006E2D74" w:rsidRDefault="006E2D74" w:rsidP="002D22CD">
            <w:pPr>
              <w:ind w:firstLineChars="0" w:firstLine="0"/>
            </w:pPr>
            <w:r>
              <w:rPr>
                <w:rFonts w:hint="eastAsia"/>
              </w:rPr>
              <w:t>获取加油车(</w:t>
            </w:r>
            <w:proofErr w:type="spellStart"/>
            <w:r>
              <w:rPr>
                <w:rFonts w:hint="eastAsia"/>
              </w:rPr>
              <w:t>g</w:t>
            </w:r>
            <w:r>
              <w:t>etRefueller</w:t>
            </w:r>
            <w:proofErr w:type="spellEnd"/>
            <w:r>
              <w:t>)</w:t>
            </w:r>
          </w:p>
        </w:tc>
      </w:tr>
      <w:tr w:rsidR="006E2D74" w14:paraId="032B5879" w14:textId="77777777" w:rsidTr="002D22CD">
        <w:tc>
          <w:tcPr>
            <w:tcW w:w="1985" w:type="dxa"/>
          </w:tcPr>
          <w:p w14:paraId="0B6D016F" w14:textId="77777777" w:rsidR="006E2D74" w:rsidRDefault="006E2D74" w:rsidP="002D22CD">
            <w:pPr>
              <w:ind w:firstLineChars="0" w:firstLine="0"/>
            </w:pPr>
            <w:proofErr w:type="spellStart"/>
            <w:r>
              <w:rPr>
                <w:rFonts w:hint="eastAsia"/>
              </w:rPr>
              <w:t>url</w:t>
            </w:r>
            <w:proofErr w:type="spellEnd"/>
          </w:p>
        </w:tc>
        <w:tc>
          <w:tcPr>
            <w:tcW w:w="5891" w:type="dxa"/>
          </w:tcPr>
          <w:p w14:paraId="6FDCC2D5" w14:textId="77777777" w:rsidR="006E2D74" w:rsidRDefault="006E2D74" w:rsidP="002D22CD">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}/refue</w:t>
            </w:r>
            <w:r>
              <w:rPr>
                <w:rFonts w:hint="eastAsia"/>
              </w:rPr>
              <w:t>l</w:t>
            </w:r>
            <w:r>
              <w:t>ler</w:t>
            </w:r>
          </w:p>
        </w:tc>
      </w:tr>
      <w:tr w:rsidR="006E2D74" w14:paraId="4206E308" w14:textId="77777777" w:rsidTr="002D22CD">
        <w:tc>
          <w:tcPr>
            <w:tcW w:w="1985" w:type="dxa"/>
          </w:tcPr>
          <w:p w14:paraId="30EDCD6F" w14:textId="77777777" w:rsidR="006E2D74" w:rsidRDefault="006E2D74" w:rsidP="002D22CD">
            <w:pPr>
              <w:ind w:firstLineChars="0" w:firstLine="0"/>
            </w:pPr>
            <w:r>
              <w:rPr>
                <w:rFonts w:hint="eastAsia"/>
              </w:rPr>
              <w:t>方法</w:t>
            </w:r>
          </w:p>
        </w:tc>
        <w:tc>
          <w:tcPr>
            <w:tcW w:w="5891" w:type="dxa"/>
          </w:tcPr>
          <w:p w14:paraId="2DEEED00" w14:textId="77777777" w:rsidR="006E2D74" w:rsidRDefault="006E2D74" w:rsidP="002D22CD">
            <w:pPr>
              <w:ind w:firstLineChars="0" w:firstLine="0"/>
            </w:pPr>
            <w:r>
              <w:t>get</w:t>
            </w:r>
          </w:p>
        </w:tc>
      </w:tr>
      <w:tr w:rsidR="006E2D74" w14:paraId="363BCE9E" w14:textId="77777777" w:rsidTr="002D22CD">
        <w:tc>
          <w:tcPr>
            <w:tcW w:w="1985" w:type="dxa"/>
          </w:tcPr>
          <w:p w14:paraId="1D406F11" w14:textId="77777777" w:rsidR="006E2D74" w:rsidRDefault="006E2D74" w:rsidP="002D22C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6E2D74" w:rsidRPr="008A1438" w14:paraId="6606EB44"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4BF1ABC1" w14:textId="77777777" w:rsidR="006E2D74" w:rsidRPr="008A1438" w:rsidRDefault="006E2D74" w:rsidP="002D22CD">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156D705" w14:textId="77777777" w:rsidR="006E2D74" w:rsidRPr="008A1438" w:rsidRDefault="006E2D74" w:rsidP="002D22CD">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4B838E5E" w14:textId="77777777" w:rsidR="006E2D74" w:rsidRPr="008A1438" w:rsidRDefault="006E2D74" w:rsidP="002D22CD">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0F984CB" w14:textId="77777777" w:rsidR="006E2D74" w:rsidRPr="008A1438" w:rsidRDefault="006E2D74" w:rsidP="002D22CD">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F680EA7" w14:textId="77777777" w:rsidR="006E2D74" w:rsidRPr="008A1438" w:rsidRDefault="006E2D74" w:rsidP="002D22CD">
                  <w:pPr>
                    <w:ind w:firstLineChars="0" w:firstLine="0"/>
                    <w:rPr>
                      <w:color w:val="000000" w:themeColor="text1"/>
                    </w:rPr>
                  </w:pPr>
                  <w:r w:rsidRPr="008A1438">
                    <w:rPr>
                      <w:rFonts w:hint="eastAsia"/>
                      <w:color w:val="000000" w:themeColor="text1"/>
                    </w:rPr>
                    <w:t>参数形式</w:t>
                  </w:r>
                </w:p>
              </w:tc>
            </w:tr>
            <w:tr w:rsidR="006E2D74" w14:paraId="32B8F78E"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327C7E4C" w14:textId="77777777" w:rsidR="006E2D74" w:rsidRDefault="006E2D74" w:rsidP="002D22CD">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D060758" w14:textId="77777777" w:rsidR="006E2D74" w:rsidRDefault="006E2D74" w:rsidP="002D22CD">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B549DBA" w14:textId="77777777" w:rsidR="006E2D74" w:rsidRDefault="006E2D74" w:rsidP="002D22C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833ABA2" w14:textId="77777777" w:rsidR="006E2D74" w:rsidRDefault="006E2D74" w:rsidP="002D22CD">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14C2F22" w14:textId="77777777" w:rsidR="006E2D74" w:rsidRDefault="006E2D74" w:rsidP="002D22CD">
                  <w:pPr>
                    <w:ind w:firstLineChars="0" w:firstLine="0"/>
                    <w:rPr>
                      <w:color w:val="000000"/>
                    </w:rPr>
                  </w:pPr>
                  <w:proofErr w:type="spellStart"/>
                  <w:r>
                    <w:rPr>
                      <w:rFonts w:hint="eastAsia"/>
                      <w:color w:val="000000"/>
                    </w:rPr>
                    <w:t>RequestBody</w:t>
                  </w:r>
                  <w:proofErr w:type="spellEnd"/>
                </w:p>
              </w:tc>
            </w:tr>
            <w:tr w:rsidR="006E2D74" w14:paraId="351D0E20"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7CFDD202" w14:textId="77777777" w:rsidR="006E2D74" w:rsidRDefault="006E2D74" w:rsidP="002D22CD">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306E853F" w14:textId="77777777" w:rsidR="006E2D74" w:rsidRDefault="006E2D74" w:rsidP="002D22CD">
                  <w:pPr>
                    <w:ind w:firstLineChars="0" w:firstLine="0"/>
                    <w:rPr>
                      <w:color w:val="000000" w:themeColor="text1"/>
                    </w:rPr>
                  </w:pPr>
                  <w:r>
                    <w:rPr>
                      <w:rFonts w:hint="eastAsia"/>
                      <w:color w:val="000000" w:themeColor="text1"/>
                    </w:rPr>
                    <w:t>加油站编号</w:t>
                  </w:r>
                </w:p>
              </w:tc>
              <w:tc>
                <w:tcPr>
                  <w:tcW w:w="709" w:type="dxa"/>
                  <w:tcBorders>
                    <w:top w:val="nil"/>
                    <w:left w:val="nil"/>
                    <w:bottom w:val="nil"/>
                    <w:right w:val="nil"/>
                  </w:tcBorders>
                  <w:shd w:val="clear" w:color="auto" w:fill="FFFFFF" w:themeFill="background1"/>
                </w:tcPr>
                <w:p w14:paraId="1AFA98BB" w14:textId="77777777" w:rsidR="006E2D74" w:rsidRDefault="006E2D74" w:rsidP="002D22C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AC2056B" w14:textId="77777777" w:rsidR="006E2D74" w:rsidRDefault="006E2D74" w:rsidP="002D22CD">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2056984A" w14:textId="77777777" w:rsidR="006E2D74" w:rsidRDefault="006E2D74" w:rsidP="002D22CD">
                  <w:pPr>
                    <w:ind w:firstLineChars="0" w:firstLine="0"/>
                    <w:rPr>
                      <w:color w:val="000000"/>
                    </w:rPr>
                  </w:pPr>
                  <w:proofErr w:type="spellStart"/>
                  <w:r>
                    <w:rPr>
                      <w:rFonts w:hint="eastAsia"/>
                      <w:color w:val="000000"/>
                    </w:rPr>
                    <w:t>RequestBody</w:t>
                  </w:r>
                  <w:proofErr w:type="spellEnd"/>
                </w:p>
              </w:tc>
            </w:tr>
            <w:tr w:rsidR="006E2D74" w14:paraId="7318DB7A" w14:textId="77777777" w:rsidTr="002D22CD">
              <w:trPr>
                <w:trHeight w:val="356"/>
              </w:trPr>
              <w:tc>
                <w:tcPr>
                  <w:tcW w:w="1124" w:type="dxa"/>
                  <w:tcBorders>
                    <w:top w:val="nil"/>
                    <w:left w:val="single" w:sz="8" w:space="0" w:color="4F81BD"/>
                    <w:bottom w:val="nil"/>
                    <w:right w:val="nil"/>
                  </w:tcBorders>
                  <w:shd w:val="clear" w:color="auto" w:fill="FFFFFF" w:themeFill="background1"/>
                </w:tcPr>
                <w:p w14:paraId="36B3A0CA" w14:textId="77777777" w:rsidR="006E2D74" w:rsidRDefault="006E2D74" w:rsidP="002D22CD">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42C43F2" w14:textId="77777777" w:rsidR="006E2D74" w:rsidRDefault="006E2D74" w:rsidP="002D22CD">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5137573B" w14:textId="77777777" w:rsidR="006E2D74" w:rsidRDefault="006E2D74" w:rsidP="002D22CD">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31A54BD" w14:textId="77777777" w:rsidR="006E2D74" w:rsidRDefault="006E2D74" w:rsidP="002D22CD">
                  <w:pPr>
                    <w:ind w:firstLineChars="0" w:firstLine="0"/>
                    <w:rPr>
                      <w:color w:val="000000" w:themeColor="text1"/>
                    </w:rPr>
                  </w:pPr>
                  <w:r>
                    <w:rPr>
                      <w:rFonts w:hint="eastAsia"/>
                      <w:color w:val="000000" w:themeColor="text1"/>
                    </w:rPr>
                    <w:t>String</w:t>
                  </w:r>
                  <w:r>
                    <w:rPr>
                      <w:rFonts w:hint="eastAsia"/>
                    </w:rPr>
                    <w:t>，加油车</w:t>
                  </w:r>
                  <w:r>
                    <w:rPr>
                      <w:rFonts w:hint="eastAsia"/>
                      <w:color w:val="000000" w:themeColor="text1"/>
                    </w:rPr>
                    <w:t>“refueller”</w:t>
                  </w:r>
                </w:p>
              </w:tc>
              <w:tc>
                <w:tcPr>
                  <w:tcW w:w="2292" w:type="dxa"/>
                  <w:tcBorders>
                    <w:top w:val="nil"/>
                    <w:left w:val="nil"/>
                    <w:bottom w:val="nil"/>
                    <w:right w:val="nil"/>
                  </w:tcBorders>
                  <w:shd w:val="clear" w:color="auto" w:fill="FFFFFF" w:themeFill="background1"/>
                </w:tcPr>
                <w:p w14:paraId="3431BC7D" w14:textId="77777777" w:rsidR="006E2D74" w:rsidRDefault="006E2D74" w:rsidP="002D22CD">
                  <w:pPr>
                    <w:ind w:firstLineChars="0" w:firstLine="0"/>
                    <w:rPr>
                      <w:color w:val="000000"/>
                    </w:rPr>
                  </w:pPr>
                  <w:proofErr w:type="spellStart"/>
                  <w:r>
                    <w:rPr>
                      <w:rFonts w:hint="eastAsia"/>
                      <w:color w:val="000000"/>
                    </w:rPr>
                    <w:t>RequestBody</w:t>
                  </w:r>
                  <w:proofErr w:type="spellEnd"/>
                </w:p>
              </w:tc>
            </w:tr>
          </w:tbl>
          <w:p w14:paraId="1BA8CFE2" w14:textId="77777777" w:rsidR="006E2D74" w:rsidRDefault="006E2D74" w:rsidP="002D22CD">
            <w:pPr>
              <w:ind w:firstLineChars="0" w:firstLine="0"/>
            </w:pPr>
          </w:p>
        </w:tc>
      </w:tr>
      <w:tr w:rsidR="006E2D74" w14:paraId="06B57D3F" w14:textId="77777777" w:rsidTr="002D22CD">
        <w:tc>
          <w:tcPr>
            <w:tcW w:w="1985" w:type="dxa"/>
          </w:tcPr>
          <w:p w14:paraId="2F72621C" w14:textId="77777777" w:rsidR="006E2D74" w:rsidRDefault="006E2D74" w:rsidP="002D22CD">
            <w:pPr>
              <w:ind w:firstLineChars="0" w:firstLine="0"/>
            </w:pPr>
            <w:r>
              <w:rPr>
                <w:rFonts w:hint="eastAsia"/>
              </w:rPr>
              <w:t>返回值</w:t>
            </w:r>
          </w:p>
        </w:tc>
        <w:tc>
          <w:tcPr>
            <w:tcW w:w="5891" w:type="dxa"/>
          </w:tcPr>
          <w:p w14:paraId="522A966D" w14:textId="77777777" w:rsidR="006E2D74" w:rsidRDefault="006E2D74" w:rsidP="002D22CD">
            <w:pPr>
              <w:ind w:firstLineChars="0" w:firstLine="0"/>
            </w:pPr>
            <w:r>
              <w:t>{</w:t>
            </w:r>
          </w:p>
          <w:p w14:paraId="46D9ADA9" w14:textId="77777777" w:rsidR="006E2D74" w:rsidRDefault="006E2D74" w:rsidP="002D22CD">
            <w:pPr>
              <w:ind w:firstLineChars="0" w:firstLine="0"/>
            </w:pPr>
            <w:r>
              <w:t>code: 200,</w:t>
            </w:r>
          </w:p>
          <w:p w14:paraId="27E812F9" w14:textId="77777777" w:rsidR="006E2D74" w:rsidRDefault="006E2D74" w:rsidP="002D22CD">
            <w:pPr>
              <w:ind w:firstLineChars="0" w:firstLine="0"/>
            </w:pPr>
            <w:r>
              <w:t>message: “”</w:t>
            </w:r>
          </w:p>
          <w:p w14:paraId="0D2CA77D" w14:textId="77777777" w:rsidR="006E2D74" w:rsidRDefault="006E2D74" w:rsidP="002D22CD">
            <w:pPr>
              <w:ind w:firstLineChars="0" w:firstLine="0"/>
            </w:pPr>
            <w:r>
              <w:rPr>
                <w:rFonts w:hint="eastAsia"/>
              </w:rPr>
              <w:t>d</w:t>
            </w:r>
            <w:r>
              <w:t>ata: refueller</w:t>
            </w:r>
            <w:r>
              <w:rPr>
                <w:rFonts w:hint="eastAsia"/>
              </w:rPr>
              <w:t>对象</w:t>
            </w:r>
          </w:p>
          <w:p w14:paraId="05220F66" w14:textId="77777777" w:rsidR="006E2D74" w:rsidRDefault="006E2D74" w:rsidP="002D22CD">
            <w:pPr>
              <w:ind w:firstLineChars="0" w:firstLine="0"/>
            </w:pPr>
            <w:r>
              <w:rPr>
                <w:rFonts w:hint="eastAsia"/>
              </w:rPr>
              <w:t>}</w:t>
            </w:r>
          </w:p>
        </w:tc>
      </w:tr>
    </w:tbl>
    <w:p w14:paraId="7B928E68" w14:textId="77777777" w:rsidR="006E2D74" w:rsidRDefault="006E2D74" w:rsidP="006E2D74">
      <w:pPr>
        <w:ind w:firstLineChars="0" w:firstLine="0"/>
      </w:pPr>
    </w:p>
    <w:p w14:paraId="3C7BA0DA" w14:textId="77777777" w:rsidR="004B2D4F" w:rsidRDefault="004B2D4F" w:rsidP="00C10E1A">
      <w:pPr>
        <w:pStyle w:val="3"/>
        <w:numPr>
          <w:ilvl w:val="3"/>
          <w:numId w:val="1"/>
        </w:numPr>
        <w:ind w:firstLineChars="0"/>
      </w:pPr>
      <w:r>
        <w:rPr>
          <w:rFonts w:hint="eastAsia"/>
        </w:rPr>
        <w:t>获取加油点</w:t>
      </w:r>
    </w:p>
    <w:tbl>
      <w:tblPr>
        <w:tblStyle w:val="aa"/>
        <w:tblW w:w="7876" w:type="dxa"/>
        <w:tblInd w:w="420" w:type="dxa"/>
        <w:tblLayout w:type="fixed"/>
        <w:tblLook w:val="04A0" w:firstRow="1" w:lastRow="0" w:firstColumn="1" w:lastColumn="0" w:noHBand="0" w:noVBand="1"/>
      </w:tblPr>
      <w:tblGrid>
        <w:gridCol w:w="1985"/>
        <w:gridCol w:w="5891"/>
      </w:tblGrid>
      <w:tr w:rsidR="004B2D4F" w14:paraId="36587CB1" w14:textId="77777777" w:rsidTr="00124F2A">
        <w:tc>
          <w:tcPr>
            <w:tcW w:w="1985" w:type="dxa"/>
            <w:shd w:val="clear" w:color="auto" w:fill="BFBFBF" w:themeFill="background1" w:themeFillShade="BF"/>
          </w:tcPr>
          <w:p w14:paraId="6DD6AA0D" w14:textId="77777777" w:rsidR="004B2D4F" w:rsidRDefault="004B2D4F" w:rsidP="00124F2A">
            <w:pPr>
              <w:ind w:firstLineChars="0" w:firstLine="0"/>
            </w:pPr>
            <w:r>
              <w:rPr>
                <w:rFonts w:hint="eastAsia"/>
              </w:rPr>
              <w:t>接口名称</w:t>
            </w:r>
          </w:p>
        </w:tc>
        <w:tc>
          <w:tcPr>
            <w:tcW w:w="5891" w:type="dxa"/>
            <w:shd w:val="clear" w:color="auto" w:fill="BFBFBF" w:themeFill="background1" w:themeFillShade="BF"/>
          </w:tcPr>
          <w:p w14:paraId="5F46B346" w14:textId="77777777" w:rsidR="004B2D4F" w:rsidRDefault="004B2D4F" w:rsidP="00124F2A">
            <w:pPr>
              <w:ind w:firstLineChars="0" w:firstLine="0"/>
            </w:pPr>
            <w:r>
              <w:rPr>
                <w:rFonts w:hint="eastAsia"/>
              </w:rPr>
              <w:t>获取加油点(</w:t>
            </w:r>
            <w:proofErr w:type="spellStart"/>
            <w:r>
              <w:rPr>
                <w:rFonts w:hint="eastAsia"/>
              </w:rPr>
              <w:t>g</w:t>
            </w:r>
            <w:r>
              <w:t>etRefuelSpot</w:t>
            </w:r>
            <w:proofErr w:type="spellEnd"/>
            <w:r>
              <w:t>)</w:t>
            </w:r>
          </w:p>
        </w:tc>
      </w:tr>
      <w:tr w:rsidR="00BF5647" w14:paraId="19732D59" w14:textId="77777777" w:rsidTr="00124F2A">
        <w:tc>
          <w:tcPr>
            <w:tcW w:w="1985" w:type="dxa"/>
          </w:tcPr>
          <w:p w14:paraId="7BB45A3B" w14:textId="77777777" w:rsidR="00BF5647" w:rsidRDefault="00BF5647" w:rsidP="00BF5647">
            <w:pPr>
              <w:ind w:firstLineChars="0" w:firstLine="0"/>
            </w:pPr>
            <w:proofErr w:type="spellStart"/>
            <w:r>
              <w:rPr>
                <w:rFonts w:hint="eastAsia"/>
              </w:rPr>
              <w:t>url</w:t>
            </w:r>
            <w:proofErr w:type="spellEnd"/>
          </w:p>
        </w:tc>
        <w:tc>
          <w:tcPr>
            <w:tcW w:w="5891" w:type="dxa"/>
          </w:tcPr>
          <w:p w14:paraId="50F671A8" w14:textId="434619AD" w:rsidR="00BF5647" w:rsidRDefault="00BF5647" w:rsidP="00BF5647">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proofErr w:type="spellStart"/>
            <w:r>
              <w:t>refue</w:t>
            </w:r>
            <w:r>
              <w:rPr>
                <w:rFonts w:hint="eastAsia"/>
              </w:rPr>
              <w:t>l</w:t>
            </w:r>
            <w:r w:rsidR="007F2CE9">
              <w:t>Spot</w:t>
            </w:r>
            <w:proofErr w:type="spellEnd"/>
            <w:r w:rsidR="00817C75">
              <w:t>/{</w:t>
            </w:r>
            <w:proofErr w:type="spellStart"/>
            <w:r w:rsidR="00817C75">
              <w:t>spotId</w:t>
            </w:r>
            <w:proofErr w:type="spellEnd"/>
            <w:r w:rsidR="00817C75">
              <w:t>}</w:t>
            </w:r>
          </w:p>
        </w:tc>
      </w:tr>
      <w:tr w:rsidR="004B2D4F" w14:paraId="731A5BF8" w14:textId="77777777" w:rsidTr="00124F2A">
        <w:tc>
          <w:tcPr>
            <w:tcW w:w="1985" w:type="dxa"/>
          </w:tcPr>
          <w:p w14:paraId="729F77B6" w14:textId="77777777" w:rsidR="004B2D4F" w:rsidRDefault="004B2D4F" w:rsidP="00124F2A">
            <w:pPr>
              <w:ind w:firstLineChars="0" w:firstLine="0"/>
            </w:pPr>
            <w:r>
              <w:rPr>
                <w:rFonts w:hint="eastAsia"/>
              </w:rPr>
              <w:t>方法</w:t>
            </w:r>
          </w:p>
        </w:tc>
        <w:tc>
          <w:tcPr>
            <w:tcW w:w="5891" w:type="dxa"/>
          </w:tcPr>
          <w:p w14:paraId="6AC06CC9" w14:textId="77777777" w:rsidR="004B2D4F" w:rsidRDefault="004B2D4F" w:rsidP="00124F2A">
            <w:pPr>
              <w:ind w:firstLineChars="0" w:firstLine="0"/>
            </w:pPr>
            <w:r>
              <w:t>get</w:t>
            </w:r>
          </w:p>
        </w:tc>
      </w:tr>
      <w:tr w:rsidR="004B2D4F" w14:paraId="29EBADBE" w14:textId="77777777" w:rsidTr="00124F2A">
        <w:tc>
          <w:tcPr>
            <w:tcW w:w="1985" w:type="dxa"/>
          </w:tcPr>
          <w:p w14:paraId="55472A16" w14:textId="77777777" w:rsidR="004B2D4F" w:rsidRDefault="004B2D4F"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125C38" w:rsidRPr="008A1438" w14:paraId="7F84B1EE"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384167B7" w14:textId="77777777" w:rsidR="00125C38" w:rsidRPr="008A1438" w:rsidRDefault="00125C38" w:rsidP="00125C38">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034996B" w14:textId="77777777" w:rsidR="00125C38" w:rsidRPr="008A1438" w:rsidRDefault="00125C38" w:rsidP="00125C38">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CEE71B7" w14:textId="77777777" w:rsidR="00125C38" w:rsidRPr="008A1438" w:rsidRDefault="00125C38" w:rsidP="00125C38">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28D5D23" w14:textId="77777777" w:rsidR="00125C38" w:rsidRPr="008A1438" w:rsidRDefault="00125C38" w:rsidP="00125C38">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43AD185" w14:textId="77777777" w:rsidR="00125C38" w:rsidRPr="008A1438" w:rsidRDefault="00125C38" w:rsidP="00125C38">
                  <w:pPr>
                    <w:ind w:firstLineChars="0" w:firstLine="0"/>
                    <w:rPr>
                      <w:color w:val="000000" w:themeColor="text1"/>
                    </w:rPr>
                  </w:pPr>
                  <w:r w:rsidRPr="008A1438">
                    <w:rPr>
                      <w:rFonts w:hint="eastAsia"/>
                      <w:color w:val="000000" w:themeColor="text1"/>
                    </w:rPr>
                    <w:t>参数形式</w:t>
                  </w:r>
                </w:p>
              </w:tc>
            </w:tr>
            <w:tr w:rsidR="00125C38" w14:paraId="4AE5C9E1"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20AAF6C4" w14:textId="77777777" w:rsidR="00125C38" w:rsidRDefault="00125C38" w:rsidP="00125C38">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9C9880E" w14:textId="77777777" w:rsidR="00125C38" w:rsidRDefault="00125C38" w:rsidP="00125C38">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3756C89" w14:textId="77777777" w:rsidR="00125C38" w:rsidRDefault="00125C38" w:rsidP="00125C3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AD18960" w14:textId="77777777" w:rsidR="00125C38" w:rsidRDefault="00125C38" w:rsidP="00125C38">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03901E44" w14:textId="77777777" w:rsidR="00125C38" w:rsidRDefault="00125C38" w:rsidP="00125C38">
                  <w:pPr>
                    <w:ind w:firstLineChars="0" w:firstLine="0"/>
                    <w:rPr>
                      <w:color w:val="000000"/>
                    </w:rPr>
                  </w:pPr>
                  <w:proofErr w:type="spellStart"/>
                  <w:r>
                    <w:rPr>
                      <w:rFonts w:hint="eastAsia"/>
                      <w:color w:val="000000"/>
                    </w:rPr>
                    <w:t>RequestBody</w:t>
                  </w:r>
                  <w:proofErr w:type="spellEnd"/>
                </w:p>
              </w:tc>
            </w:tr>
            <w:tr w:rsidR="00125C38" w14:paraId="79687652"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6C7E98E6" w14:textId="77777777" w:rsidR="00125C38" w:rsidRDefault="00125C38" w:rsidP="00125C38">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4FBC996E" w14:textId="1AC343FB" w:rsidR="00125C38" w:rsidRDefault="00125C38" w:rsidP="00125C38">
                  <w:pPr>
                    <w:ind w:firstLineChars="0" w:firstLine="0"/>
                    <w:rPr>
                      <w:color w:val="000000" w:themeColor="text1"/>
                    </w:rPr>
                  </w:pPr>
                  <w:r>
                    <w:rPr>
                      <w:rFonts w:hint="eastAsia"/>
                      <w:color w:val="000000" w:themeColor="text1"/>
                    </w:rPr>
                    <w:t>加油站编号</w:t>
                  </w:r>
                </w:p>
              </w:tc>
              <w:tc>
                <w:tcPr>
                  <w:tcW w:w="709" w:type="dxa"/>
                  <w:tcBorders>
                    <w:top w:val="nil"/>
                    <w:left w:val="nil"/>
                    <w:bottom w:val="nil"/>
                    <w:right w:val="nil"/>
                  </w:tcBorders>
                  <w:shd w:val="clear" w:color="auto" w:fill="FFFFFF" w:themeFill="background1"/>
                </w:tcPr>
                <w:p w14:paraId="1156DDC4" w14:textId="77777777" w:rsidR="00125C38" w:rsidRDefault="00125C38" w:rsidP="00125C3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C8662A6" w14:textId="77777777" w:rsidR="00125C38" w:rsidRDefault="00125C38" w:rsidP="00125C38">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5A8347DB" w14:textId="77777777" w:rsidR="00125C38" w:rsidRDefault="00125C38" w:rsidP="00125C38">
                  <w:pPr>
                    <w:ind w:firstLineChars="0" w:firstLine="0"/>
                    <w:rPr>
                      <w:color w:val="000000"/>
                    </w:rPr>
                  </w:pPr>
                  <w:proofErr w:type="spellStart"/>
                  <w:r>
                    <w:rPr>
                      <w:rFonts w:hint="eastAsia"/>
                      <w:color w:val="000000"/>
                    </w:rPr>
                    <w:t>RequestBody</w:t>
                  </w:r>
                  <w:proofErr w:type="spellEnd"/>
                </w:p>
              </w:tc>
            </w:tr>
            <w:tr w:rsidR="00817C75" w14:paraId="7D055B06"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13C9BCFC" w14:textId="428A6FE0" w:rsidR="00817C75" w:rsidRDefault="00817C75" w:rsidP="00817C75">
                  <w:pPr>
                    <w:ind w:firstLineChars="0" w:firstLine="0"/>
                  </w:pPr>
                  <w:commentRangeStart w:id="110"/>
                  <w:proofErr w:type="spellStart"/>
                  <w:r>
                    <w:lastRenderedPageBreak/>
                    <w:t>spotId</w:t>
                  </w:r>
                  <w:commentRangeEnd w:id="110"/>
                  <w:proofErr w:type="spellEnd"/>
                  <w:r w:rsidR="006E2836">
                    <w:rPr>
                      <w:rStyle w:val="af4"/>
                    </w:rPr>
                    <w:commentReference w:id="110"/>
                  </w:r>
                </w:p>
              </w:tc>
              <w:tc>
                <w:tcPr>
                  <w:tcW w:w="1134" w:type="dxa"/>
                  <w:tcBorders>
                    <w:top w:val="nil"/>
                    <w:left w:val="nil"/>
                    <w:bottom w:val="nil"/>
                    <w:right w:val="nil"/>
                  </w:tcBorders>
                  <w:shd w:val="clear" w:color="auto" w:fill="FFFFFF" w:themeFill="background1"/>
                </w:tcPr>
                <w:p w14:paraId="3D63D1EF" w14:textId="3D8C57BB" w:rsidR="00817C75" w:rsidRDefault="00817C75" w:rsidP="00817C75">
                  <w:pPr>
                    <w:ind w:firstLineChars="0" w:firstLine="0"/>
                    <w:rPr>
                      <w:color w:val="000000" w:themeColor="text1"/>
                    </w:rPr>
                  </w:pPr>
                  <w:r>
                    <w:rPr>
                      <w:rFonts w:hint="eastAsia"/>
                      <w:color w:val="000000" w:themeColor="text1"/>
                    </w:rPr>
                    <w:t>加油点</w:t>
                  </w:r>
                  <w:r>
                    <w:rPr>
                      <w:color w:val="000000" w:themeColor="text1"/>
                    </w:rPr>
                    <w:t>ID</w:t>
                  </w:r>
                </w:p>
              </w:tc>
              <w:tc>
                <w:tcPr>
                  <w:tcW w:w="709" w:type="dxa"/>
                  <w:tcBorders>
                    <w:top w:val="nil"/>
                    <w:left w:val="nil"/>
                    <w:bottom w:val="nil"/>
                    <w:right w:val="nil"/>
                  </w:tcBorders>
                  <w:shd w:val="clear" w:color="auto" w:fill="FFFFFF" w:themeFill="background1"/>
                </w:tcPr>
                <w:p w14:paraId="3979951E" w14:textId="24132329"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85A6AD5" w14:textId="0D38A76D" w:rsidR="00817C75" w:rsidRDefault="00817C75" w:rsidP="00817C75">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0FC11312" w14:textId="517BB7AB"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3DC38F6C"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379018DB" w14:textId="77777777" w:rsidR="00817C75" w:rsidRDefault="00817C75" w:rsidP="00817C75">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E166725" w14:textId="77777777" w:rsidR="00817C75" w:rsidRDefault="00817C75" w:rsidP="00817C75">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C7FCB43" w14:textId="77777777" w:rsidR="00817C75" w:rsidRDefault="00817C75" w:rsidP="00817C7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DA5947E" w14:textId="52D124EE" w:rsidR="00817C75" w:rsidRDefault="00817C75" w:rsidP="00817C75">
                  <w:pPr>
                    <w:ind w:firstLineChars="0" w:firstLine="0"/>
                    <w:rPr>
                      <w:color w:val="000000" w:themeColor="text1"/>
                    </w:rPr>
                  </w:pPr>
                  <w:r>
                    <w:rPr>
                      <w:rFonts w:hint="eastAsia"/>
                      <w:color w:val="000000" w:themeColor="text1"/>
                    </w:rPr>
                    <w:t>String</w:t>
                  </w:r>
                  <w:r>
                    <w:rPr>
                      <w:rFonts w:hint="eastAsia"/>
                    </w:rPr>
                    <w:t>，加油点</w:t>
                  </w:r>
                  <w:r>
                    <w:rPr>
                      <w:rFonts w:hint="eastAsia"/>
                      <w:color w:val="000000" w:themeColor="text1"/>
                    </w:rPr>
                    <w:t>“refueller”</w:t>
                  </w:r>
                </w:p>
              </w:tc>
              <w:tc>
                <w:tcPr>
                  <w:tcW w:w="2292" w:type="dxa"/>
                  <w:tcBorders>
                    <w:top w:val="nil"/>
                    <w:left w:val="nil"/>
                    <w:bottom w:val="nil"/>
                    <w:right w:val="nil"/>
                  </w:tcBorders>
                  <w:shd w:val="clear" w:color="auto" w:fill="FFFFFF" w:themeFill="background1"/>
                </w:tcPr>
                <w:p w14:paraId="143E86BC" w14:textId="77777777" w:rsidR="00817C75" w:rsidRDefault="00817C75" w:rsidP="00817C75">
                  <w:pPr>
                    <w:ind w:firstLineChars="0" w:firstLine="0"/>
                    <w:rPr>
                      <w:color w:val="000000"/>
                    </w:rPr>
                  </w:pPr>
                  <w:proofErr w:type="spellStart"/>
                  <w:r>
                    <w:rPr>
                      <w:rFonts w:hint="eastAsia"/>
                      <w:color w:val="000000"/>
                    </w:rPr>
                    <w:t>RequestBody</w:t>
                  </w:r>
                  <w:proofErr w:type="spellEnd"/>
                </w:p>
              </w:tc>
            </w:tr>
          </w:tbl>
          <w:p w14:paraId="26266489" w14:textId="77777777" w:rsidR="004B2D4F" w:rsidRDefault="004B2D4F" w:rsidP="00124F2A">
            <w:pPr>
              <w:ind w:firstLineChars="0" w:firstLine="0"/>
            </w:pPr>
          </w:p>
        </w:tc>
      </w:tr>
      <w:tr w:rsidR="004B2D4F" w14:paraId="75F57400" w14:textId="77777777" w:rsidTr="00124F2A">
        <w:tc>
          <w:tcPr>
            <w:tcW w:w="1985" w:type="dxa"/>
          </w:tcPr>
          <w:p w14:paraId="517520EC" w14:textId="77777777" w:rsidR="004B2D4F" w:rsidRDefault="004B2D4F" w:rsidP="00124F2A">
            <w:pPr>
              <w:ind w:firstLineChars="0" w:firstLine="0"/>
            </w:pPr>
            <w:r>
              <w:rPr>
                <w:rFonts w:hint="eastAsia"/>
              </w:rPr>
              <w:lastRenderedPageBreak/>
              <w:t>返回值</w:t>
            </w:r>
          </w:p>
        </w:tc>
        <w:tc>
          <w:tcPr>
            <w:tcW w:w="5891" w:type="dxa"/>
          </w:tcPr>
          <w:p w14:paraId="157CE1D7" w14:textId="77777777" w:rsidR="004B2D4F" w:rsidRDefault="004B2D4F" w:rsidP="00124F2A">
            <w:pPr>
              <w:ind w:firstLineChars="0" w:firstLine="0"/>
            </w:pPr>
            <w:r>
              <w:t>{</w:t>
            </w:r>
          </w:p>
          <w:p w14:paraId="72F0C25B" w14:textId="77777777" w:rsidR="004B2D4F" w:rsidRDefault="004B2D4F" w:rsidP="00124F2A">
            <w:pPr>
              <w:ind w:firstLineChars="0" w:firstLine="0"/>
            </w:pPr>
            <w:r>
              <w:t>code: 200,</w:t>
            </w:r>
          </w:p>
          <w:p w14:paraId="195D0151" w14:textId="5A6A56BD" w:rsidR="004B2D4F" w:rsidRDefault="004B2D4F" w:rsidP="00124F2A">
            <w:pPr>
              <w:ind w:firstLineChars="0" w:firstLine="0"/>
            </w:pPr>
            <w:r>
              <w:t>message: “”</w:t>
            </w:r>
          </w:p>
          <w:p w14:paraId="3C8E7331" w14:textId="2EC7F8D9" w:rsidR="00547622" w:rsidRDefault="00547622" w:rsidP="00124F2A">
            <w:pPr>
              <w:ind w:firstLineChars="0" w:firstLine="0"/>
            </w:pPr>
            <w:r>
              <w:rPr>
                <w:rFonts w:hint="eastAsia"/>
              </w:rPr>
              <w:t>d</w:t>
            </w:r>
            <w:r>
              <w:t xml:space="preserve">ata: </w:t>
            </w:r>
            <w:proofErr w:type="spellStart"/>
            <w:r>
              <w:t>refuelSpot</w:t>
            </w:r>
            <w:proofErr w:type="spellEnd"/>
            <w:r w:rsidR="0061367E">
              <w:rPr>
                <w:rFonts w:hint="eastAsia"/>
              </w:rPr>
              <w:t>对象</w:t>
            </w:r>
          </w:p>
          <w:p w14:paraId="20083567" w14:textId="77777777" w:rsidR="004B2D4F" w:rsidRDefault="004B2D4F" w:rsidP="00124F2A">
            <w:pPr>
              <w:ind w:firstLineChars="0" w:firstLine="0"/>
            </w:pPr>
            <w:r>
              <w:rPr>
                <w:rFonts w:hint="eastAsia"/>
              </w:rPr>
              <w:t>}</w:t>
            </w:r>
          </w:p>
        </w:tc>
      </w:tr>
    </w:tbl>
    <w:p w14:paraId="2854AD09" w14:textId="29B98F84" w:rsidR="0066131E" w:rsidRDefault="0066131E" w:rsidP="00C10E1A">
      <w:pPr>
        <w:pStyle w:val="3"/>
        <w:numPr>
          <w:ilvl w:val="3"/>
          <w:numId w:val="1"/>
        </w:numPr>
        <w:ind w:firstLineChars="0"/>
      </w:pPr>
      <w:r>
        <w:rPr>
          <w:rFonts w:hint="eastAsia"/>
        </w:rPr>
        <w:t>获取加水车</w:t>
      </w:r>
    </w:p>
    <w:tbl>
      <w:tblPr>
        <w:tblStyle w:val="aa"/>
        <w:tblW w:w="7876" w:type="dxa"/>
        <w:tblInd w:w="420" w:type="dxa"/>
        <w:tblLayout w:type="fixed"/>
        <w:tblLook w:val="04A0" w:firstRow="1" w:lastRow="0" w:firstColumn="1" w:lastColumn="0" w:noHBand="0" w:noVBand="1"/>
      </w:tblPr>
      <w:tblGrid>
        <w:gridCol w:w="1985"/>
        <w:gridCol w:w="5891"/>
      </w:tblGrid>
      <w:tr w:rsidR="0066131E" w14:paraId="0CAD6A9F" w14:textId="77777777" w:rsidTr="00BD381D">
        <w:tc>
          <w:tcPr>
            <w:tcW w:w="1985" w:type="dxa"/>
            <w:shd w:val="clear" w:color="auto" w:fill="BFBFBF" w:themeFill="background1" w:themeFillShade="BF"/>
          </w:tcPr>
          <w:p w14:paraId="537EFD32" w14:textId="77777777" w:rsidR="0066131E" w:rsidRDefault="0066131E" w:rsidP="00BD381D">
            <w:pPr>
              <w:ind w:firstLineChars="0" w:firstLine="0"/>
            </w:pPr>
            <w:r>
              <w:rPr>
                <w:rFonts w:hint="eastAsia"/>
              </w:rPr>
              <w:t>接口名称</w:t>
            </w:r>
          </w:p>
        </w:tc>
        <w:tc>
          <w:tcPr>
            <w:tcW w:w="5891" w:type="dxa"/>
            <w:shd w:val="clear" w:color="auto" w:fill="BFBFBF" w:themeFill="background1" w:themeFillShade="BF"/>
          </w:tcPr>
          <w:p w14:paraId="49C45994" w14:textId="3514D3AA" w:rsidR="0066131E" w:rsidRDefault="0066131E" w:rsidP="00BD381D">
            <w:pPr>
              <w:ind w:firstLineChars="0" w:firstLine="0"/>
            </w:pPr>
            <w:r>
              <w:rPr>
                <w:rFonts w:hint="eastAsia"/>
              </w:rPr>
              <w:t>获取加</w:t>
            </w:r>
            <w:r w:rsidR="00AF097E">
              <w:rPr>
                <w:rFonts w:hint="eastAsia"/>
              </w:rPr>
              <w:t>水</w:t>
            </w:r>
            <w:r>
              <w:rPr>
                <w:rFonts w:hint="eastAsia"/>
              </w:rPr>
              <w:t>车(</w:t>
            </w:r>
            <w:proofErr w:type="spellStart"/>
            <w:r>
              <w:rPr>
                <w:rFonts w:hint="eastAsia"/>
              </w:rPr>
              <w:t>g</w:t>
            </w:r>
            <w:r>
              <w:t>etRef</w:t>
            </w:r>
            <w:r w:rsidR="00F560CC">
              <w:t>i</w:t>
            </w:r>
            <w:r>
              <w:t>ller</w:t>
            </w:r>
            <w:proofErr w:type="spellEnd"/>
            <w:r>
              <w:t>)</w:t>
            </w:r>
          </w:p>
        </w:tc>
      </w:tr>
      <w:tr w:rsidR="0066131E" w14:paraId="0668B88C" w14:textId="77777777" w:rsidTr="00BD381D">
        <w:tc>
          <w:tcPr>
            <w:tcW w:w="1985" w:type="dxa"/>
          </w:tcPr>
          <w:p w14:paraId="73DFFFCB" w14:textId="77777777" w:rsidR="0066131E" w:rsidRDefault="0066131E" w:rsidP="00BD381D">
            <w:pPr>
              <w:ind w:firstLineChars="0" w:firstLine="0"/>
            </w:pPr>
            <w:proofErr w:type="spellStart"/>
            <w:r>
              <w:rPr>
                <w:rFonts w:hint="eastAsia"/>
              </w:rPr>
              <w:t>url</w:t>
            </w:r>
            <w:proofErr w:type="spellEnd"/>
          </w:p>
        </w:tc>
        <w:tc>
          <w:tcPr>
            <w:tcW w:w="5891" w:type="dxa"/>
          </w:tcPr>
          <w:p w14:paraId="73650B20" w14:textId="2FC7E4DE" w:rsidR="0066131E" w:rsidRDefault="0066131E" w:rsidP="00BD381D">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proofErr w:type="spellStart"/>
            <w:r>
              <w:t>ref</w:t>
            </w:r>
            <w:r w:rsidR="00DE2078">
              <w:rPr>
                <w:rFonts w:hint="eastAsia"/>
              </w:rPr>
              <w:t>i</w:t>
            </w:r>
            <w:r>
              <w:rPr>
                <w:rFonts w:hint="eastAsia"/>
              </w:rPr>
              <w:t>l</w:t>
            </w:r>
            <w:r>
              <w:t>ler</w:t>
            </w:r>
            <w:proofErr w:type="spellEnd"/>
          </w:p>
        </w:tc>
      </w:tr>
      <w:tr w:rsidR="0066131E" w14:paraId="3AF4CA4F" w14:textId="77777777" w:rsidTr="00BD381D">
        <w:tc>
          <w:tcPr>
            <w:tcW w:w="1985" w:type="dxa"/>
          </w:tcPr>
          <w:p w14:paraId="7A7C9851" w14:textId="77777777" w:rsidR="0066131E" w:rsidRDefault="0066131E" w:rsidP="00BD381D">
            <w:pPr>
              <w:ind w:firstLineChars="0" w:firstLine="0"/>
            </w:pPr>
            <w:r>
              <w:rPr>
                <w:rFonts w:hint="eastAsia"/>
              </w:rPr>
              <w:t>方法</w:t>
            </w:r>
          </w:p>
        </w:tc>
        <w:tc>
          <w:tcPr>
            <w:tcW w:w="5891" w:type="dxa"/>
          </w:tcPr>
          <w:p w14:paraId="18EC43E1" w14:textId="77777777" w:rsidR="0066131E" w:rsidRDefault="0066131E" w:rsidP="00BD381D">
            <w:pPr>
              <w:ind w:firstLineChars="0" w:firstLine="0"/>
            </w:pPr>
            <w:r>
              <w:t>get</w:t>
            </w:r>
          </w:p>
        </w:tc>
      </w:tr>
      <w:tr w:rsidR="0066131E" w14:paraId="4036D493" w14:textId="77777777" w:rsidTr="00BD381D">
        <w:tc>
          <w:tcPr>
            <w:tcW w:w="1985" w:type="dxa"/>
          </w:tcPr>
          <w:p w14:paraId="5C01FBAF" w14:textId="77777777" w:rsidR="0066131E" w:rsidRDefault="0066131E" w:rsidP="00BD381D">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83CB7" w:rsidRPr="008A1438" w14:paraId="58AF50D2"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6A36D3E1" w14:textId="77777777" w:rsidR="00783CB7" w:rsidRPr="008A1438" w:rsidRDefault="00783CB7" w:rsidP="00783CB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46B3CB3" w14:textId="77777777" w:rsidR="00783CB7" w:rsidRPr="008A1438" w:rsidRDefault="00783CB7" w:rsidP="00783CB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1047053" w14:textId="77777777" w:rsidR="00783CB7" w:rsidRPr="008A1438" w:rsidRDefault="00783CB7" w:rsidP="00783CB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255FD11" w14:textId="77777777" w:rsidR="00783CB7" w:rsidRPr="008A1438" w:rsidRDefault="00783CB7" w:rsidP="00783CB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07DA31A6" w14:textId="77777777" w:rsidR="00783CB7" w:rsidRPr="008A1438" w:rsidRDefault="00783CB7" w:rsidP="00783CB7">
                  <w:pPr>
                    <w:ind w:firstLineChars="0" w:firstLine="0"/>
                    <w:rPr>
                      <w:color w:val="000000" w:themeColor="text1"/>
                    </w:rPr>
                  </w:pPr>
                  <w:r w:rsidRPr="008A1438">
                    <w:rPr>
                      <w:rFonts w:hint="eastAsia"/>
                      <w:color w:val="000000" w:themeColor="text1"/>
                    </w:rPr>
                    <w:t>参数形式</w:t>
                  </w:r>
                </w:p>
              </w:tc>
            </w:tr>
            <w:tr w:rsidR="00783CB7" w14:paraId="133FDA9F"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58BC65E0" w14:textId="77777777" w:rsidR="00783CB7" w:rsidRDefault="00783CB7" w:rsidP="00783CB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4E9D1731" w14:textId="77777777" w:rsidR="00783CB7" w:rsidRDefault="00783CB7" w:rsidP="00783CB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B8FA450" w14:textId="77777777" w:rsidR="00783CB7" w:rsidRDefault="00783CB7" w:rsidP="00783CB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09F9862" w14:textId="77777777" w:rsidR="00783CB7" w:rsidRDefault="00783CB7" w:rsidP="00783CB7">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5A5C33E" w14:textId="77777777" w:rsidR="00783CB7" w:rsidRDefault="00783CB7" w:rsidP="00783CB7">
                  <w:pPr>
                    <w:ind w:firstLineChars="0" w:firstLine="0"/>
                    <w:rPr>
                      <w:color w:val="000000"/>
                    </w:rPr>
                  </w:pPr>
                  <w:proofErr w:type="spellStart"/>
                  <w:r>
                    <w:rPr>
                      <w:rFonts w:hint="eastAsia"/>
                      <w:color w:val="000000"/>
                    </w:rPr>
                    <w:t>RequestBody</w:t>
                  </w:r>
                  <w:proofErr w:type="spellEnd"/>
                </w:p>
              </w:tc>
            </w:tr>
            <w:tr w:rsidR="00783CB7" w14:paraId="223320D5"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13B2C8FA" w14:textId="77777777" w:rsidR="00783CB7" w:rsidRDefault="00783CB7" w:rsidP="00783CB7">
                  <w:pPr>
                    <w:ind w:firstLineChars="0" w:firstLine="0"/>
                  </w:pPr>
                  <w:proofErr w:type="spellStart"/>
                  <w:r>
                    <w:t>area</w:t>
                  </w:r>
                  <w:r>
                    <w:rPr>
                      <w:rFonts w:hint="eastAsia"/>
                    </w:rPr>
                    <w:t>Id</w:t>
                  </w:r>
                  <w:proofErr w:type="spellEnd"/>
                </w:p>
              </w:tc>
              <w:tc>
                <w:tcPr>
                  <w:tcW w:w="1134" w:type="dxa"/>
                  <w:tcBorders>
                    <w:top w:val="nil"/>
                    <w:left w:val="nil"/>
                    <w:bottom w:val="nil"/>
                    <w:right w:val="nil"/>
                  </w:tcBorders>
                  <w:shd w:val="clear" w:color="auto" w:fill="FFFFFF" w:themeFill="background1"/>
                </w:tcPr>
                <w:p w14:paraId="4CD4CFAC" w14:textId="60F14A61" w:rsidR="00783CB7" w:rsidRDefault="00783CB7" w:rsidP="00783CB7">
                  <w:pPr>
                    <w:ind w:firstLineChars="0" w:firstLine="0"/>
                    <w:rPr>
                      <w:color w:val="000000" w:themeColor="text1"/>
                    </w:rPr>
                  </w:pPr>
                  <w:r>
                    <w:rPr>
                      <w:rFonts w:hint="eastAsia"/>
                      <w:color w:val="000000" w:themeColor="text1"/>
                    </w:rPr>
                    <w:t>加</w:t>
                  </w:r>
                  <w:r w:rsidR="001631D2">
                    <w:rPr>
                      <w:rFonts w:hint="eastAsia"/>
                      <w:color w:val="000000" w:themeColor="text1"/>
                    </w:rPr>
                    <w:t>水</w:t>
                  </w:r>
                  <w:r>
                    <w:rPr>
                      <w:rFonts w:hint="eastAsia"/>
                      <w:color w:val="000000" w:themeColor="text1"/>
                    </w:rPr>
                    <w:t>站编号</w:t>
                  </w:r>
                </w:p>
              </w:tc>
              <w:tc>
                <w:tcPr>
                  <w:tcW w:w="709" w:type="dxa"/>
                  <w:tcBorders>
                    <w:top w:val="nil"/>
                    <w:left w:val="nil"/>
                    <w:bottom w:val="nil"/>
                    <w:right w:val="nil"/>
                  </w:tcBorders>
                  <w:shd w:val="clear" w:color="auto" w:fill="FFFFFF" w:themeFill="background1"/>
                </w:tcPr>
                <w:p w14:paraId="1B2FE3CF" w14:textId="77777777" w:rsidR="00783CB7" w:rsidRDefault="00783CB7" w:rsidP="00783CB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7434C60" w14:textId="77777777" w:rsidR="00783CB7" w:rsidRDefault="00783CB7" w:rsidP="00783CB7">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0BD5BFFE" w14:textId="77777777" w:rsidR="00783CB7" w:rsidRDefault="00783CB7" w:rsidP="00783CB7">
                  <w:pPr>
                    <w:ind w:firstLineChars="0" w:firstLine="0"/>
                    <w:rPr>
                      <w:color w:val="000000"/>
                    </w:rPr>
                  </w:pPr>
                  <w:proofErr w:type="spellStart"/>
                  <w:r>
                    <w:rPr>
                      <w:rFonts w:hint="eastAsia"/>
                      <w:color w:val="000000"/>
                    </w:rPr>
                    <w:t>RequestBody</w:t>
                  </w:r>
                  <w:proofErr w:type="spellEnd"/>
                </w:p>
              </w:tc>
            </w:tr>
            <w:tr w:rsidR="00783CB7" w14:paraId="38A684CB"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1E7F4FA4" w14:textId="77777777" w:rsidR="00783CB7" w:rsidRDefault="00783CB7" w:rsidP="00783CB7">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151F0C44" w14:textId="77777777" w:rsidR="00783CB7" w:rsidRDefault="00783CB7" w:rsidP="00783CB7">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63263D54" w14:textId="77777777" w:rsidR="00783CB7" w:rsidRDefault="00783CB7" w:rsidP="00783CB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D0BBB4C" w14:textId="6BC37C8D" w:rsidR="00783CB7" w:rsidRDefault="00783CB7" w:rsidP="00783CB7">
                  <w:pPr>
                    <w:ind w:firstLineChars="0" w:firstLine="0"/>
                    <w:rPr>
                      <w:color w:val="000000" w:themeColor="text1"/>
                    </w:rPr>
                  </w:pPr>
                  <w:r>
                    <w:rPr>
                      <w:rFonts w:hint="eastAsia"/>
                      <w:color w:val="000000" w:themeColor="text1"/>
                    </w:rPr>
                    <w:t>String</w:t>
                  </w:r>
                  <w:r>
                    <w:rPr>
                      <w:rFonts w:hint="eastAsia"/>
                    </w:rPr>
                    <w:t>，加</w:t>
                  </w:r>
                  <w:r w:rsidR="00E61A4F">
                    <w:rPr>
                      <w:rFonts w:hint="eastAsia"/>
                    </w:rPr>
                    <w:t>水车</w:t>
                  </w:r>
                  <w:r>
                    <w:rPr>
                      <w:rFonts w:hint="eastAsia"/>
                      <w:color w:val="000000" w:themeColor="text1"/>
                    </w:rPr>
                    <w:t>“</w:t>
                  </w:r>
                  <w:proofErr w:type="spellStart"/>
                  <w:r>
                    <w:rPr>
                      <w:rFonts w:hint="eastAsia"/>
                      <w:color w:val="000000" w:themeColor="text1"/>
                    </w:rPr>
                    <w:t>ref</w:t>
                  </w:r>
                  <w:r w:rsidR="00E61A4F">
                    <w:rPr>
                      <w:rFonts w:hint="eastAsia"/>
                      <w:color w:val="000000" w:themeColor="text1"/>
                    </w:rPr>
                    <w:t>i</w:t>
                  </w:r>
                  <w:r>
                    <w:rPr>
                      <w:rFonts w:hint="eastAsia"/>
                      <w:color w:val="000000" w:themeColor="text1"/>
                    </w:rPr>
                    <w:t>ller</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561D2F25" w14:textId="77777777" w:rsidR="00783CB7" w:rsidRDefault="00783CB7" w:rsidP="00783CB7">
                  <w:pPr>
                    <w:ind w:firstLineChars="0" w:firstLine="0"/>
                    <w:rPr>
                      <w:color w:val="000000"/>
                    </w:rPr>
                  </w:pPr>
                  <w:proofErr w:type="spellStart"/>
                  <w:r>
                    <w:rPr>
                      <w:rFonts w:hint="eastAsia"/>
                      <w:color w:val="000000"/>
                    </w:rPr>
                    <w:t>RequestBody</w:t>
                  </w:r>
                  <w:proofErr w:type="spellEnd"/>
                </w:p>
              </w:tc>
            </w:tr>
          </w:tbl>
          <w:p w14:paraId="53215140" w14:textId="77777777" w:rsidR="0066131E" w:rsidRDefault="0066131E" w:rsidP="00BD381D">
            <w:pPr>
              <w:ind w:firstLineChars="0" w:firstLine="0"/>
            </w:pPr>
          </w:p>
        </w:tc>
      </w:tr>
      <w:tr w:rsidR="0066131E" w14:paraId="0AB2B536" w14:textId="77777777" w:rsidTr="00BD381D">
        <w:tc>
          <w:tcPr>
            <w:tcW w:w="1985" w:type="dxa"/>
          </w:tcPr>
          <w:p w14:paraId="1285DA74" w14:textId="77777777" w:rsidR="0066131E" w:rsidRDefault="0066131E" w:rsidP="00BD381D">
            <w:pPr>
              <w:ind w:firstLineChars="0" w:firstLine="0"/>
            </w:pPr>
            <w:r>
              <w:rPr>
                <w:rFonts w:hint="eastAsia"/>
              </w:rPr>
              <w:t>返回值</w:t>
            </w:r>
          </w:p>
        </w:tc>
        <w:tc>
          <w:tcPr>
            <w:tcW w:w="5891" w:type="dxa"/>
          </w:tcPr>
          <w:p w14:paraId="341A5FD2" w14:textId="77777777" w:rsidR="0066131E" w:rsidRDefault="0066131E" w:rsidP="00BD381D">
            <w:pPr>
              <w:ind w:firstLineChars="0" w:firstLine="0"/>
            </w:pPr>
            <w:r>
              <w:t>{</w:t>
            </w:r>
          </w:p>
          <w:p w14:paraId="72DAC04C" w14:textId="77777777" w:rsidR="0066131E" w:rsidRDefault="0066131E" w:rsidP="00BD381D">
            <w:pPr>
              <w:ind w:firstLineChars="0" w:firstLine="0"/>
            </w:pPr>
            <w:r>
              <w:t>code: 200,</w:t>
            </w:r>
          </w:p>
          <w:p w14:paraId="4D10089D" w14:textId="77777777" w:rsidR="0066131E" w:rsidRDefault="0066131E" w:rsidP="00BD381D">
            <w:pPr>
              <w:ind w:firstLineChars="0" w:firstLine="0"/>
            </w:pPr>
            <w:r>
              <w:t>message: “”</w:t>
            </w:r>
          </w:p>
          <w:p w14:paraId="7B27432D" w14:textId="7EDF0476" w:rsidR="0066131E" w:rsidRDefault="0066131E" w:rsidP="00BD381D">
            <w:pPr>
              <w:ind w:firstLineChars="0" w:firstLine="0"/>
            </w:pPr>
            <w:r>
              <w:rPr>
                <w:rFonts w:hint="eastAsia"/>
              </w:rPr>
              <w:t>d</w:t>
            </w:r>
            <w:r>
              <w:t xml:space="preserve">ata: </w:t>
            </w:r>
            <w:proofErr w:type="spellStart"/>
            <w:r>
              <w:t>ref</w:t>
            </w:r>
            <w:r w:rsidR="000E4900">
              <w:t>i</w:t>
            </w:r>
            <w:r>
              <w:t>ller</w:t>
            </w:r>
            <w:proofErr w:type="spellEnd"/>
            <w:r>
              <w:rPr>
                <w:rFonts w:hint="eastAsia"/>
              </w:rPr>
              <w:t>对象</w:t>
            </w:r>
          </w:p>
          <w:p w14:paraId="2C4914E1" w14:textId="77777777" w:rsidR="0066131E" w:rsidRDefault="0066131E" w:rsidP="00BD381D">
            <w:pPr>
              <w:ind w:firstLineChars="0" w:firstLine="0"/>
            </w:pPr>
            <w:r>
              <w:rPr>
                <w:rFonts w:hint="eastAsia"/>
              </w:rPr>
              <w:t>}</w:t>
            </w:r>
          </w:p>
        </w:tc>
      </w:tr>
    </w:tbl>
    <w:p w14:paraId="04DE984F" w14:textId="77777777" w:rsidR="0066131E" w:rsidRDefault="0066131E" w:rsidP="0066131E">
      <w:pPr>
        <w:ind w:firstLineChars="0" w:firstLine="0"/>
      </w:pPr>
    </w:p>
    <w:p w14:paraId="6A85D14F" w14:textId="3C86EB94" w:rsidR="0066131E" w:rsidRDefault="0066131E" w:rsidP="00C10E1A">
      <w:pPr>
        <w:pStyle w:val="3"/>
        <w:numPr>
          <w:ilvl w:val="3"/>
          <w:numId w:val="1"/>
        </w:numPr>
        <w:ind w:firstLineChars="0"/>
      </w:pPr>
      <w:r>
        <w:rPr>
          <w:rFonts w:hint="eastAsia"/>
        </w:rPr>
        <w:t>获取加水点</w:t>
      </w:r>
    </w:p>
    <w:tbl>
      <w:tblPr>
        <w:tblStyle w:val="aa"/>
        <w:tblW w:w="7876" w:type="dxa"/>
        <w:tblInd w:w="420" w:type="dxa"/>
        <w:tblLayout w:type="fixed"/>
        <w:tblLook w:val="04A0" w:firstRow="1" w:lastRow="0" w:firstColumn="1" w:lastColumn="0" w:noHBand="0" w:noVBand="1"/>
      </w:tblPr>
      <w:tblGrid>
        <w:gridCol w:w="1276"/>
        <w:gridCol w:w="6600"/>
      </w:tblGrid>
      <w:tr w:rsidR="0066131E" w14:paraId="2BCB7770" w14:textId="77777777" w:rsidTr="006E2D74">
        <w:tc>
          <w:tcPr>
            <w:tcW w:w="1276" w:type="dxa"/>
            <w:shd w:val="clear" w:color="auto" w:fill="BFBFBF" w:themeFill="background1" w:themeFillShade="BF"/>
          </w:tcPr>
          <w:p w14:paraId="2ABBAFE6" w14:textId="77777777" w:rsidR="0066131E" w:rsidRDefault="0066131E" w:rsidP="00BD381D">
            <w:pPr>
              <w:ind w:firstLineChars="0" w:firstLine="0"/>
            </w:pPr>
            <w:r>
              <w:rPr>
                <w:rFonts w:hint="eastAsia"/>
              </w:rPr>
              <w:t>接口名称</w:t>
            </w:r>
          </w:p>
        </w:tc>
        <w:tc>
          <w:tcPr>
            <w:tcW w:w="6600" w:type="dxa"/>
            <w:shd w:val="clear" w:color="auto" w:fill="BFBFBF" w:themeFill="background1" w:themeFillShade="BF"/>
          </w:tcPr>
          <w:p w14:paraId="7D57C91E" w14:textId="0D4F14CF" w:rsidR="0066131E" w:rsidRDefault="0066131E" w:rsidP="00BD381D">
            <w:pPr>
              <w:ind w:firstLineChars="0" w:firstLine="0"/>
            </w:pPr>
            <w:r>
              <w:rPr>
                <w:rFonts w:hint="eastAsia"/>
              </w:rPr>
              <w:t>获取加</w:t>
            </w:r>
            <w:r w:rsidR="006C0F57">
              <w:rPr>
                <w:rFonts w:hint="eastAsia"/>
              </w:rPr>
              <w:t>水</w:t>
            </w:r>
            <w:r>
              <w:rPr>
                <w:rFonts w:hint="eastAsia"/>
              </w:rPr>
              <w:t>点(</w:t>
            </w:r>
            <w:proofErr w:type="spellStart"/>
            <w:r>
              <w:rPr>
                <w:rFonts w:hint="eastAsia"/>
              </w:rPr>
              <w:t>g</w:t>
            </w:r>
            <w:r>
              <w:t>etRe</w:t>
            </w:r>
            <w:r w:rsidR="00F560CC">
              <w:t>fill</w:t>
            </w:r>
            <w:r>
              <w:t>Spot</w:t>
            </w:r>
            <w:proofErr w:type="spellEnd"/>
            <w:r>
              <w:t>)</w:t>
            </w:r>
          </w:p>
        </w:tc>
      </w:tr>
      <w:tr w:rsidR="0066131E" w14:paraId="78F5019E" w14:textId="77777777" w:rsidTr="006E2D74">
        <w:tc>
          <w:tcPr>
            <w:tcW w:w="1276" w:type="dxa"/>
          </w:tcPr>
          <w:p w14:paraId="37B1E120" w14:textId="77777777" w:rsidR="0066131E" w:rsidRDefault="0066131E" w:rsidP="00BD381D">
            <w:pPr>
              <w:ind w:firstLineChars="0" w:firstLine="0"/>
            </w:pPr>
            <w:proofErr w:type="spellStart"/>
            <w:r>
              <w:rPr>
                <w:rFonts w:hint="eastAsia"/>
              </w:rPr>
              <w:t>url</w:t>
            </w:r>
            <w:proofErr w:type="spellEnd"/>
          </w:p>
        </w:tc>
        <w:tc>
          <w:tcPr>
            <w:tcW w:w="6600" w:type="dxa"/>
          </w:tcPr>
          <w:p w14:paraId="3E164F82" w14:textId="7DC731CB" w:rsidR="0066131E" w:rsidRDefault="0066131E" w:rsidP="00BD381D">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proofErr w:type="spellStart"/>
            <w:r>
              <w:t>ref</w:t>
            </w:r>
            <w:r w:rsidR="005C512B">
              <w:rPr>
                <w:rFonts w:hint="eastAsia"/>
              </w:rPr>
              <w:t>ill</w:t>
            </w:r>
            <w:r>
              <w:t>Spot</w:t>
            </w:r>
            <w:proofErr w:type="spellEnd"/>
            <w:r w:rsidR="006E2D74">
              <w:rPr>
                <w:rFonts w:hint="eastAsia"/>
              </w:rPr>
              <w:t>/</w:t>
            </w:r>
            <w:r w:rsidR="006E2D74">
              <w:t>{</w:t>
            </w:r>
            <w:proofErr w:type="spellStart"/>
            <w:r w:rsidR="006E2D74">
              <w:t>spotId</w:t>
            </w:r>
            <w:proofErr w:type="spellEnd"/>
            <w:r w:rsidR="006E2D74">
              <w:t>}</w:t>
            </w:r>
          </w:p>
        </w:tc>
      </w:tr>
      <w:tr w:rsidR="0066131E" w14:paraId="77A3BA7E" w14:textId="77777777" w:rsidTr="006E2D74">
        <w:tc>
          <w:tcPr>
            <w:tcW w:w="1276" w:type="dxa"/>
          </w:tcPr>
          <w:p w14:paraId="6A4C10F8" w14:textId="77777777" w:rsidR="0066131E" w:rsidRDefault="0066131E" w:rsidP="00BD381D">
            <w:pPr>
              <w:ind w:firstLineChars="0" w:firstLine="0"/>
            </w:pPr>
            <w:r>
              <w:rPr>
                <w:rFonts w:hint="eastAsia"/>
              </w:rPr>
              <w:t>方法</w:t>
            </w:r>
          </w:p>
        </w:tc>
        <w:tc>
          <w:tcPr>
            <w:tcW w:w="6600" w:type="dxa"/>
          </w:tcPr>
          <w:p w14:paraId="0333DCA1" w14:textId="77777777" w:rsidR="0066131E" w:rsidRDefault="0066131E" w:rsidP="00BD381D">
            <w:pPr>
              <w:ind w:firstLineChars="0" w:firstLine="0"/>
            </w:pPr>
            <w:r>
              <w:t>get</w:t>
            </w:r>
          </w:p>
        </w:tc>
      </w:tr>
      <w:tr w:rsidR="0066131E" w14:paraId="799D8CEB" w14:textId="77777777" w:rsidTr="006E2D74">
        <w:tc>
          <w:tcPr>
            <w:tcW w:w="1276" w:type="dxa"/>
          </w:tcPr>
          <w:p w14:paraId="5F3661D8" w14:textId="77777777" w:rsidR="0066131E" w:rsidRDefault="0066131E" w:rsidP="00BD381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418"/>
              <w:gridCol w:w="709"/>
              <w:gridCol w:w="1701"/>
              <w:gridCol w:w="1866"/>
            </w:tblGrid>
            <w:tr w:rsidR="005D57C2" w:rsidRPr="008A1438" w14:paraId="22FBE91C" w14:textId="77777777" w:rsidTr="006E2D74">
              <w:trPr>
                <w:trHeight w:val="356"/>
              </w:trPr>
              <w:tc>
                <w:tcPr>
                  <w:tcW w:w="1124" w:type="dxa"/>
                  <w:tcBorders>
                    <w:top w:val="nil"/>
                    <w:left w:val="single" w:sz="8" w:space="0" w:color="4F81BD"/>
                    <w:bottom w:val="nil"/>
                    <w:right w:val="nil"/>
                  </w:tcBorders>
                  <w:shd w:val="clear" w:color="auto" w:fill="FFFFFF" w:themeFill="background1"/>
                </w:tcPr>
                <w:p w14:paraId="00106A0D" w14:textId="77777777" w:rsidR="005D57C2" w:rsidRPr="008A1438" w:rsidRDefault="005D57C2" w:rsidP="005D57C2">
                  <w:pPr>
                    <w:ind w:firstLineChars="0" w:firstLine="0"/>
                    <w:rPr>
                      <w:color w:val="000000" w:themeColor="text1"/>
                    </w:rPr>
                  </w:pPr>
                  <w:r w:rsidRPr="008A1438">
                    <w:rPr>
                      <w:rFonts w:hint="eastAsia"/>
                      <w:color w:val="000000" w:themeColor="text1"/>
                    </w:rPr>
                    <w:t>参数名称</w:t>
                  </w:r>
                </w:p>
              </w:tc>
              <w:tc>
                <w:tcPr>
                  <w:tcW w:w="1418" w:type="dxa"/>
                  <w:tcBorders>
                    <w:top w:val="nil"/>
                    <w:left w:val="nil"/>
                    <w:bottom w:val="nil"/>
                    <w:right w:val="nil"/>
                  </w:tcBorders>
                  <w:shd w:val="clear" w:color="auto" w:fill="FFFFFF" w:themeFill="background1"/>
                </w:tcPr>
                <w:p w14:paraId="10C13743" w14:textId="77777777" w:rsidR="005D57C2" w:rsidRPr="008A1438" w:rsidRDefault="005D57C2" w:rsidP="005D57C2">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F71C434" w14:textId="77777777" w:rsidR="005D57C2" w:rsidRPr="008A1438" w:rsidRDefault="005D57C2" w:rsidP="005D57C2">
                  <w:pPr>
                    <w:ind w:firstLineChars="0" w:firstLine="0"/>
                    <w:rPr>
                      <w:color w:val="000000" w:themeColor="text1"/>
                    </w:rPr>
                  </w:pPr>
                  <w:r w:rsidRPr="008A1438">
                    <w:rPr>
                      <w:rFonts w:hint="eastAsia"/>
                      <w:color w:val="000000" w:themeColor="text1"/>
                    </w:rPr>
                    <w:t>是否必传</w:t>
                  </w:r>
                </w:p>
              </w:tc>
              <w:tc>
                <w:tcPr>
                  <w:tcW w:w="1701" w:type="dxa"/>
                  <w:tcBorders>
                    <w:top w:val="nil"/>
                    <w:left w:val="nil"/>
                    <w:bottom w:val="nil"/>
                    <w:right w:val="nil"/>
                  </w:tcBorders>
                  <w:shd w:val="clear" w:color="auto" w:fill="FFFFFF" w:themeFill="background1"/>
                </w:tcPr>
                <w:p w14:paraId="2A80F599" w14:textId="77777777" w:rsidR="005D57C2" w:rsidRPr="008A1438" w:rsidRDefault="005D57C2" w:rsidP="005D57C2">
                  <w:pPr>
                    <w:ind w:firstLineChars="0" w:firstLine="0"/>
                    <w:rPr>
                      <w:color w:val="000000" w:themeColor="text1"/>
                    </w:rPr>
                  </w:pPr>
                  <w:r w:rsidRPr="008A1438">
                    <w:rPr>
                      <w:rFonts w:hint="eastAsia"/>
                      <w:color w:val="000000" w:themeColor="text1"/>
                    </w:rPr>
                    <w:t>类型(规则)</w:t>
                  </w:r>
                </w:p>
              </w:tc>
              <w:tc>
                <w:tcPr>
                  <w:tcW w:w="1866" w:type="dxa"/>
                  <w:tcBorders>
                    <w:top w:val="nil"/>
                    <w:left w:val="nil"/>
                    <w:bottom w:val="nil"/>
                    <w:right w:val="nil"/>
                  </w:tcBorders>
                  <w:shd w:val="clear" w:color="auto" w:fill="FFFFFF" w:themeFill="background1"/>
                </w:tcPr>
                <w:p w14:paraId="305AB5C4" w14:textId="77777777" w:rsidR="005D57C2" w:rsidRPr="008A1438" w:rsidRDefault="005D57C2" w:rsidP="005D57C2">
                  <w:pPr>
                    <w:ind w:firstLineChars="0" w:firstLine="0"/>
                    <w:rPr>
                      <w:color w:val="000000" w:themeColor="text1"/>
                    </w:rPr>
                  </w:pPr>
                  <w:r w:rsidRPr="008A1438">
                    <w:rPr>
                      <w:rFonts w:hint="eastAsia"/>
                      <w:color w:val="000000" w:themeColor="text1"/>
                    </w:rPr>
                    <w:t>参数形式</w:t>
                  </w:r>
                </w:p>
              </w:tc>
            </w:tr>
            <w:tr w:rsidR="005D57C2" w14:paraId="54FCC069" w14:textId="77777777" w:rsidTr="006E2D74">
              <w:trPr>
                <w:trHeight w:val="356"/>
              </w:trPr>
              <w:tc>
                <w:tcPr>
                  <w:tcW w:w="1124" w:type="dxa"/>
                  <w:tcBorders>
                    <w:top w:val="nil"/>
                    <w:left w:val="single" w:sz="8" w:space="0" w:color="4F81BD"/>
                    <w:bottom w:val="nil"/>
                    <w:right w:val="nil"/>
                  </w:tcBorders>
                  <w:shd w:val="clear" w:color="auto" w:fill="FFFFFF" w:themeFill="background1"/>
                </w:tcPr>
                <w:p w14:paraId="352AA6E6" w14:textId="77777777" w:rsidR="005D57C2" w:rsidRDefault="005D57C2" w:rsidP="005D57C2">
                  <w:pPr>
                    <w:ind w:firstLineChars="0" w:firstLine="0"/>
                  </w:pPr>
                  <w:proofErr w:type="spellStart"/>
                  <w:r>
                    <w:rPr>
                      <w:rFonts w:hint="eastAsia"/>
                    </w:rPr>
                    <w:t>m</w:t>
                  </w:r>
                  <w:r>
                    <w:t>apId</w:t>
                  </w:r>
                  <w:proofErr w:type="spellEnd"/>
                </w:p>
              </w:tc>
              <w:tc>
                <w:tcPr>
                  <w:tcW w:w="1418" w:type="dxa"/>
                  <w:tcBorders>
                    <w:top w:val="nil"/>
                    <w:left w:val="nil"/>
                    <w:bottom w:val="nil"/>
                    <w:right w:val="nil"/>
                  </w:tcBorders>
                  <w:shd w:val="clear" w:color="auto" w:fill="FFFFFF" w:themeFill="background1"/>
                </w:tcPr>
                <w:p w14:paraId="40518339" w14:textId="77777777" w:rsidR="005D57C2" w:rsidRDefault="005D57C2" w:rsidP="005D57C2">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223E7FE" w14:textId="77777777" w:rsidR="005D57C2" w:rsidRDefault="005D57C2" w:rsidP="005D57C2">
                  <w:pPr>
                    <w:ind w:firstLineChars="0" w:firstLine="0"/>
                    <w:rPr>
                      <w:color w:val="000000"/>
                    </w:rPr>
                  </w:pPr>
                  <w:r>
                    <w:rPr>
                      <w:rFonts w:hint="eastAsia"/>
                      <w:color w:val="000000"/>
                    </w:rPr>
                    <w:t>是</w:t>
                  </w:r>
                </w:p>
              </w:tc>
              <w:tc>
                <w:tcPr>
                  <w:tcW w:w="1701" w:type="dxa"/>
                  <w:tcBorders>
                    <w:top w:val="nil"/>
                    <w:left w:val="nil"/>
                    <w:bottom w:val="nil"/>
                    <w:right w:val="nil"/>
                  </w:tcBorders>
                  <w:shd w:val="clear" w:color="auto" w:fill="FFFFFF" w:themeFill="background1"/>
                </w:tcPr>
                <w:p w14:paraId="0687BD4A" w14:textId="77777777" w:rsidR="005D57C2" w:rsidRDefault="005D57C2" w:rsidP="005D57C2">
                  <w:pPr>
                    <w:ind w:firstLineChars="0" w:firstLine="0"/>
                    <w:rPr>
                      <w:color w:val="000000" w:themeColor="text1"/>
                    </w:rPr>
                  </w:pPr>
                  <w:r>
                    <w:rPr>
                      <w:color w:val="000000" w:themeColor="text1"/>
                    </w:rPr>
                    <w:t>I</w:t>
                  </w:r>
                  <w:r>
                    <w:rPr>
                      <w:rFonts w:hint="eastAsia"/>
                      <w:color w:val="000000" w:themeColor="text1"/>
                    </w:rPr>
                    <w:t>nt</w:t>
                  </w:r>
                </w:p>
              </w:tc>
              <w:tc>
                <w:tcPr>
                  <w:tcW w:w="1866" w:type="dxa"/>
                  <w:tcBorders>
                    <w:top w:val="nil"/>
                    <w:left w:val="nil"/>
                    <w:bottom w:val="nil"/>
                    <w:right w:val="nil"/>
                  </w:tcBorders>
                  <w:shd w:val="clear" w:color="auto" w:fill="FFFFFF" w:themeFill="background1"/>
                </w:tcPr>
                <w:p w14:paraId="20757456" w14:textId="77777777" w:rsidR="005D57C2" w:rsidRDefault="005D57C2" w:rsidP="005D57C2">
                  <w:pPr>
                    <w:ind w:firstLineChars="0" w:firstLine="0"/>
                    <w:rPr>
                      <w:color w:val="000000"/>
                    </w:rPr>
                  </w:pPr>
                  <w:proofErr w:type="spellStart"/>
                  <w:r>
                    <w:rPr>
                      <w:rFonts w:hint="eastAsia"/>
                      <w:color w:val="000000"/>
                    </w:rPr>
                    <w:t>RequestBody</w:t>
                  </w:r>
                  <w:proofErr w:type="spellEnd"/>
                </w:p>
              </w:tc>
            </w:tr>
            <w:tr w:rsidR="005D57C2" w14:paraId="7F442027" w14:textId="77777777" w:rsidTr="006E2D74">
              <w:trPr>
                <w:trHeight w:val="356"/>
              </w:trPr>
              <w:tc>
                <w:tcPr>
                  <w:tcW w:w="1124" w:type="dxa"/>
                  <w:tcBorders>
                    <w:top w:val="nil"/>
                    <w:left w:val="single" w:sz="8" w:space="0" w:color="4F81BD"/>
                    <w:bottom w:val="nil"/>
                    <w:right w:val="nil"/>
                  </w:tcBorders>
                  <w:shd w:val="clear" w:color="auto" w:fill="FFFFFF" w:themeFill="background1"/>
                </w:tcPr>
                <w:p w14:paraId="7F6E6CAF" w14:textId="77777777" w:rsidR="005D57C2" w:rsidRDefault="005D57C2" w:rsidP="005D57C2">
                  <w:pPr>
                    <w:ind w:firstLineChars="0" w:firstLine="0"/>
                  </w:pPr>
                  <w:proofErr w:type="spellStart"/>
                  <w:r>
                    <w:t>area</w:t>
                  </w:r>
                  <w:r>
                    <w:rPr>
                      <w:rFonts w:hint="eastAsia"/>
                    </w:rPr>
                    <w:t>Id</w:t>
                  </w:r>
                  <w:proofErr w:type="spellEnd"/>
                </w:p>
              </w:tc>
              <w:tc>
                <w:tcPr>
                  <w:tcW w:w="1418" w:type="dxa"/>
                  <w:tcBorders>
                    <w:top w:val="nil"/>
                    <w:left w:val="nil"/>
                    <w:bottom w:val="nil"/>
                    <w:right w:val="nil"/>
                  </w:tcBorders>
                  <w:shd w:val="clear" w:color="auto" w:fill="FFFFFF" w:themeFill="background1"/>
                </w:tcPr>
                <w:p w14:paraId="4A4C6F08" w14:textId="77777777" w:rsidR="005D57C2" w:rsidRDefault="005D57C2" w:rsidP="005D57C2">
                  <w:pPr>
                    <w:ind w:firstLineChars="0" w:firstLine="0"/>
                    <w:rPr>
                      <w:color w:val="000000" w:themeColor="text1"/>
                    </w:rPr>
                  </w:pPr>
                  <w:r>
                    <w:rPr>
                      <w:rFonts w:hint="eastAsia"/>
                      <w:color w:val="000000" w:themeColor="text1"/>
                    </w:rPr>
                    <w:t>加水站编号</w:t>
                  </w:r>
                </w:p>
              </w:tc>
              <w:tc>
                <w:tcPr>
                  <w:tcW w:w="709" w:type="dxa"/>
                  <w:tcBorders>
                    <w:top w:val="nil"/>
                    <w:left w:val="nil"/>
                    <w:bottom w:val="nil"/>
                    <w:right w:val="nil"/>
                  </w:tcBorders>
                  <w:shd w:val="clear" w:color="auto" w:fill="FFFFFF" w:themeFill="background1"/>
                </w:tcPr>
                <w:p w14:paraId="714C70AD" w14:textId="77777777" w:rsidR="005D57C2" w:rsidRDefault="005D57C2" w:rsidP="005D57C2">
                  <w:pPr>
                    <w:ind w:firstLineChars="0" w:firstLine="0"/>
                    <w:rPr>
                      <w:color w:val="000000"/>
                    </w:rPr>
                  </w:pPr>
                  <w:r>
                    <w:rPr>
                      <w:rFonts w:hint="eastAsia"/>
                      <w:color w:val="000000"/>
                    </w:rPr>
                    <w:t>是</w:t>
                  </w:r>
                </w:p>
              </w:tc>
              <w:tc>
                <w:tcPr>
                  <w:tcW w:w="1701" w:type="dxa"/>
                  <w:tcBorders>
                    <w:top w:val="nil"/>
                    <w:left w:val="nil"/>
                    <w:bottom w:val="nil"/>
                    <w:right w:val="nil"/>
                  </w:tcBorders>
                  <w:shd w:val="clear" w:color="auto" w:fill="FFFFFF" w:themeFill="background1"/>
                </w:tcPr>
                <w:p w14:paraId="1C8B96D5" w14:textId="77777777" w:rsidR="005D57C2" w:rsidRDefault="005D57C2" w:rsidP="005D57C2">
                  <w:pPr>
                    <w:ind w:firstLineChars="0" w:firstLine="0"/>
                    <w:rPr>
                      <w:color w:val="000000" w:themeColor="text1"/>
                    </w:rPr>
                  </w:pPr>
                  <w:r>
                    <w:rPr>
                      <w:color w:val="000000" w:themeColor="text1"/>
                    </w:rPr>
                    <w:t>Int</w:t>
                  </w:r>
                </w:p>
              </w:tc>
              <w:tc>
                <w:tcPr>
                  <w:tcW w:w="1866" w:type="dxa"/>
                  <w:tcBorders>
                    <w:top w:val="nil"/>
                    <w:left w:val="nil"/>
                    <w:bottom w:val="nil"/>
                    <w:right w:val="nil"/>
                  </w:tcBorders>
                  <w:shd w:val="clear" w:color="auto" w:fill="FFFFFF" w:themeFill="background1"/>
                </w:tcPr>
                <w:p w14:paraId="32263821" w14:textId="77777777" w:rsidR="005D57C2" w:rsidRDefault="005D57C2" w:rsidP="005D57C2">
                  <w:pPr>
                    <w:ind w:firstLineChars="0" w:firstLine="0"/>
                    <w:rPr>
                      <w:color w:val="000000"/>
                    </w:rPr>
                  </w:pPr>
                  <w:proofErr w:type="spellStart"/>
                  <w:r>
                    <w:rPr>
                      <w:rFonts w:hint="eastAsia"/>
                      <w:color w:val="000000"/>
                    </w:rPr>
                    <w:t>RequestBody</w:t>
                  </w:r>
                  <w:proofErr w:type="spellEnd"/>
                </w:p>
              </w:tc>
            </w:tr>
            <w:tr w:rsidR="00817C75" w14:paraId="2440D0AC" w14:textId="77777777" w:rsidTr="006E2D74">
              <w:trPr>
                <w:trHeight w:val="356"/>
              </w:trPr>
              <w:tc>
                <w:tcPr>
                  <w:tcW w:w="1124" w:type="dxa"/>
                  <w:tcBorders>
                    <w:top w:val="nil"/>
                    <w:left w:val="single" w:sz="8" w:space="0" w:color="4F81BD"/>
                    <w:bottom w:val="nil"/>
                    <w:right w:val="nil"/>
                  </w:tcBorders>
                  <w:shd w:val="clear" w:color="auto" w:fill="FFFFFF" w:themeFill="background1"/>
                </w:tcPr>
                <w:p w14:paraId="0B980387" w14:textId="5468C855" w:rsidR="00817C75" w:rsidRDefault="00817C75" w:rsidP="00817C75">
                  <w:pPr>
                    <w:ind w:firstLineChars="0" w:firstLine="0"/>
                  </w:pPr>
                  <w:commentRangeStart w:id="111"/>
                  <w:proofErr w:type="spellStart"/>
                  <w:r>
                    <w:t>spotId</w:t>
                  </w:r>
                  <w:commentRangeEnd w:id="111"/>
                  <w:proofErr w:type="spellEnd"/>
                  <w:r w:rsidR="006E2836">
                    <w:rPr>
                      <w:rStyle w:val="af4"/>
                    </w:rPr>
                    <w:commentReference w:id="111"/>
                  </w:r>
                </w:p>
              </w:tc>
              <w:tc>
                <w:tcPr>
                  <w:tcW w:w="1418" w:type="dxa"/>
                  <w:tcBorders>
                    <w:top w:val="nil"/>
                    <w:left w:val="nil"/>
                    <w:bottom w:val="nil"/>
                    <w:right w:val="nil"/>
                  </w:tcBorders>
                  <w:shd w:val="clear" w:color="auto" w:fill="FFFFFF" w:themeFill="background1"/>
                </w:tcPr>
                <w:p w14:paraId="61CBFA6D" w14:textId="77818FA5" w:rsidR="00817C75" w:rsidRDefault="00817C75" w:rsidP="00817C75">
                  <w:pPr>
                    <w:ind w:firstLineChars="0" w:firstLine="0"/>
                    <w:rPr>
                      <w:color w:val="000000" w:themeColor="text1"/>
                    </w:rPr>
                  </w:pPr>
                  <w:r>
                    <w:rPr>
                      <w:rFonts w:hint="eastAsia"/>
                      <w:color w:val="000000" w:themeColor="text1"/>
                    </w:rPr>
                    <w:t>加</w:t>
                  </w:r>
                  <w:r w:rsidR="006E2D74">
                    <w:rPr>
                      <w:rFonts w:hint="eastAsia"/>
                      <w:color w:val="000000" w:themeColor="text1"/>
                    </w:rPr>
                    <w:t>水电</w:t>
                  </w:r>
                  <w:r>
                    <w:rPr>
                      <w:rFonts w:hint="eastAsia"/>
                      <w:color w:val="000000" w:themeColor="text1"/>
                    </w:rPr>
                    <w:t>点</w:t>
                  </w:r>
                  <w:r>
                    <w:rPr>
                      <w:color w:val="000000" w:themeColor="text1"/>
                    </w:rPr>
                    <w:t>ID</w:t>
                  </w:r>
                </w:p>
              </w:tc>
              <w:tc>
                <w:tcPr>
                  <w:tcW w:w="709" w:type="dxa"/>
                  <w:tcBorders>
                    <w:top w:val="nil"/>
                    <w:left w:val="nil"/>
                    <w:bottom w:val="nil"/>
                    <w:right w:val="nil"/>
                  </w:tcBorders>
                  <w:shd w:val="clear" w:color="auto" w:fill="FFFFFF" w:themeFill="background1"/>
                </w:tcPr>
                <w:p w14:paraId="69532420" w14:textId="18B09583" w:rsidR="00817C75" w:rsidRDefault="00817C75" w:rsidP="00817C75">
                  <w:pPr>
                    <w:ind w:firstLineChars="0" w:firstLine="0"/>
                    <w:rPr>
                      <w:color w:val="000000"/>
                    </w:rPr>
                  </w:pPr>
                  <w:r>
                    <w:rPr>
                      <w:rFonts w:hint="eastAsia"/>
                      <w:color w:val="000000"/>
                    </w:rPr>
                    <w:t>是</w:t>
                  </w:r>
                </w:p>
              </w:tc>
              <w:tc>
                <w:tcPr>
                  <w:tcW w:w="1701" w:type="dxa"/>
                  <w:tcBorders>
                    <w:top w:val="nil"/>
                    <w:left w:val="nil"/>
                    <w:bottom w:val="nil"/>
                    <w:right w:val="nil"/>
                  </w:tcBorders>
                  <w:shd w:val="clear" w:color="auto" w:fill="FFFFFF" w:themeFill="background1"/>
                </w:tcPr>
                <w:p w14:paraId="359DDB7C" w14:textId="49647AA3" w:rsidR="00817C75" w:rsidRDefault="00817C75" w:rsidP="00817C75">
                  <w:pPr>
                    <w:ind w:firstLineChars="0" w:firstLine="0"/>
                    <w:rPr>
                      <w:color w:val="000000" w:themeColor="text1"/>
                    </w:rPr>
                  </w:pPr>
                  <w:r>
                    <w:rPr>
                      <w:rFonts w:hint="eastAsia"/>
                      <w:color w:val="000000" w:themeColor="text1"/>
                    </w:rPr>
                    <w:t>Int</w:t>
                  </w:r>
                </w:p>
              </w:tc>
              <w:tc>
                <w:tcPr>
                  <w:tcW w:w="1866" w:type="dxa"/>
                  <w:tcBorders>
                    <w:top w:val="nil"/>
                    <w:left w:val="nil"/>
                    <w:bottom w:val="nil"/>
                    <w:right w:val="nil"/>
                  </w:tcBorders>
                  <w:shd w:val="clear" w:color="auto" w:fill="FFFFFF" w:themeFill="background1"/>
                </w:tcPr>
                <w:p w14:paraId="03F9E131" w14:textId="2EC193F6" w:rsidR="00817C75" w:rsidRDefault="00817C75" w:rsidP="00817C75">
                  <w:pPr>
                    <w:ind w:firstLineChars="0" w:firstLine="0"/>
                    <w:rPr>
                      <w:color w:val="000000"/>
                    </w:rPr>
                  </w:pPr>
                  <w:proofErr w:type="spellStart"/>
                  <w:r>
                    <w:rPr>
                      <w:rFonts w:hint="eastAsia"/>
                      <w:color w:val="000000"/>
                    </w:rPr>
                    <w:t>RequestBody</w:t>
                  </w:r>
                  <w:proofErr w:type="spellEnd"/>
                </w:p>
              </w:tc>
            </w:tr>
            <w:tr w:rsidR="00817C75" w14:paraId="7EAF27F3" w14:textId="77777777" w:rsidTr="006E2D74">
              <w:trPr>
                <w:trHeight w:val="356"/>
              </w:trPr>
              <w:tc>
                <w:tcPr>
                  <w:tcW w:w="1124" w:type="dxa"/>
                  <w:tcBorders>
                    <w:top w:val="nil"/>
                    <w:left w:val="single" w:sz="8" w:space="0" w:color="4F81BD"/>
                    <w:bottom w:val="nil"/>
                    <w:right w:val="nil"/>
                  </w:tcBorders>
                  <w:shd w:val="clear" w:color="auto" w:fill="FFFFFF" w:themeFill="background1"/>
                </w:tcPr>
                <w:p w14:paraId="73927406" w14:textId="77777777" w:rsidR="00817C75" w:rsidRDefault="00817C75" w:rsidP="00817C75">
                  <w:pPr>
                    <w:ind w:firstLineChars="0" w:firstLine="0"/>
                  </w:pPr>
                  <w:proofErr w:type="spellStart"/>
                  <w:r>
                    <w:rPr>
                      <w:rFonts w:hint="eastAsia"/>
                    </w:rPr>
                    <w:t>attributeType</w:t>
                  </w:r>
                  <w:proofErr w:type="spellEnd"/>
                </w:p>
              </w:tc>
              <w:tc>
                <w:tcPr>
                  <w:tcW w:w="1418" w:type="dxa"/>
                  <w:tcBorders>
                    <w:top w:val="nil"/>
                    <w:left w:val="nil"/>
                    <w:bottom w:val="nil"/>
                    <w:right w:val="nil"/>
                  </w:tcBorders>
                  <w:shd w:val="clear" w:color="auto" w:fill="FFFFFF" w:themeFill="background1"/>
                </w:tcPr>
                <w:p w14:paraId="5479EDC2" w14:textId="77777777" w:rsidR="00817C75" w:rsidRDefault="00817C75" w:rsidP="00817C75">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64A314C0" w14:textId="77777777" w:rsidR="00817C75" w:rsidRDefault="00817C75" w:rsidP="00817C75">
                  <w:pPr>
                    <w:ind w:firstLineChars="0" w:firstLine="0"/>
                    <w:rPr>
                      <w:color w:val="000000"/>
                    </w:rPr>
                  </w:pPr>
                  <w:r>
                    <w:rPr>
                      <w:rFonts w:hint="eastAsia"/>
                      <w:color w:val="000000"/>
                    </w:rPr>
                    <w:t>是</w:t>
                  </w:r>
                </w:p>
              </w:tc>
              <w:tc>
                <w:tcPr>
                  <w:tcW w:w="1701" w:type="dxa"/>
                  <w:tcBorders>
                    <w:top w:val="nil"/>
                    <w:left w:val="nil"/>
                    <w:bottom w:val="nil"/>
                    <w:right w:val="nil"/>
                  </w:tcBorders>
                  <w:shd w:val="clear" w:color="auto" w:fill="FFFFFF" w:themeFill="background1"/>
                </w:tcPr>
                <w:p w14:paraId="5F5FEB74" w14:textId="18855DA9" w:rsidR="00817C75" w:rsidRDefault="00817C75" w:rsidP="00817C75">
                  <w:pPr>
                    <w:ind w:firstLineChars="0" w:firstLine="0"/>
                    <w:rPr>
                      <w:color w:val="000000" w:themeColor="text1"/>
                    </w:rPr>
                  </w:pPr>
                  <w:r>
                    <w:rPr>
                      <w:rFonts w:hint="eastAsia"/>
                      <w:color w:val="000000" w:themeColor="text1"/>
                    </w:rPr>
                    <w:t>String</w:t>
                  </w:r>
                  <w:r>
                    <w:rPr>
                      <w:rFonts w:hint="eastAsia"/>
                    </w:rPr>
                    <w:t>，加水点</w:t>
                  </w:r>
                  <w:r>
                    <w:rPr>
                      <w:rFonts w:hint="eastAsia"/>
                      <w:color w:val="000000" w:themeColor="text1"/>
                    </w:rPr>
                    <w:t>“</w:t>
                  </w:r>
                  <w:proofErr w:type="spellStart"/>
                  <w:r>
                    <w:rPr>
                      <w:rFonts w:hint="eastAsia"/>
                      <w:color w:val="000000" w:themeColor="text1"/>
                    </w:rPr>
                    <w:t>refillSpot</w:t>
                  </w:r>
                  <w:proofErr w:type="spellEnd"/>
                  <w:r>
                    <w:rPr>
                      <w:rFonts w:hint="eastAsia"/>
                      <w:color w:val="000000" w:themeColor="text1"/>
                    </w:rPr>
                    <w:t>”</w:t>
                  </w:r>
                </w:p>
              </w:tc>
              <w:tc>
                <w:tcPr>
                  <w:tcW w:w="1866" w:type="dxa"/>
                  <w:tcBorders>
                    <w:top w:val="nil"/>
                    <w:left w:val="nil"/>
                    <w:bottom w:val="nil"/>
                    <w:right w:val="nil"/>
                  </w:tcBorders>
                  <w:shd w:val="clear" w:color="auto" w:fill="FFFFFF" w:themeFill="background1"/>
                </w:tcPr>
                <w:p w14:paraId="7DD8BBF2" w14:textId="77777777" w:rsidR="00817C75" w:rsidRDefault="00817C75" w:rsidP="00817C75">
                  <w:pPr>
                    <w:ind w:firstLineChars="0" w:firstLine="0"/>
                    <w:rPr>
                      <w:color w:val="000000"/>
                    </w:rPr>
                  </w:pPr>
                  <w:proofErr w:type="spellStart"/>
                  <w:r>
                    <w:rPr>
                      <w:rFonts w:hint="eastAsia"/>
                      <w:color w:val="000000"/>
                    </w:rPr>
                    <w:t>RequestBody</w:t>
                  </w:r>
                  <w:proofErr w:type="spellEnd"/>
                </w:p>
              </w:tc>
            </w:tr>
          </w:tbl>
          <w:p w14:paraId="445485CB" w14:textId="77777777" w:rsidR="0066131E" w:rsidRDefault="0066131E" w:rsidP="00BD381D">
            <w:pPr>
              <w:ind w:firstLineChars="0" w:firstLine="0"/>
            </w:pPr>
          </w:p>
        </w:tc>
      </w:tr>
      <w:tr w:rsidR="0066131E" w14:paraId="3BD5F18A" w14:textId="77777777" w:rsidTr="006E2D74">
        <w:tc>
          <w:tcPr>
            <w:tcW w:w="1276" w:type="dxa"/>
          </w:tcPr>
          <w:p w14:paraId="2C33FAD9" w14:textId="77777777" w:rsidR="0066131E" w:rsidRDefault="0066131E" w:rsidP="00BD381D">
            <w:pPr>
              <w:ind w:firstLineChars="0" w:firstLine="0"/>
            </w:pPr>
            <w:r>
              <w:rPr>
                <w:rFonts w:hint="eastAsia"/>
              </w:rPr>
              <w:t>返回值</w:t>
            </w:r>
          </w:p>
        </w:tc>
        <w:tc>
          <w:tcPr>
            <w:tcW w:w="6600" w:type="dxa"/>
          </w:tcPr>
          <w:p w14:paraId="612B2AD3" w14:textId="77777777" w:rsidR="0066131E" w:rsidRDefault="0066131E" w:rsidP="00BD381D">
            <w:pPr>
              <w:ind w:firstLineChars="0" w:firstLine="0"/>
            </w:pPr>
            <w:r>
              <w:t>{</w:t>
            </w:r>
          </w:p>
          <w:p w14:paraId="5016D23E" w14:textId="77777777" w:rsidR="0066131E" w:rsidRDefault="0066131E" w:rsidP="00BD381D">
            <w:pPr>
              <w:ind w:firstLineChars="0" w:firstLine="0"/>
            </w:pPr>
            <w:r>
              <w:t>code: 200,</w:t>
            </w:r>
          </w:p>
          <w:p w14:paraId="168C7C74" w14:textId="77777777" w:rsidR="0066131E" w:rsidRDefault="0066131E" w:rsidP="00BD381D">
            <w:pPr>
              <w:ind w:firstLineChars="0" w:firstLine="0"/>
            </w:pPr>
            <w:r>
              <w:t>message: “”</w:t>
            </w:r>
          </w:p>
          <w:p w14:paraId="268F1F25" w14:textId="48A26D14" w:rsidR="0066131E" w:rsidRDefault="0066131E" w:rsidP="00BD381D">
            <w:pPr>
              <w:ind w:firstLineChars="0" w:firstLine="0"/>
            </w:pPr>
            <w:r>
              <w:rPr>
                <w:rFonts w:hint="eastAsia"/>
              </w:rPr>
              <w:t>d</w:t>
            </w:r>
            <w:r>
              <w:t xml:space="preserve">ata: </w:t>
            </w:r>
            <w:proofErr w:type="spellStart"/>
            <w:r>
              <w:t>ref</w:t>
            </w:r>
            <w:r w:rsidR="00153392">
              <w:rPr>
                <w:rFonts w:hint="eastAsia"/>
              </w:rPr>
              <w:t>ill</w:t>
            </w:r>
            <w:r>
              <w:t>Spot</w:t>
            </w:r>
            <w:proofErr w:type="spellEnd"/>
            <w:r w:rsidR="0061367E">
              <w:rPr>
                <w:rFonts w:hint="eastAsia"/>
              </w:rPr>
              <w:t>对象</w:t>
            </w:r>
          </w:p>
          <w:p w14:paraId="5BAAA056" w14:textId="77777777" w:rsidR="0066131E" w:rsidRDefault="0066131E" w:rsidP="00BD381D">
            <w:pPr>
              <w:ind w:firstLineChars="0" w:firstLine="0"/>
            </w:pPr>
            <w:r>
              <w:rPr>
                <w:rFonts w:hint="eastAsia"/>
              </w:rPr>
              <w:t>}</w:t>
            </w:r>
          </w:p>
        </w:tc>
      </w:tr>
    </w:tbl>
    <w:p w14:paraId="64701E0E" w14:textId="42F29E39" w:rsidR="004B2D4F" w:rsidRDefault="004B2D4F" w:rsidP="004B2D4F">
      <w:pPr>
        <w:ind w:firstLineChars="0" w:firstLine="0"/>
      </w:pPr>
    </w:p>
    <w:p w14:paraId="30A9859C" w14:textId="77777777" w:rsidR="002D3DAD" w:rsidRDefault="002D3DAD" w:rsidP="002D3DAD">
      <w:pPr>
        <w:pStyle w:val="3"/>
        <w:numPr>
          <w:ilvl w:val="3"/>
          <w:numId w:val="1"/>
        </w:numPr>
        <w:ind w:firstLineChars="0"/>
        <w:rPr>
          <w:ins w:id="112" w:author="Xiaowei Wang" w:date="2019-12-09T12:39:00Z"/>
        </w:rPr>
      </w:pPr>
      <w:ins w:id="113" w:author="Xiaowei Wang" w:date="2019-12-09T12:39:00Z">
        <w:r>
          <w:rPr>
            <w:rFonts w:hint="eastAsia"/>
          </w:rPr>
          <w:t>获取静态层信息</w:t>
        </w:r>
      </w:ins>
    </w:p>
    <w:tbl>
      <w:tblPr>
        <w:tblStyle w:val="aa"/>
        <w:tblW w:w="7876" w:type="dxa"/>
        <w:tblInd w:w="420" w:type="dxa"/>
        <w:tblLayout w:type="fixed"/>
        <w:tblLook w:val="04A0" w:firstRow="1" w:lastRow="0" w:firstColumn="1" w:lastColumn="0" w:noHBand="0" w:noVBand="1"/>
      </w:tblPr>
      <w:tblGrid>
        <w:gridCol w:w="1418"/>
        <w:gridCol w:w="6458"/>
      </w:tblGrid>
      <w:tr w:rsidR="002D3DAD" w14:paraId="12047580" w14:textId="77777777" w:rsidTr="00A42AE3">
        <w:trPr>
          <w:ins w:id="114" w:author="Xiaowei Wang" w:date="2019-12-09T12:39:00Z"/>
        </w:trPr>
        <w:tc>
          <w:tcPr>
            <w:tcW w:w="1418" w:type="dxa"/>
            <w:shd w:val="clear" w:color="auto" w:fill="BFBFBF" w:themeFill="background1" w:themeFillShade="BF"/>
          </w:tcPr>
          <w:p w14:paraId="72777B53" w14:textId="77777777" w:rsidR="002D3DAD" w:rsidRDefault="002D3DAD" w:rsidP="00A42AE3">
            <w:pPr>
              <w:ind w:firstLineChars="0" w:firstLine="0"/>
              <w:rPr>
                <w:ins w:id="115" w:author="Xiaowei Wang" w:date="2019-12-09T12:39:00Z"/>
              </w:rPr>
            </w:pPr>
            <w:ins w:id="116" w:author="Xiaowei Wang" w:date="2019-12-09T12:39:00Z">
              <w:r>
                <w:rPr>
                  <w:rFonts w:hint="eastAsia"/>
                </w:rPr>
                <w:t>接口名称</w:t>
              </w:r>
            </w:ins>
          </w:p>
        </w:tc>
        <w:tc>
          <w:tcPr>
            <w:tcW w:w="6458" w:type="dxa"/>
            <w:shd w:val="clear" w:color="auto" w:fill="BFBFBF" w:themeFill="background1" w:themeFillShade="BF"/>
          </w:tcPr>
          <w:p w14:paraId="6CC30E32" w14:textId="77777777" w:rsidR="002D3DAD" w:rsidRDefault="002D3DAD" w:rsidP="00A42AE3">
            <w:pPr>
              <w:ind w:firstLineChars="0" w:firstLine="0"/>
              <w:rPr>
                <w:ins w:id="117" w:author="Xiaowei Wang" w:date="2019-12-09T12:39:00Z"/>
              </w:rPr>
            </w:pPr>
            <w:ins w:id="118" w:author="Xiaowei Wang" w:date="2019-12-09T12:39:00Z">
              <w:r>
                <w:rPr>
                  <w:rFonts w:hint="eastAsia"/>
                </w:rPr>
                <w:t>获取静态层信息(</w:t>
              </w:r>
              <w:proofErr w:type="spellStart"/>
              <w:r>
                <w:rPr>
                  <w:rFonts w:hint="eastAsia"/>
                </w:rPr>
                <w:t>getStatic</w:t>
              </w:r>
              <w:r>
                <w:t>LayerInfo</w:t>
              </w:r>
              <w:proofErr w:type="spellEnd"/>
              <w:r>
                <w:t>)</w:t>
              </w:r>
            </w:ins>
          </w:p>
        </w:tc>
      </w:tr>
      <w:tr w:rsidR="002D3DAD" w14:paraId="151CE7CA" w14:textId="77777777" w:rsidTr="00A42AE3">
        <w:trPr>
          <w:ins w:id="119" w:author="Xiaowei Wang" w:date="2019-12-09T12:39:00Z"/>
        </w:trPr>
        <w:tc>
          <w:tcPr>
            <w:tcW w:w="1418" w:type="dxa"/>
          </w:tcPr>
          <w:p w14:paraId="501C612D" w14:textId="77777777" w:rsidR="002D3DAD" w:rsidRDefault="002D3DAD" w:rsidP="00A42AE3">
            <w:pPr>
              <w:ind w:firstLineChars="0" w:firstLine="0"/>
              <w:rPr>
                <w:ins w:id="120" w:author="Xiaowei Wang" w:date="2019-12-09T12:39:00Z"/>
              </w:rPr>
            </w:pPr>
            <w:proofErr w:type="spellStart"/>
            <w:ins w:id="121" w:author="Xiaowei Wang" w:date="2019-12-09T12:39:00Z">
              <w:r>
                <w:rPr>
                  <w:rFonts w:hint="eastAsia"/>
                </w:rPr>
                <w:t>url</w:t>
              </w:r>
              <w:proofErr w:type="spellEnd"/>
            </w:ins>
          </w:p>
        </w:tc>
        <w:tc>
          <w:tcPr>
            <w:tcW w:w="6458" w:type="dxa"/>
          </w:tcPr>
          <w:p w14:paraId="6BC8E598" w14:textId="77777777" w:rsidR="002D3DAD" w:rsidRDefault="002D3DAD" w:rsidP="00A42AE3">
            <w:pPr>
              <w:ind w:firstLineChars="0" w:firstLine="0"/>
              <w:rPr>
                <w:ins w:id="122" w:author="Xiaowei Wang" w:date="2019-12-09T12:39:00Z"/>
              </w:rPr>
            </w:pPr>
            <w:ins w:id="123" w:author="tangchunlin" w:date="2019-12-09T16:29:00Z">
              <w:r>
                <w:t>/maps</w:t>
              </w:r>
              <w:r w:rsidRPr="00BE5E6B">
                <w:t>/{</w:t>
              </w:r>
              <w:proofErr w:type="spellStart"/>
              <w:r w:rsidRPr="00BE5E6B">
                <w:t>mapId</w:t>
              </w:r>
              <w:proofErr w:type="spellEnd"/>
              <w:r w:rsidRPr="00BE5E6B">
                <w:t>}/</w:t>
              </w:r>
              <w:proofErr w:type="spellStart"/>
              <w:r w:rsidRPr="00BE5E6B">
                <w:t>layerInfo</w:t>
              </w:r>
              <w:proofErr w:type="spellEnd"/>
              <w:r w:rsidRPr="00BE5E6B">
                <w:t>/static</w:t>
              </w:r>
            </w:ins>
            <w:ins w:id="124" w:author="Xiaowei Wang" w:date="2019-12-09T12:39:00Z">
              <w:del w:id="125" w:author="tangchunlin" w:date="2019-12-09T16:29:00Z">
                <w:r w:rsidDel="00BE5E6B">
                  <w:delText>maps/</w:delText>
                </w:r>
                <w:r w:rsidDel="00BE5E6B">
                  <w:rPr>
                    <w:rFonts w:hint="eastAsia"/>
                  </w:rPr>
                  <w:delText>{mapId}</w:delText>
                </w:r>
                <w:r w:rsidDel="00BE5E6B">
                  <w:delText>/</w:delText>
                </w:r>
              </w:del>
            </w:ins>
          </w:p>
        </w:tc>
      </w:tr>
      <w:tr w:rsidR="002D3DAD" w14:paraId="44EF5296" w14:textId="77777777" w:rsidTr="00A42AE3">
        <w:trPr>
          <w:ins w:id="126" w:author="Xiaowei Wang" w:date="2019-12-09T12:39:00Z"/>
        </w:trPr>
        <w:tc>
          <w:tcPr>
            <w:tcW w:w="1418" w:type="dxa"/>
          </w:tcPr>
          <w:p w14:paraId="10F4F5B2" w14:textId="77777777" w:rsidR="002D3DAD" w:rsidRDefault="002D3DAD" w:rsidP="00A42AE3">
            <w:pPr>
              <w:ind w:firstLineChars="0" w:firstLine="0"/>
              <w:rPr>
                <w:ins w:id="127" w:author="Xiaowei Wang" w:date="2019-12-09T12:39:00Z"/>
              </w:rPr>
            </w:pPr>
            <w:ins w:id="128" w:author="Xiaowei Wang" w:date="2019-12-09T12:39:00Z">
              <w:r>
                <w:rPr>
                  <w:rFonts w:hint="eastAsia"/>
                </w:rPr>
                <w:t>方法</w:t>
              </w:r>
            </w:ins>
          </w:p>
        </w:tc>
        <w:tc>
          <w:tcPr>
            <w:tcW w:w="6458" w:type="dxa"/>
          </w:tcPr>
          <w:p w14:paraId="208261D1" w14:textId="77777777" w:rsidR="002D3DAD" w:rsidRDefault="002D3DAD" w:rsidP="00A42AE3">
            <w:pPr>
              <w:ind w:firstLineChars="0" w:firstLine="0"/>
              <w:rPr>
                <w:ins w:id="129" w:author="Xiaowei Wang" w:date="2019-12-09T12:39:00Z"/>
              </w:rPr>
            </w:pPr>
            <w:ins w:id="130" w:author="Xiaowei Wang" w:date="2019-12-09T12:39:00Z">
              <w:r>
                <w:t>g</w:t>
              </w:r>
              <w:r>
                <w:rPr>
                  <w:rFonts w:hint="eastAsia"/>
                </w:rPr>
                <w:t>et</w:t>
              </w:r>
            </w:ins>
          </w:p>
        </w:tc>
      </w:tr>
      <w:tr w:rsidR="002D3DAD" w14:paraId="2F7C5187" w14:textId="77777777" w:rsidTr="00A42AE3">
        <w:trPr>
          <w:ins w:id="131" w:author="Xiaowei Wang" w:date="2019-12-09T12:39:00Z"/>
        </w:trPr>
        <w:tc>
          <w:tcPr>
            <w:tcW w:w="1418" w:type="dxa"/>
          </w:tcPr>
          <w:p w14:paraId="2C401F28" w14:textId="77777777" w:rsidR="002D3DAD" w:rsidRDefault="002D3DAD" w:rsidP="00A42AE3">
            <w:pPr>
              <w:ind w:firstLineChars="0" w:firstLine="0"/>
              <w:rPr>
                <w:ins w:id="132" w:author="Xiaowei Wang" w:date="2019-12-09T12:39:00Z"/>
              </w:rPr>
            </w:pPr>
            <w:ins w:id="133" w:author="Xiaowei Wang" w:date="2019-12-09T12:39:00Z">
              <w:r>
                <w:rPr>
                  <w:rFonts w:hint="eastAsia"/>
                </w:rPr>
                <w:t>参数</w:t>
              </w:r>
            </w:ins>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3DAD" w:rsidRPr="008A1438" w14:paraId="4D119A02" w14:textId="77777777" w:rsidTr="00A42AE3">
              <w:trPr>
                <w:trHeight w:val="356"/>
                <w:ins w:id="134" w:author="Xiaowei Wang" w:date="2019-12-09T12:39:00Z"/>
              </w:trPr>
              <w:tc>
                <w:tcPr>
                  <w:tcW w:w="1124" w:type="dxa"/>
                  <w:tcBorders>
                    <w:top w:val="nil"/>
                    <w:left w:val="single" w:sz="8" w:space="0" w:color="4F81BD"/>
                    <w:bottom w:val="nil"/>
                    <w:right w:val="nil"/>
                  </w:tcBorders>
                  <w:shd w:val="clear" w:color="auto" w:fill="FFFFFF" w:themeFill="background1"/>
                </w:tcPr>
                <w:p w14:paraId="32F81321" w14:textId="77777777" w:rsidR="002D3DAD" w:rsidRPr="008A1438" w:rsidRDefault="002D3DAD" w:rsidP="00A42AE3">
                  <w:pPr>
                    <w:ind w:firstLineChars="0" w:firstLine="0"/>
                    <w:rPr>
                      <w:ins w:id="135" w:author="Xiaowei Wang" w:date="2019-12-09T12:39:00Z"/>
                      <w:color w:val="000000" w:themeColor="text1"/>
                    </w:rPr>
                  </w:pPr>
                  <w:ins w:id="136" w:author="Xiaowei Wang" w:date="2019-12-09T12:39:00Z">
                    <w:r w:rsidRPr="008A1438">
                      <w:rPr>
                        <w:rFonts w:hint="eastAsia"/>
                        <w:color w:val="000000" w:themeColor="text1"/>
                      </w:rPr>
                      <w:t>参数名称</w:t>
                    </w:r>
                  </w:ins>
                </w:p>
              </w:tc>
              <w:tc>
                <w:tcPr>
                  <w:tcW w:w="1134" w:type="dxa"/>
                  <w:tcBorders>
                    <w:top w:val="nil"/>
                    <w:left w:val="nil"/>
                    <w:bottom w:val="nil"/>
                    <w:right w:val="nil"/>
                  </w:tcBorders>
                  <w:shd w:val="clear" w:color="auto" w:fill="FFFFFF" w:themeFill="background1"/>
                </w:tcPr>
                <w:p w14:paraId="7202AB68" w14:textId="77777777" w:rsidR="002D3DAD" w:rsidRPr="008A1438" w:rsidRDefault="002D3DAD" w:rsidP="00A42AE3">
                  <w:pPr>
                    <w:ind w:firstLineChars="0" w:firstLine="0"/>
                    <w:rPr>
                      <w:ins w:id="137" w:author="Xiaowei Wang" w:date="2019-12-09T12:39:00Z"/>
                      <w:color w:val="000000" w:themeColor="text1"/>
                    </w:rPr>
                  </w:pPr>
                  <w:ins w:id="138" w:author="Xiaowei Wang" w:date="2019-12-09T12:39:00Z">
                    <w:r w:rsidRPr="008A1438">
                      <w:rPr>
                        <w:rFonts w:hint="eastAsia"/>
                        <w:color w:val="000000" w:themeColor="text1"/>
                      </w:rPr>
                      <w:t>描述</w:t>
                    </w:r>
                  </w:ins>
                </w:p>
              </w:tc>
              <w:tc>
                <w:tcPr>
                  <w:tcW w:w="709" w:type="dxa"/>
                  <w:tcBorders>
                    <w:top w:val="nil"/>
                    <w:left w:val="nil"/>
                    <w:bottom w:val="nil"/>
                    <w:right w:val="nil"/>
                  </w:tcBorders>
                  <w:shd w:val="clear" w:color="auto" w:fill="FFFFFF" w:themeFill="background1"/>
                </w:tcPr>
                <w:p w14:paraId="6B76AD7D" w14:textId="77777777" w:rsidR="002D3DAD" w:rsidRPr="008A1438" w:rsidRDefault="002D3DAD" w:rsidP="00A42AE3">
                  <w:pPr>
                    <w:ind w:firstLineChars="0" w:firstLine="0"/>
                    <w:rPr>
                      <w:ins w:id="139" w:author="Xiaowei Wang" w:date="2019-12-09T12:39:00Z"/>
                      <w:color w:val="000000" w:themeColor="text1"/>
                    </w:rPr>
                  </w:pPr>
                  <w:ins w:id="140" w:author="Xiaowei Wang" w:date="2019-12-09T12:39:00Z">
                    <w:r w:rsidRPr="008A1438">
                      <w:rPr>
                        <w:rFonts w:hint="eastAsia"/>
                        <w:color w:val="000000" w:themeColor="text1"/>
                      </w:rPr>
                      <w:t>是否必传</w:t>
                    </w:r>
                  </w:ins>
                </w:p>
              </w:tc>
              <w:tc>
                <w:tcPr>
                  <w:tcW w:w="1559" w:type="dxa"/>
                  <w:tcBorders>
                    <w:top w:val="nil"/>
                    <w:left w:val="nil"/>
                    <w:bottom w:val="nil"/>
                    <w:right w:val="nil"/>
                  </w:tcBorders>
                  <w:shd w:val="clear" w:color="auto" w:fill="FFFFFF" w:themeFill="background1"/>
                </w:tcPr>
                <w:p w14:paraId="42EA863A" w14:textId="77777777" w:rsidR="002D3DAD" w:rsidRPr="008A1438" w:rsidRDefault="002D3DAD" w:rsidP="00A42AE3">
                  <w:pPr>
                    <w:ind w:firstLineChars="0" w:firstLine="0"/>
                    <w:rPr>
                      <w:ins w:id="141" w:author="Xiaowei Wang" w:date="2019-12-09T12:39:00Z"/>
                      <w:color w:val="000000" w:themeColor="text1"/>
                    </w:rPr>
                  </w:pPr>
                  <w:ins w:id="142" w:author="Xiaowei Wang" w:date="2019-12-09T12:39:00Z">
                    <w:r w:rsidRPr="008A1438">
                      <w:rPr>
                        <w:rFonts w:hint="eastAsia"/>
                        <w:color w:val="000000" w:themeColor="text1"/>
                      </w:rPr>
                      <w:t>类型(规则)</w:t>
                    </w:r>
                  </w:ins>
                </w:p>
              </w:tc>
              <w:tc>
                <w:tcPr>
                  <w:tcW w:w="2292" w:type="dxa"/>
                  <w:tcBorders>
                    <w:top w:val="nil"/>
                    <w:left w:val="nil"/>
                    <w:bottom w:val="nil"/>
                    <w:right w:val="nil"/>
                  </w:tcBorders>
                  <w:shd w:val="clear" w:color="auto" w:fill="FFFFFF" w:themeFill="background1"/>
                </w:tcPr>
                <w:p w14:paraId="3A2C359D" w14:textId="77777777" w:rsidR="002D3DAD" w:rsidRPr="008A1438" w:rsidRDefault="002D3DAD" w:rsidP="00A42AE3">
                  <w:pPr>
                    <w:ind w:firstLineChars="0" w:firstLine="0"/>
                    <w:rPr>
                      <w:ins w:id="143" w:author="Xiaowei Wang" w:date="2019-12-09T12:39:00Z"/>
                      <w:color w:val="000000" w:themeColor="text1"/>
                    </w:rPr>
                  </w:pPr>
                  <w:ins w:id="144" w:author="Xiaowei Wang" w:date="2019-12-09T12:39:00Z">
                    <w:r w:rsidRPr="008A1438">
                      <w:rPr>
                        <w:rFonts w:hint="eastAsia"/>
                        <w:color w:val="000000" w:themeColor="text1"/>
                      </w:rPr>
                      <w:t>参数形式</w:t>
                    </w:r>
                  </w:ins>
                </w:p>
              </w:tc>
            </w:tr>
            <w:tr w:rsidR="002D3DAD" w14:paraId="23EF06E8" w14:textId="77777777" w:rsidTr="00A42AE3">
              <w:trPr>
                <w:trHeight w:val="356"/>
                <w:ins w:id="145" w:author="Xiaowei Wang" w:date="2019-12-09T12:39:00Z"/>
              </w:trPr>
              <w:tc>
                <w:tcPr>
                  <w:tcW w:w="1124" w:type="dxa"/>
                  <w:tcBorders>
                    <w:top w:val="nil"/>
                    <w:left w:val="single" w:sz="8" w:space="0" w:color="4F81BD"/>
                    <w:bottom w:val="nil"/>
                    <w:right w:val="nil"/>
                  </w:tcBorders>
                  <w:shd w:val="clear" w:color="auto" w:fill="FFFFFF" w:themeFill="background1"/>
                </w:tcPr>
                <w:p w14:paraId="374E0DA0" w14:textId="77777777" w:rsidR="002D3DAD" w:rsidRDefault="002D3DAD" w:rsidP="00A42AE3">
                  <w:pPr>
                    <w:ind w:firstLineChars="0" w:firstLine="0"/>
                    <w:rPr>
                      <w:ins w:id="146" w:author="Xiaowei Wang" w:date="2019-12-09T12:39:00Z"/>
                    </w:rPr>
                  </w:pPr>
                  <w:proofErr w:type="spellStart"/>
                  <w:ins w:id="147" w:author="Xiaowei Wang" w:date="2019-12-09T12:39:00Z">
                    <w:r>
                      <w:rPr>
                        <w:rFonts w:hint="eastAsia"/>
                      </w:rPr>
                      <w:t>m</w:t>
                    </w:r>
                    <w:r>
                      <w:t>apId</w:t>
                    </w:r>
                    <w:proofErr w:type="spellEnd"/>
                  </w:ins>
                </w:p>
              </w:tc>
              <w:tc>
                <w:tcPr>
                  <w:tcW w:w="1134" w:type="dxa"/>
                  <w:tcBorders>
                    <w:top w:val="nil"/>
                    <w:left w:val="nil"/>
                    <w:bottom w:val="nil"/>
                    <w:right w:val="nil"/>
                  </w:tcBorders>
                  <w:shd w:val="clear" w:color="auto" w:fill="FFFFFF" w:themeFill="background1"/>
                </w:tcPr>
                <w:p w14:paraId="486D973B" w14:textId="77777777" w:rsidR="002D3DAD" w:rsidRDefault="002D3DAD" w:rsidP="00A42AE3">
                  <w:pPr>
                    <w:ind w:firstLineChars="0" w:firstLine="0"/>
                    <w:rPr>
                      <w:ins w:id="148" w:author="Xiaowei Wang" w:date="2019-12-09T12:39:00Z"/>
                      <w:color w:val="000000" w:themeColor="text1"/>
                    </w:rPr>
                  </w:pPr>
                  <w:ins w:id="149" w:author="Xiaowei Wang" w:date="2019-12-09T12:39:00Z">
                    <w:r>
                      <w:rPr>
                        <w:rFonts w:hint="eastAsia"/>
                        <w:color w:val="000000" w:themeColor="text1"/>
                      </w:rPr>
                      <w:t>地图I</w:t>
                    </w:r>
                    <w:r>
                      <w:rPr>
                        <w:color w:val="000000" w:themeColor="text1"/>
                      </w:rPr>
                      <w:t>D</w:t>
                    </w:r>
                  </w:ins>
                </w:p>
              </w:tc>
              <w:tc>
                <w:tcPr>
                  <w:tcW w:w="709" w:type="dxa"/>
                  <w:tcBorders>
                    <w:top w:val="nil"/>
                    <w:left w:val="nil"/>
                    <w:bottom w:val="nil"/>
                    <w:right w:val="nil"/>
                  </w:tcBorders>
                  <w:shd w:val="clear" w:color="auto" w:fill="FFFFFF" w:themeFill="background1"/>
                </w:tcPr>
                <w:p w14:paraId="2F4F7FB0" w14:textId="77777777" w:rsidR="002D3DAD" w:rsidRDefault="002D3DAD" w:rsidP="00A42AE3">
                  <w:pPr>
                    <w:ind w:firstLineChars="0" w:firstLine="0"/>
                    <w:rPr>
                      <w:ins w:id="150" w:author="Xiaowei Wang" w:date="2019-12-09T12:39:00Z"/>
                      <w:color w:val="000000"/>
                    </w:rPr>
                  </w:pPr>
                  <w:ins w:id="151" w:author="Xiaowei Wang" w:date="2019-12-09T12:39:00Z">
                    <w:r>
                      <w:rPr>
                        <w:rFonts w:hint="eastAsia"/>
                        <w:color w:val="000000"/>
                      </w:rPr>
                      <w:t>是</w:t>
                    </w:r>
                  </w:ins>
                </w:p>
              </w:tc>
              <w:tc>
                <w:tcPr>
                  <w:tcW w:w="1559" w:type="dxa"/>
                  <w:tcBorders>
                    <w:top w:val="nil"/>
                    <w:left w:val="nil"/>
                    <w:bottom w:val="nil"/>
                    <w:right w:val="nil"/>
                  </w:tcBorders>
                  <w:shd w:val="clear" w:color="auto" w:fill="FFFFFF" w:themeFill="background1"/>
                </w:tcPr>
                <w:p w14:paraId="17E240D5" w14:textId="77777777" w:rsidR="002D3DAD" w:rsidRDefault="002D3DAD" w:rsidP="00A42AE3">
                  <w:pPr>
                    <w:ind w:firstLineChars="0" w:firstLine="0"/>
                    <w:rPr>
                      <w:ins w:id="152" w:author="Xiaowei Wang" w:date="2019-12-09T12:39:00Z"/>
                      <w:color w:val="000000" w:themeColor="text1"/>
                    </w:rPr>
                  </w:pPr>
                  <w:ins w:id="153" w:author="Xiaowei Wang" w:date="2019-12-09T12:39:00Z">
                    <w:r>
                      <w:rPr>
                        <w:color w:val="000000" w:themeColor="text1"/>
                      </w:rPr>
                      <w:t>I</w:t>
                    </w:r>
                    <w:r>
                      <w:rPr>
                        <w:rFonts w:hint="eastAsia"/>
                        <w:color w:val="000000" w:themeColor="text1"/>
                      </w:rPr>
                      <w:t>nt</w:t>
                    </w:r>
                  </w:ins>
                </w:p>
              </w:tc>
              <w:tc>
                <w:tcPr>
                  <w:tcW w:w="2292" w:type="dxa"/>
                  <w:tcBorders>
                    <w:top w:val="nil"/>
                    <w:left w:val="nil"/>
                    <w:bottom w:val="nil"/>
                    <w:right w:val="nil"/>
                  </w:tcBorders>
                  <w:shd w:val="clear" w:color="auto" w:fill="FFFFFF" w:themeFill="background1"/>
                </w:tcPr>
                <w:p w14:paraId="5DDDE034" w14:textId="77777777" w:rsidR="002D3DAD" w:rsidRDefault="002D3DAD" w:rsidP="00A42AE3">
                  <w:pPr>
                    <w:ind w:firstLineChars="0" w:firstLine="0"/>
                    <w:rPr>
                      <w:ins w:id="154" w:author="Xiaowei Wang" w:date="2019-12-09T12:39:00Z"/>
                      <w:color w:val="000000"/>
                    </w:rPr>
                  </w:pPr>
                  <w:proofErr w:type="spellStart"/>
                  <w:ins w:id="155" w:author="Xiaowei Wang" w:date="2019-12-09T12:39:00Z">
                    <w:r>
                      <w:rPr>
                        <w:rFonts w:hint="eastAsia"/>
                        <w:color w:val="000000"/>
                      </w:rPr>
                      <w:t>RequestBody</w:t>
                    </w:r>
                    <w:proofErr w:type="spellEnd"/>
                  </w:ins>
                </w:p>
              </w:tc>
            </w:tr>
          </w:tbl>
          <w:p w14:paraId="23E8A7DB" w14:textId="77777777" w:rsidR="002D3DAD" w:rsidRDefault="002D3DAD" w:rsidP="00A42AE3">
            <w:pPr>
              <w:ind w:firstLineChars="0" w:firstLine="0"/>
              <w:rPr>
                <w:ins w:id="156" w:author="Xiaowei Wang" w:date="2019-12-09T12:39:00Z"/>
              </w:rPr>
            </w:pPr>
          </w:p>
        </w:tc>
      </w:tr>
      <w:tr w:rsidR="002D3DAD" w14:paraId="120BEF8A" w14:textId="77777777" w:rsidTr="00A42AE3">
        <w:trPr>
          <w:ins w:id="157" w:author="Xiaowei Wang" w:date="2019-12-09T12:39:00Z"/>
        </w:trPr>
        <w:tc>
          <w:tcPr>
            <w:tcW w:w="1418" w:type="dxa"/>
          </w:tcPr>
          <w:p w14:paraId="4F508122" w14:textId="77777777" w:rsidR="002D3DAD" w:rsidRDefault="002D3DAD" w:rsidP="00A42AE3">
            <w:pPr>
              <w:ind w:firstLineChars="0" w:firstLine="0"/>
              <w:rPr>
                <w:ins w:id="158" w:author="Xiaowei Wang" w:date="2019-12-09T12:39:00Z"/>
              </w:rPr>
            </w:pPr>
            <w:ins w:id="159" w:author="Xiaowei Wang" w:date="2019-12-09T12:39:00Z">
              <w:r>
                <w:rPr>
                  <w:rFonts w:hint="eastAsia"/>
                </w:rPr>
                <w:t>返回值</w:t>
              </w:r>
            </w:ins>
          </w:p>
        </w:tc>
        <w:tc>
          <w:tcPr>
            <w:tcW w:w="6458" w:type="dxa"/>
          </w:tcPr>
          <w:p w14:paraId="5E76CE11" w14:textId="77777777" w:rsidR="002D3DAD" w:rsidRDefault="002D3DAD" w:rsidP="00A42AE3">
            <w:pPr>
              <w:ind w:firstLineChars="0" w:firstLine="0"/>
              <w:rPr>
                <w:ins w:id="160" w:author="Xiaowei Wang" w:date="2019-12-09T12:54:00Z"/>
              </w:rPr>
            </w:pPr>
            <w:ins w:id="161" w:author="Xiaowei Wang" w:date="2019-12-09T12:54:00Z">
              <w:r>
                <w:t>code:200,</w:t>
              </w:r>
            </w:ins>
          </w:p>
          <w:p w14:paraId="0ECC3E6A" w14:textId="77777777" w:rsidR="002D3DAD" w:rsidRDefault="002D3DAD" w:rsidP="00A42AE3">
            <w:pPr>
              <w:ind w:firstLineChars="0" w:firstLine="0"/>
              <w:rPr>
                <w:ins w:id="162" w:author="Xiaowei Wang" w:date="2019-12-09T12:54:00Z"/>
              </w:rPr>
            </w:pPr>
            <w:ins w:id="163" w:author="Xiaowei Wang" w:date="2019-12-09T12:54:00Z">
              <w:r>
                <w:t>message:””,</w:t>
              </w:r>
            </w:ins>
          </w:p>
          <w:p w14:paraId="4C8332FC" w14:textId="77777777" w:rsidR="002D3DAD" w:rsidRDefault="002D3DAD" w:rsidP="00A42AE3">
            <w:pPr>
              <w:ind w:firstLineChars="0" w:firstLine="0"/>
              <w:rPr>
                <w:ins w:id="164" w:author="Xiaowei Wang" w:date="2019-12-09T12:54:00Z"/>
              </w:rPr>
            </w:pPr>
            <w:ins w:id="165" w:author="Xiaowei Wang" w:date="2019-12-09T12:54:00Z">
              <w:r>
                <w:t>data:</w:t>
              </w:r>
            </w:ins>
          </w:p>
          <w:p w14:paraId="6047DC84" w14:textId="77777777" w:rsidR="002D3DAD" w:rsidRDefault="002D3DAD" w:rsidP="00A42AE3">
            <w:pPr>
              <w:ind w:firstLineChars="0" w:firstLine="0"/>
              <w:rPr>
                <w:ins w:id="166" w:author="Xiaowei Wang" w:date="2019-12-09T12:54:00Z"/>
              </w:rPr>
            </w:pPr>
            <w:ins w:id="167" w:author="Xiaowei Wang" w:date="2019-12-09T12:54:00Z">
              <w:r>
                <w:t>{</w:t>
              </w:r>
            </w:ins>
          </w:p>
          <w:p w14:paraId="3FE38E2B" w14:textId="77777777" w:rsidR="002D3DAD" w:rsidRDefault="002D3DAD" w:rsidP="00A42AE3">
            <w:pPr>
              <w:ind w:firstLineChars="0" w:firstLine="0"/>
              <w:rPr>
                <w:ins w:id="168" w:author="Xiaowei Wang" w:date="2019-12-09T12:54:00Z"/>
              </w:rPr>
            </w:pPr>
            <w:ins w:id="169" w:author="Xiaowei Wang" w:date="2019-12-09T12:54:00Z">
              <w:r>
                <w:t xml:space="preserve">   </w:t>
              </w:r>
              <w:proofErr w:type="spellStart"/>
              <w:r>
                <w:t>passable_area_border</w:t>
              </w:r>
              <w:proofErr w:type="spellEnd"/>
              <w:r>
                <w:t>:</w:t>
              </w:r>
            </w:ins>
          </w:p>
          <w:p w14:paraId="17D1D5C6" w14:textId="77777777" w:rsidR="002D3DAD" w:rsidRDefault="002D3DAD" w:rsidP="00A42AE3">
            <w:pPr>
              <w:ind w:firstLineChars="0" w:firstLine="0"/>
              <w:rPr>
                <w:ins w:id="170" w:author="Xiaowei Wang" w:date="2019-12-09T12:54:00Z"/>
              </w:rPr>
            </w:pPr>
            <w:ins w:id="171" w:author="Xiaowei Wang" w:date="2019-12-09T12:54:00Z">
              <w:r>
                <w:t xml:space="preserve">    [ //可通行区域边界，包含多个point对象</w:t>
              </w:r>
            </w:ins>
          </w:p>
          <w:p w14:paraId="6802D1B6" w14:textId="77777777" w:rsidR="002D3DAD" w:rsidRDefault="002D3DAD" w:rsidP="00A42AE3">
            <w:pPr>
              <w:ind w:firstLineChars="0" w:firstLine="0"/>
              <w:rPr>
                <w:ins w:id="172" w:author="Xiaowei Wang" w:date="2019-12-09T12:54:00Z"/>
              </w:rPr>
            </w:pPr>
            <w:ins w:id="173" w:author="Xiaowei Wang" w:date="2019-12-09T12:54:00Z">
              <w:r>
                <w:t xml:space="preserve">        { // point对象1</w:t>
              </w:r>
            </w:ins>
          </w:p>
          <w:p w14:paraId="4F342994" w14:textId="77777777" w:rsidR="002D3DAD" w:rsidRDefault="002D3DAD" w:rsidP="00A42AE3">
            <w:pPr>
              <w:ind w:firstLineChars="0" w:firstLine="0"/>
              <w:rPr>
                <w:ins w:id="174" w:author="Xiaowei Wang" w:date="2019-12-09T12:54:00Z"/>
              </w:rPr>
            </w:pPr>
            <w:ins w:id="175" w:author="Xiaowei Wang" w:date="2019-12-09T12:54:00Z">
              <w:r>
                <w:t xml:space="preserve">            id:</w:t>
              </w:r>
            </w:ins>
          </w:p>
          <w:p w14:paraId="1F2BF347" w14:textId="77777777" w:rsidR="002D3DAD" w:rsidRDefault="002D3DAD" w:rsidP="00A42AE3">
            <w:pPr>
              <w:ind w:firstLineChars="0" w:firstLine="0"/>
              <w:rPr>
                <w:ins w:id="176" w:author="Xiaowei Wang" w:date="2019-12-09T12:54:00Z"/>
              </w:rPr>
            </w:pPr>
            <w:ins w:id="177" w:author="Xiaowei Wang" w:date="2019-12-09T12:54:00Z">
              <w:r>
                <w:t xml:space="preserve">            x:</w:t>
              </w:r>
            </w:ins>
          </w:p>
          <w:p w14:paraId="74209C78" w14:textId="77777777" w:rsidR="002D3DAD" w:rsidRDefault="002D3DAD" w:rsidP="00A42AE3">
            <w:pPr>
              <w:ind w:firstLineChars="0" w:firstLine="0"/>
              <w:rPr>
                <w:ins w:id="178" w:author="Xiaowei Wang" w:date="2019-12-09T12:54:00Z"/>
              </w:rPr>
            </w:pPr>
            <w:ins w:id="179" w:author="Xiaowei Wang" w:date="2019-12-09T12:54:00Z">
              <w:r>
                <w:t xml:space="preserve">            y:</w:t>
              </w:r>
            </w:ins>
          </w:p>
          <w:p w14:paraId="221F91D8" w14:textId="77777777" w:rsidR="002D3DAD" w:rsidRDefault="002D3DAD" w:rsidP="00A42AE3">
            <w:pPr>
              <w:ind w:firstLineChars="0" w:firstLine="0"/>
              <w:rPr>
                <w:ins w:id="180" w:author="Xiaowei Wang" w:date="2019-12-09T12:54:00Z"/>
              </w:rPr>
            </w:pPr>
            <w:ins w:id="181" w:author="Xiaowei Wang" w:date="2019-12-09T12:54:00Z">
              <w:r>
                <w:t xml:space="preserve">            z:</w:t>
              </w:r>
            </w:ins>
          </w:p>
          <w:p w14:paraId="302AD4D3" w14:textId="77777777" w:rsidR="002D3DAD" w:rsidRDefault="002D3DAD" w:rsidP="00A42AE3">
            <w:pPr>
              <w:ind w:firstLineChars="0" w:firstLine="0"/>
              <w:rPr>
                <w:ins w:id="182" w:author="Xiaowei Wang" w:date="2019-12-09T12:54:00Z"/>
              </w:rPr>
            </w:pPr>
            <w:ins w:id="183" w:author="Xiaowei Wang" w:date="2019-12-09T12:54:00Z">
              <w:r>
                <w:t xml:space="preserve">        }，// point对象1</w:t>
              </w:r>
            </w:ins>
          </w:p>
          <w:p w14:paraId="763375D2" w14:textId="77777777" w:rsidR="002D3DAD" w:rsidRDefault="002D3DAD" w:rsidP="00A42AE3">
            <w:pPr>
              <w:ind w:firstLineChars="0" w:firstLine="0"/>
              <w:rPr>
                <w:ins w:id="184" w:author="Xiaowei Wang" w:date="2019-12-09T12:54:00Z"/>
              </w:rPr>
            </w:pPr>
            <w:ins w:id="185" w:author="Xiaowei Wang" w:date="2019-12-09T12:54:00Z">
              <w:r>
                <w:t xml:space="preserve">        { // point对象2</w:t>
              </w:r>
            </w:ins>
          </w:p>
          <w:p w14:paraId="2F3BEAF5" w14:textId="77777777" w:rsidR="002D3DAD" w:rsidRDefault="002D3DAD" w:rsidP="00A42AE3">
            <w:pPr>
              <w:ind w:firstLineChars="0" w:firstLine="0"/>
              <w:rPr>
                <w:ins w:id="186" w:author="Xiaowei Wang" w:date="2019-12-09T12:54:00Z"/>
              </w:rPr>
            </w:pPr>
            <w:ins w:id="187" w:author="Xiaowei Wang" w:date="2019-12-09T12:54:00Z">
              <w:r>
                <w:t xml:space="preserve">        } // point对象2</w:t>
              </w:r>
            </w:ins>
          </w:p>
          <w:p w14:paraId="28B1819C" w14:textId="77777777" w:rsidR="002D3DAD" w:rsidRDefault="002D3DAD" w:rsidP="00A42AE3">
            <w:pPr>
              <w:ind w:firstLineChars="0" w:firstLine="0"/>
              <w:rPr>
                <w:ins w:id="188" w:author="Xiaowei Wang" w:date="2019-12-09T12:54:00Z"/>
              </w:rPr>
            </w:pPr>
            <w:ins w:id="189" w:author="Xiaowei Wang" w:date="2019-12-09T12:54:00Z">
              <w:r>
                <w:t xml:space="preserve">    ],</w:t>
              </w:r>
            </w:ins>
          </w:p>
          <w:p w14:paraId="3CC617E3" w14:textId="77777777" w:rsidR="002D3DAD" w:rsidRDefault="002D3DAD" w:rsidP="00A42AE3">
            <w:pPr>
              <w:ind w:firstLineChars="0" w:firstLine="0"/>
              <w:rPr>
                <w:ins w:id="190" w:author="Xiaowei Wang" w:date="2019-12-09T12:54:00Z"/>
              </w:rPr>
            </w:pPr>
            <w:ins w:id="191" w:author="Xiaowei Wang" w:date="2019-12-09T12:54:00Z">
              <w:r>
                <w:t xml:space="preserve">    </w:t>
              </w:r>
              <w:proofErr w:type="spellStart"/>
              <w:r>
                <w:t>impassable_area_borders</w:t>
              </w:r>
              <w:proofErr w:type="spellEnd"/>
              <w:r>
                <w:t>:</w:t>
              </w:r>
            </w:ins>
          </w:p>
          <w:p w14:paraId="168F2D9E" w14:textId="77777777" w:rsidR="002D3DAD" w:rsidRDefault="002D3DAD" w:rsidP="00A42AE3">
            <w:pPr>
              <w:ind w:firstLineChars="0" w:firstLine="0"/>
              <w:rPr>
                <w:ins w:id="192" w:author="Xiaowei Wang" w:date="2019-12-09T12:54:00Z"/>
              </w:rPr>
            </w:pPr>
            <w:ins w:id="193" w:author="Xiaowei Wang" w:date="2019-12-09T12:54:00Z">
              <w:r>
                <w:t xml:space="preserve">    [// 不可通行区域边界集合</w:t>
              </w:r>
            </w:ins>
          </w:p>
          <w:p w14:paraId="0DD5CB30" w14:textId="77777777" w:rsidR="002D3DAD" w:rsidRDefault="002D3DAD" w:rsidP="00A42AE3">
            <w:pPr>
              <w:ind w:firstLineChars="0" w:firstLine="0"/>
              <w:rPr>
                <w:ins w:id="194" w:author="Xiaowei Wang" w:date="2019-12-09T12:54:00Z"/>
              </w:rPr>
            </w:pPr>
            <w:ins w:id="195" w:author="Xiaowei Wang" w:date="2019-12-09T12:54:00Z">
              <w:r>
                <w:t xml:space="preserve">        { // 不可通行区域边界1</w:t>
              </w:r>
            </w:ins>
          </w:p>
          <w:p w14:paraId="5DE09A2C" w14:textId="77777777" w:rsidR="002D3DAD" w:rsidRDefault="002D3DAD" w:rsidP="00A42AE3">
            <w:pPr>
              <w:ind w:firstLineChars="0" w:firstLine="0"/>
              <w:rPr>
                <w:ins w:id="196" w:author="Xiaowei Wang" w:date="2019-12-09T12:54:00Z"/>
              </w:rPr>
            </w:pPr>
            <w:ins w:id="197" w:author="Xiaowei Wang" w:date="2019-12-09T12:54:00Z">
              <w:r>
                <w:t xml:space="preserve">            [// point对象集合</w:t>
              </w:r>
            </w:ins>
          </w:p>
          <w:p w14:paraId="0C876A7F" w14:textId="77777777" w:rsidR="002D3DAD" w:rsidRDefault="002D3DAD" w:rsidP="00A42AE3">
            <w:pPr>
              <w:ind w:firstLineChars="0" w:firstLine="0"/>
              <w:rPr>
                <w:ins w:id="198" w:author="Xiaowei Wang" w:date="2019-12-09T12:54:00Z"/>
              </w:rPr>
            </w:pPr>
            <w:ins w:id="199" w:author="Xiaowei Wang" w:date="2019-12-09T12:54:00Z">
              <w:r>
                <w:t xml:space="preserve">                {// point对象1</w:t>
              </w:r>
            </w:ins>
          </w:p>
          <w:p w14:paraId="420D3BD0" w14:textId="77777777" w:rsidR="002D3DAD" w:rsidRDefault="002D3DAD" w:rsidP="00A42AE3">
            <w:pPr>
              <w:ind w:firstLineChars="0" w:firstLine="0"/>
              <w:rPr>
                <w:ins w:id="200" w:author="Xiaowei Wang" w:date="2019-12-09T12:54:00Z"/>
              </w:rPr>
            </w:pPr>
            <w:ins w:id="201" w:author="Xiaowei Wang" w:date="2019-12-09T12:54:00Z">
              <w:r>
                <w:t xml:space="preserve">                    id:</w:t>
              </w:r>
            </w:ins>
          </w:p>
          <w:p w14:paraId="10BC84D0" w14:textId="77777777" w:rsidR="002D3DAD" w:rsidRDefault="002D3DAD" w:rsidP="00A42AE3">
            <w:pPr>
              <w:ind w:firstLineChars="0" w:firstLine="0"/>
              <w:rPr>
                <w:ins w:id="202" w:author="Xiaowei Wang" w:date="2019-12-09T12:54:00Z"/>
              </w:rPr>
            </w:pPr>
            <w:ins w:id="203" w:author="Xiaowei Wang" w:date="2019-12-09T12:54:00Z">
              <w:r>
                <w:t xml:space="preserve">                    x:</w:t>
              </w:r>
            </w:ins>
          </w:p>
          <w:p w14:paraId="2B3FE8C5" w14:textId="77777777" w:rsidR="002D3DAD" w:rsidRDefault="002D3DAD" w:rsidP="00A42AE3">
            <w:pPr>
              <w:ind w:firstLineChars="0" w:firstLine="0"/>
              <w:rPr>
                <w:ins w:id="204" w:author="Xiaowei Wang" w:date="2019-12-09T12:54:00Z"/>
              </w:rPr>
            </w:pPr>
            <w:ins w:id="205" w:author="Xiaowei Wang" w:date="2019-12-09T12:54:00Z">
              <w:r>
                <w:t xml:space="preserve">                    y:</w:t>
              </w:r>
            </w:ins>
          </w:p>
          <w:p w14:paraId="4DD192CD" w14:textId="77777777" w:rsidR="002D3DAD" w:rsidRDefault="002D3DAD" w:rsidP="00A42AE3">
            <w:pPr>
              <w:ind w:firstLineChars="0" w:firstLine="0"/>
              <w:rPr>
                <w:ins w:id="206" w:author="Xiaowei Wang" w:date="2019-12-09T12:54:00Z"/>
              </w:rPr>
            </w:pPr>
            <w:ins w:id="207" w:author="Xiaowei Wang" w:date="2019-12-09T12:54:00Z">
              <w:r>
                <w:t xml:space="preserve">                    z：</w:t>
              </w:r>
            </w:ins>
          </w:p>
          <w:p w14:paraId="7BF99604" w14:textId="77777777" w:rsidR="002D3DAD" w:rsidRDefault="002D3DAD" w:rsidP="00A42AE3">
            <w:pPr>
              <w:ind w:firstLineChars="0" w:firstLine="0"/>
              <w:rPr>
                <w:ins w:id="208" w:author="Xiaowei Wang" w:date="2019-12-09T12:54:00Z"/>
              </w:rPr>
            </w:pPr>
            <w:ins w:id="209" w:author="Xiaowei Wang" w:date="2019-12-09T12:54:00Z">
              <w:r>
                <w:t xml:space="preserve">                },// point对象1</w:t>
              </w:r>
            </w:ins>
          </w:p>
          <w:p w14:paraId="30FD0599" w14:textId="77777777" w:rsidR="002D3DAD" w:rsidRDefault="002D3DAD" w:rsidP="00A42AE3">
            <w:pPr>
              <w:ind w:firstLineChars="0" w:firstLine="0"/>
              <w:rPr>
                <w:ins w:id="210" w:author="Xiaowei Wang" w:date="2019-12-09T12:54:00Z"/>
              </w:rPr>
            </w:pPr>
            <w:ins w:id="211" w:author="Xiaowei Wang" w:date="2019-12-09T12:54:00Z">
              <w:r>
                <w:t xml:space="preserve">                { // point对象2</w:t>
              </w:r>
            </w:ins>
          </w:p>
          <w:p w14:paraId="75CC9904" w14:textId="77777777" w:rsidR="002D3DAD" w:rsidRDefault="002D3DAD" w:rsidP="00A42AE3">
            <w:pPr>
              <w:ind w:firstLineChars="0" w:firstLine="0"/>
              <w:rPr>
                <w:ins w:id="212" w:author="Xiaowei Wang" w:date="2019-12-09T12:54:00Z"/>
              </w:rPr>
            </w:pPr>
            <w:ins w:id="213" w:author="Xiaowei Wang" w:date="2019-12-09T12:54:00Z">
              <w:r>
                <w:t xml:space="preserve">                }// point对象2</w:t>
              </w:r>
            </w:ins>
          </w:p>
          <w:p w14:paraId="451737DF" w14:textId="77777777" w:rsidR="002D3DAD" w:rsidRDefault="002D3DAD" w:rsidP="00A42AE3">
            <w:pPr>
              <w:ind w:firstLineChars="0" w:firstLine="0"/>
              <w:rPr>
                <w:ins w:id="214" w:author="Xiaowei Wang" w:date="2019-12-09T12:54:00Z"/>
              </w:rPr>
            </w:pPr>
            <w:ins w:id="215" w:author="Xiaowei Wang" w:date="2019-12-09T12:54:00Z">
              <w:r>
                <w:t xml:space="preserve">            ]</w:t>
              </w:r>
            </w:ins>
          </w:p>
          <w:p w14:paraId="26C744F3" w14:textId="77777777" w:rsidR="002D3DAD" w:rsidRDefault="002D3DAD" w:rsidP="00A42AE3">
            <w:pPr>
              <w:ind w:firstLineChars="0" w:firstLine="0"/>
              <w:rPr>
                <w:ins w:id="216" w:author="Xiaowei Wang" w:date="2019-12-09T12:54:00Z"/>
              </w:rPr>
            </w:pPr>
            <w:ins w:id="217" w:author="Xiaowei Wang" w:date="2019-12-09T12:54:00Z">
              <w:r>
                <w:t xml:space="preserve">        }，// 不可通行区域边界1</w:t>
              </w:r>
            </w:ins>
          </w:p>
          <w:p w14:paraId="45ACD713" w14:textId="77777777" w:rsidR="002D3DAD" w:rsidRDefault="002D3DAD" w:rsidP="00A42AE3">
            <w:pPr>
              <w:ind w:firstLineChars="0" w:firstLine="0"/>
              <w:rPr>
                <w:ins w:id="218" w:author="Xiaowei Wang" w:date="2019-12-09T12:54:00Z"/>
              </w:rPr>
            </w:pPr>
            <w:ins w:id="219" w:author="Xiaowei Wang" w:date="2019-12-09T12:54:00Z">
              <w:r>
                <w:t xml:space="preserve">        {// 不可通行区域边界2</w:t>
              </w:r>
            </w:ins>
          </w:p>
          <w:p w14:paraId="12C3C19B" w14:textId="77777777" w:rsidR="002D3DAD" w:rsidRDefault="002D3DAD" w:rsidP="00A42AE3">
            <w:pPr>
              <w:ind w:firstLineChars="0" w:firstLine="0"/>
              <w:rPr>
                <w:ins w:id="220" w:author="Xiaowei Wang" w:date="2019-12-09T12:54:00Z"/>
              </w:rPr>
            </w:pPr>
            <w:ins w:id="221" w:author="Xiaowei Wang" w:date="2019-12-09T12:54:00Z">
              <w:r>
                <w:t xml:space="preserve">        }// 不可通行区域边界2</w:t>
              </w:r>
            </w:ins>
          </w:p>
          <w:p w14:paraId="7AE718A5" w14:textId="77777777" w:rsidR="002D3DAD" w:rsidRDefault="002D3DAD" w:rsidP="00A42AE3">
            <w:pPr>
              <w:ind w:firstLineChars="0" w:firstLine="0"/>
              <w:rPr>
                <w:ins w:id="222" w:author="Xiaowei Wang" w:date="2019-12-09T12:54:00Z"/>
              </w:rPr>
            </w:pPr>
            <w:ins w:id="223" w:author="Xiaowei Wang" w:date="2019-12-09T12:54:00Z">
              <w:r>
                <w:t xml:space="preserve">    ] // 不可通行区域边界集合</w:t>
              </w:r>
            </w:ins>
          </w:p>
          <w:p w14:paraId="0EA95AC5" w14:textId="77777777" w:rsidR="002D3DAD" w:rsidRDefault="002D3DAD" w:rsidP="00A42AE3">
            <w:pPr>
              <w:ind w:firstLineChars="0" w:firstLine="0"/>
              <w:rPr>
                <w:ins w:id="224" w:author="Xiaowei Wang" w:date="2019-12-09T12:39:00Z"/>
              </w:rPr>
            </w:pPr>
            <w:ins w:id="225" w:author="Xiaowei Wang" w:date="2019-12-09T12:54:00Z">
              <w:r>
                <w:t>}</w:t>
              </w:r>
            </w:ins>
          </w:p>
        </w:tc>
      </w:tr>
      <w:tr w:rsidR="002D3DAD" w14:paraId="03FD370F" w14:textId="77777777" w:rsidTr="00A42AE3">
        <w:trPr>
          <w:ins w:id="226" w:author="Xiaowei Wang" w:date="2019-12-09T12:39:00Z"/>
        </w:trPr>
        <w:tc>
          <w:tcPr>
            <w:tcW w:w="1418" w:type="dxa"/>
          </w:tcPr>
          <w:p w14:paraId="6EF14EE8" w14:textId="77777777" w:rsidR="002D3DAD" w:rsidRDefault="002D3DAD" w:rsidP="00A42AE3">
            <w:pPr>
              <w:ind w:firstLineChars="0" w:firstLine="0"/>
              <w:rPr>
                <w:ins w:id="227" w:author="Xiaowei Wang" w:date="2019-12-09T12:39:00Z"/>
              </w:rPr>
            </w:pPr>
          </w:p>
        </w:tc>
        <w:tc>
          <w:tcPr>
            <w:tcW w:w="6458" w:type="dxa"/>
          </w:tcPr>
          <w:p w14:paraId="3A6D08F3" w14:textId="77777777" w:rsidR="002D3DAD" w:rsidRDefault="002D3DAD" w:rsidP="00A42AE3">
            <w:pPr>
              <w:ind w:firstLineChars="0" w:firstLine="0"/>
              <w:rPr>
                <w:ins w:id="228" w:author="Xiaowei Wang" w:date="2019-12-09T12:39:00Z"/>
              </w:rPr>
            </w:pPr>
          </w:p>
        </w:tc>
      </w:tr>
    </w:tbl>
    <w:p w14:paraId="2435F9B1" w14:textId="77777777" w:rsidR="002D3DAD" w:rsidRPr="00594930" w:rsidRDefault="002D3DAD">
      <w:pPr>
        <w:ind w:firstLine="420"/>
        <w:rPr>
          <w:ins w:id="229" w:author="Xiaowei Wang" w:date="2019-12-09T12:39:00Z"/>
        </w:rPr>
        <w:pPrChange w:id="230" w:author="Xiaowei Wang" w:date="2019-12-09T12:39:00Z">
          <w:pPr>
            <w:pStyle w:val="3"/>
            <w:numPr>
              <w:ilvl w:val="3"/>
              <w:numId w:val="1"/>
            </w:numPr>
            <w:ind w:left="851" w:firstLineChars="0" w:hanging="851"/>
          </w:pPr>
        </w:pPrChange>
      </w:pPr>
    </w:p>
    <w:p w14:paraId="45B8BA77" w14:textId="77777777" w:rsidR="002D3DAD" w:rsidRDefault="002D3DAD" w:rsidP="002D3DAD">
      <w:pPr>
        <w:pStyle w:val="3"/>
        <w:numPr>
          <w:ilvl w:val="3"/>
          <w:numId w:val="1"/>
        </w:numPr>
        <w:ind w:firstLineChars="0"/>
      </w:pPr>
      <w:r>
        <w:rPr>
          <w:rFonts w:hint="eastAsia"/>
        </w:rPr>
        <w:lastRenderedPageBreak/>
        <w:t>获取</w:t>
      </w:r>
      <w:ins w:id="231" w:author="Xiaowei Wang" w:date="2019-12-09T12:39:00Z">
        <w:r>
          <w:rPr>
            <w:rFonts w:hint="eastAsia"/>
          </w:rPr>
          <w:t>半静态</w:t>
        </w:r>
      </w:ins>
      <w:del w:id="232" w:author="Xiaowei Wang" w:date="2019-12-09T12:38:00Z">
        <w:r w:rsidDel="006F0B3F">
          <w:rPr>
            <w:rFonts w:hint="eastAsia"/>
          </w:rPr>
          <w:delText>分</w:delText>
        </w:r>
      </w:del>
      <w:r>
        <w:rPr>
          <w:rFonts w:hint="eastAsia"/>
        </w:rPr>
        <w:t>层信息</w:t>
      </w:r>
    </w:p>
    <w:p w14:paraId="5AD645CA" w14:textId="77777777" w:rsidR="002D3DAD" w:rsidRDefault="002D3DAD" w:rsidP="002D3DAD">
      <w:pPr>
        <w:ind w:left="420" w:firstLineChars="0" w:firstLine="0"/>
      </w:pPr>
    </w:p>
    <w:tbl>
      <w:tblPr>
        <w:tblStyle w:val="aa"/>
        <w:tblW w:w="7876" w:type="dxa"/>
        <w:tblInd w:w="420" w:type="dxa"/>
        <w:tblLayout w:type="fixed"/>
        <w:tblLook w:val="04A0" w:firstRow="1" w:lastRow="0" w:firstColumn="1" w:lastColumn="0" w:noHBand="0" w:noVBand="1"/>
      </w:tblPr>
      <w:tblGrid>
        <w:gridCol w:w="1418"/>
        <w:gridCol w:w="6458"/>
      </w:tblGrid>
      <w:tr w:rsidR="002D3DAD" w14:paraId="48D04DBA" w14:textId="77777777" w:rsidTr="00A42AE3">
        <w:tc>
          <w:tcPr>
            <w:tcW w:w="1418" w:type="dxa"/>
            <w:shd w:val="clear" w:color="auto" w:fill="BFBFBF" w:themeFill="background1" w:themeFillShade="BF"/>
          </w:tcPr>
          <w:p w14:paraId="69403910" w14:textId="77777777" w:rsidR="002D3DAD" w:rsidRDefault="002D3DAD" w:rsidP="00A42AE3">
            <w:pPr>
              <w:ind w:firstLineChars="0" w:firstLine="0"/>
            </w:pPr>
            <w:r>
              <w:rPr>
                <w:rFonts w:hint="eastAsia"/>
              </w:rPr>
              <w:t>接口名称</w:t>
            </w:r>
          </w:p>
        </w:tc>
        <w:tc>
          <w:tcPr>
            <w:tcW w:w="6458" w:type="dxa"/>
            <w:shd w:val="clear" w:color="auto" w:fill="BFBFBF" w:themeFill="background1" w:themeFillShade="BF"/>
          </w:tcPr>
          <w:p w14:paraId="5FD9FD1E" w14:textId="77777777" w:rsidR="002D3DAD" w:rsidRDefault="002D3DAD" w:rsidP="00A42AE3">
            <w:pPr>
              <w:ind w:firstLineChars="0" w:firstLine="0"/>
            </w:pPr>
            <w:r>
              <w:rPr>
                <w:rFonts w:hint="eastAsia"/>
              </w:rPr>
              <w:t>获取分层信息(</w:t>
            </w:r>
            <w:proofErr w:type="spellStart"/>
            <w:r>
              <w:rPr>
                <w:rFonts w:hint="eastAsia"/>
              </w:rPr>
              <w:t>get</w:t>
            </w:r>
            <w:ins w:id="233" w:author="Xiaowei Wang" w:date="2019-12-09T12:39:00Z">
              <w:r>
                <w:rPr>
                  <w:rFonts w:hint="eastAsia"/>
                </w:rPr>
                <w:t>SemiStatic</w:t>
              </w:r>
            </w:ins>
            <w:r>
              <w:t>LayerInfo</w:t>
            </w:r>
            <w:proofErr w:type="spellEnd"/>
            <w:r>
              <w:t>)</w:t>
            </w:r>
          </w:p>
        </w:tc>
      </w:tr>
      <w:tr w:rsidR="002D3DAD" w14:paraId="10134CD0" w14:textId="77777777" w:rsidTr="00A42AE3">
        <w:tc>
          <w:tcPr>
            <w:tcW w:w="1418" w:type="dxa"/>
          </w:tcPr>
          <w:p w14:paraId="7A42ACA3" w14:textId="77777777" w:rsidR="002D3DAD" w:rsidRDefault="002D3DAD" w:rsidP="00A42AE3">
            <w:pPr>
              <w:ind w:firstLineChars="0" w:firstLine="0"/>
            </w:pPr>
            <w:proofErr w:type="spellStart"/>
            <w:r>
              <w:rPr>
                <w:rFonts w:hint="eastAsia"/>
              </w:rPr>
              <w:t>url</w:t>
            </w:r>
            <w:proofErr w:type="spellEnd"/>
          </w:p>
        </w:tc>
        <w:tc>
          <w:tcPr>
            <w:tcW w:w="6458" w:type="dxa"/>
          </w:tcPr>
          <w:p w14:paraId="6AE5E1C6" w14:textId="77777777" w:rsidR="002D3DAD" w:rsidRDefault="002D3DAD" w:rsidP="00A42AE3">
            <w:pPr>
              <w:ind w:firstLineChars="0" w:firstLine="0"/>
            </w:pPr>
            <w:ins w:id="234" w:author="tangchunlin" w:date="2019-12-09T16:29:00Z">
              <w:r>
                <w:t>/maps</w:t>
              </w:r>
              <w:r w:rsidRPr="00BE5E6B">
                <w:t>/{</w:t>
              </w:r>
              <w:proofErr w:type="spellStart"/>
              <w:r w:rsidRPr="00BE5E6B">
                <w:t>mapId</w:t>
              </w:r>
              <w:proofErr w:type="spellEnd"/>
              <w:r w:rsidRPr="00BE5E6B">
                <w:t>}/</w:t>
              </w:r>
              <w:proofErr w:type="spellStart"/>
              <w:r w:rsidRPr="00BE5E6B">
                <w:t>layerInfo</w:t>
              </w:r>
              <w:proofErr w:type="spellEnd"/>
              <w:r w:rsidRPr="00BE5E6B">
                <w:t>/</w:t>
              </w:r>
              <w:proofErr w:type="spellStart"/>
              <w:r w:rsidRPr="00BE5E6B">
                <w:t>semiStatic</w:t>
              </w:r>
            </w:ins>
            <w:proofErr w:type="spellEnd"/>
            <w:del w:id="235" w:author="tangchunlin" w:date="2019-12-09T16:29:00Z">
              <w:r w:rsidDel="00BE5E6B">
                <w:delText>maps/</w:delText>
              </w:r>
              <w:r w:rsidDel="00BE5E6B">
                <w:rPr>
                  <w:rFonts w:hint="eastAsia"/>
                </w:rPr>
                <w:delText>{mapId}</w:delText>
              </w:r>
              <w:r w:rsidDel="00BE5E6B">
                <w:delText>/layer/{layerId}</w:delText>
              </w:r>
            </w:del>
          </w:p>
        </w:tc>
      </w:tr>
      <w:tr w:rsidR="002D3DAD" w14:paraId="1F4ED683" w14:textId="77777777" w:rsidTr="00A42AE3">
        <w:tc>
          <w:tcPr>
            <w:tcW w:w="1418" w:type="dxa"/>
          </w:tcPr>
          <w:p w14:paraId="4F767FFC" w14:textId="77777777" w:rsidR="002D3DAD" w:rsidRDefault="002D3DAD" w:rsidP="00A42AE3">
            <w:pPr>
              <w:ind w:firstLineChars="0" w:firstLine="0"/>
            </w:pPr>
            <w:r>
              <w:rPr>
                <w:rFonts w:hint="eastAsia"/>
              </w:rPr>
              <w:t>方法</w:t>
            </w:r>
          </w:p>
        </w:tc>
        <w:tc>
          <w:tcPr>
            <w:tcW w:w="6458" w:type="dxa"/>
          </w:tcPr>
          <w:p w14:paraId="1018B7C6" w14:textId="77777777" w:rsidR="002D3DAD" w:rsidRDefault="002D3DAD" w:rsidP="00A42AE3">
            <w:pPr>
              <w:ind w:firstLineChars="0" w:firstLine="0"/>
            </w:pPr>
            <w:r>
              <w:t>g</w:t>
            </w:r>
            <w:r>
              <w:rPr>
                <w:rFonts w:hint="eastAsia"/>
              </w:rPr>
              <w:t>et</w:t>
            </w:r>
          </w:p>
        </w:tc>
      </w:tr>
      <w:tr w:rsidR="002D3DAD" w14:paraId="1E97DDE4" w14:textId="77777777" w:rsidTr="00A42AE3">
        <w:tc>
          <w:tcPr>
            <w:tcW w:w="1418" w:type="dxa"/>
          </w:tcPr>
          <w:p w14:paraId="2E88202E" w14:textId="77777777" w:rsidR="002D3DAD" w:rsidRDefault="002D3DAD" w:rsidP="00A42AE3">
            <w:pPr>
              <w:ind w:firstLineChars="0" w:firstLine="0"/>
            </w:pPr>
            <w:r>
              <w:rPr>
                <w:rFonts w:hint="eastAsia"/>
              </w:rPr>
              <w:t>参数</w:t>
            </w:r>
          </w:p>
        </w:tc>
        <w:tc>
          <w:tcPr>
            <w:tcW w:w="6458" w:type="dxa"/>
          </w:tcPr>
          <w:tbl>
            <w:tblPr>
              <w:tblStyle w:val="aa"/>
              <w:tblpPr w:leftFromText="180" w:rightFromText="180" w:vertAnchor="text" w:horzAnchor="page" w:tblpX="-3" w:tblpY="-1145"/>
              <w:tblOverlap w:val="never"/>
              <w:tblW w:w="7952" w:type="dxa"/>
              <w:tblLayout w:type="fixed"/>
              <w:tblLook w:val="04A0" w:firstRow="1" w:lastRow="0" w:firstColumn="1" w:lastColumn="0" w:noHBand="0" w:noVBand="1"/>
            </w:tblPr>
            <w:tblGrid>
              <w:gridCol w:w="1124"/>
              <w:gridCol w:w="1134"/>
              <w:gridCol w:w="1134"/>
              <w:gridCol w:w="709"/>
              <w:gridCol w:w="1559"/>
              <w:gridCol w:w="2292"/>
            </w:tblGrid>
            <w:tr w:rsidR="002D3DAD" w:rsidRPr="008A1438" w14:paraId="3A333258" w14:textId="77777777" w:rsidTr="00A42AE3">
              <w:trPr>
                <w:trHeight w:val="356"/>
              </w:trPr>
              <w:tc>
                <w:tcPr>
                  <w:tcW w:w="1124" w:type="dxa"/>
                  <w:tcBorders>
                    <w:top w:val="nil"/>
                    <w:left w:val="single" w:sz="8" w:space="0" w:color="4F81BD"/>
                    <w:bottom w:val="nil"/>
                    <w:right w:val="nil"/>
                  </w:tcBorders>
                  <w:shd w:val="clear" w:color="auto" w:fill="FFFFFF" w:themeFill="background1"/>
                </w:tcPr>
                <w:p w14:paraId="37474E37" w14:textId="77777777" w:rsidR="002D3DAD" w:rsidRPr="008A1438" w:rsidRDefault="002D3DAD" w:rsidP="00A42AE3">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45907516" w14:textId="77777777" w:rsidR="002D3DAD" w:rsidRPr="008A1438" w:rsidRDefault="002D3DAD" w:rsidP="00A42AE3">
                  <w:pPr>
                    <w:ind w:firstLineChars="0" w:firstLine="0"/>
                    <w:rPr>
                      <w:color w:val="000000" w:themeColor="text1"/>
                    </w:rPr>
                  </w:pPr>
                </w:p>
              </w:tc>
              <w:tc>
                <w:tcPr>
                  <w:tcW w:w="1134" w:type="dxa"/>
                  <w:tcBorders>
                    <w:top w:val="nil"/>
                    <w:left w:val="nil"/>
                    <w:bottom w:val="nil"/>
                    <w:right w:val="nil"/>
                  </w:tcBorders>
                  <w:shd w:val="clear" w:color="auto" w:fill="FFFFFF" w:themeFill="background1"/>
                </w:tcPr>
                <w:p w14:paraId="51E8B66A" w14:textId="77777777" w:rsidR="002D3DAD" w:rsidRPr="008A1438" w:rsidRDefault="002D3DAD" w:rsidP="00A42AE3">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67AAF026" w14:textId="77777777" w:rsidR="002D3DAD" w:rsidRPr="008A1438" w:rsidRDefault="002D3DAD" w:rsidP="00A42AE3">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23CBD45F" w14:textId="77777777" w:rsidR="002D3DAD" w:rsidRPr="008A1438" w:rsidRDefault="002D3DAD" w:rsidP="00A42AE3">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5D9F0FEF" w14:textId="77777777" w:rsidR="002D3DAD" w:rsidRPr="008A1438" w:rsidRDefault="002D3DAD" w:rsidP="00A42AE3">
                  <w:pPr>
                    <w:ind w:firstLineChars="0" w:firstLine="0"/>
                    <w:rPr>
                      <w:color w:val="000000" w:themeColor="text1"/>
                    </w:rPr>
                  </w:pPr>
                  <w:r w:rsidRPr="008A1438">
                    <w:rPr>
                      <w:rFonts w:hint="eastAsia"/>
                      <w:color w:val="000000" w:themeColor="text1"/>
                    </w:rPr>
                    <w:t>参数形式</w:t>
                  </w:r>
                </w:p>
              </w:tc>
            </w:tr>
            <w:tr w:rsidR="002D3DAD" w14:paraId="622F8120" w14:textId="77777777" w:rsidTr="00A42AE3">
              <w:trPr>
                <w:trHeight w:val="356"/>
              </w:trPr>
              <w:tc>
                <w:tcPr>
                  <w:tcW w:w="1124" w:type="dxa"/>
                  <w:tcBorders>
                    <w:top w:val="nil"/>
                    <w:left w:val="single" w:sz="8" w:space="0" w:color="4F81BD"/>
                    <w:bottom w:val="nil"/>
                    <w:right w:val="nil"/>
                  </w:tcBorders>
                  <w:shd w:val="clear" w:color="auto" w:fill="FFFFFF" w:themeFill="background1"/>
                </w:tcPr>
                <w:p w14:paraId="591F30BC" w14:textId="77777777" w:rsidR="002D3DAD" w:rsidRDefault="002D3DAD" w:rsidP="00A42AE3">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C9D832D" w14:textId="77777777" w:rsidR="002D3DAD" w:rsidRDefault="002D3DAD" w:rsidP="00A42AE3">
                  <w:pPr>
                    <w:ind w:firstLineChars="0" w:firstLine="0"/>
                    <w:rPr>
                      <w:color w:val="000000" w:themeColor="text1"/>
                    </w:rPr>
                  </w:pPr>
                </w:p>
              </w:tc>
              <w:tc>
                <w:tcPr>
                  <w:tcW w:w="1134" w:type="dxa"/>
                  <w:tcBorders>
                    <w:top w:val="nil"/>
                    <w:left w:val="nil"/>
                    <w:bottom w:val="nil"/>
                    <w:right w:val="nil"/>
                  </w:tcBorders>
                  <w:shd w:val="clear" w:color="auto" w:fill="FFFFFF" w:themeFill="background1"/>
                </w:tcPr>
                <w:p w14:paraId="61BE17E2" w14:textId="77777777" w:rsidR="002D3DAD" w:rsidRDefault="002D3DAD" w:rsidP="00A42AE3">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4A71E54" w14:textId="77777777" w:rsidR="002D3DAD" w:rsidRDefault="002D3DAD" w:rsidP="00A42AE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A436591" w14:textId="77777777" w:rsidR="002D3DAD" w:rsidRDefault="002D3DAD" w:rsidP="00A42AE3">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769C3879" w14:textId="77777777" w:rsidR="002D3DAD" w:rsidRDefault="002D3DAD" w:rsidP="00A42AE3">
                  <w:pPr>
                    <w:ind w:firstLineChars="0" w:firstLine="0"/>
                    <w:rPr>
                      <w:color w:val="000000"/>
                    </w:rPr>
                  </w:pPr>
                  <w:proofErr w:type="spellStart"/>
                  <w:r>
                    <w:rPr>
                      <w:rFonts w:hint="eastAsia"/>
                      <w:color w:val="000000"/>
                    </w:rPr>
                    <w:t>RequestBody</w:t>
                  </w:r>
                  <w:proofErr w:type="spellEnd"/>
                </w:p>
              </w:tc>
            </w:tr>
            <w:tr w:rsidR="002D3DAD" w:rsidDel="006F0B3F" w14:paraId="7C05FBD1" w14:textId="77777777" w:rsidTr="00A42AE3">
              <w:trPr>
                <w:trHeight w:val="356"/>
                <w:del w:id="236" w:author="Xiaowei Wang" w:date="2019-12-09T12:39:00Z"/>
              </w:trPr>
              <w:tc>
                <w:tcPr>
                  <w:tcW w:w="1124" w:type="dxa"/>
                  <w:tcBorders>
                    <w:top w:val="nil"/>
                    <w:left w:val="single" w:sz="8" w:space="0" w:color="4F81BD"/>
                    <w:bottom w:val="nil"/>
                    <w:right w:val="nil"/>
                  </w:tcBorders>
                  <w:shd w:val="clear" w:color="auto" w:fill="FFFFFF" w:themeFill="background1"/>
                </w:tcPr>
                <w:p w14:paraId="53799C8A" w14:textId="77777777" w:rsidR="002D3DAD" w:rsidDel="006F0B3F" w:rsidRDefault="002D3DAD" w:rsidP="00A42AE3">
                  <w:pPr>
                    <w:ind w:firstLineChars="0" w:firstLine="0"/>
                    <w:rPr>
                      <w:del w:id="237" w:author="Xiaowei Wang" w:date="2019-12-09T12:39:00Z"/>
                    </w:rPr>
                  </w:pPr>
                  <w:del w:id="238" w:author="Xiaowei Wang" w:date="2019-12-09T12:39:00Z">
                    <w:r w:rsidDel="006F0B3F">
                      <w:rPr>
                        <w:rFonts w:hint="eastAsia"/>
                      </w:rPr>
                      <w:delText>la</w:delText>
                    </w:r>
                    <w:r w:rsidDel="006F0B3F">
                      <w:delText>yerId</w:delText>
                    </w:r>
                  </w:del>
                </w:p>
              </w:tc>
              <w:tc>
                <w:tcPr>
                  <w:tcW w:w="1134" w:type="dxa"/>
                  <w:tcBorders>
                    <w:top w:val="nil"/>
                    <w:left w:val="nil"/>
                    <w:bottom w:val="nil"/>
                    <w:right w:val="nil"/>
                  </w:tcBorders>
                  <w:shd w:val="clear" w:color="auto" w:fill="FFFFFF" w:themeFill="background1"/>
                </w:tcPr>
                <w:p w14:paraId="7B7733E5" w14:textId="77777777" w:rsidR="002D3DAD" w:rsidDel="006F0B3F" w:rsidRDefault="002D3DAD" w:rsidP="00A42AE3">
                  <w:pPr>
                    <w:ind w:firstLine="420"/>
                    <w:rPr>
                      <w:color w:val="000000" w:themeColor="text1"/>
                    </w:rPr>
                  </w:pPr>
                </w:p>
              </w:tc>
              <w:tc>
                <w:tcPr>
                  <w:tcW w:w="1134" w:type="dxa"/>
                  <w:tcBorders>
                    <w:top w:val="nil"/>
                    <w:left w:val="nil"/>
                    <w:bottom w:val="nil"/>
                    <w:right w:val="nil"/>
                  </w:tcBorders>
                  <w:shd w:val="clear" w:color="auto" w:fill="FFFFFF" w:themeFill="background1"/>
                </w:tcPr>
                <w:p w14:paraId="270EC943" w14:textId="77777777" w:rsidR="002D3DAD" w:rsidDel="006F0B3F" w:rsidRDefault="002D3DAD" w:rsidP="00A42AE3">
                  <w:pPr>
                    <w:ind w:firstLineChars="0" w:firstLine="0"/>
                    <w:rPr>
                      <w:del w:id="239" w:author="Xiaowei Wang" w:date="2019-12-09T12:39:00Z"/>
                      <w:color w:val="000000" w:themeColor="text1"/>
                    </w:rPr>
                  </w:pPr>
                  <w:del w:id="240" w:author="Xiaowei Wang" w:date="2019-12-09T12:39:00Z">
                    <w:r w:rsidDel="006F0B3F">
                      <w:rPr>
                        <w:rFonts w:hint="eastAsia"/>
                        <w:color w:val="000000" w:themeColor="text1"/>
                      </w:rPr>
                      <w:delText>分层级别</w:delText>
                    </w:r>
                  </w:del>
                </w:p>
              </w:tc>
              <w:tc>
                <w:tcPr>
                  <w:tcW w:w="709" w:type="dxa"/>
                  <w:tcBorders>
                    <w:top w:val="nil"/>
                    <w:left w:val="nil"/>
                    <w:bottom w:val="nil"/>
                    <w:right w:val="nil"/>
                  </w:tcBorders>
                  <w:shd w:val="clear" w:color="auto" w:fill="FFFFFF" w:themeFill="background1"/>
                </w:tcPr>
                <w:p w14:paraId="7D4BC68F" w14:textId="77777777" w:rsidR="002D3DAD" w:rsidDel="006F0B3F" w:rsidRDefault="002D3DAD" w:rsidP="00A42AE3">
                  <w:pPr>
                    <w:ind w:firstLineChars="0" w:firstLine="0"/>
                    <w:rPr>
                      <w:del w:id="241" w:author="Xiaowei Wang" w:date="2019-12-09T12:39:00Z"/>
                      <w:color w:val="000000"/>
                    </w:rPr>
                  </w:pPr>
                  <w:del w:id="242" w:author="Xiaowei Wang" w:date="2019-12-09T12:39:00Z">
                    <w:r w:rsidDel="006F0B3F">
                      <w:rPr>
                        <w:rFonts w:hint="eastAsia"/>
                        <w:color w:val="000000"/>
                      </w:rPr>
                      <w:delText>是</w:delText>
                    </w:r>
                  </w:del>
                </w:p>
              </w:tc>
              <w:tc>
                <w:tcPr>
                  <w:tcW w:w="1559" w:type="dxa"/>
                  <w:tcBorders>
                    <w:top w:val="nil"/>
                    <w:left w:val="nil"/>
                    <w:bottom w:val="nil"/>
                    <w:right w:val="nil"/>
                  </w:tcBorders>
                  <w:shd w:val="clear" w:color="auto" w:fill="FFFFFF" w:themeFill="background1"/>
                </w:tcPr>
                <w:p w14:paraId="5F0D5721" w14:textId="77777777" w:rsidR="002D3DAD" w:rsidDel="006F0B3F" w:rsidRDefault="002D3DAD" w:rsidP="00A42AE3">
                  <w:pPr>
                    <w:ind w:firstLineChars="0" w:firstLine="0"/>
                    <w:rPr>
                      <w:del w:id="243" w:author="Xiaowei Wang" w:date="2019-12-09T12:39:00Z"/>
                      <w:color w:val="000000" w:themeColor="text1"/>
                    </w:rPr>
                  </w:pPr>
                  <w:del w:id="244" w:author="Xiaowei Wang" w:date="2019-12-09T12:39:00Z">
                    <w:r w:rsidDel="006F0B3F">
                      <w:rPr>
                        <w:color w:val="000000" w:themeColor="text1"/>
                      </w:rPr>
                      <w:delText>I</w:delText>
                    </w:r>
                    <w:r w:rsidDel="006F0B3F">
                      <w:rPr>
                        <w:rFonts w:hint="eastAsia"/>
                        <w:color w:val="000000" w:themeColor="text1"/>
                      </w:rPr>
                      <w:delText>nt，枚举:</w:delText>
                    </w:r>
                    <w:r w:rsidDel="006F0B3F">
                      <w:rPr>
                        <w:color w:val="000000" w:themeColor="text1"/>
                      </w:rPr>
                      <w:delText xml:space="preserve"> 1</w:delText>
                    </w:r>
                    <w:r w:rsidDel="006F0B3F">
                      <w:rPr>
                        <w:rFonts w:hint="eastAsia"/>
                        <w:color w:val="000000" w:themeColor="text1"/>
                      </w:rPr>
                      <w:delText>、静态层 2、半静态层</w:delText>
                    </w:r>
                    <w:r w:rsidDel="006F0B3F">
                      <w:rPr>
                        <w:color w:val="000000" w:themeColor="text1"/>
                      </w:rPr>
                      <w:delText xml:space="preserve"> </w:delText>
                    </w:r>
                    <w:r w:rsidDel="006F0B3F">
                      <w:rPr>
                        <w:rFonts w:hint="eastAsia"/>
                        <w:color w:val="000000" w:themeColor="text1"/>
                      </w:rPr>
                      <w:delText>3、动态层</w:delText>
                    </w:r>
                  </w:del>
                </w:p>
              </w:tc>
              <w:tc>
                <w:tcPr>
                  <w:tcW w:w="2292" w:type="dxa"/>
                  <w:tcBorders>
                    <w:top w:val="nil"/>
                    <w:left w:val="nil"/>
                    <w:bottom w:val="nil"/>
                    <w:right w:val="nil"/>
                  </w:tcBorders>
                  <w:shd w:val="clear" w:color="auto" w:fill="FFFFFF" w:themeFill="background1"/>
                </w:tcPr>
                <w:p w14:paraId="1DD47E82" w14:textId="77777777" w:rsidR="002D3DAD" w:rsidDel="006F0B3F" w:rsidRDefault="002D3DAD" w:rsidP="00A42AE3">
                  <w:pPr>
                    <w:ind w:firstLineChars="0" w:firstLine="0"/>
                    <w:rPr>
                      <w:del w:id="245" w:author="Xiaowei Wang" w:date="2019-12-09T12:39:00Z"/>
                      <w:color w:val="000000"/>
                    </w:rPr>
                  </w:pPr>
                  <w:del w:id="246" w:author="Xiaowei Wang" w:date="2019-12-09T12:39:00Z">
                    <w:r w:rsidDel="006F0B3F">
                      <w:rPr>
                        <w:rFonts w:hint="eastAsia"/>
                        <w:color w:val="000000"/>
                      </w:rPr>
                      <w:delText>RequestBody</w:delText>
                    </w:r>
                  </w:del>
                </w:p>
              </w:tc>
            </w:tr>
          </w:tbl>
          <w:p w14:paraId="0C9A82C8" w14:textId="77777777" w:rsidR="002D3DAD" w:rsidRDefault="002D3DAD" w:rsidP="00A42AE3">
            <w:pPr>
              <w:ind w:firstLineChars="0" w:firstLine="0"/>
            </w:pPr>
          </w:p>
        </w:tc>
      </w:tr>
      <w:tr w:rsidR="002D3DAD" w14:paraId="622CA6D0" w14:textId="77777777" w:rsidTr="00A42AE3">
        <w:tc>
          <w:tcPr>
            <w:tcW w:w="1418" w:type="dxa"/>
          </w:tcPr>
          <w:p w14:paraId="43284640" w14:textId="77777777" w:rsidR="002D3DAD" w:rsidRDefault="002D3DAD" w:rsidP="00A42AE3">
            <w:pPr>
              <w:ind w:firstLineChars="0" w:firstLine="0"/>
            </w:pPr>
            <w:r>
              <w:rPr>
                <w:rFonts w:hint="eastAsia"/>
              </w:rPr>
              <w:t>返回值</w:t>
            </w:r>
          </w:p>
        </w:tc>
        <w:tc>
          <w:tcPr>
            <w:tcW w:w="6458" w:type="dxa"/>
          </w:tcPr>
          <w:p w14:paraId="7B1BD798" w14:textId="77777777" w:rsidR="002D3DAD" w:rsidRDefault="002D3DAD" w:rsidP="00A42AE3">
            <w:pPr>
              <w:ind w:firstLineChars="0" w:firstLine="0"/>
            </w:pPr>
            <w:r>
              <w:rPr>
                <w:rFonts w:hint="eastAsia"/>
              </w:rPr>
              <w:t>{</w:t>
            </w:r>
          </w:p>
          <w:p w14:paraId="762AD3F5" w14:textId="77777777" w:rsidR="002D3DAD" w:rsidRDefault="002D3DAD" w:rsidP="00A42AE3">
            <w:pPr>
              <w:ind w:firstLineChars="0" w:firstLine="0"/>
            </w:pPr>
            <w:r>
              <w:t>c</w:t>
            </w:r>
            <w:r>
              <w:rPr>
                <w:rFonts w:hint="eastAsia"/>
              </w:rPr>
              <w:t>ode</w:t>
            </w:r>
            <w:r>
              <w:t>:200,</w:t>
            </w:r>
          </w:p>
          <w:p w14:paraId="64125404" w14:textId="77777777" w:rsidR="002D3DAD" w:rsidRDefault="002D3DAD" w:rsidP="00A42AE3">
            <w:pPr>
              <w:ind w:firstLineChars="0" w:firstLine="0"/>
            </w:pPr>
            <w:r>
              <w:t>message:””,</w:t>
            </w:r>
          </w:p>
          <w:p w14:paraId="2E2DFA97" w14:textId="77777777" w:rsidR="002D3DAD" w:rsidRDefault="002D3DAD" w:rsidP="00A42AE3">
            <w:pPr>
              <w:ind w:firstLineChars="0" w:firstLine="0"/>
              <w:rPr>
                <w:ins w:id="247" w:author="Xiaowei Wang" w:date="2019-12-09T11:12:00Z"/>
              </w:rPr>
            </w:pPr>
            <w:r>
              <w:t>data:</w:t>
            </w:r>
            <w:ins w:id="248" w:author="Xiaowei Wang" w:date="2019-12-09T11:12:00Z">
              <w:r w:rsidDel="00F81965">
                <w:rPr>
                  <w:rFonts w:hint="eastAsia"/>
                </w:rPr>
                <w:t xml:space="preserve"> </w:t>
              </w:r>
            </w:ins>
          </w:p>
          <w:p w14:paraId="34F3443B" w14:textId="77777777" w:rsidR="002D3DAD" w:rsidRDefault="002D3DAD" w:rsidP="00A42AE3">
            <w:pPr>
              <w:ind w:firstLineChars="0" w:firstLine="0"/>
              <w:rPr>
                <w:ins w:id="249" w:author="Xiaowei Wang" w:date="2019-12-09T11:14:00Z"/>
              </w:rPr>
            </w:pPr>
            <w:ins w:id="250" w:author="Xiaowei Wang" w:date="2019-12-09T11:12:00Z">
              <w:r>
                <w:rPr>
                  <w:rFonts w:hint="eastAsia"/>
                </w:rPr>
                <w:t>{</w:t>
              </w:r>
            </w:ins>
          </w:p>
          <w:p w14:paraId="738D48F2" w14:textId="77777777" w:rsidR="002D3DAD" w:rsidRDefault="002D3DAD" w:rsidP="00A42AE3">
            <w:pPr>
              <w:ind w:firstLineChars="0" w:firstLine="0"/>
              <w:rPr>
                <w:ins w:id="251" w:author="Xiaowei Wang" w:date="2019-12-09T12:28:00Z"/>
              </w:rPr>
            </w:pPr>
            <w:ins w:id="252" w:author="Xiaowei Wang" w:date="2019-12-09T12:28:00Z">
              <w:r>
                <w:t>areas:</w:t>
              </w:r>
            </w:ins>
          </w:p>
          <w:p w14:paraId="0E3470FD" w14:textId="77777777" w:rsidR="002D3DAD" w:rsidRDefault="002D3DAD" w:rsidP="00A42AE3">
            <w:pPr>
              <w:ind w:firstLineChars="0" w:firstLine="0"/>
              <w:rPr>
                <w:ins w:id="253" w:author="Xiaowei Wang" w:date="2019-12-09T12:28:00Z"/>
              </w:rPr>
            </w:pPr>
            <w:ins w:id="254" w:author="Xiaowei Wang" w:date="2019-12-09T12:28:00Z">
              <w:r>
                <w:t>[ // area对象数组</w:t>
              </w:r>
            </w:ins>
          </w:p>
          <w:p w14:paraId="0CDF642B" w14:textId="77777777" w:rsidR="002D3DAD" w:rsidRDefault="002D3DAD" w:rsidP="00A42AE3">
            <w:pPr>
              <w:ind w:firstLineChars="0" w:firstLine="0"/>
              <w:rPr>
                <w:ins w:id="255" w:author="Xiaowei Wang" w:date="2019-12-09T12:28:00Z"/>
              </w:rPr>
            </w:pPr>
            <w:ins w:id="256" w:author="Xiaowei Wang" w:date="2019-12-09T12:28:00Z">
              <w:r>
                <w:t>{ // 区域area对象1</w:t>
              </w:r>
            </w:ins>
          </w:p>
          <w:p w14:paraId="71127952" w14:textId="77777777" w:rsidR="002D3DAD" w:rsidRDefault="002D3DAD" w:rsidP="00A42AE3">
            <w:pPr>
              <w:ind w:firstLineChars="0" w:firstLine="0"/>
              <w:rPr>
                <w:ins w:id="257" w:author="Xiaowei Wang" w:date="2019-12-09T12:28:00Z"/>
              </w:rPr>
            </w:pPr>
            <w:ins w:id="258" w:author="Xiaowei Wang" w:date="2019-12-09T12:28:00Z">
              <w:r>
                <w:t xml:space="preserve">    id:</w:t>
              </w:r>
            </w:ins>
          </w:p>
          <w:p w14:paraId="6CC5255D" w14:textId="77777777" w:rsidR="002D3DAD" w:rsidRDefault="002D3DAD" w:rsidP="00A42AE3">
            <w:pPr>
              <w:ind w:firstLineChars="0" w:firstLine="0"/>
              <w:rPr>
                <w:ins w:id="259" w:author="Xiaowei Wang" w:date="2019-12-09T12:28:00Z"/>
              </w:rPr>
            </w:pPr>
            <w:ins w:id="260" w:author="Xiaowei Wang" w:date="2019-12-09T12:28:00Z">
              <w:r>
                <w:t xml:space="preserve">    name:</w:t>
              </w:r>
            </w:ins>
          </w:p>
          <w:p w14:paraId="6237543F" w14:textId="77777777" w:rsidR="002D3DAD" w:rsidRDefault="002D3DAD" w:rsidP="00A42AE3">
            <w:pPr>
              <w:ind w:firstLineChars="0" w:firstLine="0"/>
              <w:rPr>
                <w:ins w:id="261" w:author="Xiaowei Wang" w:date="2019-12-09T12:28:00Z"/>
              </w:rPr>
            </w:pPr>
            <w:ins w:id="262" w:author="Xiaowei Wang" w:date="2019-12-09T12:28:00Z">
              <w:r>
                <w:t xml:space="preserve">    type:</w:t>
              </w:r>
            </w:ins>
          </w:p>
          <w:p w14:paraId="7FA7F1A4" w14:textId="77777777" w:rsidR="002D3DAD" w:rsidRDefault="002D3DAD" w:rsidP="00A42AE3">
            <w:pPr>
              <w:ind w:firstLineChars="0" w:firstLine="0"/>
              <w:rPr>
                <w:ins w:id="263" w:author="Xiaowei Wang" w:date="2019-12-09T12:28:00Z"/>
              </w:rPr>
            </w:pPr>
            <w:ins w:id="264" w:author="Xiaowei Wang" w:date="2019-12-09T12:28:00Z">
              <w:r>
                <w:t xml:space="preserve">    speed:</w:t>
              </w:r>
            </w:ins>
          </w:p>
          <w:p w14:paraId="68EE0AF9" w14:textId="77777777" w:rsidR="002D3DAD" w:rsidRDefault="002D3DAD" w:rsidP="00A42AE3">
            <w:pPr>
              <w:ind w:firstLineChars="0" w:firstLine="0"/>
              <w:rPr>
                <w:ins w:id="265" w:author="Xiaowei Wang" w:date="2019-12-09T12:28:00Z"/>
              </w:rPr>
            </w:pPr>
            <w:ins w:id="266" w:author="Xiaowei Wang" w:date="2019-12-09T12:28:00Z">
              <w:r>
                <w:t xml:space="preserve">    border:</w:t>
              </w:r>
            </w:ins>
          </w:p>
          <w:p w14:paraId="0F27EFF7" w14:textId="77777777" w:rsidR="002D3DAD" w:rsidRDefault="002D3DAD" w:rsidP="00A42AE3">
            <w:pPr>
              <w:ind w:firstLineChars="0" w:firstLine="0"/>
              <w:rPr>
                <w:ins w:id="267" w:author="Xiaowei Wang" w:date="2019-12-09T12:28:00Z"/>
              </w:rPr>
            </w:pPr>
            <w:ins w:id="268" w:author="Xiaowei Wang" w:date="2019-12-09T12:28:00Z">
              <w:r>
                <w:t xml:space="preserve">    [ // 边界，包含多个point对象</w:t>
              </w:r>
            </w:ins>
          </w:p>
          <w:p w14:paraId="0A2D93BA" w14:textId="77777777" w:rsidR="002D3DAD" w:rsidRDefault="002D3DAD" w:rsidP="00A42AE3">
            <w:pPr>
              <w:ind w:firstLineChars="0" w:firstLine="0"/>
              <w:rPr>
                <w:ins w:id="269" w:author="Xiaowei Wang" w:date="2019-12-09T12:28:00Z"/>
              </w:rPr>
            </w:pPr>
            <w:ins w:id="270" w:author="Xiaowei Wang" w:date="2019-12-09T12:28:00Z">
              <w:r>
                <w:t xml:space="preserve">    { // point对象1</w:t>
              </w:r>
            </w:ins>
          </w:p>
          <w:p w14:paraId="1188F481" w14:textId="77777777" w:rsidR="002D3DAD" w:rsidRDefault="002D3DAD" w:rsidP="00A42AE3">
            <w:pPr>
              <w:ind w:firstLineChars="0" w:firstLine="0"/>
              <w:rPr>
                <w:ins w:id="271" w:author="Xiaowei Wang" w:date="2019-12-09T12:28:00Z"/>
              </w:rPr>
            </w:pPr>
            <w:ins w:id="272" w:author="Xiaowei Wang" w:date="2019-12-09T12:28:00Z">
              <w:r>
                <w:t xml:space="preserve">        id:</w:t>
              </w:r>
            </w:ins>
          </w:p>
          <w:p w14:paraId="4E18B99A" w14:textId="77777777" w:rsidR="002D3DAD" w:rsidRDefault="002D3DAD" w:rsidP="00A42AE3">
            <w:pPr>
              <w:ind w:firstLineChars="0" w:firstLine="0"/>
              <w:rPr>
                <w:ins w:id="273" w:author="Xiaowei Wang" w:date="2019-12-09T12:28:00Z"/>
              </w:rPr>
            </w:pPr>
            <w:ins w:id="274" w:author="Xiaowei Wang" w:date="2019-12-09T12:28:00Z">
              <w:r>
                <w:t xml:space="preserve">        x:</w:t>
              </w:r>
            </w:ins>
          </w:p>
          <w:p w14:paraId="25952063" w14:textId="77777777" w:rsidR="002D3DAD" w:rsidRDefault="002D3DAD" w:rsidP="00A42AE3">
            <w:pPr>
              <w:ind w:firstLineChars="0" w:firstLine="0"/>
              <w:rPr>
                <w:ins w:id="275" w:author="Xiaowei Wang" w:date="2019-12-09T12:28:00Z"/>
              </w:rPr>
            </w:pPr>
            <w:ins w:id="276" w:author="Xiaowei Wang" w:date="2019-12-09T12:28:00Z">
              <w:r>
                <w:t xml:space="preserve">        y:</w:t>
              </w:r>
            </w:ins>
          </w:p>
          <w:p w14:paraId="65084ED4" w14:textId="77777777" w:rsidR="002D3DAD" w:rsidRDefault="002D3DAD" w:rsidP="00A42AE3">
            <w:pPr>
              <w:ind w:firstLineChars="0" w:firstLine="0"/>
              <w:rPr>
                <w:ins w:id="277" w:author="Xiaowei Wang" w:date="2019-12-09T12:28:00Z"/>
              </w:rPr>
            </w:pPr>
            <w:ins w:id="278" w:author="Xiaowei Wang" w:date="2019-12-09T12:28:00Z">
              <w:r>
                <w:t xml:space="preserve">        z:</w:t>
              </w:r>
            </w:ins>
          </w:p>
          <w:p w14:paraId="0AC50531" w14:textId="77777777" w:rsidR="002D3DAD" w:rsidRDefault="002D3DAD" w:rsidP="00A42AE3">
            <w:pPr>
              <w:ind w:firstLineChars="0" w:firstLine="0"/>
              <w:rPr>
                <w:ins w:id="279" w:author="Xiaowei Wang" w:date="2019-12-09T12:28:00Z"/>
              </w:rPr>
            </w:pPr>
            <w:ins w:id="280" w:author="Xiaowei Wang" w:date="2019-12-09T12:28:00Z">
              <w:r>
                <w:t xml:space="preserve">    }，// point对象1</w:t>
              </w:r>
            </w:ins>
          </w:p>
          <w:p w14:paraId="4364EB0A" w14:textId="77777777" w:rsidR="002D3DAD" w:rsidRDefault="002D3DAD" w:rsidP="00A42AE3">
            <w:pPr>
              <w:ind w:firstLineChars="0" w:firstLine="0"/>
              <w:rPr>
                <w:ins w:id="281" w:author="Xiaowei Wang" w:date="2019-12-09T12:28:00Z"/>
              </w:rPr>
            </w:pPr>
            <w:ins w:id="282" w:author="Xiaowei Wang" w:date="2019-12-09T12:28:00Z">
              <w:r>
                <w:t xml:space="preserve">    { // point对象2</w:t>
              </w:r>
            </w:ins>
          </w:p>
          <w:p w14:paraId="1199A7FE" w14:textId="77777777" w:rsidR="002D3DAD" w:rsidRDefault="002D3DAD" w:rsidP="00A42AE3">
            <w:pPr>
              <w:ind w:firstLineChars="0" w:firstLine="0"/>
              <w:rPr>
                <w:ins w:id="283" w:author="Xiaowei Wang" w:date="2019-12-09T12:28:00Z"/>
              </w:rPr>
            </w:pPr>
            <w:ins w:id="284" w:author="Xiaowei Wang" w:date="2019-12-09T12:28:00Z">
              <w:r>
                <w:t xml:space="preserve">    } // point对象2</w:t>
              </w:r>
            </w:ins>
          </w:p>
          <w:p w14:paraId="4ECE6814" w14:textId="77777777" w:rsidR="002D3DAD" w:rsidRDefault="002D3DAD" w:rsidP="00A42AE3">
            <w:pPr>
              <w:ind w:firstLineChars="0" w:firstLine="0"/>
              <w:rPr>
                <w:ins w:id="285" w:author="Xiaowei Wang" w:date="2019-12-09T12:28:00Z"/>
              </w:rPr>
            </w:pPr>
            <w:ins w:id="286" w:author="Xiaowei Wang" w:date="2019-12-09T12:28:00Z">
              <w:r>
                <w:t xml:space="preserve">    ] // 边界</w:t>
              </w:r>
            </w:ins>
          </w:p>
          <w:p w14:paraId="5F7BB8EE" w14:textId="77777777" w:rsidR="002D3DAD" w:rsidRDefault="002D3DAD" w:rsidP="00A42AE3">
            <w:pPr>
              <w:ind w:firstLineChars="0" w:firstLine="0"/>
              <w:rPr>
                <w:ins w:id="287" w:author="Xiaowei Wang" w:date="2019-12-09T12:28:00Z"/>
              </w:rPr>
            </w:pPr>
            <w:ins w:id="288" w:author="Xiaowei Wang" w:date="2019-12-09T12:28:00Z">
              <w:r>
                <w:t xml:space="preserve">    </w:t>
              </w:r>
              <w:proofErr w:type="spellStart"/>
              <w:r>
                <w:t>queue_spot</w:t>
              </w:r>
              <w:proofErr w:type="spellEnd"/>
              <w:r>
                <w:t>:</w:t>
              </w:r>
            </w:ins>
          </w:p>
          <w:p w14:paraId="2872715B" w14:textId="77777777" w:rsidR="002D3DAD" w:rsidRDefault="002D3DAD" w:rsidP="00A42AE3">
            <w:pPr>
              <w:ind w:firstLineChars="0" w:firstLine="0"/>
              <w:rPr>
                <w:ins w:id="289" w:author="Xiaowei Wang" w:date="2019-12-09T12:28:00Z"/>
              </w:rPr>
            </w:pPr>
            <w:ins w:id="290" w:author="Xiaowei Wang" w:date="2019-12-09T12:28:00Z">
              <w:r>
                <w:t xml:space="preserve">    { // 排队点对象</w:t>
              </w:r>
            </w:ins>
          </w:p>
          <w:p w14:paraId="4973834E" w14:textId="77777777" w:rsidR="002D3DAD" w:rsidRDefault="002D3DAD" w:rsidP="00A42AE3">
            <w:pPr>
              <w:ind w:firstLineChars="0" w:firstLine="0"/>
              <w:rPr>
                <w:ins w:id="291" w:author="Xiaowei Wang" w:date="2019-12-09T12:28:00Z"/>
              </w:rPr>
            </w:pPr>
            <w:ins w:id="292" w:author="Xiaowei Wang" w:date="2019-12-09T12:28:00Z">
              <w:r>
                <w:t xml:space="preserve">        id:</w:t>
              </w:r>
            </w:ins>
          </w:p>
          <w:p w14:paraId="6F81199B" w14:textId="77777777" w:rsidR="002D3DAD" w:rsidRDefault="002D3DAD" w:rsidP="00A42AE3">
            <w:pPr>
              <w:ind w:firstLineChars="0" w:firstLine="0"/>
              <w:rPr>
                <w:ins w:id="293" w:author="Xiaowei Wang" w:date="2019-12-09T12:28:00Z"/>
              </w:rPr>
            </w:pPr>
            <w:ins w:id="294" w:author="Xiaowei Wang" w:date="2019-12-09T12:28:00Z">
              <w:r>
                <w:t xml:space="preserve">        x:</w:t>
              </w:r>
            </w:ins>
          </w:p>
          <w:p w14:paraId="46C03A15" w14:textId="77777777" w:rsidR="002D3DAD" w:rsidRDefault="002D3DAD" w:rsidP="00A42AE3">
            <w:pPr>
              <w:ind w:firstLineChars="0" w:firstLine="0"/>
              <w:rPr>
                <w:ins w:id="295" w:author="Xiaowei Wang" w:date="2019-12-09T12:28:00Z"/>
              </w:rPr>
            </w:pPr>
            <w:ins w:id="296" w:author="Xiaowei Wang" w:date="2019-12-09T12:28:00Z">
              <w:r>
                <w:t xml:space="preserve">        y:</w:t>
              </w:r>
            </w:ins>
          </w:p>
          <w:p w14:paraId="57810B53" w14:textId="77777777" w:rsidR="002D3DAD" w:rsidRDefault="002D3DAD" w:rsidP="00A42AE3">
            <w:pPr>
              <w:ind w:firstLineChars="0" w:firstLine="0"/>
              <w:rPr>
                <w:ins w:id="297" w:author="Xiaowei Wang" w:date="2019-12-09T12:28:00Z"/>
              </w:rPr>
            </w:pPr>
            <w:ins w:id="298" w:author="Xiaowei Wang" w:date="2019-12-09T12:28:00Z">
              <w:r>
                <w:t xml:space="preserve">        z:</w:t>
              </w:r>
            </w:ins>
          </w:p>
          <w:p w14:paraId="0C9C44E0" w14:textId="77777777" w:rsidR="002D3DAD" w:rsidRDefault="002D3DAD" w:rsidP="00A42AE3">
            <w:pPr>
              <w:ind w:firstLineChars="0" w:firstLine="0"/>
              <w:rPr>
                <w:ins w:id="299" w:author="Xiaowei Wang" w:date="2019-12-09T12:28:00Z"/>
              </w:rPr>
            </w:pPr>
            <w:ins w:id="300" w:author="Xiaowei Wang" w:date="2019-12-09T12:28:00Z">
              <w:r>
                <w:t xml:space="preserve">        </w:t>
              </w:r>
              <w:proofErr w:type="spellStart"/>
              <w:r>
                <w:t>yaw_angle</w:t>
              </w:r>
              <w:proofErr w:type="spellEnd"/>
              <w:r>
                <w:t>:</w:t>
              </w:r>
            </w:ins>
          </w:p>
          <w:p w14:paraId="620AF10E" w14:textId="77777777" w:rsidR="002D3DAD" w:rsidRDefault="002D3DAD" w:rsidP="00A42AE3">
            <w:pPr>
              <w:ind w:firstLineChars="0" w:firstLine="0"/>
              <w:rPr>
                <w:ins w:id="301" w:author="Xiaowei Wang" w:date="2019-12-09T12:28:00Z"/>
              </w:rPr>
            </w:pPr>
            <w:ins w:id="302" w:author="Xiaowei Wang" w:date="2019-12-09T12:28:00Z">
              <w:r>
                <w:t xml:space="preserve">    }, // 排队点对象</w:t>
              </w:r>
            </w:ins>
          </w:p>
          <w:p w14:paraId="58CEA251" w14:textId="77777777" w:rsidR="002D3DAD" w:rsidRDefault="002D3DAD" w:rsidP="00A42AE3">
            <w:pPr>
              <w:ind w:firstLineChars="0" w:firstLine="0"/>
              <w:rPr>
                <w:ins w:id="303" w:author="Xiaowei Wang" w:date="2019-12-09T12:28:00Z"/>
              </w:rPr>
            </w:pPr>
            <w:ins w:id="304" w:author="Xiaowei Wang" w:date="2019-12-09T12:28:00Z">
              <w:r>
                <w:t xml:space="preserve">    </w:t>
              </w:r>
              <w:proofErr w:type="spellStart"/>
              <w:r>
                <w:t>task_spots</w:t>
              </w:r>
              <w:proofErr w:type="spellEnd"/>
              <w:r>
                <w:t>:</w:t>
              </w:r>
            </w:ins>
          </w:p>
          <w:p w14:paraId="0A35DD6A" w14:textId="77777777" w:rsidR="002D3DAD" w:rsidRDefault="002D3DAD" w:rsidP="00A42AE3">
            <w:pPr>
              <w:ind w:firstLineChars="0" w:firstLine="0"/>
              <w:rPr>
                <w:ins w:id="305" w:author="Xiaowei Wang" w:date="2019-12-09T12:28:00Z"/>
              </w:rPr>
            </w:pPr>
            <w:ins w:id="306" w:author="Xiaowei Wang" w:date="2019-12-09T12:28:00Z">
              <w:r>
                <w:t xml:space="preserve">    [ // 任务点集合</w:t>
              </w:r>
            </w:ins>
          </w:p>
          <w:p w14:paraId="4F7BD2C5" w14:textId="77777777" w:rsidR="002D3DAD" w:rsidRDefault="002D3DAD" w:rsidP="00A42AE3">
            <w:pPr>
              <w:ind w:firstLineChars="0" w:firstLine="0"/>
              <w:rPr>
                <w:ins w:id="307" w:author="Xiaowei Wang" w:date="2019-12-09T12:28:00Z"/>
              </w:rPr>
            </w:pPr>
            <w:ins w:id="308" w:author="Xiaowei Wang" w:date="2019-12-09T12:28:00Z">
              <w:r>
                <w:t xml:space="preserve">    { // 任务点1，排土块/装载点/停车点</w:t>
              </w:r>
            </w:ins>
          </w:p>
          <w:p w14:paraId="5C51B04C" w14:textId="77777777" w:rsidR="002D3DAD" w:rsidRDefault="002D3DAD" w:rsidP="00A42AE3">
            <w:pPr>
              <w:ind w:firstLineChars="0" w:firstLine="0"/>
              <w:rPr>
                <w:ins w:id="309" w:author="Xiaowei Wang" w:date="2019-12-09T12:28:00Z"/>
              </w:rPr>
            </w:pPr>
            <w:ins w:id="310" w:author="Xiaowei Wang" w:date="2019-12-09T12:28:00Z">
              <w:r>
                <w:t xml:space="preserve">        id: // 只有类型为排土块时才有id，装载点和停车点集合没</w:t>
              </w:r>
              <w:r>
                <w:lastRenderedPageBreak/>
                <w:t>有id</w:t>
              </w:r>
            </w:ins>
          </w:p>
          <w:p w14:paraId="44E5408E" w14:textId="77777777" w:rsidR="002D3DAD" w:rsidRDefault="002D3DAD" w:rsidP="00A42AE3">
            <w:pPr>
              <w:ind w:firstLineChars="0" w:firstLine="0"/>
              <w:rPr>
                <w:ins w:id="311" w:author="Xiaowei Wang" w:date="2019-12-09T12:28:00Z"/>
              </w:rPr>
            </w:pPr>
            <w:ins w:id="312" w:author="Xiaowei Wang" w:date="2019-12-09T12:28:00Z">
              <w:r>
                <w:t xml:space="preserve">        type: //排土块/装载点/停车点</w:t>
              </w:r>
            </w:ins>
          </w:p>
          <w:p w14:paraId="29EA6579" w14:textId="77777777" w:rsidR="002D3DAD" w:rsidRDefault="002D3DAD" w:rsidP="00A42AE3">
            <w:pPr>
              <w:ind w:firstLineChars="0" w:firstLine="0"/>
              <w:rPr>
                <w:ins w:id="313" w:author="Xiaowei Wang" w:date="2019-12-09T12:28:00Z"/>
              </w:rPr>
            </w:pPr>
            <w:ins w:id="314" w:author="Xiaowei Wang" w:date="2019-12-09T12:28:00Z">
              <w:r>
                <w:t xml:space="preserve">        spots:</w:t>
              </w:r>
            </w:ins>
          </w:p>
          <w:p w14:paraId="20439D4A" w14:textId="77777777" w:rsidR="002D3DAD" w:rsidRDefault="002D3DAD" w:rsidP="00A42AE3">
            <w:pPr>
              <w:ind w:firstLineChars="0" w:firstLine="0"/>
              <w:rPr>
                <w:ins w:id="315" w:author="Xiaowei Wang" w:date="2019-12-09T12:28:00Z"/>
              </w:rPr>
            </w:pPr>
            <w:ins w:id="316" w:author="Xiaowei Wang" w:date="2019-12-09T12:28:00Z">
              <w:r>
                <w:t xml:space="preserve">        [ // 子任务点集合</w:t>
              </w:r>
            </w:ins>
          </w:p>
          <w:p w14:paraId="5CF5DA8D" w14:textId="77777777" w:rsidR="002D3DAD" w:rsidRDefault="002D3DAD" w:rsidP="00A42AE3">
            <w:pPr>
              <w:ind w:firstLineChars="0" w:firstLine="0"/>
              <w:rPr>
                <w:ins w:id="317" w:author="Xiaowei Wang" w:date="2019-12-09T12:28:00Z"/>
              </w:rPr>
            </w:pPr>
            <w:ins w:id="318" w:author="Xiaowei Wang" w:date="2019-12-09T12:28:00Z">
              <w:r>
                <w:t xml:space="preserve">        { // 子任务点1，排土点/装载点/停车点</w:t>
              </w:r>
            </w:ins>
          </w:p>
          <w:p w14:paraId="5ECE35AD" w14:textId="77777777" w:rsidR="002D3DAD" w:rsidRDefault="002D3DAD" w:rsidP="00A42AE3">
            <w:pPr>
              <w:ind w:firstLineChars="0" w:firstLine="0"/>
              <w:rPr>
                <w:ins w:id="319" w:author="Xiaowei Wang" w:date="2019-12-09T12:28:00Z"/>
              </w:rPr>
            </w:pPr>
            <w:ins w:id="320" w:author="Xiaowei Wang" w:date="2019-12-09T12:28:00Z">
              <w:r>
                <w:t xml:space="preserve">            id:</w:t>
              </w:r>
            </w:ins>
          </w:p>
          <w:p w14:paraId="27EE219D" w14:textId="77777777" w:rsidR="002D3DAD" w:rsidRDefault="002D3DAD" w:rsidP="00A42AE3">
            <w:pPr>
              <w:ind w:firstLineChars="0" w:firstLine="0"/>
              <w:rPr>
                <w:ins w:id="321" w:author="Xiaowei Wang" w:date="2019-12-09T12:28:00Z"/>
              </w:rPr>
            </w:pPr>
            <w:ins w:id="322" w:author="Xiaowei Wang" w:date="2019-12-09T12:28:00Z">
              <w:r>
                <w:t xml:space="preserve">            type: //排土点/装载点/停车点</w:t>
              </w:r>
            </w:ins>
          </w:p>
          <w:p w14:paraId="758C4FDC" w14:textId="77777777" w:rsidR="002D3DAD" w:rsidRDefault="002D3DAD" w:rsidP="00A42AE3">
            <w:pPr>
              <w:ind w:firstLineChars="0" w:firstLine="0"/>
              <w:rPr>
                <w:ins w:id="323" w:author="Xiaowei Wang" w:date="2019-12-09T12:28:00Z"/>
              </w:rPr>
            </w:pPr>
            <w:ins w:id="324" w:author="Xiaowei Wang" w:date="2019-12-09T12:28:00Z">
              <w:r>
                <w:t xml:space="preserve">            x:</w:t>
              </w:r>
            </w:ins>
          </w:p>
          <w:p w14:paraId="22E0A43C" w14:textId="77777777" w:rsidR="002D3DAD" w:rsidRDefault="002D3DAD" w:rsidP="00A42AE3">
            <w:pPr>
              <w:ind w:firstLineChars="0" w:firstLine="0"/>
              <w:rPr>
                <w:ins w:id="325" w:author="Xiaowei Wang" w:date="2019-12-09T12:28:00Z"/>
              </w:rPr>
            </w:pPr>
            <w:ins w:id="326" w:author="Xiaowei Wang" w:date="2019-12-09T12:28:00Z">
              <w:r>
                <w:t xml:space="preserve">            y:</w:t>
              </w:r>
            </w:ins>
          </w:p>
          <w:p w14:paraId="1F094846" w14:textId="77777777" w:rsidR="002D3DAD" w:rsidRDefault="002D3DAD" w:rsidP="00A42AE3">
            <w:pPr>
              <w:ind w:firstLineChars="0" w:firstLine="0"/>
              <w:rPr>
                <w:ins w:id="327" w:author="Xiaowei Wang" w:date="2019-12-09T12:28:00Z"/>
              </w:rPr>
            </w:pPr>
            <w:ins w:id="328" w:author="Xiaowei Wang" w:date="2019-12-09T12:28:00Z">
              <w:r>
                <w:t xml:space="preserve">            z:</w:t>
              </w:r>
            </w:ins>
          </w:p>
          <w:p w14:paraId="42265AEE" w14:textId="77777777" w:rsidR="002D3DAD" w:rsidRDefault="002D3DAD" w:rsidP="00A42AE3">
            <w:pPr>
              <w:ind w:firstLineChars="0" w:firstLine="0"/>
              <w:rPr>
                <w:ins w:id="329" w:author="Xiaowei Wang" w:date="2019-12-09T12:28:00Z"/>
              </w:rPr>
            </w:pPr>
            <w:ins w:id="330" w:author="Xiaowei Wang" w:date="2019-12-09T12:28:00Z">
              <w:r>
                <w:t xml:space="preserve">            </w:t>
              </w:r>
              <w:proofErr w:type="spellStart"/>
              <w:r>
                <w:t>yaw_angle</w:t>
              </w:r>
              <w:proofErr w:type="spellEnd"/>
              <w:r>
                <w:t>:</w:t>
              </w:r>
            </w:ins>
          </w:p>
          <w:p w14:paraId="547B2A76" w14:textId="77777777" w:rsidR="002D3DAD" w:rsidRDefault="002D3DAD" w:rsidP="00A42AE3">
            <w:pPr>
              <w:ind w:firstLineChars="0" w:firstLine="0"/>
              <w:rPr>
                <w:ins w:id="331" w:author="Xiaowei Wang" w:date="2019-12-09T12:28:00Z"/>
              </w:rPr>
            </w:pPr>
            <w:ins w:id="332" w:author="Xiaowei Wang" w:date="2019-12-09T12:28:00Z">
              <w:r>
                <w:t xml:space="preserve">        }，//子任务点1，排土点/装载点/停车点</w:t>
              </w:r>
            </w:ins>
          </w:p>
          <w:p w14:paraId="1418CE15" w14:textId="77777777" w:rsidR="002D3DAD" w:rsidRDefault="002D3DAD" w:rsidP="00A42AE3">
            <w:pPr>
              <w:ind w:firstLineChars="0" w:firstLine="0"/>
              <w:rPr>
                <w:ins w:id="333" w:author="Xiaowei Wang" w:date="2019-12-09T12:28:00Z"/>
              </w:rPr>
            </w:pPr>
            <w:ins w:id="334" w:author="Xiaowei Wang" w:date="2019-12-09T12:28:00Z">
              <w:r>
                <w:t xml:space="preserve">        { //子任务点2，排土点/装载点/停车点</w:t>
              </w:r>
            </w:ins>
          </w:p>
          <w:p w14:paraId="16A6AD9C" w14:textId="77777777" w:rsidR="002D3DAD" w:rsidRDefault="002D3DAD" w:rsidP="00A42AE3">
            <w:pPr>
              <w:ind w:firstLineChars="0" w:firstLine="0"/>
              <w:rPr>
                <w:ins w:id="335" w:author="Xiaowei Wang" w:date="2019-12-09T12:28:00Z"/>
              </w:rPr>
            </w:pPr>
            <w:ins w:id="336" w:author="Xiaowei Wang" w:date="2019-12-09T12:28:00Z">
              <w:r>
                <w:t xml:space="preserve">        } //子任务点2，排土点/装载点/停车点</w:t>
              </w:r>
            </w:ins>
          </w:p>
          <w:p w14:paraId="135EF312" w14:textId="77777777" w:rsidR="002D3DAD" w:rsidRDefault="002D3DAD" w:rsidP="00A42AE3">
            <w:pPr>
              <w:ind w:firstLineChars="0" w:firstLine="0"/>
              <w:rPr>
                <w:ins w:id="337" w:author="Xiaowei Wang" w:date="2019-12-09T12:28:00Z"/>
              </w:rPr>
            </w:pPr>
            <w:ins w:id="338" w:author="Xiaowei Wang" w:date="2019-12-09T12:28:00Z">
              <w:r>
                <w:t xml:space="preserve">        ] // 子任务点集合</w:t>
              </w:r>
            </w:ins>
          </w:p>
          <w:p w14:paraId="3C9FB243" w14:textId="77777777" w:rsidR="002D3DAD" w:rsidRDefault="002D3DAD" w:rsidP="00A42AE3">
            <w:pPr>
              <w:ind w:firstLineChars="0" w:firstLine="0"/>
              <w:rPr>
                <w:ins w:id="339" w:author="Xiaowei Wang" w:date="2019-12-09T12:28:00Z"/>
              </w:rPr>
            </w:pPr>
            <w:ins w:id="340" w:author="Xiaowei Wang" w:date="2019-12-09T12:28:00Z">
              <w:r>
                <w:t xml:space="preserve">    }, // 任务点1</w:t>
              </w:r>
            </w:ins>
          </w:p>
          <w:p w14:paraId="55867B12" w14:textId="77777777" w:rsidR="002D3DAD" w:rsidRDefault="002D3DAD" w:rsidP="00A42AE3">
            <w:pPr>
              <w:ind w:firstLineChars="0" w:firstLine="0"/>
              <w:rPr>
                <w:ins w:id="341" w:author="Xiaowei Wang" w:date="2019-12-09T12:28:00Z"/>
              </w:rPr>
            </w:pPr>
            <w:ins w:id="342" w:author="Xiaowei Wang" w:date="2019-12-09T12:28:00Z">
              <w:r>
                <w:t xml:space="preserve">    { // 任务点2</w:t>
              </w:r>
            </w:ins>
          </w:p>
          <w:p w14:paraId="232C4D5D" w14:textId="77777777" w:rsidR="002D3DAD" w:rsidRDefault="002D3DAD" w:rsidP="00A42AE3">
            <w:pPr>
              <w:ind w:firstLineChars="0" w:firstLine="0"/>
              <w:rPr>
                <w:ins w:id="343" w:author="Xiaowei Wang" w:date="2019-12-09T12:28:00Z"/>
              </w:rPr>
            </w:pPr>
            <w:ins w:id="344" w:author="Xiaowei Wang" w:date="2019-12-09T12:28:00Z">
              <w:r>
                <w:t xml:space="preserve">    } // 任务点2</w:t>
              </w:r>
            </w:ins>
          </w:p>
          <w:p w14:paraId="75A0AADE" w14:textId="77777777" w:rsidR="002D3DAD" w:rsidRDefault="002D3DAD" w:rsidP="00A42AE3">
            <w:pPr>
              <w:ind w:firstLineChars="0" w:firstLine="0"/>
              <w:rPr>
                <w:ins w:id="345" w:author="Xiaowei Wang" w:date="2019-12-09T12:28:00Z"/>
              </w:rPr>
            </w:pPr>
            <w:ins w:id="346" w:author="Xiaowei Wang" w:date="2019-12-09T12:28:00Z">
              <w:r>
                <w:t xml:space="preserve">    ] // 任务点集合</w:t>
              </w:r>
            </w:ins>
          </w:p>
          <w:p w14:paraId="2FC80ECB" w14:textId="77777777" w:rsidR="002D3DAD" w:rsidRDefault="002D3DAD" w:rsidP="00A42AE3">
            <w:pPr>
              <w:ind w:firstLineChars="0" w:firstLine="0"/>
              <w:rPr>
                <w:ins w:id="347" w:author="Xiaowei Wang" w:date="2019-12-09T12:28:00Z"/>
              </w:rPr>
            </w:pPr>
            <w:ins w:id="348" w:author="Xiaowei Wang" w:date="2019-12-09T12:28:00Z">
              <w:r>
                <w:t>}, // 区域area对象1</w:t>
              </w:r>
            </w:ins>
          </w:p>
          <w:p w14:paraId="28EC5D3C" w14:textId="77777777" w:rsidR="002D3DAD" w:rsidRDefault="002D3DAD" w:rsidP="00A42AE3">
            <w:pPr>
              <w:ind w:firstLineChars="0" w:firstLine="0"/>
              <w:rPr>
                <w:ins w:id="349" w:author="Xiaowei Wang" w:date="2019-12-09T12:28:00Z"/>
              </w:rPr>
            </w:pPr>
            <w:ins w:id="350" w:author="Xiaowei Wang" w:date="2019-12-09T12:28:00Z">
              <w:r>
                <w:t>{ // 区域area对象2</w:t>
              </w:r>
            </w:ins>
          </w:p>
          <w:p w14:paraId="0EC19852" w14:textId="77777777" w:rsidR="002D3DAD" w:rsidRDefault="002D3DAD" w:rsidP="00A42AE3">
            <w:pPr>
              <w:ind w:firstLineChars="0" w:firstLine="0"/>
              <w:rPr>
                <w:ins w:id="351" w:author="Xiaowei Wang" w:date="2019-12-09T12:28:00Z"/>
              </w:rPr>
            </w:pPr>
            <w:ins w:id="352" w:author="Xiaowei Wang" w:date="2019-12-09T12:28:00Z">
              <w:r>
                <w:t>} // 区域area对象2</w:t>
              </w:r>
            </w:ins>
          </w:p>
          <w:p w14:paraId="33FD4D3E" w14:textId="77777777" w:rsidR="002D3DAD" w:rsidRDefault="002D3DAD" w:rsidP="00A42AE3">
            <w:pPr>
              <w:ind w:firstLineChars="0" w:firstLine="0"/>
            </w:pPr>
            <w:ins w:id="353" w:author="Xiaowei Wang" w:date="2019-12-09T12:28:00Z">
              <w:r>
                <w:t>] // area对象数组</w:t>
              </w:r>
            </w:ins>
          </w:p>
          <w:p w14:paraId="178919FE" w14:textId="77777777" w:rsidR="002D3DAD" w:rsidRDefault="002D3DAD" w:rsidP="00A42AE3">
            <w:pPr>
              <w:ind w:firstLineChars="0" w:firstLine="0"/>
            </w:pPr>
          </w:p>
          <w:p w14:paraId="01B6F048" w14:textId="77777777" w:rsidR="002D3DAD" w:rsidRDefault="002D3DAD" w:rsidP="00A42AE3">
            <w:pPr>
              <w:ind w:firstLineChars="0" w:firstLine="0"/>
            </w:pPr>
            <w:r>
              <w:rPr>
                <w:rFonts w:hint="eastAsia"/>
              </w:rPr>
              <w:t>}</w:t>
            </w:r>
          </w:p>
        </w:tc>
      </w:tr>
      <w:tr w:rsidR="002D3DAD" w14:paraId="348B259C" w14:textId="77777777" w:rsidTr="00A42AE3">
        <w:trPr>
          <w:ins w:id="354" w:author="Xiaowei Wang" w:date="2019-12-09T11:36:00Z"/>
        </w:trPr>
        <w:tc>
          <w:tcPr>
            <w:tcW w:w="1418" w:type="dxa"/>
          </w:tcPr>
          <w:p w14:paraId="66085D4B" w14:textId="77777777" w:rsidR="002D3DAD" w:rsidRDefault="002D3DAD" w:rsidP="00A42AE3">
            <w:pPr>
              <w:ind w:firstLineChars="0" w:firstLine="0"/>
              <w:rPr>
                <w:ins w:id="355" w:author="Xiaowei Wang" w:date="2019-12-09T11:36:00Z"/>
              </w:rPr>
            </w:pPr>
          </w:p>
        </w:tc>
        <w:tc>
          <w:tcPr>
            <w:tcW w:w="6458" w:type="dxa"/>
          </w:tcPr>
          <w:p w14:paraId="69EFEE05" w14:textId="77777777" w:rsidR="002D3DAD" w:rsidRDefault="002D3DAD" w:rsidP="00A42AE3">
            <w:pPr>
              <w:ind w:firstLineChars="0" w:firstLine="0"/>
              <w:rPr>
                <w:ins w:id="356" w:author="Xiaowei Wang" w:date="2019-12-09T11:36:00Z"/>
              </w:rPr>
            </w:pPr>
          </w:p>
        </w:tc>
      </w:tr>
    </w:tbl>
    <w:p w14:paraId="592EABCF" w14:textId="77777777" w:rsidR="002D3DAD" w:rsidRDefault="002D3DAD" w:rsidP="002D3DAD">
      <w:pPr>
        <w:pStyle w:val="ad"/>
        <w:ind w:left="780" w:firstLineChars="0" w:firstLine="0"/>
      </w:pPr>
    </w:p>
    <w:p w14:paraId="6E8211BE" w14:textId="77777777" w:rsidR="002D3DAD" w:rsidRDefault="002D3DAD" w:rsidP="002D3DAD">
      <w:pPr>
        <w:pStyle w:val="3"/>
        <w:numPr>
          <w:ilvl w:val="3"/>
          <w:numId w:val="1"/>
        </w:numPr>
        <w:ind w:firstLineChars="0"/>
        <w:rPr>
          <w:ins w:id="357" w:author="Xiaowei Wang" w:date="2019-12-09T12:54:00Z"/>
        </w:rPr>
      </w:pPr>
      <w:ins w:id="358" w:author="Xiaowei Wang" w:date="2019-12-09T12:54:00Z">
        <w:r>
          <w:rPr>
            <w:rFonts w:hint="eastAsia"/>
          </w:rPr>
          <w:t>获取动态层信息</w:t>
        </w:r>
      </w:ins>
    </w:p>
    <w:tbl>
      <w:tblPr>
        <w:tblStyle w:val="aa"/>
        <w:tblW w:w="7876" w:type="dxa"/>
        <w:tblInd w:w="420" w:type="dxa"/>
        <w:tblLayout w:type="fixed"/>
        <w:tblLook w:val="04A0" w:firstRow="1" w:lastRow="0" w:firstColumn="1" w:lastColumn="0" w:noHBand="0" w:noVBand="1"/>
      </w:tblPr>
      <w:tblGrid>
        <w:gridCol w:w="1418"/>
        <w:gridCol w:w="6458"/>
      </w:tblGrid>
      <w:tr w:rsidR="002D3DAD" w14:paraId="4AD646FE" w14:textId="77777777" w:rsidTr="00A42AE3">
        <w:trPr>
          <w:ins w:id="359" w:author="Xiaowei Wang" w:date="2019-12-09T12:54:00Z"/>
        </w:trPr>
        <w:tc>
          <w:tcPr>
            <w:tcW w:w="1418" w:type="dxa"/>
            <w:shd w:val="clear" w:color="auto" w:fill="BFBFBF" w:themeFill="background1" w:themeFillShade="BF"/>
          </w:tcPr>
          <w:p w14:paraId="0EEF954C" w14:textId="77777777" w:rsidR="002D3DAD" w:rsidRDefault="002D3DAD" w:rsidP="00A42AE3">
            <w:pPr>
              <w:ind w:firstLineChars="0" w:firstLine="0"/>
              <w:rPr>
                <w:ins w:id="360" w:author="Xiaowei Wang" w:date="2019-12-09T12:54:00Z"/>
              </w:rPr>
            </w:pPr>
            <w:ins w:id="361" w:author="Xiaowei Wang" w:date="2019-12-09T12:54:00Z">
              <w:r>
                <w:rPr>
                  <w:rFonts w:hint="eastAsia"/>
                </w:rPr>
                <w:t>接口名称</w:t>
              </w:r>
            </w:ins>
          </w:p>
        </w:tc>
        <w:tc>
          <w:tcPr>
            <w:tcW w:w="6458" w:type="dxa"/>
            <w:shd w:val="clear" w:color="auto" w:fill="BFBFBF" w:themeFill="background1" w:themeFillShade="BF"/>
          </w:tcPr>
          <w:p w14:paraId="183F2E0C" w14:textId="77777777" w:rsidR="002D3DAD" w:rsidRDefault="002D3DAD" w:rsidP="00A42AE3">
            <w:pPr>
              <w:ind w:firstLineChars="0" w:firstLine="0"/>
              <w:rPr>
                <w:ins w:id="362" w:author="Xiaowei Wang" w:date="2019-12-09T12:54:00Z"/>
              </w:rPr>
            </w:pPr>
            <w:ins w:id="363" w:author="Xiaowei Wang" w:date="2019-12-09T12:54:00Z">
              <w:r>
                <w:rPr>
                  <w:rFonts w:hint="eastAsia"/>
                </w:rPr>
                <w:t>获取</w:t>
              </w:r>
            </w:ins>
            <w:ins w:id="364" w:author="Xiaowei Wang" w:date="2019-12-09T12:55:00Z">
              <w:r>
                <w:rPr>
                  <w:rFonts w:hint="eastAsia"/>
                </w:rPr>
                <w:t>动态</w:t>
              </w:r>
            </w:ins>
            <w:ins w:id="365" w:author="Xiaowei Wang" w:date="2019-12-09T12:54:00Z">
              <w:r>
                <w:rPr>
                  <w:rFonts w:hint="eastAsia"/>
                </w:rPr>
                <w:t>层信息(</w:t>
              </w:r>
              <w:proofErr w:type="spellStart"/>
              <w:r>
                <w:rPr>
                  <w:rFonts w:hint="eastAsia"/>
                </w:rPr>
                <w:t>get</w:t>
              </w:r>
              <w:r>
                <w:t>DynamicLayerInfo</w:t>
              </w:r>
              <w:proofErr w:type="spellEnd"/>
              <w:r>
                <w:t>)</w:t>
              </w:r>
            </w:ins>
          </w:p>
        </w:tc>
      </w:tr>
      <w:tr w:rsidR="002D3DAD" w14:paraId="01113738" w14:textId="77777777" w:rsidTr="00A42AE3">
        <w:trPr>
          <w:ins w:id="366" w:author="Xiaowei Wang" w:date="2019-12-09T12:54:00Z"/>
        </w:trPr>
        <w:tc>
          <w:tcPr>
            <w:tcW w:w="1418" w:type="dxa"/>
          </w:tcPr>
          <w:p w14:paraId="196E66CD" w14:textId="77777777" w:rsidR="002D3DAD" w:rsidRDefault="002D3DAD" w:rsidP="00A42AE3">
            <w:pPr>
              <w:ind w:firstLineChars="0" w:firstLine="0"/>
              <w:rPr>
                <w:ins w:id="367" w:author="Xiaowei Wang" w:date="2019-12-09T12:54:00Z"/>
              </w:rPr>
            </w:pPr>
            <w:proofErr w:type="spellStart"/>
            <w:ins w:id="368" w:author="Xiaowei Wang" w:date="2019-12-09T12:54:00Z">
              <w:r>
                <w:rPr>
                  <w:rFonts w:hint="eastAsia"/>
                </w:rPr>
                <w:t>url</w:t>
              </w:r>
              <w:proofErr w:type="spellEnd"/>
            </w:ins>
          </w:p>
        </w:tc>
        <w:tc>
          <w:tcPr>
            <w:tcW w:w="6458" w:type="dxa"/>
          </w:tcPr>
          <w:p w14:paraId="3B6A88DC" w14:textId="77777777" w:rsidR="002D3DAD" w:rsidRDefault="002D3DAD" w:rsidP="00A42AE3">
            <w:pPr>
              <w:ind w:firstLineChars="0" w:firstLine="0"/>
              <w:rPr>
                <w:ins w:id="369" w:author="Xiaowei Wang" w:date="2019-12-09T12:54:00Z"/>
              </w:rPr>
            </w:pPr>
            <w:ins w:id="370" w:author="tangchunlin" w:date="2019-12-09T16:31:00Z">
              <w:r>
                <w:t>/</w:t>
              </w:r>
            </w:ins>
            <w:ins w:id="371" w:author="Xiaowei Wang" w:date="2019-12-09T12:54:00Z">
              <w:r>
                <w:t>maps</w:t>
              </w:r>
            </w:ins>
            <w:ins w:id="372" w:author="tangchunlin" w:date="2019-12-09T16:31:00Z">
              <w:r>
                <w:t xml:space="preserve"> </w:t>
              </w:r>
              <w:r w:rsidRPr="00BE5E6B">
                <w:t>/{</w:t>
              </w:r>
              <w:proofErr w:type="spellStart"/>
              <w:r w:rsidRPr="00BE5E6B">
                <w:t>mapId</w:t>
              </w:r>
              <w:proofErr w:type="spellEnd"/>
              <w:r w:rsidRPr="00BE5E6B">
                <w:t>}/</w:t>
              </w:r>
              <w:proofErr w:type="spellStart"/>
              <w:r w:rsidRPr="00BE5E6B">
                <w:t>layerInfo</w:t>
              </w:r>
              <w:proofErr w:type="spellEnd"/>
              <w:r w:rsidRPr="00BE5E6B">
                <w:t>/dynamic</w:t>
              </w:r>
            </w:ins>
            <w:ins w:id="373" w:author="Xiaowei Wang" w:date="2019-12-09T12:54:00Z">
              <w:del w:id="374" w:author="tangchunlin" w:date="2019-12-09T16:31:00Z">
                <w:r w:rsidDel="00BE5E6B">
                  <w:delText>/</w:delText>
                </w:r>
                <w:r w:rsidDel="00BE5E6B">
                  <w:rPr>
                    <w:rFonts w:hint="eastAsia"/>
                  </w:rPr>
                  <w:delText>{mapId}</w:delText>
                </w:r>
                <w:r w:rsidDel="00BE5E6B">
                  <w:delText>/</w:delText>
                </w:r>
              </w:del>
            </w:ins>
          </w:p>
        </w:tc>
      </w:tr>
      <w:tr w:rsidR="002D3DAD" w14:paraId="203A1905" w14:textId="77777777" w:rsidTr="00A42AE3">
        <w:trPr>
          <w:ins w:id="375" w:author="Xiaowei Wang" w:date="2019-12-09T12:54:00Z"/>
        </w:trPr>
        <w:tc>
          <w:tcPr>
            <w:tcW w:w="1418" w:type="dxa"/>
          </w:tcPr>
          <w:p w14:paraId="0C8003EA" w14:textId="77777777" w:rsidR="002D3DAD" w:rsidRDefault="002D3DAD" w:rsidP="00A42AE3">
            <w:pPr>
              <w:ind w:firstLineChars="0" w:firstLine="0"/>
              <w:rPr>
                <w:ins w:id="376" w:author="Xiaowei Wang" w:date="2019-12-09T12:54:00Z"/>
              </w:rPr>
            </w:pPr>
            <w:ins w:id="377" w:author="Xiaowei Wang" w:date="2019-12-09T12:54:00Z">
              <w:r>
                <w:rPr>
                  <w:rFonts w:hint="eastAsia"/>
                </w:rPr>
                <w:t>方法</w:t>
              </w:r>
            </w:ins>
          </w:p>
        </w:tc>
        <w:tc>
          <w:tcPr>
            <w:tcW w:w="6458" w:type="dxa"/>
          </w:tcPr>
          <w:p w14:paraId="2622CDB3" w14:textId="77777777" w:rsidR="002D3DAD" w:rsidRDefault="002D3DAD" w:rsidP="00A42AE3">
            <w:pPr>
              <w:ind w:firstLineChars="0" w:firstLine="0"/>
              <w:rPr>
                <w:ins w:id="378" w:author="Xiaowei Wang" w:date="2019-12-09T12:54:00Z"/>
              </w:rPr>
            </w:pPr>
            <w:ins w:id="379" w:author="Xiaowei Wang" w:date="2019-12-09T12:54:00Z">
              <w:r>
                <w:t>g</w:t>
              </w:r>
              <w:r>
                <w:rPr>
                  <w:rFonts w:hint="eastAsia"/>
                </w:rPr>
                <w:t>et</w:t>
              </w:r>
            </w:ins>
          </w:p>
        </w:tc>
      </w:tr>
      <w:tr w:rsidR="002D3DAD" w14:paraId="59D90577" w14:textId="77777777" w:rsidTr="00A42AE3">
        <w:trPr>
          <w:ins w:id="380" w:author="Xiaowei Wang" w:date="2019-12-09T12:54:00Z"/>
        </w:trPr>
        <w:tc>
          <w:tcPr>
            <w:tcW w:w="1418" w:type="dxa"/>
          </w:tcPr>
          <w:p w14:paraId="6FDE8D7F" w14:textId="77777777" w:rsidR="002D3DAD" w:rsidRDefault="002D3DAD" w:rsidP="00A42AE3">
            <w:pPr>
              <w:ind w:firstLineChars="0" w:firstLine="0"/>
              <w:rPr>
                <w:ins w:id="381" w:author="Xiaowei Wang" w:date="2019-12-09T12:54:00Z"/>
              </w:rPr>
            </w:pPr>
            <w:ins w:id="382" w:author="Xiaowei Wang" w:date="2019-12-09T12:54:00Z">
              <w:r>
                <w:rPr>
                  <w:rFonts w:hint="eastAsia"/>
                </w:rPr>
                <w:t>参数</w:t>
              </w:r>
            </w:ins>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3DAD" w:rsidRPr="008A1438" w14:paraId="67B4DDFD" w14:textId="77777777" w:rsidTr="00A42AE3">
              <w:trPr>
                <w:trHeight w:val="356"/>
                <w:ins w:id="383" w:author="Xiaowei Wang" w:date="2019-12-09T12:54:00Z"/>
              </w:trPr>
              <w:tc>
                <w:tcPr>
                  <w:tcW w:w="1124" w:type="dxa"/>
                  <w:tcBorders>
                    <w:top w:val="nil"/>
                    <w:left w:val="single" w:sz="8" w:space="0" w:color="4F81BD"/>
                    <w:bottom w:val="nil"/>
                    <w:right w:val="nil"/>
                  </w:tcBorders>
                  <w:shd w:val="clear" w:color="auto" w:fill="FFFFFF" w:themeFill="background1"/>
                </w:tcPr>
                <w:p w14:paraId="47E73DEE" w14:textId="77777777" w:rsidR="002D3DAD" w:rsidRPr="008A1438" w:rsidRDefault="002D3DAD" w:rsidP="00A42AE3">
                  <w:pPr>
                    <w:ind w:firstLineChars="0" w:firstLine="0"/>
                    <w:rPr>
                      <w:ins w:id="384" w:author="Xiaowei Wang" w:date="2019-12-09T12:54:00Z"/>
                      <w:color w:val="000000" w:themeColor="text1"/>
                    </w:rPr>
                  </w:pPr>
                  <w:ins w:id="385" w:author="Xiaowei Wang" w:date="2019-12-09T12:54:00Z">
                    <w:r w:rsidRPr="008A1438">
                      <w:rPr>
                        <w:rFonts w:hint="eastAsia"/>
                        <w:color w:val="000000" w:themeColor="text1"/>
                      </w:rPr>
                      <w:t>参数名称</w:t>
                    </w:r>
                  </w:ins>
                </w:p>
              </w:tc>
              <w:tc>
                <w:tcPr>
                  <w:tcW w:w="1134" w:type="dxa"/>
                  <w:tcBorders>
                    <w:top w:val="nil"/>
                    <w:left w:val="nil"/>
                    <w:bottom w:val="nil"/>
                    <w:right w:val="nil"/>
                  </w:tcBorders>
                  <w:shd w:val="clear" w:color="auto" w:fill="FFFFFF" w:themeFill="background1"/>
                </w:tcPr>
                <w:p w14:paraId="0D3FAE34" w14:textId="77777777" w:rsidR="002D3DAD" w:rsidRPr="008A1438" w:rsidRDefault="002D3DAD" w:rsidP="00A42AE3">
                  <w:pPr>
                    <w:ind w:firstLineChars="0" w:firstLine="0"/>
                    <w:rPr>
                      <w:ins w:id="386" w:author="Xiaowei Wang" w:date="2019-12-09T12:54:00Z"/>
                      <w:color w:val="000000" w:themeColor="text1"/>
                    </w:rPr>
                  </w:pPr>
                  <w:ins w:id="387" w:author="Xiaowei Wang" w:date="2019-12-09T12:54:00Z">
                    <w:r w:rsidRPr="008A1438">
                      <w:rPr>
                        <w:rFonts w:hint="eastAsia"/>
                        <w:color w:val="000000" w:themeColor="text1"/>
                      </w:rPr>
                      <w:t>描述</w:t>
                    </w:r>
                  </w:ins>
                </w:p>
              </w:tc>
              <w:tc>
                <w:tcPr>
                  <w:tcW w:w="709" w:type="dxa"/>
                  <w:tcBorders>
                    <w:top w:val="nil"/>
                    <w:left w:val="nil"/>
                    <w:bottom w:val="nil"/>
                    <w:right w:val="nil"/>
                  </w:tcBorders>
                  <w:shd w:val="clear" w:color="auto" w:fill="FFFFFF" w:themeFill="background1"/>
                </w:tcPr>
                <w:p w14:paraId="5F0AB317" w14:textId="77777777" w:rsidR="002D3DAD" w:rsidRPr="008A1438" w:rsidRDefault="002D3DAD" w:rsidP="00A42AE3">
                  <w:pPr>
                    <w:ind w:firstLineChars="0" w:firstLine="0"/>
                    <w:rPr>
                      <w:ins w:id="388" w:author="Xiaowei Wang" w:date="2019-12-09T12:54:00Z"/>
                      <w:color w:val="000000" w:themeColor="text1"/>
                    </w:rPr>
                  </w:pPr>
                  <w:ins w:id="389" w:author="Xiaowei Wang" w:date="2019-12-09T12:54:00Z">
                    <w:r w:rsidRPr="008A1438">
                      <w:rPr>
                        <w:rFonts w:hint="eastAsia"/>
                        <w:color w:val="000000" w:themeColor="text1"/>
                      </w:rPr>
                      <w:t>是否必传</w:t>
                    </w:r>
                  </w:ins>
                </w:p>
              </w:tc>
              <w:tc>
                <w:tcPr>
                  <w:tcW w:w="1559" w:type="dxa"/>
                  <w:tcBorders>
                    <w:top w:val="nil"/>
                    <w:left w:val="nil"/>
                    <w:bottom w:val="nil"/>
                    <w:right w:val="nil"/>
                  </w:tcBorders>
                  <w:shd w:val="clear" w:color="auto" w:fill="FFFFFF" w:themeFill="background1"/>
                </w:tcPr>
                <w:p w14:paraId="38856E05" w14:textId="77777777" w:rsidR="002D3DAD" w:rsidRPr="008A1438" w:rsidRDefault="002D3DAD" w:rsidP="00A42AE3">
                  <w:pPr>
                    <w:ind w:firstLineChars="0" w:firstLine="0"/>
                    <w:rPr>
                      <w:ins w:id="390" w:author="Xiaowei Wang" w:date="2019-12-09T12:54:00Z"/>
                      <w:color w:val="000000" w:themeColor="text1"/>
                    </w:rPr>
                  </w:pPr>
                  <w:ins w:id="391" w:author="Xiaowei Wang" w:date="2019-12-09T12:54:00Z">
                    <w:r w:rsidRPr="008A1438">
                      <w:rPr>
                        <w:rFonts w:hint="eastAsia"/>
                        <w:color w:val="000000" w:themeColor="text1"/>
                      </w:rPr>
                      <w:t>类型(规则)</w:t>
                    </w:r>
                  </w:ins>
                </w:p>
              </w:tc>
              <w:tc>
                <w:tcPr>
                  <w:tcW w:w="2292" w:type="dxa"/>
                  <w:tcBorders>
                    <w:top w:val="nil"/>
                    <w:left w:val="nil"/>
                    <w:bottom w:val="nil"/>
                    <w:right w:val="nil"/>
                  </w:tcBorders>
                  <w:shd w:val="clear" w:color="auto" w:fill="FFFFFF" w:themeFill="background1"/>
                </w:tcPr>
                <w:p w14:paraId="71DA8889" w14:textId="77777777" w:rsidR="002D3DAD" w:rsidRPr="008A1438" w:rsidRDefault="002D3DAD" w:rsidP="00A42AE3">
                  <w:pPr>
                    <w:ind w:firstLineChars="0" w:firstLine="0"/>
                    <w:rPr>
                      <w:ins w:id="392" w:author="Xiaowei Wang" w:date="2019-12-09T12:54:00Z"/>
                      <w:color w:val="000000" w:themeColor="text1"/>
                    </w:rPr>
                  </w:pPr>
                  <w:ins w:id="393" w:author="Xiaowei Wang" w:date="2019-12-09T12:54:00Z">
                    <w:r w:rsidRPr="008A1438">
                      <w:rPr>
                        <w:rFonts w:hint="eastAsia"/>
                        <w:color w:val="000000" w:themeColor="text1"/>
                      </w:rPr>
                      <w:t>参数形式</w:t>
                    </w:r>
                  </w:ins>
                </w:p>
              </w:tc>
            </w:tr>
            <w:tr w:rsidR="002D3DAD" w14:paraId="4CC7E566" w14:textId="77777777" w:rsidTr="00A42AE3">
              <w:trPr>
                <w:trHeight w:val="356"/>
                <w:ins w:id="394" w:author="Xiaowei Wang" w:date="2019-12-09T12:54:00Z"/>
              </w:trPr>
              <w:tc>
                <w:tcPr>
                  <w:tcW w:w="1124" w:type="dxa"/>
                  <w:tcBorders>
                    <w:top w:val="nil"/>
                    <w:left w:val="single" w:sz="8" w:space="0" w:color="4F81BD"/>
                    <w:bottom w:val="nil"/>
                    <w:right w:val="nil"/>
                  </w:tcBorders>
                  <w:shd w:val="clear" w:color="auto" w:fill="FFFFFF" w:themeFill="background1"/>
                </w:tcPr>
                <w:p w14:paraId="20B5143F" w14:textId="77777777" w:rsidR="002D3DAD" w:rsidRDefault="002D3DAD" w:rsidP="00A42AE3">
                  <w:pPr>
                    <w:ind w:firstLineChars="0" w:firstLine="0"/>
                    <w:rPr>
                      <w:ins w:id="395" w:author="Xiaowei Wang" w:date="2019-12-09T12:54:00Z"/>
                    </w:rPr>
                  </w:pPr>
                  <w:proofErr w:type="spellStart"/>
                  <w:ins w:id="396" w:author="Xiaowei Wang" w:date="2019-12-09T12:54:00Z">
                    <w:r>
                      <w:rPr>
                        <w:rFonts w:hint="eastAsia"/>
                      </w:rPr>
                      <w:t>m</w:t>
                    </w:r>
                    <w:r>
                      <w:t>apId</w:t>
                    </w:r>
                    <w:proofErr w:type="spellEnd"/>
                  </w:ins>
                </w:p>
              </w:tc>
              <w:tc>
                <w:tcPr>
                  <w:tcW w:w="1134" w:type="dxa"/>
                  <w:tcBorders>
                    <w:top w:val="nil"/>
                    <w:left w:val="nil"/>
                    <w:bottom w:val="nil"/>
                    <w:right w:val="nil"/>
                  </w:tcBorders>
                  <w:shd w:val="clear" w:color="auto" w:fill="FFFFFF" w:themeFill="background1"/>
                </w:tcPr>
                <w:p w14:paraId="5DD6667D" w14:textId="77777777" w:rsidR="002D3DAD" w:rsidRDefault="002D3DAD" w:rsidP="00A42AE3">
                  <w:pPr>
                    <w:ind w:firstLineChars="0" w:firstLine="0"/>
                    <w:rPr>
                      <w:ins w:id="397" w:author="Xiaowei Wang" w:date="2019-12-09T12:54:00Z"/>
                      <w:color w:val="000000" w:themeColor="text1"/>
                    </w:rPr>
                  </w:pPr>
                  <w:ins w:id="398" w:author="Xiaowei Wang" w:date="2019-12-09T12:54:00Z">
                    <w:r>
                      <w:rPr>
                        <w:rFonts w:hint="eastAsia"/>
                        <w:color w:val="000000" w:themeColor="text1"/>
                      </w:rPr>
                      <w:t>地图I</w:t>
                    </w:r>
                    <w:r>
                      <w:rPr>
                        <w:color w:val="000000" w:themeColor="text1"/>
                      </w:rPr>
                      <w:t>D</w:t>
                    </w:r>
                  </w:ins>
                </w:p>
              </w:tc>
              <w:tc>
                <w:tcPr>
                  <w:tcW w:w="709" w:type="dxa"/>
                  <w:tcBorders>
                    <w:top w:val="nil"/>
                    <w:left w:val="nil"/>
                    <w:bottom w:val="nil"/>
                    <w:right w:val="nil"/>
                  </w:tcBorders>
                  <w:shd w:val="clear" w:color="auto" w:fill="FFFFFF" w:themeFill="background1"/>
                </w:tcPr>
                <w:p w14:paraId="0526ACB2" w14:textId="77777777" w:rsidR="002D3DAD" w:rsidRDefault="002D3DAD" w:rsidP="00A42AE3">
                  <w:pPr>
                    <w:ind w:firstLineChars="0" w:firstLine="0"/>
                    <w:rPr>
                      <w:ins w:id="399" w:author="Xiaowei Wang" w:date="2019-12-09T12:54:00Z"/>
                      <w:color w:val="000000"/>
                    </w:rPr>
                  </w:pPr>
                  <w:ins w:id="400" w:author="Xiaowei Wang" w:date="2019-12-09T12:54:00Z">
                    <w:r>
                      <w:rPr>
                        <w:rFonts w:hint="eastAsia"/>
                        <w:color w:val="000000"/>
                      </w:rPr>
                      <w:t>是</w:t>
                    </w:r>
                  </w:ins>
                </w:p>
              </w:tc>
              <w:tc>
                <w:tcPr>
                  <w:tcW w:w="1559" w:type="dxa"/>
                  <w:tcBorders>
                    <w:top w:val="nil"/>
                    <w:left w:val="nil"/>
                    <w:bottom w:val="nil"/>
                    <w:right w:val="nil"/>
                  </w:tcBorders>
                  <w:shd w:val="clear" w:color="auto" w:fill="FFFFFF" w:themeFill="background1"/>
                </w:tcPr>
                <w:p w14:paraId="37BBCFA1" w14:textId="77777777" w:rsidR="002D3DAD" w:rsidRDefault="002D3DAD" w:rsidP="00A42AE3">
                  <w:pPr>
                    <w:ind w:firstLineChars="0" w:firstLine="0"/>
                    <w:rPr>
                      <w:ins w:id="401" w:author="Xiaowei Wang" w:date="2019-12-09T12:54:00Z"/>
                      <w:color w:val="000000" w:themeColor="text1"/>
                    </w:rPr>
                  </w:pPr>
                  <w:ins w:id="402" w:author="Xiaowei Wang" w:date="2019-12-09T12:54:00Z">
                    <w:r>
                      <w:rPr>
                        <w:color w:val="000000" w:themeColor="text1"/>
                      </w:rPr>
                      <w:t>I</w:t>
                    </w:r>
                    <w:r>
                      <w:rPr>
                        <w:rFonts w:hint="eastAsia"/>
                        <w:color w:val="000000" w:themeColor="text1"/>
                      </w:rPr>
                      <w:t>nt</w:t>
                    </w:r>
                  </w:ins>
                </w:p>
              </w:tc>
              <w:tc>
                <w:tcPr>
                  <w:tcW w:w="2292" w:type="dxa"/>
                  <w:tcBorders>
                    <w:top w:val="nil"/>
                    <w:left w:val="nil"/>
                    <w:bottom w:val="nil"/>
                    <w:right w:val="nil"/>
                  </w:tcBorders>
                  <w:shd w:val="clear" w:color="auto" w:fill="FFFFFF" w:themeFill="background1"/>
                </w:tcPr>
                <w:p w14:paraId="3B191859" w14:textId="77777777" w:rsidR="002D3DAD" w:rsidRDefault="002D3DAD" w:rsidP="00A42AE3">
                  <w:pPr>
                    <w:ind w:firstLineChars="0" w:firstLine="0"/>
                    <w:rPr>
                      <w:ins w:id="403" w:author="Xiaowei Wang" w:date="2019-12-09T12:54:00Z"/>
                      <w:color w:val="000000"/>
                    </w:rPr>
                  </w:pPr>
                  <w:proofErr w:type="spellStart"/>
                  <w:ins w:id="404" w:author="Xiaowei Wang" w:date="2019-12-09T12:54:00Z">
                    <w:r>
                      <w:rPr>
                        <w:rFonts w:hint="eastAsia"/>
                        <w:color w:val="000000"/>
                      </w:rPr>
                      <w:t>RequestBody</w:t>
                    </w:r>
                    <w:proofErr w:type="spellEnd"/>
                  </w:ins>
                </w:p>
              </w:tc>
            </w:tr>
          </w:tbl>
          <w:p w14:paraId="2BB85671" w14:textId="77777777" w:rsidR="002D3DAD" w:rsidRDefault="002D3DAD" w:rsidP="00A42AE3">
            <w:pPr>
              <w:ind w:firstLineChars="0" w:firstLine="0"/>
              <w:rPr>
                <w:ins w:id="405" w:author="Xiaowei Wang" w:date="2019-12-09T12:54:00Z"/>
              </w:rPr>
            </w:pPr>
          </w:p>
        </w:tc>
      </w:tr>
      <w:tr w:rsidR="002D3DAD" w14:paraId="654A4555" w14:textId="77777777" w:rsidTr="00A42AE3">
        <w:trPr>
          <w:ins w:id="406" w:author="Xiaowei Wang" w:date="2019-12-09T12:54:00Z"/>
        </w:trPr>
        <w:tc>
          <w:tcPr>
            <w:tcW w:w="1418" w:type="dxa"/>
          </w:tcPr>
          <w:p w14:paraId="75B38CF4" w14:textId="77777777" w:rsidR="002D3DAD" w:rsidRDefault="002D3DAD" w:rsidP="00A42AE3">
            <w:pPr>
              <w:ind w:firstLineChars="0" w:firstLine="0"/>
              <w:rPr>
                <w:ins w:id="407" w:author="Xiaowei Wang" w:date="2019-12-09T12:54:00Z"/>
              </w:rPr>
            </w:pPr>
            <w:ins w:id="408" w:author="Xiaowei Wang" w:date="2019-12-09T12:54:00Z">
              <w:r>
                <w:rPr>
                  <w:rFonts w:hint="eastAsia"/>
                </w:rPr>
                <w:t>返回值</w:t>
              </w:r>
            </w:ins>
          </w:p>
        </w:tc>
        <w:tc>
          <w:tcPr>
            <w:tcW w:w="6458" w:type="dxa"/>
          </w:tcPr>
          <w:p w14:paraId="04336DF9" w14:textId="77777777" w:rsidR="002D3DAD" w:rsidRDefault="002D3DAD" w:rsidP="00A42AE3">
            <w:pPr>
              <w:ind w:firstLineChars="0" w:firstLine="0"/>
              <w:rPr>
                <w:ins w:id="409" w:author="Xiaowei Wang" w:date="2019-12-09T12:54:00Z"/>
              </w:rPr>
            </w:pPr>
            <w:ins w:id="410" w:author="Xiaowei Wang" w:date="2019-12-09T12:54:00Z">
              <w:r>
                <w:t>code:200,</w:t>
              </w:r>
            </w:ins>
          </w:p>
          <w:p w14:paraId="440E8A5A" w14:textId="77777777" w:rsidR="002D3DAD" w:rsidRDefault="002D3DAD" w:rsidP="00A42AE3">
            <w:pPr>
              <w:ind w:firstLineChars="0" w:firstLine="0"/>
              <w:rPr>
                <w:ins w:id="411" w:author="Xiaowei Wang" w:date="2019-12-09T12:54:00Z"/>
              </w:rPr>
            </w:pPr>
            <w:ins w:id="412" w:author="Xiaowei Wang" w:date="2019-12-09T12:54:00Z">
              <w:r>
                <w:t>message:””,</w:t>
              </w:r>
            </w:ins>
          </w:p>
          <w:p w14:paraId="7CDE6E91" w14:textId="77777777" w:rsidR="002D3DAD" w:rsidRDefault="002D3DAD" w:rsidP="00A42AE3">
            <w:pPr>
              <w:ind w:firstLineChars="0" w:firstLine="0"/>
              <w:rPr>
                <w:ins w:id="413" w:author="Xiaowei Wang" w:date="2019-12-09T12:54:00Z"/>
              </w:rPr>
            </w:pPr>
            <w:ins w:id="414" w:author="Xiaowei Wang" w:date="2019-12-09T12:54:00Z">
              <w:r>
                <w:t>data:</w:t>
              </w:r>
            </w:ins>
          </w:p>
          <w:p w14:paraId="7C44A2A3" w14:textId="77777777" w:rsidR="002D3DAD" w:rsidRDefault="002D3DAD" w:rsidP="00A42AE3">
            <w:pPr>
              <w:ind w:firstLineChars="0" w:firstLine="0"/>
              <w:rPr>
                <w:ins w:id="415" w:author="Xiaowei Wang" w:date="2019-12-09T12:54:00Z"/>
              </w:rPr>
            </w:pPr>
            <w:ins w:id="416" w:author="Xiaowei Wang" w:date="2019-12-09T12:54:00Z">
              <w:r>
                <w:t>{</w:t>
              </w:r>
            </w:ins>
          </w:p>
          <w:p w14:paraId="7020520E" w14:textId="77777777" w:rsidR="002D3DAD" w:rsidRDefault="002D3DAD" w:rsidP="00A42AE3">
            <w:pPr>
              <w:ind w:firstLineChars="0" w:firstLine="0"/>
              <w:rPr>
                <w:ins w:id="417" w:author="Xiaowei Wang" w:date="2019-12-09T13:06:00Z"/>
              </w:rPr>
            </w:pPr>
            <w:proofErr w:type="spellStart"/>
            <w:ins w:id="418" w:author="Xiaowei Wang" w:date="2019-12-09T13:06:00Z">
              <w:r>
                <w:t>temporary_objects</w:t>
              </w:r>
              <w:proofErr w:type="spellEnd"/>
              <w:r>
                <w:t>:</w:t>
              </w:r>
            </w:ins>
          </w:p>
          <w:p w14:paraId="22F8D341" w14:textId="77777777" w:rsidR="002D3DAD" w:rsidRDefault="002D3DAD" w:rsidP="00A42AE3">
            <w:pPr>
              <w:ind w:firstLineChars="0" w:firstLine="0"/>
              <w:rPr>
                <w:ins w:id="419" w:author="Xiaowei Wang" w:date="2019-12-09T13:06:00Z"/>
              </w:rPr>
            </w:pPr>
            <w:ins w:id="420" w:author="Xiaowei Wang" w:date="2019-12-09T13:06:00Z">
              <w:r>
                <w:t>[ // 障碍物集合</w:t>
              </w:r>
            </w:ins>
          </w:p>
          <w:p w14:paraId="3ECD3B4E" w14:textId="77777777" w:rsidR="002D3DAD" w:rsidRDefault="002D3DAD" w:rsidP="00A42AE3">
            <w:pPr>
              <w:ind w:firstLineChars="0" w:firstLine="0"/>
              <w:rPr>
                <w:ins w:id="421" w:author="Xiaowei Wang" w:date="2019-12-09T13:06:00Z"/>
              </w:rPr>
            </w:pPr>
            <w:ins w:id="422" w:author="Xiaowei Wang" w:date="2019-12-09T13:06:00Z">
              <w:r>
                <w:t xml:space="preserve">    { // 障碍物对象1</w:t>
              </w:r>
            </w:ins>
          </w:p>
          <w:p w14:paraId="6268FF3E" w14:textId="77777777" w:rsidR="002D3DAD" w:rsidRDefault="002D3DAD" w:rsidP="00A42AE3">
            <w:pPr>
              <w:ind w:firstLineChars="0" w:firstLine="0"/>
              <w:rPr>
                <w:ins w:id="423" w:author="Xiaowei Wang" w:date="2019-12-09T13:06:00Z"/>
              </w:rPr>
            </w:pPr>
            <w:ins w:id="424" w:author="Xiaowei Wang" w:date="2019-12-09T13:06:00Z">
              <w:r>
                <w:t xml:space="preserve">        id:</w:t>
              </w:r>
            </w:ins>
          </w:p>
          <w:p w14:paraId="7114DA8B" w14:textId="77777777" w:rsidR="002D3DAD" w:rsidRDefault="002D3DAD" w:rsidP="00A42AE3">
            <w:pPr>
              <w:ind w:firstLineChars="0" w:firstLine="0"/>
              <w:rPr>
                <w:ins w:id="425" w:author="Xiaowei Wang" w:date="2019-12-09T13:06:00Z"/>
              </w:rPr>
            </w:pPr>
            <w:ins w:id="426" w:author="Xiaowei Wang" w:date="2019-12-09T13:06:00Z">
              <w:r>
                <w:t xml:space="preserve">        name:</w:t>
              </w:r>
            </w:ins>
          </w:p>
          <w:p w14:paraId="4810EB59" w14:textId="77777777" w:rsidR="002D3DAD" w:rsidRDefault="002D3DAD" w:rsidP="00A42AE3">
            <w:pPr>
              <w:ind w:firstLineChars="0" w:firstLine="0"/>
              <w:rPr>
                <w:ins w:id="427" w:author="Xiaowei Wang" w:date="2019-12-09T13:06:00Z"/>
              </w:rPr>
            </w:pPr>
            <w:ins w:id="428" w:author="Xiaowei Wang" w:date="2019-12-09T13:06:00Z">
              <w:r>
                <w:lastRenderedPageBreak/>
                <w:t xml:space="preserve">        type:</w:t>
              </w:r>
            </w:ins>
          </w:p>
          <w:p w14:paraId="4C21A20D" w14:textId="77777777" w:rsidR="002D3DAD" w:rsidRDefault="002D3DAD" w:rsidP="00A42AE3">
            <w:pPr>
              <w:ind w:firstLineChars="0" w:firstLine="0"/>
              <w:rPr>
                <w:ins w:id="429" w:author="Xiaowei Wang" w:date="2019-12-09T13:06:00Z"/>
              </w:rPr>
            </w:pPr>
            <w:ins w:id="430" w:author="Xiaowei Wang" w:date="2019-12-09T13:06:00Z">
              <w:r>
                <w:t xml:space="preserve">        length:</w:t>
              </w:r>
            </w:ins>
          </w:p>
          <w:p w14:paraId="4152BC11" w14:textId="77777777" w:rsidR="002D3DAD" w:rsidRDefault="002D3DAD" w:rsidP="00A42AE3">
            <w:pPr>
              <w:ind w:firstLineChars="0" w:firstLine="0"/>
              <w:rPr>
                <w:ins w:id="431" w:author="Xiaowei Wang" w:date="2019-12-09T13:06:00Z"/>
              </w:rPr>
            </w:pPr>
            <w:ins w:id="432" w:author="Xiaowei Wang" w:date="2019-12-09T13:06:00Z">
              <w:r>
                <w:t xml:space="preserve">        width:</w:t>
              </w:r>
            </w:ins>
          </w:p>
          <w:p w14:paraId="1E05AEDF" w14:textId="77777777" w:rsidR="002D3DAD" w:rsidRDefault="002D3DAD" w:rsidP="00A42AE3">
            <w:pPr>
              <w:ind w:firstLineChars="0" w:firstLine="0"/>
              <w:rPr>
                <w:ins w:id="433" w:author="Xiaowei Wang" w:date="2019-12-09T13:06:00Z"/>
              </w:rPr>
            </w:pPr>
            <w:ins w:id="434" w:author="Xiaowei Wang" w:date="2019-12-09T13:06:00Z">
              <w:r>
                <w:t xml:space="preserve">        height:</w:t>
              </w:r>
            </w:ins>
          </w:p>
          <w:p w14:paraId="5B125A8E" w14:textId="77777777" w:rsidR="002D3DAD" w:rsidRDefault="002D3DAD" w:rsidP="00A42AE3">
            <w:pPr>
              <w:ind w:firstLineChars="0" w:firstLine="0"/>
              <w:rPr>
                <w:ins w:id="435" w:author="Xiaowei Wang" w:date="2019-12-09T13:06:00Z"/>
              </w:rPr>
            </w:pPr>
            <w:ins w:id="436" w:author="Xiaowei Wang" w:date="2019-12-09T13:06:00Z">
              <w:r>
                <w:t xml:space="preserve">        center:</w:t>
              </w:r>
            </w:ins>
          </w:p>
          <w:p w14:paraId="6A28E69B" w14:textId="77777777" w:rsidR="002D3DAD" w:rsidRDefault="002D3DAD" w:rsidP="00A42AE3">
            <w:pPr>
              <w:ind w:firstLineChars="0" w:firstLine="0"/>
              <w:rPr>
                <w:ins w:id="437" w:author="Xiaowei Wang" w:date="2019-12-09T13:06:00Z"/>
              </w:rPr>
            </w:pPr>
            <w:ins w:id="438" w:author="Xiaowei Wang" w:date="2019-12-09T13:06:00Z">
              <w:r>
                <w:t xml:space="preserve">        {</w:t>
              </w:r>
            </w:ins>
          </w:p>
          <w:p w14:paraId="3E23AD2A" w14:textId="77777777" w:rsidR="002D3DAD" w:rsidRDefault="002D3DAD" w:rsidP="00A42AE3">
            <w:pPr>
              <w:ind w:firstLineChars="0" w:firstLine="0"/>
              <w:rPr>
                <w:ins w:id="439" w:author="Xiaowei Wang" w:date="2019-12-09T13:06:00Z"/>
              </w:rPr>
            </w:pPr>
            <w:ins w:id="440" w:author="Xiaowei Wang" w:date="2019-12-09T13:06:00Z">
              <w:r>
                <w:t xml:space="preserve">            x:</w:t>
              </w:r>
            </w:ins>
          </w:p>
          <w:p w14:paraId="79B6EA76" w14:textId="77777777" w:rsidR="002D3DAD" w:rsidRDefault="002D3DAD" w:rsidP="00A42AE3">
            <w:pPr>
              <w:ind w:firstLineChars="0" w:firstLine="0"/>
              <w:rPr>
                <w:ins w:id="441" w:author="Xiaowei Wang" w:date="2019-12-09T13:06:00Z"/>
              </w:rPr>
            </w:pPr>
            <w:ins w:id="442" w:author="Xiaowei Wang" w:date="2019-12-09T13:06:00Z">
              <w:r>
                <w:t xml:space="preserve">            y:</w:t>
              </w:r>
            </w:ins>
          </w:p>
          <w:p w14:paraId="794DB8A2" w14:textId="77777777" w:rsidR="002D3DAD" w:rsidRDefault="002D3DAD" w:rsidP="00A42AE3">
            <w:pPr>
              <w:ind w:firstLineChars="0" w:firstLine="0"/>
              <w:rPr>
                <w:ins w:id="443" w:author="Xiaowei Wang" w:date="2019-12-09T13:06:00Z"/>
              </w:rPr>
            </w:pPr>
            <w:ins w:id="444" w:author="Xiaowei Wang" w:date="2019-12-09T13:06:00Z">
              <w:r>
                <w:t xml:space="preserve">            z:</w:t>
              </w:r>
            </w:ins>
          </w:p>
          <w:p w14:paraId="35B12426" w14:textId="77777777" w:rsidR="002D3DAD" w:rsidRDefault="002D3DAD" w:rsidP="00A42AE3">
            <w:pPr>
              <w:ind w:firstLineChars="0" w:firstLine="0"/>
              <w:rPr>
                <w:ins w:id="445" w:author="Xiaowei Wang" w:date="2019-12-09T13:06:00Z"/>
              </w:rPr>
            </w:pPr>
            <w:ins w:id="446" w:author="Xiaowei Wang" w:date="2019-12-09T13:06:00Z">
              <w:r>
                <w:t xml:space="preserve">        }</w:t>
              </w:r>
            </w:ins>
          </w:p>
          <w:p w14:paraId="67C4A509" w14:textId="77777777" w:rsidR="002D3DAD" w:rsidRDefault="002D3DAD" w:rsidP="00A42AE3">
            <w:pPr>
              <w:ind w:firstLineChars="0" w:firstLine="0"/>
              <w:rPr>
                <w:ins w:id="447" w:author="Xiaowei Wang" w:date="2019-12-09T13:06:00Z"/>
              </w:rPr>
            </w:pPr>
            <w:ins w:id="448" w:author="Xiaowei Wang" w:date="2019-12-09T13:06:00Z">
              <w:r>
                <w:t xml:space="preserve">    }, // 障碍物对象1</w:t>
              </w:r>
            </w:ins>
          </w:p>
          <w:p w14:paraId="7DFC454C" w14:textId="77777777" w:rsidR="002D3DAD" w:rsidRDefault="002D3DAD" w:rsidP="00A42AE3">
            <w:pPr>
              <w:ind w:firstLineChars="0" w:firstLine="0"/>
              <w:rPr>
                <w:ins w:id="449" w:author="Xiaowei Wang" w:date="2019-12-09T13:06:00Z"/>
              </w:rPr>
            </w:pPr>
            <w:ins w:id="450" w:author="Xiaowei Wang" w:date="2019-12-09T13:06:00Z">
              <w:r>
                <w:t xml:space="preserve">    { // 障碍物对象2</w:t>
              </w:r>
            </w:ins>
          </w:p>
          <w:p w14:paraId="51FB7E8D" w14:textId="77777777" w:rsidR="002D3DAD" w:rsidRDefault="002D3DAD" w:rsidP="00A42AE3">
            <w:pPr>
              <w:ind w:firstLineChars="0" w:firstLine="0"/>
              <w:rPr>
                <w:ins w:id="451" w:author="Xiaowei Wang" w:date="2019-12-09T13:06:00Z"/>
              </w:rPr>
            </w:pPr>
            <w:ins w:id="452" w:author="Xiaowei Wang" w:date="2019-12-09T13:06:00Z">
              <w:r>
                <w:t xml:space="preserve">    }, // 障碍物对象2</w:t>
              </w:r>
            </w:ins>
          </w:p>
          <w:p w14:paraId="3832D07F" w14:textId="77777777" w:rsidR="002D3DAD" w:rsidRDefault="002D3DAD" w:rsidP="00A42AE3">
            <w:pPr>
              <w:ind w:firstLineChars="0" w:firstLine="0"/>
              <w:rPr>
                <w:ins w:id="453" w:author="Xiaowei Wang" w:date="2019-12-09T13:06:00Z"/>
              </w:rPr>
            </w:pPr>
            <w:ins w:id="454" w:author="Xiaowei Wang" w:date="2019-12-09T13:06:00Z">
              <w:r>
                <w:t>], // 障碍物集合</w:t>
              </w:r>
            </w:ins>
          </w:p>
          <w:p w14:paraId="107579D9" w14:textId="77777777" w:rsidR="002D3DAD" w:rsidRDefault="002D3DAD" w:rsidP="00A42AE3">
            <w:pPr>
              <w:ind w:firstLineChars="0" w:firstLine="0"/>
              <w:rPr>
                <w:ins w:id="455" w:author="Xiaowei Wang" w:date="2019-12-09T13:06:00Z"/>
              </w:rPr>
            </w:pPr>
            <w:proofErr w:type="spellStart"/>
            <w:ins w:id="456" w:author="Xiaowei Wang" w:date="2019-12-09T13:06:00Z">
              <w:r>
                <w:t>safety_areas</w:t>
              </w:r>
              <w:proofErr w:type="spellEnd"/>
              <w:r>
                <w:t>:</w:t>
              </w:r>
            </w:ins>
          </w:p>
          <w:p w14:paraId="05D027EB" w14:textId="77777777" w:rsidR="002D3DAD" w:rsidRDefault="002D3DAD" w:rsidP="00A42AE3">
            <w:pPr>
              <w:ind w:firstLineChars="0" w:firstLine="0"/>
              <w:rPr>
                <w:ins w:id="457" w:author="Xiaowei Wang" w:date="2019-12-09T13:06:00Z"/>
              </w:rPr>
            </w:pPr>
            <w:ins w:id="458" w:author="Xiaowei Wang" w:date="2019-12-09T13:06:00Z">
              <w:r>
                <w:t>[ // 保护区集合</w:t>
              </w:r>
            </w:ins>
          </w:p>
          <w:p w14:paraId="1D980AAF" w14:textId="77777777" w:rsidR="002D3DAD" w:rsidRDefault="002D3DAD" w:rsidP="00A42AE3">
            <w:pPr>
              <w:ind w:firstLineChars="0" w:firstLine="0"/>
              <w:rPr>
                <w:ins w:id="459" w:author="Xiaowei Wang" w:date="2019-12-09T13:06:00Z"/>
              </w:rPr>
            </w:pPr>
            <w:ins w:id="460" w:author="Xiaowei Wang" w:date="2019-12-09T13:06:00Z">
              <w:r>
                <w:t xml:space="preserve">    {// 保护区对象1</w:t>
              </w:r>
            </w:ins>
          </w:p>
          <w:p w14:paraId="6CDEAAC5" w14:textId="77777777" w:rsidR="002D3DAD" w:rsidRDefault="002D3DAD" w:rsidP="00A42AE3">
            <w:pPr>
              <w:ind w:firstLineChars="0" w:firstLine="0"/>
              <w:rPr>
                <w:ins w:id="461" w:author="Xiaowei Wang" w:date="2019-12-09T13:06:00Z"/>
              </w:rPr>
            </w:pPr>
            <w:ins w:id="462" w:author="Xiaowei Wang" w:date="2019-12-09T13:06:00Z">
              <w:r>
                <w:t xml:space="preserve">        id:</w:t>
              </w:r>
            </w:ins>
          </w:p>
          <w:p w14:paraId="354A478B" w14:textId="77777777" w:rsidR="002D3DAD" w:rsidRDefault="002D3DAD" w:rsidP="00A42AE3">
            <w:pPr>
              <w:ind w:firstLineChars="0" w:firstLine="0"/>
              <w:rPr>
                <w:ins w:id="463" w:author="Xiaowei Wang" w:date="2019-12-09T13:06:00Z"/>
              </w:rPr>
            </w:pPr>
            <w:ins w:id="464" w:author="Xiaowei Wang" w:date="2019-12-09T13:06:00Z">
              <w:r>
                <w:t xml:space="preserve">        name:</w:t>
              </w:r>
            </w:ins>
          </w:p>
          <w:p w14:paraId="7DA7829F" w14:textId="77777777" w:rsidR="002D3DAD" w:rsidRDefault="002D3DAD" w:rsidP="00A42AE3">
            <w:pPr>
              <w:ind w:firstLineChars="0" w:firstLine="0"/>
              <w:rPr>
                <w:ins w:id="465" w:author="Xiaowei Wang" w:date="2019-12-09T13:06:00Z"/>
              </w:rPr>
            </w:pPr>
            <w:ins w:id="466" w:author="Xiaowei Wang" w:date="2019-12-09T13:06:00Z">
              <w:r>
                <w:t xml:space="preserve">        center:</w:t>
              </w:r>
            </w:ins>
          </w:p>
          <w:p w14:paraId="1E4B19E1" w14:textId="77777777" w:rsidR="002D3DAD" w:rsidRDefault="002D3DAD" w:rsidP="00A42AE3">
            <w:pPr>
              <w:ind w:firstLineChars="0" w:firstLine="0"/>
              <w:rPr>
                <w:ins w:id="467" w:author="Xiaowei Wang" w:date="2019-12-09T13:06:00Z"/>
              </w:rPr>
            </w:pPr>
            <w:ins w:id="468" w:author="Xiaowei Wang" w:date="2019-12-09T13:06:00Z">
              <w:r>
                <w:t xml:space="preserve">        {</w:t>
              </w:r>
            </w:ins>
          </w:p>
          <w:p w14:paraId="422C99FD" w14:textId="77777777" w:rsidR="002D3DAD" w:rsidRDefault="002D3DAD" w:rsidP="00A42AE3">
            <w:pPr>
              <w:ind w:firstLineChars="0" w:firstLine="0"/>
              <w:rPr>
                <w:ins w:id="469" w:author="Xiaowei Wang" w:date="2019-12-09T13:06:00Z"/>
              </w:rPr>
            </w:pPr>
            <w:ins w:id="470" w:author="Xiaowei Wang" w:date="2019-12-09T13:06:00Z">
              <w:r>
                <w:t xml:space="preserve">            x:</w:t>
              </w:r>
            </w:ins>
          </w:p>
          <w:p w14:paraId="441C632A" w14:textId="77777777" w:rsidR="002D3DAD" w:rsidRDefault="002D3DAD" w:rsidP="00A42AE3">
            <w:pPr>
              <w:ind w:firstLineChars="0" w:firstLine="0"/>
              <w:rPr>
                <w:ins w:id="471" w:author="Xiaowei Wang" w:date="2019-12-09T13:06:00Z"/>
              </w:rPr>
            </w:pPr>
            <w:ins w:id="472" w:author="Xiaowei Wang" w:date="2019-12-09T13:06:00Z">
              <w:r>
                <w:t xml:space="preserve">            y:</w:t>
              </w:r>
            </w:ins>
          </w:p>
          <w:p w14:paraId="10151D73" w14:textId="77777777" w:rsidR="002D3DAD" w:rsidRDefault="002D3DAD" w:rsidP="00A42AE3">
            <w:pPr>
              <w:ind w:firstLineChars="0" w:firstLine="0"/>
              <w:rPr>
                <w:ins w:id="473" w:author="Xiaowei Wang" w:date="2019-12-09T13:06:00Z"/>
              </w:rPr>
            </w:pPr>
            <w:ins w:id="474" w:author="Xiaowei Wang" w:date="2019-12-09T13:06:00Z">
              <w:r>
                <w:t xml:space="preserve">            z:</w:t>
              </w:r>
            </w:ins>
          </w:p>
          <w:p w14:paraId="15177A6E" w14:textId="77777777" w:rsidR="002D3DAD" w:rsidRDefault="002D3DAD" w:rsidP="00A42AE3">
            <w:pPr>
              <w:ind w:firstLineChars="0" w:firstLine="0"/>
              <w:rPr>
                <w:ins w:id="475" w:author="Xiaowei Wang" w:date="2019-12-09T13:06:00Z"/>
              </w:rPr>
            </w:pPr>
            <w:ins w:id="476" w:author="Xiaowei Wang" w:date="2019-12-09T13:06:00Z">
              <w:r>
                <w:t xml:space="preserve">        },</w:t>
              </w:r>
            </w:ins>
          </w:p>
          <w:p w14:paraId="40C08389" w14:textId="77777777" w:rsidR="002D3DAD" w:rsidRDefault="002D3DAD" w:rsidP="00A42AE3">
            <w:pPr>
              <w:ind w:firstLineChars="0" w:firstLine="0"/>
              <w:rPr>
                <w:ins w:id="477" w:author="Xiaowei Wang" w:date="2019-12-09T13:06:00Z"/>
              </w:rPr>
            </w:pPr>
            <w:ins w:id="478" w:author="Xiaowei Wang" w:date="2019-12-09T13:06:00Z">
              <w:r>
                <w:t xml:space="preserve">        radius:</w:t>
              </w:r>
            </w:ins>
          </w:p>
          <w:p w14:paraId="3482F3BD" w14:textId="77777777" w:rsidR="002D3DAD" w:rsidRDefault="002D3DAD" w:rsidP="00A42AE3">
            <w:pPr>
              <w:ind w:firstLineChars="0" w:firstLine="0"/>
              <w:rPr>
                <w:ins w:id="479" w:author="Xiaowei Wang" w:date="2019-12-09T13:06:00Z"/>
              </w:rPr>
            </w:pPr>
            <w:ins w:id="480" w:author="Xiaowei Wang" w:date="2019-12-09T13:06:00Z">
              <w:r>
                <w:t xml:space="preserve">    },// 保护区对象1</w:t>
              </w:r>
            </w:ins>
          </w:p>
          <w:p w14:paraId="1ECD72C1" w14:textId="77777777" w:rsidR="002D3DAD" w:rsidRDefault="002D3DAD" w:rsidP="00A42AE3">
            <w:pPr>
              <w:ind w:firstLineChars="0" w:firstLine="0"/>
              <w:rPr>
                <w:ins w:id="481" w:author="Xiaowei Wang" w:date="2019-12-09T13:06:00Z"/>
              </w:rPr>
            </w:pPr>
            <w:ins w:id="482" w:author="Xiaowei Wang" w:date="2019-12-09T13:06:00Z">
              <w:r>
                <w:t xml:space="preserve">    {// 保护区对象2</w:t>
              </w:r>
            </w:ins>
          </w:p>
          <w:p w14:paraId="4AB80877" w14:textId="77777777" w:rsidR="002D3DAD" w:rsidRDefault="002D3DAD" w:rsidP="00A42AE3">
            <w:pPr>
              <w:ind w:firstLineChars="0" w:firstLine="0"/>
              <w:rPr>
                <w:ins w:id="483" w:author="Xiaowei Wang" w:date="2019-12-09T13:06:00Z"/>
              </w:rPr>
            </w:pPr>
            <w:ins w:id="484" w:author="Xiaowei Wang" w:date="2019-12-09T13:06:00Z">
              <w:r>
                <w:t xml:space="preserve">    }// 保护区对象2</w:t>
              </w:r>
            </w:ins>
          </w:p>
          <w:p w14:paraId="11299978" w14:textId="77777777" w:rsidR="002D3DAD" w:rsidRDefault="002D3DAD" w:rsidP="00A42AE3">
            <w:pPr>
              <w:ind w:firstLineChars="0" w:firstLine="0"/>
              <w:rPr>
                <w:ins w:id="485" w:author="Xiaowei Wang" w:date="2019-12-09T13:06:00Z"/>
              </w:rPr>
            </w:pPr>
            <w:ins w:id="486" w:author="Xiaowei Wang" w:date="2019-12-09T13:06:00Z">
              <w:r>
                <w:t>],// 保护区集合</w:t>
              </w:r>
            </w:ins>
          </w:p>
          <w:p w14:paraId="03F15B14" w14:textId="77777777" w:rsidR="002D3DAD" w:rsidRDefault="002D3DAD" w:rsidP="00A42AE3">
            <w:pPr>
              <w:ind w:firstLineChars="0" w:firstLine="0"/>
              <w:rPr>
                <w:ins w:id="487" w:author="Xiaowei Wang" w:date="2019-12-09T13:06:00Z"/>
              </w:rPr>
            </w:pPr>
            <w:proofErr w:type="spellStart"/>
            <w:ins w:id="488" w:author="Xiaowei Wang" w:date="2019-12-09T13:06:00Z">
              <w:r>
                <w:t>temporary_speed_areas</w:t>
              </w:r>
              <w:proofErr w:type="spellEnd"/>
              <w:r>
                <w:t>:</w:t>
              </w:r>
            </w:ins>
          </w:p>
          <w:p w14:paraId="5D3FB082" w14:textId="77777777" w:rsidR="002D3DAD" w:rsidRDefault="002D3DAD" w:rsidP="00A42AE3">
            <w:pPr>
              <w:ind w:firstLineChars="0" w:firstLine="0"/>
              <w:rPr>
                <w:ins w:id="489" w:author="Xiaowei Wang" w:date="2019-12-09T13:06:00Z"/>
              </w:rPr>
            </w:pPr>
            <w:ins w:id="490" w:author="Xiaowei Wang" w:date="2019-12-09T13:06:00Z">
              <w:r>
                <w:t>[ // 临时限速区集合</w:t>
              </w:r>
            </w:ins>
          </w:p>
          <w:p w14:paraId="6F634570" w14:textId="77777777" w:rsidR="002D3DAD" w:rsidRDefault="002D3DAD" w:rsidP="00A42AE3">
            <w:pPr>
              <w:ind w:firstLineChars="0" w:firstLine="0"/>
              <w:rPr>
                <w:ins w:id="491" w:author="Xiaowei Wang" w:date="2019-12-09T13:06:00Z"/>
              </w:rPr>
            </w:pPr>
            <w:ins w:id="492" w:author="Xiaowei Wang" w:date="2019-12-09T13:06:00Z">
              <w:r>
                <w:t xml:space="preserve">    { // 临时限速区对象1</w:t>
              </w:r>
            </w:ins>
          </w:p>
          <w:p w14:paraId="4E6BCE33" w14:textId="77777777" w:rsidR="002D3DAD" w:rsidRDefault="002D3DAD" w:rsidP="00A42AE3">
            <w:pPr>
              <w:ind w:firstLineChars="0" w:firstLine="0"/>
              <w:rPr>
                <w:ins w:id="493" w:author="Xiaowei Wang" w:date="2019-12-09T13:06:00Z"/>
              </w:rPr>
            </w:pPr>
            <w:ins w:id="494" w:author="Xiaowei Wang" w:date="2019-12-09T13:06:00Z">
              <w:r>
                <w:t xml:space="preserve">        id:</w:t>
              </w:r>
            </w:ins>
          </w:p>
          <w:p w14:paraId="18D265C1" w14:textId="77777777" w:rsidR="002D3DAD" w:rsidRDefault="002D3DAD" w:rsidP="00A42AE3">
            <w:pPr>
              <w:ind w:firstLineChars="0" w:firstLine="0"/>
              <w:rPr>
                <w:ins w:id="495" w:author="Xiaowei Wang" w:date="2019-12-09T13:06:00Z"/>
              </w:rPr>
            </w:pPr>
            <w:ins w:id="496" w:author="Xiaowei Wang" w:date="2019-12-09T13:06:00Z">
              <w:r>
                <w:t xml:space="preserve">        name:</w:t>
              </w:r>
            </w:ins>
          </w:p>
          <w:p w14:paraId="5A964DD1" w14:textId="77777777" w:rsidR="002D3DAD" w:rsidRDefault="002D3DAD" w:rsidP="00A42AE3">
            <w:pPr>
              <w:ind w:firstLineChars="0" w:firstLine="0"/>
              <w:rPr>
                <w:ins w:id="497" w:author="Xiaowei Wang" w:date="2019-12-09T13:06:00Z"/>
              </w:rPr>
            </w:pPr>
            <w:ins w:id="498" w:author="Xiaowei Wang" w:date="2019-12-09T13:06:00Z">
              <w:r>
                <w:t xml:space="preserve">        center:</w:t>
              </w:r>
            </w:ins>
          </w:p>
          <w:p w14:paraId="53342750" w14:textId="77777777" w:rsidR="002D3DAD" w:rsidRDefault="002D3DAD" w:rsidP="00A42AE3">
            <w:pPr>
              <w:ind w:firstLineChars="0" w:firstLine="0"/>
              <w:rPr>
                <w:ins w:id="499" w:author="Xiaowei Wang" w:date="2019-12-09T13:06:00Z"/>
              </w:rPr>
            </w:pPr>
            <w:ins w:id="500" w:author="Xiaowei Wang" w:date="2019-12-09T13:06:00Z">
              <w:r>
                <w:t xml:space="preserve">        {</w:t>
              </w:r>
            </w:ins>
          </w:p>
          <w:p w14:paraId="12D5007B" w14:textId="77777777" w:rsidR="002D3DAD" w:rsidRDefault="002D3DAD" w:rsidP="00A42AE3">
            <w:pPr>
              <w:ind w:firstLineChars="0" w:firstLine="0"/>
              <w:rPr>
                <w:ins w:id="501" w:author="Xiaowei Wang" w:date="2019-12-09T13:06:00Z"/>
              </w:rPr>
            </w:pPr>
            <w:ins w:id="502" w:author="Xiaowei Wang" w:date="2019-12-09T13:06:00Z">
              <w:r>
                <w:t xml:space="preserve">            x:</w:t>
              </w:r>
            </w:ins>
          </w:p>
          <w:p w14:paraId="10802F0D" w14:textId="77777777" w:rsidR="002D3DAD" w:rsidRDefault="002D3DAD" w:rsidP="00A42AE3">
            <w:pPr>
              <w:ind w:firstLineChars="0" w:firstLine="0"/>
              <w:rPr>
                <w:ins w:id="503" w:author="Xiaowei Wang" w:date="2019-12-09T13:06:00Z"/>
              </w:rPr>
            </w:pPr>
            <w:ins w:id="504" w:author="Xiaowei Wang" w:date="2019-12-09T13:06:00Z">
              <w:r>
                <w:t xml:space="preserve">            y:</w:t>
              </w:r>
            </w:ins>
          </w:p>
          <w:p w14:paraId="2099BA53" w14:textId="77777777" w:rsidR="002D3DAD" w:rsidRDefault="002D3DAD" w:rsidP="00A42AE3">
            <w:pPr>
              <w:ind w:firstLineChars="0" w:firstLine="0"/>
              <w:rPr>
                <w:ins w:id="505" w:author="Xiaowei Wang" w:date="2019-12-09T13:06:00Z"/>
              </w:rPr>
            </w:pPr>
            <w:ins w:id="506" w:author="Xiaowei Wang" w:date="2019-12-09T13:06:00Z">
              <w:r>
                <w:t xml:space="preserve">            z:</w:t>
              </w:r>
            </w:ins>
          </w:p>
          <w:p w14:paraId="448DC942" w14:textId="77777777" w:rsidR="002D3DAD" w:rsidRDefault="002D3DAD" w:rsidP="00A42AE3">
            <w:pPr>
              <w:ind w:firstLineChars="0" w:firstLine="0"/>
              <w:rPr>
                <w:ins w:id="507" w:author="Xiaowei Wang" w:date="2019-12-09T13:06:00Z"/>
              </w:rPr>
            </w:pPr>
            <w:ins w:id="508" w:author="Xiaowei Wang" w:date="2019-12-09T13:06:00Z">
              <w:r>
                <w:t xml:space="preserve">        },</w:t>
              </w:r>
            </w:ins>
          </w:p>
          <w:p w14:paraId="0E6ED148" w14:textId="77777777" w:rsidR="002D3DAD" w:rsidRDefault="002D3DAD" w:rsidP="00A42AE3">
            <w:pPr>
              <w:ind w:firstLineChars="0" w:firstLine="0"/>
              <w:rPr>
                <w:ins w:id="509" w:author="Xiaowei Wang" w:date="2019-12-09T13:06:00Z"/>
              </w:rPr>
            </w:pPr>
            <w:ins w:id="510" w:author="Xiaowei Wang" w:date="2019-12-09T13:06:00Z">
              <w:r>
                <w:t xml:space="preserve">        radius:</w:t>
              </w:r>
            </w:ins>
          </w:p>
          <w:p w14:paraId="4C5F64A3" w14:textId="77777777" w:rsidR="002D3DAD" w:rsidRDefault="002D3DAD" w:rsidP="00A42AE3">
            <w:pPr>
              <w:ind w:firstLineChars="0" w:firstLine="0"/>
              <w:rPr>
                <w:ins w:id="511" w:author="Xiaowei Wang" w:date="2019-12-09T13:06:00Z"/>
              </w:rPr>
            </w:pPr>
            <w:ins w:id="512" w:author="Xiaowei Wang" w:date="2019-12-09T13:06:00Z">
              <w:r>
                <w:t xml:space="preserve">        </w:t>
              </w:r>
              <w:proofErr w:type="spellStart"/>
              <w:r>
                <w:t>max_speed</w:t>
              </w:r>
              <w:proofErr w:type="spellEnd"/>
              <w:r>
                <w:t>:</w:t>
              </w:r>
            </w:ins>
          </w:p>
          <w:p w14:paraId="02A4A4E0" w14:textId="77777777" w:rsidR="002D3DAD" w:rsidRDefault="002D3DAD" w:rsidP="00A42AE3">
            <w:pPr>
              <w:ind w:firstLineChars="0" w:firstLine="0"/>
              <w:rPr>
                <w:ins w:id="513" w:author="Xiaowei Wang" w:date="2019-12-09T13:06:00Z"/>
              </w:rPr>
            </w:pPr>
            <w:ins w:id="514" w:author="Xiaowei Wang" w:date="2019-12-09T13:06:00Z">
              <w:r>
                <w:t xml:space="preserve">    },// 临时限速区对象1</w:t>
              </w:r>
            </w:ins>
          </w:p>
          <w:p w14:paraId="0155C8D2" w14:textId="77777777" w:rsidR="002D3DAD" w:rsidRDefault="002D3DAD" w:rsidP="00A42AE3">
            <w:pPr>
              <w:ind w:firstLineChars="0" w:firstLine="0"/>
              <w:rPr>
                <w:ins w:id="515" w:author="Xiaowei Wang" w:date="2019-12-09T13:06:00Z"/>
              </w:rPr>
            </w:pPr>
            <w:ins w:id="516" w:author="Xiaowei Wang" w:date="2019-12-09T13:06:00Z">
              <w:r>
                <w:lastRenderedPageBreak/>
                <w:t xml:space="preserve">    {// 临时限速区对象2</w:t>
              </w:r>
            </w:ins>
          </w:p>
          <w:p w14:paraId="5305D08B" w14:textId="77777777" w:rsidR="002D3DAD" w:rsidRDefault="002D3DAD" w:rsidP="00A42AE3">
            <w:pPr>
              <w:ind w:firstLineChars="0" w:firstLine="0"/>
              <w:rPr>
                <w:ins w:id="517" w:author="Xiaowei Wang" w:date="2019-12-09T13:06:00Z"/>
              </w:rPr>
            </w:pPr>
            <w:ins w:id="518" w:author="Xiaowei Wang" w:date="2019-12-09T13:06:00Z">
              <w:r>
                <w:t xml:space="preserve">    }// 临时限速区对象2</w:t>
              </w:r>
            </w:ins>
          </w:p>
          <w:p w14:paraId="211E546F" w14:textId="77777777" w:rsidR="002D3DAD" w:rsidRDefault="002D3DAD" w:rsidP="00A42AE3">
            <w:pPr>
              <w:ind w:firstLineChars="0" w:firstLine="0"/>
              <w:rPr>
                <w:ins w:id="519" w:author="Xiaowei Wang" w:date="2019-12-09T13:06:00Z"/>
              </w:rPr>
            </w:pPr>
            <w:ins w:id="520" w:author="Xiaowei Wang" w:date="2019-12-09T13:06:00Z">
              <w:r>
                <w:t>]// 临时限速区集合</w:t>
              </w:r>
            </w:ins>
          </w:p>
          <w:p w14:paraId="2399FB4C" w14:textId="77777777" w:rsidR="002D3DAD" w:rsidRDefault="002D3DAD" w:rsidP="00A42AE3">
            <w:pPr>
              <w:ind w:firstLineChars="0" w:firstLine="0"/>
              <w:rPr>
                <w:ins w:id="521" w:author="Xiaowei Wang" w:date="2019-12-09T12:54:00Z"/>
              </w:rPr>
            </w:pPr>
            <w:ins w:id="522" w:author="Xiaowei Wang" w:date="2019-12-09T12:54:00Z">
              <w:r>
                <w:t>}</w:t>
              </w:r>
            </w:ins>
          </w:p>
        </w:tc>
      </w:tr>
      <w:tr w:rsidR="002D3DAD" w14:paraId="0288A815" w14:textId="77777777" w:rsidTr="00A42AE3">
        <w:trPr>
          <w:ins w:id="523" w:author="Xiaowei Wang" w:date="2019-12-09T12:54:00Z"/>
        </w:trPr>
        <w:tc>
          <w:tcPr>
            <w:tcW w:w="1418" w:type="dxa"/>
          </w:tcPr>
          <w:p w14:paraId="6D52CCF4" w14:textId="77777777" w:rsidR="002D3DAD" w:rsidRDefault="002D3DAD" w:rsidP="00A42AE3">
            <w:pPr>
              <w:ind w:firstLineChars="0" w:firstLine="0"/>
              <w:rPr>
                <w:ins w:id="524" w:author="Xiaowei Wang" w:date="2019-12-09T12:54:00Z"/>
              </w:rPr>
            </w:pPr>
          </w:p>
        </w:tc>
        <w:tc>
          <w:tcPr>
            <w:tcW w:w="6458" w:type="dxa"/>
          </w:tcPr>
          <w:p w14:paraId="1C8DAF3E" w14:textId="77777777" w:rsidR="002D3DAD" w:rsidRDefault="002D3DAD" w:rsidP="00A42AE3">
            <w:pPr>
              <w:ind w:firstLineChars="0" w:firstLine="0"/>
              <w:rPr>
                <w:ins w:id="525" w:author="Xiaowei Wang" w:date="2019-12-09T12:54:00Z"/>
              </w:rPr>
            </w:pPr>
          </w:p>
        </w:tc>
      </w:tr>
    </w:tbl>
    <w:p w14:paraId="4FA4D6D7" w14:textId="77777777" w:rsidR="002D3DAD" w:rsidRDefault="002D3DAD">
      <w:pPr>
        <w:ind w:firstLine="420"/>
        <w:rPr>
          <w:ins w:id="526" w:author="Xiaowei Wang" w:date="2019-12-09T13:06:00Z"/>
        </w:rPr>
        <w:pPrChange w:id="527" w:author="Xiaowei Wang" w:date="2019-12-09T13:06:00Z">
          <w:pPr>
            <w:pStyle w:val="3"/>
            <w:numPr>
              <w:ilvl w:val="3"/>
              <w:numId w:val="1"/>
            </w:numPr>
            <w:ind w:left="851" w:firstLineChars="0" w:hanging="851"/>
          </w:pPr>
        </w:pPrChange>
      </w:pPr>
    </w:p>
    <w:p w14:paraId="2B6EB31E" w14:textId="77777777" w:rsidR="002D3DAD" w:rsidRDefault="002D3DAD" w:rsidP="002D3DAD">
      <w:pPr>
        <w:pStyle w:val="3"/>
        <w:numPr>
          <w:ilvl w:val="3"/>
          <w:numId w:val="1"/>
        </w:numPr>
        <w:ind w:firstLineChars="0"/>
        <w:rPr>
          <w:ins w:id="528" w:author="Xiaowei Wang" w:date="2019-11-28T10:28:00Z"/>
        </w:rPr>
      </w:pPr>
      <w:ins w:id="529" w:author="Xiaowei Wang" w:date="2019-11-28T10:27:00Z">
        <w:r>
          <w:rPr>
            <w:rFonts w:hint="eastAsia"/>
          </w:rPr>
          <w:t>删除</w:t>
        </w:r>
        <w:commentRangeStart w:id="530"/>
        <w:r>
          <w:rPr>
            <w:rFonts w:hint="eastAsia"/>
          </w:rPr>
          <w:t>区域</w:t>
        </w:r>
      </w:ins>
      <w:commentRangeEnd w:id="530"/>
      <w:r w:rsidR="006E2836">
        <w:rPr>
          <w:rStyle w:val="af4"/>
          <w:bCs w:val="0"/>
        </w:rPr>
        <w:commentReference w:id="530"/>
      </w:r>
    </w:p>
    <w:tbl>
      <w:tblPr>
        <w:tblStyle w:val="aa"/>
        <w:tblW w:w="7876" w:type="dxa"/>
        <w:tblInd w:w="420" w:type="dxa"/>
        <w:tblLayout w:type="fixed"/>
        <w:tblLook w:val="04A0" w:firstRow="1" w:lastRow="0" w:firstColumn="1" w:lastColumn="0" w:noHBand="0" w:noVBand="1"/>
      </w:tblPr>
      <w:tblGrid>
        <w:gridCol w:w="1418"/>
        <w:gridCol w:w="6458"/>
      </w:tblGrid>
      <w:tr w:rsidR="002D3DAD" w14:paraId="1C085C25" w14:textId="77777777" w:rsidTr="00A42AE3">
        <w:trPr>
          <w:ins w:id="531" w:author="Xiaowei Wang" w:date="2019-11-28T10:28:00Z"/>
        </w:trPr>
        <w:tc>
          <w:tcPr>
            <w:tcW w:w="1418" w:type="dxa"/>
            <w:shd w:val="clear" w:color="auto" w:fill="BFBFBF" w:themeFill="background1" w:themeFillShade="BF"/>
          </w:tcPr>
          <w:p w14:paraId="50DA3E3E" w14:textId="77777777" w:rsidR="002D3DAD" w:rsidRDefault="002D3DAD" w:rsidP="00A42AE3">
            <w:pPr>
              <w:ind w:firstLineChars="0" w:firstLine="0"/>
              <w:rPr>
                <w:ins w:id="532" w:author="Xiaowei Wang" w:date="2019-11-28T10:28:00Z"/>
              </w:rPr>
            </w:pPr>
            <w:ins w:id="533" w:author="Xiaowei Wang" w:date="2019-11-28T10:28:00Z">
              <w:r>
                <w:rPr>
                  <w:rFonts w:hint="eastAsia"/>
                </w:rPr>
                <w:t>接口名称</w:t>
              </w:r>
            </w:ins>
          </w:p>
        </w:tc>
        <w:tc>
          <w:tcPr>
            <w:tcW w:w="6458" w:type="dxa"/>
            <w:shd w:val="clear" w:color="auto" w:fill="BFBFBF" w:themeFill="background1" w:themeFillShade="BF"/>
          </w:tcPr>
          <w:p w14:paraId="5F92C124" w14:textId="77777777" w:rsidR="002D3DAD" w:rsidRDefault="002D3DAD" w:rsidP="00A42AE3">
            <w:pPr>
              <w:ind w:firstLineChars="0" w:firstLine="0"/>
              <w:rPr>
                <w:ins w:id="534" w:author="Xiaowei Wang" w:date="2019-11-28T10:28:00Z"/>
              </w:rPr>
            </w:pPr>
            <w:ins w:id="535" w:author="Xiaowei Wang" w:date="2019-11-28T10:28:00Z">
              <w:r>
                <w:rPr>
                  <w:rFonts w:hint="eastAsia"/>
                </w:rPr>
                <w:t>删除区域(</w:t>
              </w:r>
              <w:proofErr w:type="spellStart"/>
              <w:r>
                <w:rPr>
                  <w:rFonts w:hint="eastAsia"/>
                </w:rPr>
                <w:t>deleteArea</w:t>
              </w:r>
              <w:proofErr w:type="spellEnd"/>
              <w:r>
                <w:t>)</w:t>
              </w:r>
            </w:ins>
          </w:p>
        </w:tc>
      </w:tr>
      <w:tr w:rsidR="002D3DAD" w14:paraId="3ABC8FCD" w14:textId="77777777" w:rsidTr="00A42AE3">
        <w:trPr>
          <w:ins w:id="536" w:author="Xiaowei Wang" w:date="2019-11-28T10:28:00Z"/>
        </w:trPr>
        <w:tc>
          <w:tcPr>
            <w:tcW w:w="1418" w:type="dxa"/>
          </w:tcPr>
          <w:p w14:paraId="07C3B7A9" w14:textId="77777777" w:rsidR="002D3DAD" w:rsidRDefault="002D3DAD" w:rsidP="00A42AE3">
            <w:pPr>
              <w:ind w:firstLineChars="0" w:firstLine="0"/>
              <w:rPr>
                <w:ins w:id="537" w:author="Xiaowei Wang" w:date="2019-11-28T10:28:00Z"/>
              </w:rPr>
            </w:pPr>
            <w:proofErr w:type="spellStart"/>
            <w:ins w:id="538" w:author="Xiaowei Wang" w:date="2019-11-28T10:28:00Z">
              <w:r>
                <w:rPr>
                  <w:rFonts w:hint="eastAsia"/>
                </w:rPr>
                <w:t>url</w:t>
              </w:r>
              <w:proofErr w:type="spellEnd"/>
            </w:ins>
          </w:p>
        </w:tc>
        <w:tc>
          <w:tcPr>
            <w:tcW w:w="6458" w:type="dxa"/>
          </w:tcPr>
          <w:p w14:paraId="7A69750E" w14:textId="77777777" w:rsidR="002D3DAD" w:rsidRDefault="002D3DAD" w:rsidP="00A42AE3">
            <w:pPr>
              <w:ind w:firstLineChars="0" w:firstLine="0"/>
              <w:rPr>
                <w:ins w:id="539" w:author="Xiaowei Wang" w:date="2019-11-28T10:28:00Z"/>
              </w:rPr>
            </w:pPr>
            <w:ins w:id="540" w:author="tangchunlin" w:date="2019-12-09T16:33:00Z">
              <w:r>
                <w:t>/</w:t>
              </w:r>
            </w:ins>
            <w:ins w:id="541" w:author="Xiaowei Wang" w:date="2019-11-28T10:28:00Z">
              <w:r>
                <w:t>maps/</w:t>
              </w:r>
              <w:r>
                <w:rPr>
                  <w:rFonts w:hint="eastAsia"/>
                </w:rPr>
                <w:t>{</w:t>
              </w:r>
              <w:proofErr w:type="spellStart"/>
              <w:r>
                <w:rPr>
                  <w:rFonts w:hint="eastAsia"/>
                </w:rPr>
                <w:t>mapId</w:t>
              </w:r>
              <w:proofErr w:type="spellEnd"/>
              <w:r>
                <w:rPr>
                  <w:rFonts w:hint="eastAsia"/>
                </w:rPr>
                <w:t>}/area</w:t>
              </w:r>
            </w:ins>
            <w:ins w:id="542" w:author="Xiaowei Wang" w:date="2019-11-28T10:37:00Z">
              <w:r>
                <w:t>s</w:t>
              </w:r>
            </w:ins>
            <w:ins w:id="543" w:author="Xiaowei Wang" w:date="2019-11-28T10:28:00Z">
              <w:r>
                <w:t>/{</w:t>
              </w:r>
              <w:proofErr w:type="spellStart"/>
              <w:r>
                <w:t>areaId</w:t>
              </w:r>
              <w:proofErr w:type="spellEnd"/>
              <w:r>
                <w:t>}</w:t>
              </w:r>
            </w:ins>
          </w:p>
        </w:tc>
      </w:tr>
      <w:tr w:rsidR="002D3DAD" w14:paraId="17EE9CB4" w14:textId="77777777" w:rsidTr="00A42AE3">
        <w:trPr>
          <w:ins w:id="544" w:author="Xiaowei Wang" w:date="2019-11-28T10:28:00Z"/>
        </w:trPr>
        <w:tc>
          <w:tcPr>
            <w:tcW w:w="1418" w:type="dxa"/>
          </w:tcPr>
          <w:p w14:paraId="6EE56CBC" w14:textId="77777777" w:rsidR="002D3DAD" w:rsidRDefault="002D3DAD" w:rsidP="00A42AE3">
            <w:pPr>
              <w:ind w:firstLineChars="0" w:firstLine="0"/>
              <w:rPr>
                <w:ins w:id="545" w:author="Xiaowei Wang" w:date="2019-11-28T10:28:00Z"/>
              </w:rPr>
            </w:pPr>
            <w:ins w:id="546" w:author="Xiaowei Wang" w:date="2019-11-28T10:28:00Z">
              <w:r>
                <w:rPr>
                  <w:rFonts w:hint="eastAsia"/>
                </w:rPr>
                <w:t>方法</w:t>
              </w:r>
            </w:ins>
          </w:p>
        </w:tc>
        <w:tc>
          <w:tcPr>
            <w:tcW w:w="6458" w:type="dxa"/>
          </w:tcPr>
          <w:p w14:paraId="72894A27" w14:textId="77777777" w:rsidR="002D3DAD" w:rsidRDefault="002D3DAD" w:rsidP="00A42AE3">
            <w:pPr>
              <w:ind w:firstLineChars="0" w:firstLine="0"/>
              <w:rPr>
                <w:ins w:id="547" w:author="Xiaowei Wang" w:date="2019-11-28T10:28:00Z"/>
              </w:rPr>
            </w:pPr>
            <w:ins w:id="548" w:author="Xiaowei Wang" w:date="2019-11-28T10:28:00Z">
              <w:r>
                <w:rPr>
                  <w:rFonts w:hint="eastAsia"/>
                </w:rPr>
                <w:t>d</w:t>
              </w:r>
              <w:r>
                <w:t>elete</w:t>
              </w:r>
            </w:ins>
          </w:p>
        </w:tc>
      </w:tr>
      <w:tr w:rsidR="002D3DAD" w14:paraId="6A77EBF8" w14:textId="77777777" w:rsidTr="00A42AE3">
        <w:trPr>
          <w:ins w:id="549" w:author="Xiaowei Wang" w:date="2019-11-28T10:28:00Z"/>
        </w:trPr>
        <w:tc>
          <w:tcPr>
            <w:tcW w:w="1418" w:type="dxa"/>
          </w:tcPr>
          <w:p w14:paraId="37FE5379" w14:textId="77777777" w:rsidR="002D3DAD" w:rsidRDefault="002D3DAD" w:rsidP="00A42AE3">
            <w:pPr>
              <w:ind w:firstLineChars="0" w:firstLine="0"/>
              <w:rPr>
                <w:ins w:id="550" w:author="Xiaowei Wang" w:date="2019-11-28T10:28:00Z"/>
              </w:rPr>
            </w:pPr>
            <w:ins w:id="551" w:author="Xiaowei Wang" w:date="2019-11-28T10:28:00Z">
              <w:r>
                <w:rPr>
                  <w:rFonts w:hint="eastAsia"/>
                </w:rPr>
                <w:t>参数</w:t>
              </w:r>
            </w:ins>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3DAD" w:rsidRPr="008A1438" w14:paraId="415E0ACE" w14:textId="77777777" w:rsidTr="00A42AE3">
              <w:trPr>
                <w:trHeight w:val="356"/>
                <w:ins w:id="552" w:author="Xiaowei Wang" w:date="2019-11-28T10:28:00Z"/>
              </w:trPr>
              <w:tc>
                <w:tcPr>
                  <w:tcW w:w="1124" w:type="dxa"/>
                  <w:tcBorders>
                    <w:top w:val="nil"/>
                    <w:left w:val="single" w:sz="8" w:space="0" w:color="4F81BD"/>
                    <w:bottom w:val="nil"/>
                    <w:right w:val="nil"/>
                  </w:tcBorders>
                  <w:shd w:val="clear" w:color="auto" w:fill="FFFFFF" w:themeFill="background1"/>
                </w:tcPr>
                <w:p w14:paraId="32D517A2" w14:textId="77777777" w:rsidR="002D3DAD" w:rsidRPr="008A1438" w:rsidRDefault="002D3DAD" w:rsidP="00A42AE3">
                  <w:pPr>
                    <w:ind w:firstLineChars="0" w:firstLine="0"/>
                    <w:rPr>
                      <w:ins w:id="553" w:author="Xiaowei Wang" w:date="2019-11-28T10:28:00Z"/>
                      <w:color w:val="000000" w:themeColor="text1"/>
                    </w:rPr>
                  </w:pPr>
                  <w:ins w:id="554" w:author="Xiaowei Wang" w:date="2019-11-28T10:28:00Z">
                    <w:r w:rsidRPr="008A1438">
                      <w:rPr>
                        <w:rFonts w:hint="eastAsia"/>
                        <w:color w:val="000000" w:themeColor="text1"/>
                      </w:rPr>
                      <w:t>参数名称</w:t>
                    </w:r>
                  </w:ins>
                </w:p>
              </w:tc>
              <w:tc>
                <w:tcPr>
                  <w:tcW w:w="1134" w:type="dxa"/>
                  <w:tcBorders>
                    <w:top w:val="nil"/>
                    <w:left w:val="nil"/>
                    <w:bottom w:val="nil"/>
                    <w:right w:val="nil"/>
                  </w:tcBorders>
                  <w:shd w:val="clear" w:color="auto" w:fill="FFFFFF" w:themeFill="background1"/>
                </w:tcPr>
                <w:p w14:paraId="33F8710D" w14:textId="77777777" w:rsidR="002D3DAD" w:rsidRPr="008A1438" w:rsidRDefault="002D3DAD" w:rsidP="00A42AE3">
                  <w:pPr>
                    <w:ind w:firstLineChars="0" w:firstLine="0"/>
                    <w:rPr>
                      <w:ins w:id="555" w:author="Xiaowei Wang" w:date="2019-11-28T10:28:00Z"/>
                      <w:color w:val="000000" w:themeColor="text1"/>
                    </w:rPr>
                  </w:pPr>
                  <w:ins w:id="556" w:author="Xiaowei Wang" w:date="2019-11-28T10:28:00Z">
                    <w:r w:rsidRPr="008A1438">
                      <w:rPr>
                        <w:rFonts w:hint="eastAsia"/>
                        <w:color w:val="000000" w:themeColor="text1"/>
                      </w:rPr>
                      <w:t>描述</w:t>
                    </w:r>
                  </w:ins>
                </w:p>
              </w:tc>
              <w:tc>
                <w:tcPr>
                  <w:tcW w:w="709" w:type="dxa"/>
                  <w:tcBorders>
                    <w:top w:val="nil"/>
                    <w:left w:val="nil"/>
                    <w:bottom w:val="nil"/>
                    <w:right w:val="nil"/>
                  </w:tcBorders>
                  <w:shd w:val="clear" w:color="auto" w:fill="FFFFFF" w:themeFill="background1"/>
                </w:tcPr>
                <w:p w14:paraId="5D15D956" w14:textId="77777777" w:rsidR="002D3DAD" w:rsidRPr="008A1438" w:rsidRDefault="002D3DAD" w:rsidP="00A42AE3">
                  <w:pPr>
                    <w:ind w:firstLineChars="0" w:firstLine="0"/>
                    <w:rPr>
                      <w:ins w:id="557" w:author="Xiaowei Wang" w:date="2019-11-28T10:28:00Z"/>
                      <w:color w:val="000000" w:themeColor="text1"/>
                    </w:rPr>
                  </w:pPr>
                  <w:ins w:id="558" w:author="Xiaowei Wang" w:date="2019-11-28T10:28:00Z">
                    <w:r w:rsidRPr="008A1438">
                      <w:rPr>
                        <w:rFonts w:hint="eastAsia"/>
                        <w:color w:val="000000" w:themeColor="text1"/>
                      </w:rPr>
                      <w:t>是否必传</w:t>
                    </w:r>
                  </w:ins>
                </w:p>
              </w:tc>
              <w:tc>
                <w:tcPr>
                  <w:tcW w:w="1559" w:type="dxa"/>
                  <w:tcBorders>
                    <w:top w:val="nil"/>
                    <w:left w:val="nil"/>
                    <w:bottom w:val="nil"/>
                    <w:right w:val="nil"/>
                  </w:tcBorders>
                  <w:shd w:val="clear" w:color="auto" w:fill="FFFFFF" w:themeFill="background1"/>
                </w:tcPr>
                <w:p w14:paraId="2A3F9B60" w14:textId="77777777" w:rsidR="002D3DAD" w:rsidRPr="008A1438" w:rsidRDefault="002D3DAD" w:rsidP="00A42AE3">
                  <w:pPr>
                    <w:ind w:firstLineChars="0" w:firstLine="0"/>
                    <w:rPr>
                      <w:ins w:id="559" w:author="Xiaowei Wang" w:date="2019-11-28T10:28:00Z"/>
                      <w:color w:val="000000" w:themeColor="text1"/>
                    </w:rPr>
                  </w:pPr>
                  <w:ins w:id="560" w:author="Xiaowei Wang" w:date="2019-11-28T10:28:00Z">
                    <w:r w:rsidRPr="008A1438">
                      <w:rPr>
                        <w:rFonts w:hint="eastAsia"/>
                        <w:color w:val="000000" w:themeColor="text1"/>
                      </w:rPr>
                      <w:t>类型(规则)</w:t>
                    </w:r>
                  </w:ins>
                </w:p>
              </w:tc>
              <w:tc>
                <w:tcPr>
                  <w:tcW w:w="2292" w:type="dxa"/>
                  <w:tcBorders>
                    <w:top w:val="nil"/>
                    <w:left w:val="nil"/>
                    <w:bottom w:val="nil"/>
                    <w:right w:val="nil"/>
                  </w:tcBorders>
                  <w:shd w:val="clear" w:color="auto" w:fill="FFFFFF" w:themeFill="background1"/>
                </w:tcPr>
                <w:p w14:paraId="65387143" w14:textId="77777777" w:rsidR="002D3DAD" w:rsidRPr="008A1438" w:rsidRDefault="002D3DAD" w:rsidP="00A42AE3">
                  <w:pPr>
                    <w:ind w:firstLineChars="0" w:firstLine="0"/>
                    <w:rPr>
                      <w:ins w:id="561" w:author="Xiaowei Wang" w:date="2019-11-28T10:28:00Z"/>
                      <w:color w:val="000000" w:themeColor="text1"/>
                    </w:rPr>
                  </w:pPr>
                  <w:ins w:id="562" w:author="Xiaowei Wang" w:date="2019-11-28T10:28:00Z">
                    <w:r w:rsidRPr="008A1438">
                      <w:rPr>
                        <w:rFonts w:hint="eastAsia"/>
                        <w:color w:val="000000" w:themeColor="text1"/>
                      </w:rPr>
                      <w:t>参数形式</w:t>
                    </w:r>
                  </w:ins>
                </w:p>
              </w:tc>
            </w:tr>
            <w:tr w:rsidR="002D3DAD" w14:paraId="4493AA90" w14:textId="77777777" w:rsidTr="00A42AE3">
              <w:trPr>
                <w:trHeight w:val="356"/>
                <w:ins w:id="563" w:author="Xiaowei Wang" w:date="2019-11-28T10:28:00Z"/>
              </w:trPr>
              <w:tc>
                <w:tcPr>
                  <w:tcW w:w="1124" w:type="dxa"/>
                  <w:tcBorders>
                    <w:top w:val="nil"/>
                    <w:left w:val="single" w:sz="8" w:space="0" w:color="4F81BD"/>
                    <w:bottom w:val="nil"/>
                    <w:right w:val="nil"/>
                  </w:tcBorders>
                  <w:shd w:val="clear" w:color="auto" w:fill="FFFFFF" w:themeFill="background1"/>
                </w:tcPr>
                <w:p w14:paraId="4FD15727" w14:textId="77777777" w:rsidR="002D3DAD" w:rsidRDefault="002D3DAD" w:rsidP="00A42AE3">
                  <w:pPr>
                    <w:ind w:firstLineChars="0" w:firstLine="0"/>
                    <w:rPr>
                      <w:ins w:id="564" w:author="Xiaowei Wang" w:date="2019-11-28T10:28:00Z"/>
                    </w:rPr>
                  </w:pPr>
                  <w:proofErr w:type="spellStart"/>
                  <w:ins w:id="565" w:author="Xiaowei Wang" w:date="2019-11-28T10:28:00Z">
                    <w:r>
                      <w:rPr>
                        <w:rFonts w:hint="eastAsia"/>
                      </w:rPr>
                      <w:t>m</w:t>
                    </w:r>
                    <w:r>
                      <w:t>apId</w:t>
                    </w:r>
                    <w:proofErr w:type="spellEnd"/>
                  </w:ins>
                </w:p>
              </w:tc>
              <w:tc>
                <w:tcPr>
                  <w:tcW w:w="1134" w:type="dxa"/>
                  <w:tcBorders>
                    <w:top w:val="nil"/>
                    <w:left w:val="nil"/>
                    <w:bottom w:val="nil"/>
                    <w:right w:val="nil"/>
                  </w:tcBorders>
                  <w:shd w:val="clear" w:color="auto" w:fill="FFFFFF" w:themeFill="background1"/>
                </w:tcPr>
                <w:p w14:paraId="2D095699" w14:textId="77777777" w:rsidR="002D3DAD" w:rsidRDefault="002D3DAD" w:rsidP="00A42AE3">
                  <w:pPr>
                    <w:ind w:firstLineChars="0" w:firstLine="0"/>
                    <w:rPr>
                      <w:ins w:id="566" w:author="Xiaowei Wang" w:date="2019-11-28T10:28:00Z"/>
                      <w:color w:val="000000" w:themeColor="text1"/>
                    </w:rPr>
                  </w:pPr>
                  <w:ins w:id="567" w:author="Xiaowei Wang" w:date="2019-11-28T10:28:00Z">
                    <w:r>
                      <w:rPr>
                        <w:rFonts w:hint="eastAsia"/>
                        <w:color w:val="000000" w:themeColor="text1"/>
                      </w:rPr>
                      <w:t>地图I</w:t>
                    </w:r>
                    <w:r>
                      <w:rPr>
                        <w:color w:val="000000" w:themeColor="text1"/>
                      </w:rPr>
                      <w:t>D</w:t>
                    </w:r>
                  </w:ins>
                </w:p>
              </w:tc>
              <w:tc>
                <w:tcPr>
                  <w:tcW w:w="709" w:type="dxa"/>
                  <w:tcBorders>
                    <w:top w:val="nil"/>
                    <w:left w:val="nil"/>
                    <w:bottom w:val="nil"/>
                    <w:right w:val="nil"/>
                  </w:tcBorders>
                  <w:shd w:val="clear" w:color="auto" w:fill="FFFFFF" w:themeFill="background1"/>
                </w:tcPr>
                <w:p w14:paraId="5A4C06D8" w14:textId="77777777" w:rsidR="002D3DAD" w:rsidRDefault="002D3DAD" w:rsidP="00A42AE3">
                  <w:pPr>
                    <w:ind w:firstLineChars="0" w:firstLine="0"/>
                    <w:rPr>
                      <w:ins w:id="568" w:author="Xiaowei Wang" w:date="2019-11-28T10:28:00Z"/>
                      <w:color w:val="000000"/>
                    </w:rPr>
                  </w:pPr>
                  <w:ins w:id="569" w:author="Xiaowei Wang" w:date="2019-11-28T10:28:00Z">
                    <w:r>
                      <w:rPr>
                        <w:rFonts w:hint="eastAsia"/>
                        <w:color w:val="000000"/>
                      </w:rPr>
                      <w:t>是</w:t>
                    </w:r>
                  </w:ins>
                </w:p>
              </w:tc>
              <w:tc>
                <w:tcPr>
                  <w:tcW w:w="1559" w:type="dxa"/>
                  <w:tcBorders>
                    <w:top w:val="nil"/>
                    <w:left w:val="nil"/>
                    <w:bottom w:val="nil"/>
                    <w:right w:val="nil"/>
                  </w:tcBorders>
                  <w:shd w:val="clear" w:color="auto" w:fill="FFFFFF" w:themeFill="background1"/>
                </w:tcPr>
                <w:p w14:paraId="31AF6F73" w14:textId="77777777" w:rsidR="002D3DAD" w:rsidRDefault="002D3DAD" w:rsidP="00A42AE3">
                  <w:pPr>
                    <w:ind w:firstLineChars="0" w:firstLine="0"/>
                    <w:rPr>
                      <w:ins w:id="570" w:author="Xiaowei Wang" w:date="2019-11-28T10:28:00Z"/>
                      <w:color w:val="000000" w:themeColor="text1"/>
                    </w:rPr>
                  </w:pPr>
                  <w:ins w:id="571" w:author="Xiaowei Wang" w:date="2019-11-28T10:28:00Z">
                    <w:r>
                      <w:rPr>
                        <w:color w:val="000000" w:themeColor="text1"/>
                      </w:rPr>
                      <w:t>I</w:t>
                    </w:r>
                    <w:r>
                      <w:rPr>
                        <w:rFonts w:hint="eastAsia"/>
                        <w:color w:val="000000" w:themeColor="text1"/>
                      </w:rPr>
                      <w:t>nt</w:t>
                    </w:r>
                  </w:ins>
                </w:p>
              </w:tc>
              <w:tc>
                <w:tcPr>
                  <w:tcW w:w="2292" w:type="dxa"/>
                  <w:tcBorders>
                    <w:top w:val="nil"/>
                    <w:left w:val="nil"/>
                    <w:bottom w:val="nil"/>
                    <w:right w:val="nil"/>
                  </w:tcBorders>
                  <w:shd w:val="clear" w:color="auto" w:fill="FFFFFF" w:themeFill="background1"/>
                </w:tcPr>
                <w:p w14:paraId="32536698" w14:textId="77777777" w:rsidR="002D3DAD" w:rsidRDefault="002D3DAD" w:rsidP="00A42AE3">
                  <w:pPr>
                    <w:ind w:firstLineChars="0" w:firstLine="0"/>
                    <w:rPr>
                      <w:ins w:id="572" w:author="Xiaowei Wang" w:date="2019-11-28T10:28:00Z"/>
                      <w:color w:val="000000"/>
                    </w:rPr>
                  </w:pPr>
                  <w:proofErr w:type="spellStart"/>
                  <w:ins w:id="573" w:author="Xiaowei Wang" w:date="2019-11-28T10:28:00Z">
                    <w:r>
                      <w:rPr>
                        <w:rFonts w:hint="eastAsia"/>
                        <w:color w:val="000000"/>
                      </w:rPr>
                      <w:t>RequestBody</w:t>
                    </w:r>
                    <w:proofErr w:type="spellEnd"/>
                  </w:ins>
                </w:p>
              </w:tc>
            </w:tr>
            <w:tr w:rsidR="002D3DAD" w14:paraId="6DB597A5" w14:textId="77777777" w:rsidTr="00A42AE3">
              <w:trPr>
                <w:trHeight w:val="356"/>
                <w:ins w:id="574" w:author="Xiaowei Wang" w:date="2019-11-28T10:28:00Z"/>
              </w:trPr>
              <w:tc>
                <w:tcPr>
                  <w:tcW w:w="1124" w:type="dxa"/>
                  <w:tcBorders>
                    <w:top w:val="nil"/>
                    <w:left w:val="single" w:sz="8" w:space="0" w:color="4F81BD"/>
                    <w:bottom w:val="nil"/>
                    <w:right w:val="nil"/>
                  </w:tcBorders>
                  <w:shd w:val="clear" w:color="auto" w:fill="FFFFFF" w:themeFill="background1"/>
                </w:tcPr>
                <w:p w14:paraId="70032BE1" w14:textId="77777777" w:rsidR="002D3DAD" w:rsidRDefault="002D3DAD" w:rsidP="00A42AE3">
                  <w:pPr>
                    <w:ind w:firstLineChars="0" w:firstLine="0"/>
                    <w:rPr>
                      <w:ins w:id="575" w:author="Xiaowei Wang" w:date="2019-11-28T10:28:00Z"/>
                    </w:rPr>
                  </w:pPr>
                  <w:proofErr w:type="spellStart"/>
                  <w:ins w:id="576" w:author="Xiaowei Wang" w:date="2019-11-28T10:28:00Z">
                    <w:r>
                      <w:rPr>
                        <w:rFonts w:hint="eastAsia"/>
                      </w:rPr>
                      <w:t>a</w:t>
                    </w:r>
                    <w:r>
                      <w:t>reaId</w:t>
                    </w:r>
                    <w:proofErr w:type="spellEnd"/>
                  </w:ins>
                </w:p>
              </w:tc>
              <w:tc>
                <w:tcPr>
                  <w:tcW w:w="1134" w:type="dxa"/>
                  <w:tcBorders>
                    <w:top w:val="nil"/>
                    <w:left w:val="nil"/>
                    <w:bottom w:val="nil"/>
                    <w:right w:val="nil"/>
                  </w:tcBorders>
                  <w:shd w:val="clear" w:color="auto" w:fill="FFFFFF" w:themeFill="background1"/>
                </w:tcPr>
                <w:p w14:paraId="44B74136" w14:textId="77777777" w:rsidR="002D3DAD" w:rsidRDefault="002D3DAD" w:rsidP="00A42AE3">
                  <w:pPr>
                    <w:ind w:firstLineChars="0" w:firstLine="0"/>
                    <w:rPr>
                      <w:ins w:id="577" w:author="Xiaowei Wang" w:date="2019-11-28T10:28:00Z"/>
                      <w:color w:val="000000" w:themeColor="text1"/>
                    </w:rPr>
                  </w:pPr>
                  <w:ins w:id="578" w:author="Xiaowei Wang" w:date="2019-11-28T10:28:00Z">
                    <w:r>
                      <w:rPr>
                        <w:rFonts w:hint="eastAsia"/>
                        <w:color w:val="000000" w:themeColor="text1"/>
                      </w:rPr>
                      <w:t>区域ID</w:t>
                    </w:r>
                  </w:ins>
                </w:p>
              </w:tc>
              <w:tc>
                <w:tcPr>
                  <w:tcW w:w="709" w:type="dxa"/>
                  <w:tcBorders>
                    <w:top w:val="nil"/>
                    <w:left w:val="nil"/>
                    <w:bottom w:val="nil"/>
                    <w:right w:val="nil"/>
                  </w:tcBorders>
                  <w:shd w:val="clear" w:color="auto" w:fill="FFFFFF" w:themeFill="background1"/>
                </w:tcPr>
                <w:p w14:paraId="454D92CD" w14:textId="77777777" w:rsidR="002D3DAD" w:rsidRDefault="002D3DAD" w:rsidP="00A42AE3">
                  <w:pPr>
                    <w:ind w:firstLineChars="0" w:firstLine="0"/>
                    <w:rPr>
                      <w:ins w:id="579" w:author="Xiaowei Wang" w:date="2019-11-28T10:28:00Z"/>
                      <w:color w:val="000000"/>
                    </w:rPr>
                  </w:pPr>
                  <w:ins w:id="580" w:author="Xiaowei Wang" w:date="2019-11-28T10:29:00Z">
                    <w:r>
                      <w:rPr>
                        <w:rFonts w:hint="eastAsia"/>
                        <w:color w:val="000000"/>
                      </w:rPr>
                      <w:t>是</w:t>
                    </w:r>
                  </w:ins>
                </w:p>
              </w:tc>
              <w:tc>
                <w:tcPr>
                  <w:tcW w:w="1559" w:type="dxa"/>
                  <w:tcBorders>
                    <w:top w:val="nil"/>
                    <w:left w:val="nil"/>
                    <w:bottom w:val="nil"/>
                    <w:right w:val="nil"/>
                  </w:tcBorders>
                  <w:shd w:val="clear" w:color="auto" w:fill="FFFFFF" w:themeFill="background1"/>
                </w:tcPr>
                <w:p w14:paraId="4C05A8AD" w14:textId="77777777" w:rsidR="002D3DAD" w:rsidRDefault="002D3DAD" w:rsidP="00A42AE3">
                  <w:pPr>
                    <w:ind w:firstLineChars="0" w:firstLine="0"/>
                    <w:rPr>
                      <w:ins w:id="581" w:author="Xiaowei Wang" w:date="2019-11-28T10:28:00Z"/>
                      <w:color w:val="000000" w:themeColor="text1"/>
                    </w:rPr>
                  </w:pPr>
                  <w:ins w:id="582" w:author="Xiaowei Wang" w:date="2019-11-28T10:29:00Z">
                    <w:r>
                      <w:rPr>
                        <w:rFonts w:hint="eastAsia"/>
                        <w:color w:val="000000" w:themeColor="text1"/>
                      </w:rPr>
                      <w:t>int</w:t>
                    </w:r>
                  </w:ins>
                </w:p>
              </w:tc>
              <w:tc>
                <w:tcPr>
                  <w:tcW w:w="2292" w:type="dxa"/>
                  <w:tcBorders>
                    <w:top w:val="nil"/>
                    <w:left w:val="nil"/>
                    <w:bottom w:val="nil"/>
                    <w:right w:val="nil"/>
                  </w:tcBorders>
                  <w:shd w:val="clear" w:color="auto" w:fill="FFFFFF" w:themeFill="background1"/>
                </w:tcPr>
                <w:p w14:paraId="1024C566" w14:textId="77777777" w:rsidR="002D3DAD" w:rsidRDefault="002D3DAD" w:rsidP="00A42AE3">
                  <w:pPr>
                    <w:ind w:firstLineChars="0" w:firstLine="0"/>
                    <w:rPr>
                      <w:ins w:id="583" w:author="Xiaowei Wang" w:date="2019-11-28T10:28:00Z"/>
                      <w:color w:val="000000"/>
                    </w:rPr>
                  </w:pPr>
                  <w:proofErr w:type="spellStart"/>
                  <w:ins w:id="584" w:author="Xiaowei Wang" w:date="2019-11-28T10:29:00Z">
                    <w:r>
                      <w:rPr>
                        <w:rFonts w:hint="eastAsia"/>
                        <w:color w:val="000000"/>
                      </w:rPr>
                      <w:t>RequestBody</w:t>
                    </w:r>
                  </w:ins>
                  <w:proofErr w:type="spellEnd"/>
                </w:p>
              </w:tc>
            </w:tr>
          </w:tbl>
          <w:p w14:paraId="6A877A9E" w14:textId="77777777" w:rsidR="002D3DAD" w:rsidRDefault="002D3DAD" w:rsidP="00A42AE3">
            <w:pPr>
              <w:ind w:firstLineChars="0" w:firstLine="0"/>
              <w:rPr>
                <w:ins w:id="585" w:author="Xiaowei Wang" w:date="2019-11-28T10:28:00Z"/>
              </w:rPr>
            </w:pPr>
          </w:p>
        </w:tc>
      </w:tr>
      <w:tr w:rsidR="002D3DAD" w14:paraId="1CFD75D2" w14:textId="77777777" w:rsidTr="00A42AE3">
        <w:trPr>
          <w:ins w:id="586" w:author="Xiaowei Wang" w:date="2019-11-28T10:28:00Z"/>
        </w:trPr>
        <w:tc>
          <w:tcPr>
            <w:tcW w:w="1418" w:type="dxa"/>
          </w:tcPr>
          <w:p w14:paraId="15A46A81" w14:textId="77777777" w:rsidR="002D3DAD" w:rsidRDefault="002D3DAD" w:rsidP="00A42AE3">
            <w:pPr>
              <w:ind w:firstLineChars="0" w:firstLine="0"/>
              <w:rPr>
                <w:ins w:id="587" w:author="Xiaowei Wang" w:date="2019-11-28T10:28:00Z"/>
              </w:rPr>
            </w:pPr>
            <w:ins w:id="588" w:author="Xiaowei Wang" w:date="2019-11-28T10:28:00Z">
              <w:r>
                <w:rPr>
                  <w:rFonts w:hint="eastAsia"/>
                </w:rPr>
                <w:t>返回值</w:t>
              </w:r>
            </w:ins>
          </w:p>
        </w:tc>
        <w:tc>
          <w:tcPr>
            <w:tcW w:w="6458" w:type="dxa"/>
          </w:tcPr>
          <w:p w14:paraId="5F968F6F" w14:textId="77777777" w:rsidR="002D3DAD" w:rsidRDefault="002D3DAD" w:rsidP="00A42AE3">
            <w:pPr>
              <w:ind w:firstLineChars="0" w:firstLine="0"/>
              <w:rPr>
                <w:ins w:id="589" w:author="Xiaowei Wang" w:date="2019-11-28T10:28:00Z"/>
              </w:rPr>
            </w:pPr>
            <w:ins w:id="590" w:author="Xiaowei Wang" w:date="2019-11-28T10:28:00Z">
              <w:r>
                <w:rPr>
                  <w:rFonts w:hint="eastAsia"/>
                </w:rPr>
                <w:t>{</w:t>
              </w:r>
            </w:ins>
          </w:p>
          <w:p w14:paraId="2E09747C" w14:textId="77777777" w:rsidR="002D3DAD" w:rsidRDefault="002D3DAD" w:rsidP="00A42AE3">
            <w:pPr>
              <w:ind w:firstLineChars="0" w:firstLine="0"/>
              <w:rPr>
                <w:ins w:id="591" w:author="Xiaowei Wang" w:date="2019-11-28T10:28:00Z"/>
              </w:rPr>
            </w:pPr>
            <w:ins w:id="592" w:author="Xiaowei Wang" w:date="2019-11-28T10:28:00Z">
              <w:r>
                <w:t>c</w:t>
              </w:r>
              <w:r>
                <w:rPr>
                  <w:rFonts w:hint="eastAsia"/>
                </w:rPr>
                <w:t>ode</w:t>
              </w:r>
              <w:r>
                <w:t>:200,</w:t>
              </w:r>
            </w:ins>
          </w:p>
          <w:p w14:paraId="3BC686C0" w14:textId="77777777" w:rsidR="002D3DAD" w:rsidRDefault="002D3DAD" w:rsidP="00A42AE3">
            <w:pPr>
              <w:ind w:firstLineChars="0" w:firstLine="0"/>
              <w:rPr>
                <w:ins w:id="593" w:author="Xiaowei Wang" w:date="2019-11-28T10:28:00Z"/>
              </w:rPr>
            </w:pPr>
            <w:ins w:id="594" w:author="Xiaowei Wang" w:date="2019-11-28T10:28:00Z">
              <w:r>
                <w:t>message:””,</w:t>
              </w:r>
            </w:ins>
          </w:p>
          <w:p w14:paraId="4A2C3516" w14:textId="77777777" w:rsidR="002D3DAD" w:rsidRDefault="002D3DAD" w:rsidP="00A42AE3">
            <w:pPr>
              <w:ind w:firstLineChars="0" w:firstLine="0"/>
              <w:rPr>
                <w:ins w:id="595" w:author="Xiaowei Wang" w:date="2019-11-28T10:28:00Z"/>
              </w:rPr>
            </w:pPr>
            <w:ins w:id="596" w:author="Xiaowei Wang" w:date="2019-11-28T10:28:00Z">
              <w:r>
                <w:rPr>
                  <w:rFonts w:hint="eastAsia"/>
                </w:rPr>
                <w:t>}</w:t>
              </w:r>
            </w:ins>
          </w:p>
        </w:tc>
      </w:tr>
    </w:tbl>
    <w:p w14:paraId="429DB130" w14:textId="77777777" w:rsidR="002D3DAD" w:rsidRPr="00D807E7" w:rsidRDefault="002D3DAD">
      <w:pPr>
        <w:ind w:firstLine="420"/>
        <w:rPr>
          <w:ins w:id="597" w:author="Xiaowei Wang" w:date="2019-11-28T10:27:00Z"/>
        </w:rPr>
        <w:pPrChange w:id="598" w:author="Xiaowei Wang" w:date="2019-11-28T10:28:00Z">
          <w:pPr>
            <w:pStyle w:val="3"/>
            <w:numPr>
              <w:ilvl w:val="3"/>
              <w:numId w:val="1"/>
            </w:numPr>
            <w:ind w:left="851" w:firstLineChars="0" w:hanging="851"/>
          </w:pPr>
        </w:pPrChange>
      </w:pPr>
    </w:p>
    <w:p w14:paraId="36A3453F" w14:textId="77777777" w:rsidR="002D3DAD" w:rsidRDefault="002D3DAD" w:rsidP="002D3DAD">
      <w:pPr>
        <w:pStyle w:val="3"/>
        <w:numPr>
          <w:ilvl w:val="3"/>
          <w:numId w:val="1"/>
        </w:numPr>
        <w:ind w:firstLineChars="0"/>
        <w:rPr>
          <w:ins w:id="599" w:author="Xiaowei Wang" w:date="2019-11-28T10:30:00Z"/>
        </w:rPr>
      </w:pPr>
      <w:ins w:id="600" w:author="Xiaowei Wang" w:date="2019-11-28T10:27:00Z">
        <w:r>
          <w:rPr>
            <w:rFonts w:hint="eastAsia"/>
          </w:rPr>
          <w:t>删除</w:t>
        </w:r>
      </w:ins>
      <w:ins w:id="601" w:author="Xiaowei Wang" w:date="2019-11-28T10:30:00Z">
        <w:r>
          <w:rPr>
            <w:rFonts w:hint="eastAsia"/>
          </w:rPr>
          <w:t>区域</w:t>
        </w:r>
      </w:ins>
      <w:commentRangeStart w:id="602"/>
      <w:ins w:id="603" w:author="Xiaowei Wang" w:date="2019-11-28T10:27:00Z">
        <w:r>
          <w:rPr>
            <w:rFonts w:hint="eastAsia"/>
          </w:rPr>
          <w:t>元素</w:t>
        </w:r>
      </w:ins>
      <w:commentRangeEnd w:id="602"/>
      <w:r w:rsidR="006E2836">
        <w:rPr>
          <w:rStyle w:val="af4"/>
          <w:bCs w:val="0"/>
        </w:rPr>
        <w:commentReference w:id="602"/>
      </w:r>
    </w:p>
    <w:p w14:paraId="30A44E51" w14:textId="77777777" w:rsidR="002D3DAD" w:rsidRDefault="002D3DAD">
      <w:pPr>
        <w:pStyle w:val="ad"/>
        <w:numPr>
          <w:ilvl w:val="0"/>
          <w:numId w:val="36"/>
        </w:numPr>
        <w:ind w:firstLineChars="0"/>
        <w:rPr>
          <w:ins w:id="604" w:author="Xiaowei Wang" w:date="2019-11-28T10:31:00Z"/>
        </w:rPr>
        <w:pPrChange w:id="605" w:author="Xiaowei Wang" w:date="2019-11-28T10:39:00Z">
          <w:pPr>
            <w:ind w:left="851" w:firstLineChars="0" w:firstLine="0"/>
          </w:pPr>
        </w:pPrChange>
      </w:pPr>
      <w:ins w:id="606" w:author="Xiaowei Wang" w:date="2019-11-28T10:30:00Z">
        <w:r>
          <w:rPr>
            <w:rFonts w:hint="eastAsia"/>
          </w:rPr>
          <w:t>删除电铲、</w:t>
        </w:r>
      </w:ins>
      <w:ins w:id="607" w:author="Xiaowei Wang" w:date="2019-11-28T10:31:00Z">
        <w:r>
          <w:rPr>
            <w:rFonts w:hint="eastAsia"/>
          </w:rPr>
          <w:t>加油车、加水车</w:t>
        </w:r>
      </w:ins>
      <w:ins w:id="608" w:author="Xiaowei Wang" w:date="2019-11-28T10:40:00Z">
        <w:r>
          <w:rPr>
            <w:rFonts w:hint="eastAsia"/>
          </w:rPr>
          <w:t>。</w:t>
        </w:r>
      </w:ins>
    </w:p>
    <w:p w14:paraId="2A5D3765" w14:textId="77777777" w:rsidR="002D3DAD" w:rsidRDefault="002D3DAD">
      <w:pPr>
        <w:pStyle w:val="ad"/>
        <w:numPr>
          <w:ilvl w:val="0"/>
          <w:numId w:val="36"/>
        </w:numPr>
        <w:ind w:firstLineChars="0"/>
        <w:rPr>
          <w:ins w:id="609" w:author="Xiaowei Wang" w:date="2019-11-28T10:31:00Z"/>
        </w:rPr>
        <w:pPrChange w:id="610" w:author="Xiaowei Wang" w:date="2019-11-28T10:40:00Z">
          <w:pPr>
            <w:ind w:left="851" w:firstLineChars="0" w:firstLine="0"/>
          </w:pPr>
        </w:pPrChange>
      </w:pPr>
      <w:ins w:id="611" w:author="Xiaowei Wang" w:date="2019-11-28T10:40:00Z">
        <w:r>
          <w:rPr>
            <w:rFonts w:hint="eastAsia"/>
          </w:rPr>
          <w:t>删除</w:t>
        </w:r>
      </w:ins>
      <w:ins w:id="612" w:author="Xiaowei Wang" w:date="2019-11-28T10:31:00Z">
        <w:r>
          <w:rPr>
            <w:rFonts w:hint="eastAsia"/>
          </w:rPr>
          <w:t>排队点、装载点、排土块、排土点、安全线、停车位、加油点、加水点</w:t>
        </w:r>
      </w:ins>
      <w:ins w:id="613" w:author="Xiaowei Wang" w:date="2019-11-28T10:40:00Z">
        <w:r>
          <w:rPr>
            <w:rFonts w:hint="eastAsia"/>
          </w:rPr>
          <w:t>。</w:t>
        </w:r>
      </w:ins>
    </w:p>
    <w:p w14:paraId="5522D97C" w14:textId="77777777" w:rsidR="002D3DAD" w:rsidRPr="00A870DF" w:rsidRDefault="002D3DAD">
      <w:pPr>
        <w:pStyle w:val="ad"/>
        <w:numPr>
          <w:ilvl w:val="0"/>
          <w:numId w:val="36"/>
        </w:numPr>
        <w:ind w:firstLineChars="0"/>
        <w:rPr>
          <w:ins w:id="614" w:author="Xiaowei Wang" w:date="2019-11-28T10:27:00Z"/>
        </w:rPr>
        <w:pPrChange w:id="615" w:author="Xiaowei Wang" w:date="2019-11-28T10:40:00Z">
          <w:pPr>
            <w:pStyle w:val="3"/>
            <w:numPr>
              <w:ilvl w:val="3"/>
              <w:numId w:val="1"/>
            </w:numPr>
            <w:ind w:left="851" w:firstLineChars="0" w:hanging="851"/>
          </w:pPr>
        </w:pPrChange>
      </w:pPr>
      <w:ins w:id="616" w:author="Xiaowei Wang" w:date="2019-11-28T10:40:00Z">
        <w:r>
          <w:rPr>
            <w:rFonts w:hint="eastAsia"/>
          </w:rPr>
          <w:t>删除</w:t>
        </w:r>
      </w:ins>
      <w:ins w:id="617" w:author="Xiaowei Wang" w:date="2019-11-28T10:31:00Z">
        <w:r>
          <w:rPr>
            <w:rFonts w:hint="eastAsia"/>
          </w:rPr>
          <w:t>参考路径、动作组、道路连接、路口连接</w:t>
        </w:r>
      </w:ins>
      <w:ins w:id="618" w:author="Xiaowei Wang" w:date="2019-11-28T10:40:00Z">
        <w:r>
          <w:rPr>
            <w:rFonts w:hint="eastAsia"/>
          </w:rPr>
          <w:t>。</w:t>
        </w:r>
      </w:ins>
    </w:p>
    <w:tbl>
      <w:tblPr>
        <w:tblStyle w:val="aa"/>
        <w:tblW w:w="7876" w:type="dxa"/>
        <w:tblInd w:w="420" w:type="dxa"/>
        <w:tblLayout w:type="fixed"/>
        <w:tblLook w:val="04A0" w:firstRow="1" w:lastRow="0" w:firstColumn="1" w:lastColumn="0" w:noHBand="0" w:noVBand="1"/>
      </w:tblPr>
      <w:tblGrid>
        <w:gridCol w:w="1418"/>
        <w:gridCol w:w="6458"/>
      </w:tblGrid>
      <w:tr w:rsidR="002D3DAD" w14:paraId="0BCCAFF3" w14:textId="77777777" w:rsidTr="00A42AE3">
        <w:trPr>
          <w:ins w:id="619" w:author="Xiaowei Wang" w:date="2019-11-28T10:29:00Z"/>
        </w:trPr>
        <w:tc>
          <w:tcPr>
            <w:tcW w:w="1418" w:type="dxa"/>
            <w:shd w:val="clear" w:color="auto" w:fill="BFBFBF" w:themeFill="background1" w:themeFillShade="BF"/>
          </w:tcPr>
          <w:p w14:paraId="34FE41F0" w14:textId="77777777" w:rsidR="002D3DAD" w:rsidRDefault="002D3DAD" w:rsidP="00A42AE3">
            <w:pPr>
              <w:ind w:firstLineChars="0" w:firstLine="0"/>
              <w:rPr>
                <w:ins w:id="620" w:author="Xiaowei Wang" w:date="2019-11-28T10:29:00Z"/>
              </w:rPr>
            </w:pPr>
            <w:ins w:id="621" w:author="Xiaowei Wang" w:date="2019-11-28T10:29:00Z">
              <w:r>
                <w:rPr>
                  <w:rFonts w:hint="eastAsia"/>
                </w:rPr>
                <w:t>接口名称</w:t>
              </w:r>
            </w:ins>
          </w:p>
        </w:tc>
        <w:tc>
          <w:tcPr>
            <w:tcW w:w="6458" w:type="dxa"/>
            <w:shd w:val="clear" w:color="auto" w:fill="BFBFBF" w:themeFill="background1" w:themeFillShade="BF"/>
          </w:tcPr>
          <w:p w14:paraId="19347080" w14:textId="77777777" w:rsidR="002D3DAD" w:rsidRDefault="002D3DAD" w:rsidP="00A42AE3">
            <w:pPr>
              <w:ind w:firstLineChars="0" w:firstLine="0"/>
              <w:rPr>
                <w:ins w:id="622" w:author="Xiaowei Wang" w:date="2019-11-28T10:29:00Z"/>
              </w:rPr>
            </w:pPr>
            <w:ins w:id="623" w:author="Xiaowei Wang" w:date="2019-11-28T10:29:00Z">
              <w:r>
                <w:rPr>
                  <w:rFonts w:hint="eastAsia"/>
                </w:rPr>
                <w:t>删除区域元素(</w:t>
              </w:r>
              <w:proofErr w:type="spellStart"/>
              <w:r>
                <w:rPr>
                  <w:rFonts w:hint="eastAsia"/>
                </w:rPr>
                <w:t>deleteElement</w:t>
              </w:r>
              <w:proofErr w:type="spellEnd"/>
              <w:r>
                <w:t>)</w:t>
              </w:r>
            </w:ins>
          </w:p>
        </w:tc>
      </w:tr>
      <w:tr w:rsidR="002D3DAD" w14:paraId="1382B698" w14:textId="77777777" w:rsidTr="00A42AE3">
        <w:trPr>
          <w:ins w:id="624" w:author="Xiaowei Wang" w:date="2019-11-28T10:29:00Z"/>
        </w:trPr>
        <w:tc>
          <w:tcPr>
            <w:tcW w:w="1418" w:type="dxa"/>
          </w:tcPr>
          <w:p w14:paraId="4686C1C3" w14:textId="77777777" w:rsidR="002D3DAD" w:rsidRDefault="002D3DAD" w:rsidP="00A42AE3">
            <w:pPr>
              <w:ind w:firstLineChars="0" w:firstLine="0"/>
              <w:rPr>
                <w:ins w:id="625" w:author="Xiaowei Wang" w:date="2019-11-28T10:29:00Z"/>
              </w:rPr>
            </w:pPr>
            <w:proofErr w:type="spellStart"/>
            <w:ins w:id="626" w:author="Xiaowei Wang" w:date="2019-11-28T10:29:00Z">
              <w:r>
                <w:rPr>
                  <w:rFonts w:hint="eastAsia"/>
                </w:rPr>
                <w:t>url</w:t>
              </w:r>
              <w:proofErr w:type="spellEnd"/>
            </w:ins>
          </w:p>
        </w:tc>
        <w:tc>
          <w:tcPr>
            <w:tcW w:w="6458" w:type="dxa"/>
          </w:tcPr>
          <w:p w14:paraId="3AC4306E" w14:textId="77777777" w:rsidR="002D3DAD" w:rsidRDefault="002D3DAD" w:rsidP="00A42AE3">
            <w:pPr>
              <w:ind w:firstLineChars="0" w:firstLine="0"/>
              <w:rPr>
                <w:ins w:id="627" w:author="Xiaowei Wang" w:date="2019-11-28T10:29:00Z"/>
              </w:rPr>
            </w:pPr>
            <w:ins w:id="628" w:author="Xiaowei Wang" w:date="2019-11-28T10:29:00Z">
              <w:r>
                <w:t>maps/</w:t>
              </w:r>
              <w:r>
                <w:rPr>
                  <w:rFonts w:hint="eastAsia"/>
                </w:rPr>
                <w:t>{</w:t>
              </w:r>
              <w:proofErr w:type="spellStart"/>
              <w:r>
                <w:rPr>
                  <w:rFonts w:hint="eastAsia"/>
                </w:rPr>
                <w:t>mapId</w:t>
              </w:r>
              <w:proofErr w:type="spellEnd"/>
              <w:r>
                <w:rPr>
                  <w:rFonts w:hint="eastAsia"/>
                </w:rPr>
                <w:t>}/</w:t>
              </w:r>
            </w:ins>
            <w:ins w:id="629" w:author="Xiaowei Wang" w:date="2019-11-28T10:37:00Z">
              <w:r>
                <w:rPr>
                  <w:rFonts w:hint="eastAsia"/>
                </w:rPr>
                <w:t>areas/</w:t>
              </w:r>
              <w:r>
                <w:t>{</w:t>
              </w:r>
              <w:proofErr w:type="spellStart"/>
              <w:r>
                <w:t>areaId</w:t>
              </w:r>
              <w:proofErr w:type="spellEnd"/>
              <w:r>
                <w:t>}/</w:t>
              </w:r>
            </w:ins>
            <w:ins w:id="630" w:author="Xiaowei Wang" w:date="2019-11-28T10:36:00Z">
              <w:r>
                <w:rPr>
                  <w:rFonts w:hint="eastAsia"/>
                </w:rPr>
                <w:t>{</w:t>
              </w:r>
            </w:ins>
            <w:proofErr w:type="spellStart"/>
            <w:ins w:id="631" w:author="Xiaowei Wang" w:date="2019-11-28T10:37:00Z">
              <w:r>
                <w:rPr>
                  <w:rFonts w:hint="eastAsia"/>
                </w:rPr>
                <w:t>element</w:t>
              </w:r>
            </w:ins>
            <w:ins w:id="632" w:author="Xiaowei Wang" w:date="2019-11-28T10:29:00Z">
              <w:r>
                <w:t>Id</w:t>
              </w:r>
              <w:proofErr w:type="spellEnd"/>
              <w:r>
                <w:t>}</w:t>
              </w:r>
              <w:del w:id="633" w:author="tangchunlin" w:date="2019-12-09T16:37:00Z">
                <w:r w:rsidDel="00282117">
                  <w:rPr>
                    <w:rFonts w:hint="eastAsia"/>
                  </w:rPr>
                  <w:delText>/</w:delText>
                </w:r>
              </w:del>
            </w:ins>
          </w:p>
        </w:tc>
      </w:tr>
      <w:tr w:rsidR="002D3DAD" w14:paraId="68B6A771" w14:textId="77777777" w:rsidTr="00A42AE3">
        <w:trPr>
          <w:ins w:id="634" w:author="Xiaowei Wang" w:date="2019-11-28T10:29:00Z"/>
        </w:trPr>
        <w:tc>
          <w:tcPr>
            <w:tcW w:w="1418" w:type="dxa"/>
          </w:tcPr>
          <w:p w14:paraId="18A39566" w14:textId="77777777" w:rsidR="002D3DAD" w:rsidRDefault="002D3DAD" w:rsidP="00A42AE3">
            <w:pPr>
              <w:ind w:firstLineChars="0" w:firstLine="0"/>
              <w:rPr>
                <w:ins w:id="635" w:author="Xiaowei Wang" w:date="2019-11-28T10:29:00Z"/>
              </w:rPr>
            </w:pPr>
            <w:ins w:id="636" w:author="Xiaowei Wang" w:date="2019-11-28T10:29:00Z">
              <w:r>
                <w:rPr>
                  <w:rFonts w:hint="eastAsia"/>
                </w:rPr>
                <w:t>方法</w:t>
              </w:r>
            </w:ins>
          </w:p>
        </w:tc>
        <w:tc>
          <w:tcPr>
            <w:tcW w:w="6458" w:type="dxa"/>
          </w:tcPr>
          <w:p w14:paraId="56A73C06" w14:textId="77777777" w:rsidR="002D3DAD" w:rsidRDefault="002D3DAD" w:rsidP="00A42AE3">
            <w:pPr>
              <w:ind w:firstLineChars="0" w:firstLine="0"/>
              <w:rPr>
                <w:ins w:id="637" w:author="Xiaowei Wang" w:date="2019-11-28T10:29:00Z"/>
              </w:rPr>
            </w:pPr>
            <w:ins w:id="638" w:author="Xiaowei Wang" w:date="2019-11-28T10:29:00Z">
              <w:r>
                <w:rPr>
                  <w:rFonts w:hint="eastAsia"/>
                </w:rPr>
                <w:t>d</w:t>
              </w:r>
              <w:r>
                <w:t>elete</w:t>
              </w:r>
            </w:ins>
          </w:p>
        </w:tc>
      </w:tr>
      <w:tr w:rsidR="002D3DAD" w14:paraId="0E4E53B3" w14:textId="77777777" w:rsidTr="00A42AE3">
        <w:trPr>
          <w:ins w:id="639" w:author="Xiaowei Wang" w:date="2019-11-28T10:29:00Z"/>
        </w:trPr>
        <w:tc>
          <w:tcPr>
            <w:tcW w:w="1418" w:type="dxa"/>
          </w:tcPr>
          <w:p w14:paraId="42427E28" w14:textId="77777777" w:rsidR="002D3DAD" w:rsidRDefault="002D3DAD" w:rsidP="00A42AE3">
            <w:pPr>
              <w:ind w:firstLineChars="0" w:firstLine="0"/>
              <w:rPr>
                <w:ins w:id="640" w:author="Xiaowei Wang" w:date="2019-11-28T10:29:00Z"/>
              </w:rPr>
            </w:pPr>
            <w:ins w:id="641" w:author="Xiaowei Wang" w:date="2019-11-28T10:29:00Z">
              <w:r>
                <w:rPr>
                  <w:rFonts w:hint="eastAsia"/>
                </w:rPr>
                <w:t>参数</w:t>
              </w:r>
            </w:ins>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D3DAD" w:rsidRPr="008A1438" w14:paraId="66086EAB" w14:textId="77777777" w:rsidTr="00A42AE3">
              <w:trPr>
                <w:trHeight w:val="356"/>
                <w:ins w:id="642" w:author="Xiaowei Wang" w:date="2019-11-28T10:29:00Z"/>
              </w:trPr>
              <w:tc>
                <w:tcPr>
                  <w:tcW w:w="1124" w:type="dxa"/>
                  <w:tcBorders>
                    <w:top w:val="nil"/>
                    <w:left w:val="single" w:sz="8" w:space="0" w:color="4F81BD"/>
                    <w:bottom w:val="nil"/>
                    <w:right w:val="nil"/>
                  </w:tcBorders>
                  <w:shd w:val="clear" w:color="auto" w:fill="FFFFFF" w:themeFill="background1"/>
                </w:tcPr>
                <w:p w14:paraId="0BEE91C9" w14:textId="77777777" w:rsidR="002D3DAD" w:rsidRPr="008A1438" w:rsidRDefault="002D3DAD" w:rsidP="00A42AE3">
                  <w:pPr>
                    <w:ind w:firstLineChars="0" w:firstLine="0"/>
                    <w:rPr>
                      <w:ins w:id="643" w:author="Xiaowei Wang" w:date="2019-11-28T10:29:00Z"/>
                      <w:color w:val="000000" w:themeColor="text1"/>
                    </w:rPr>
                  </w:pPr>
                  <w:ins w:id="644" w:author="Xiaowei Wang" w:date="2019-11-28T10:29:00Z">
                    <w:r w:rsidRPr="008A1438">
                      <w:rPr>
                        <w:rFonts w:hint="eastAsia"/>
                        <w:color w:val="000000" w:themeColor="text1"/>
                      </w:rPr>
                      <w:t>参数名称</w:t>
                    </w:r>
                  </w:ins>
                </w:p>
              </w:tc>
              <w:tc>
                <w:tcPr>
                  <w:tcW w:w="1134" w:type="dxa"/>
                  <w:tcBorders>
                    <w:top w:val="nil"/>
                    <w:left w:val="nil"/>
                    <w:bottom w:val="nil"/>
                    <w:right w:val="nil"/>
                  </w:tcBorders>
                  <w:shd w:val="clear" w:color="auto" w:fill="FFFFFF" w:themeFill="background1"/>
                </w:tcPr>
                <w:p w14:paraId="5A5B89E9" w14:textId="77777777" w:rsidR="002D3DAD" w:rsidRPr="008A1438" w:rsidRDefault="002D3DAD" w:rsidP="00A42AE3">
                  <w:pPr>
                    <w:ind w:firstLineChars="0" w:firstLine="0"/>
                    <w:rPr>
                      <w:ins w:id="645" w:author="Xiaowei Wang" w:date="2019-11-28T10:29:00Z"/>
                      <w:color w:val="000000" w:themeColor="text1"/>
                    </w:rPr>
                  </w:pPr>
                  <w:ins w:id="646" w:author="Xiaowei Wang" w:date="2019-11-28T10:29:00Z">
                    <w:r w:rsidRPr="008A1438">
                      <w:rPr>
                        <w:rFonts w:hint="eastAsia"/>
                        <w:color w:val="000000" w:themeColor="text1"/>
                      </w:rPr>
                      <w:t>描述</w:t>
                    </w:r>
                  </w:ins>
                </w:p>
              </w:tc>
              <w:tc>
                <w:tcPr>
                  <w:tcW w:w="709" w:type="dxa"/>
                  <w:tcBorders>
                    <w:top w:val="nil"/>
                    <w:left w:val="nil"/>
                    <w:bottom w:val="nil"/>
                    <w:right w:val="nil"/>
                  </w:tcBorders>
                  <w:shd w:val="clear" w:color="auto" w:fill="FFFFFF" w:themeFill="background1"/>
                </w:tcPr>
                <w:p w14:paraId="04C68AD6" w14:textId="77777777" w:rsidR="002D3DAD" w:rsidRPr="008A1438" w:rsidRDefault="002D3DAD" w:rsidP="00A42AE3">
                  <w:pPr>
                    <w:ind w:firstLineChars="0" w:firstLine="0"/>
                    <w:rPr>
                      <w:ins w:id="647" w:author="Xiaowei Wang" w:date="2019-11-28T10:29:00Z"/>
                      <w:color w:val="000000" w:themeColor="text1"/>
                    </w:rPr>
                  </w:pPr>
                  <w:ins w:id="648" w:author="Xiaowei Wang" w:date="2019-11-28T10:29:00Z">
                    <w:r w:rsidRPr="008A1438">
                      <w:rPr>
                        <w:rFonts w:hint="eastAsia"/>
                        <w:color w:val="000000" w:themeColor="text1"/>
                      </w:rPr>
                      <w:t>是否必传</w:t>
                    </w:r>
                  </w:ins>
                </w:p>
              </w:tc>
              <w:tc>
                <w:tcPr>
                  <w:tcW w:w="1559" w:type="dxa"/>
                  <w:tcBorders>
                    <w:top w:val="nil"/>
                    <w:left w:val="nil"/>
                    <w:bottom w:val="nil"/>
                    <w:right w:val="nil"/>
                  </w:tcBorders>
                  <w:shd w:val="clear" w:color="auto" w:fill="FFFFFF" w:themeFill="background1"/>
                </w:tcPr>
                <w:p w14:paraId="4FC8E964" w14:textId="77777777" w:rsidR="002D3DAD" w:rsidRPr="008A1438" w:rsidRDefault="002D3DAD" w:rsidP="00A42AE3">
                  <w:pPr>
                    <w:ind w:firstLineChars="0" w:firstLine="0"/>
                    <w:rPr>
                      <w:ins w:id="649" w:author="Xiaowei Wang" w:date="2019-11-28T10:29:00Z"/>
                      <w:color w:val="000000" w:themeColor="text1"/>
                    </w:rPr>
                  </w:pPr>
                  <w:ins w:id="650" w:author="Xiaowei Wang" w:date="2019-11-28T10:29:00Z">
                    <w:r w:rsidRPr="008A1438">
                      <w:rPr>
                        <w:rFonts w:hint="eastAsia"/>
                        <w:color w:val="000000" w:themeColor="text1"/>
                      </w:rPr>
                      <w:t>类型(规则)</w:t>
                    </w:r>
                  </w:ins>
                </w:p>
              </w:tc>
              <w:tc>
                <w:tcPr>
                  <w:tcW w:w="2292" w:type="dxa"/>
                  <w:tcBorders>
                    <w:top w:val="nil"/>
                    <w:left w:val="nil"/>
                    <w:bottom w:val="nil"/>
                    <w:right w:val="nil"/>
                  </w:tcBorders>
                  <w:shd w:val="clear" w:color="auto" w:fill="FFFFFF" w:themeFill="background1"/>
                </w:tcPr>
                <w:p w14:paraId="69AE7D43" w14:textId="77777777" w:rsidR="002D3DAD" w:rsidRPr="008A1438" w:rsidRDefault="002D3DAD" w:rsidP="00A42AE3">
                  <w:pPr>
                    <w:ind w:firstLineChars="0" w:firstLine="0"/>
                    <w:rPr>
                      <w:ins w:id="651" w:author="Xiaowei Wang" w:date="2019-11-28T10:29:00Z"/>
                      <w:color w:val="000000" w:themeColor="text1"/>
                    </w:rPr>
                  </w:pPr>
                  <w:ins w:id="652" w:author="Xiaowei Wang" w:date="2019-11-28T10:29:00Z">
                    <w:r w:rsidRPr="008A1438">
                      <w:rPr>
                        <w:rFonts w:hint="eastAsia"/>
                        <w:color w:val="000000" w:themeColor="text1"/>
                      </w:rPr>
                      <w:t>参数形式</w:t>
                    </w:r>
                  </w:ins>
                </w:p>
              </w:tc>
            </w:tr>
            <w:tr w:rsidR="002D3DAD" w14:paraId="0B7976C9" w14:textId="77777777" w:rsidTr="00A42AE3">
              <w:trPr>
                <w:trHeight w:val="356"/>
                <w:ins w:id="653" w:author="Xiaowei Wang" w:date="2019-11-28T10:29:00Z"/>
              </w:trPr>
              <w:tc>
                <w:tcPr>
                  <w:tcW w:w="1124" w:type="dxa"/>
                  <w:tcBorders>
                    <w:top w:val="nil"/>
                    <w:left w:val="single" w:sz="8" w:space="0" w:color="4F81BD"/>
                    <w:bottom w:val="nil"/>
                    <w:right w:val="nil"/>
                  </w:tcBorders>
                  <w:shd w:val="clear" w:color="auto" w:fill="FFFFFF" w:themeFill="background1"/>
                </w:tcPr>
                <w:p w14:paraId="6C8A9592" w14:textId="77777777" w:rsidR="002D3DAD" w:rsidRDefault="002D3DAD" w:rsidP="00A42AE3">
                  <w:pPr>
                    <w:ind w:firstLineChars="0" w:firstLine="0"/>
                    <w:rPr>
                      <w:ins w:id="654" w:author="Xiaowei Wang" w:date="2019-11-28T10:29:00Z"/>
                    </w:rPr>
                  </w:pPr>
                  <w:proofErr w:type="spellStart"/>
                  <w:ins w:id="655" w:author="Xiaowei Wang" w:date="2019-11-28T10:29:00Z">
                    <w:r>
                      <w:rPr>
                        <w:rFonts w:hint="eastAsia"/>
                      </w:rPr>
                      <w:t>m</w:t>
                    </w:r>
                    <w:r>
                      <w:t>apId</w:t>
                    </w:r>
                    <w:proofErr w:type="spellEnd"/>
                  </w:ins>
                </w:p>
              </w:tc>
              <w:tc>
                <w:tcPr>
                  <w:tcW w:w="1134" w:type="dxa"/>
                  <w:tcBorders>
                    <w:top w:val="nil"/>
                    <w:left w:val="nil"/>
                    <w:bottom w:val="nil"/>
                    <w:right w:val="nil"/>
                  </w:tcBorders>
                  <w:shd w:val="clear" w:color="auto" w:fill="FFFFFF" w:themeFill="background1"/>
                </w:tcPr>
                <w:p w14:paraId="1B99011F" w14:textId="77777777" w:rsidR="002D3DAD" w:rsidRDefault="002D3DAD" w:rsidP="00A42AE3">
                  <w:pPr>
                    <w:ind w:firstLineChars="0" w:firstLine="0"/>
                    <w:rPr>
                      <w:ins w:id="656" w:author="Xiaowei Wang" w:date="2019-11-28T10:29:00Z"/>
                      <w:color w:val="000000" w:themeColor="text1"/>
                    </w:rPr>
                  </w:pPr>
                  <w:ins w:id="657" w:author="Xiaowei Wang" w:date="2019-11-28T10:29:00Z">
                    <w:r>
                      <w:rPr>
                        <w:rFonts w:hint="eastAsia"/>
                        <w:color w:val="000000" w:themeColor="text1"/>
                      </w:rPr>
                      <w:t>地图I</w:t>
                    </w:r>
                    <w:r>
                      <w:rPr>
                        <w:color w:val="000000" w:themeColor="text1"/>
                      </w:rPr>
                      <w:t>D</w:t>
                    </w:r>
                  </w:ins>
                </w:p>
              </w:tc>
              <w:tc>
                <w:tcPr>
                  <w:tcW w:w="709" w:type="dxa"/>
                  <w:tcBorders>
                    <w:top w:val="nil"/>
                    <w:left w:val="nil"/>
                    <w:bottom w:val="nil"/>
                    <w:right w:val="nil"/>
                  </w:tcBorders>
                  <w:shd w:val="clear" w:color="auto" w:fill="FFFFFF" w:themeFill="background1"/>
                </w:tcPr>
                <w:p w14:paraId="57CCB822" w14:textId="77777777" w:rsidR="002D3DAD" w:rsidRDefault="002D3DAD" w:rsidP="00A42AE3">
                  <w:pPr>
                    <w:ind w:firstLineChars="0" w:firstLine="0"/>
                    <w:rPr>
                      <w:ins w:id="658" w:author="Xiaowei Wang" w:date="2019-11-28T10:29:00Z"/>
                      <w:color w:val="000000"/>
                    </w:rPr>
                  </w:pPr>
                  <w:ins w:id="659" w:author="Xiaowei Wang" w:date="2019-11-28T10:29:00Z">
                    <w:r>
                      <w:rPr>
                        <w:rFonts w:hint="eastAsia"/>
                        <w:color w:val="000000"/>
                      </w:rPr>
                      <w:t>是</w:t>
                    </w:r>
                  </w:ins>
                </w:p>
              </w:tc>
              <w:tc>
                <w:tcPr>
                  <w:tcW w:w="1559" w:type="dxa"/>
                  <w:tcBorders>
                    <w:top w:val="nil"/>
                    <w:left w:val="nil"/>
                    <w:bottom w:val="nil"/>
                    <w:right w:val="nil"/>
                  </w:tcBorders>
                  <w:shd w:val="clear" w:color="auto" w:fill="FFFFFF" w:themeFill="background1"/>
                </w:tcPr>
                <w:p w14:paraId="63C0E131" w14:textId="77777777" w:rsidR="002D3DAD" w:rsidRDefault="002D3DAD" w:rsidP="00A42AE3">
                  <w:pPr>
                    <w:ind w:firstLineChars="0" w:firstLine="0"/>
                    <w:rPr>
                      <w:ins w:id="660" w:author="Xiaowei Wang" w:date="2019-11-28T10:29:00Z"/>
                      <w:color w:val="000000" w:themeColor="text1"/>
                    </w:rPr>
                  </w:pPr>
                  <w:ins w:id="661" w:author="Xiaowei Wang" w:date="2019-11-28T10:29:00Z">
                    <w:r>
                      <w:rPr>
                        <w:color w:val="000000" w:themeColor="text1"/>
                      </w:rPr>
                      <w:t>I</w:t>
                    </w:r>
                    <w:r>
                      <w:rPr>
                        <w:rFonts w:hint="eastAsia"/>
                        <w:color w:val="000000" w:themeColor="text1"/>
                      </w:rPr>
                      <w:t>nt</w:t>
                    </w:r>
                  </w:ins>
                </w:p>
              </w:tc>
              <w:tc>
                <w:tcPr>
                  <w:tcW w:w="2292" w:type="dxa"/>
                  <w:tcBorders>
                    <w:top w:val="nil"/>
                    <w:left w:val="nil"/>
                    <w:bottom w:val="nil"/>
                    <w:right w:val="nil"/>
                  </w:tcBorders>
                  <w:shd w:val="clear" w:color="auto" w:fill="FFFFFF" w:themeFill="background1"/>
                </w:tcPr>
                <w:p w14:paraId="798C03C4" w14:textId="77777777" w:rsidR="002D3DAD" w:rsidRDefault="002D3DAD" w:rsidP="00A42AE3">
                  <w:pPr>
                    <w:ind w:firstLineChars="0" w:firstLine="0"/>
                    <w:rPr>
                      <w:ins w:id="662" w:author="Xiaowei Wang" w:date="2019-11-28T10:29:00Z"/>
                      <w:color w:val="000000"/>
                    </w:rPr>
                  </w:pPr>
                  <w:proofErr w:type="spellStart"/>
                  <w:ins w:id="663" w:author="Xiaowei Wang" w:date="2019-11-28T10:29:00Z">
                    <w:r>
                      <w:rPr>
                        <w:rFonts w:hint="eastAsia"/>
                        <w:color w:val="000000"/>
                      </w:rPr>
                      <w:t>RequestBody</w:t>
                    </w:r>
                    <w:proofErr w:type="spellEnd"/>
                  </w:ins>
                </w:p>
              </w:tc>
            </w:tr>
            <w:tr w:rsidR="002D3DAD" w14:paraId="4653D92D" w14:textId="77777777" w:rsidTr="00A42AE3">
              <w:trPr>
                <w:trHeight w:val="356"/>
                <w:ins w:id="664" w:author="Xiaowei Wang" w:date="2019-11-28T10:38:00Z"/>
              </w:trPr>
              <w:tc>
                <w:tcPr>
                  <w:tcW w:w="1124" w:type="dxa"/>
                  <w:tcBorders>
                    <w:top w:val="nil"/>
                    <w:left w:val="single" w:sz="8" w:space="0" w:color="4F81BD"/>
                    <w:bottom w:val="nil"/>
                    <w:right w:val="nil"/>
                  </w:tcBorders>
                  <w:shd w:val="clear" w:color="auto" w:fill="FFFFFF" w:themeFill="background1"/>
                </w:tcPr>
                <w:p w14:paraId="4DCEA4CE" w14:textId="77777777" w:rsidR="002D3DAD" w:rsidRDefault="002D3DAD" w:rsidP="00A42AE3">
                  <w:pPr>
                    <w:ind w:firstLineChars="0" w:firstLine="0"/>
                    <w:rPr>
                      <w:ins w:id="665" w:author="Xiaowei Wang" w:date="2019-11-28T10:38:00Z"/>
                    </w:rPr>
                  </w:pPr>
                  <w:proofErr w:type="spellStart"/>
                  <w:ins w:id="666" w:author="Xiaowei Wang" w:date="2019-11-28T10:38:00Z">
                    <w:r>
                      <w:rPr>
                        <w:rFonts w:hint="eastAsia"/>
                      </w:rPr>
                      <w:t>a</w:t>
                    </w:r>
                    <w:r>
                      <w:t>reaId</w:t>
                    </w:r>
                    <w:proofErr w:type="spellEnd"/>
                  </w:ins>
                </w:p>
              </w:tc>
              <w:tc>
                <w:tcPr>
                  <w:tcW w:w="1134" w:type="dxa"/>
                  <w:tcBorders>
                    <w:top w:val="nil"/>
                    <w:left w:val="nil"/>
                    <w:bottom w:val="nil"/>
                    <w:right w:val="nil"/>
                  </w:tcBorders>
                  <w:shd w:val="clear" w:color="auto" w:fill="FFFFFF" w:themeFill="background1"/>
                </w:tcPr>
                <w:p w14:paraId="0B955DFD" w14:textId="77777777" w:rsidR="002D3DAD" w:rsidRDefault="002D3DAD" w:rsidP="00A42AE3">
                  <w:pPr>
                    <w:ind w:firstLineChars="0" w:firstLine="0"/>
                    <w:rPr>
                      <w:ins w:id="667" w:author="Xiaowei Wang" w:date="2019-11-28T10:38:00Z"/>
                      <w:color w:val="000000" w:themeColor="text1"/>
                    </w:rPr>
                  </w:pPr>
                  <w:ins w:id="668" w:author="Xiaowei Wang" w:date="2019-11-28T10:38:00Z">
                    <w:r>
                      <w:rPr>
                        <w:rFonts w:hint="eastAsia"/>
                        <w:color w:val="000000" w:themeColor="text1"/>
                      </w:rPr>
                      <w:t>区域ID</w:t>
                    </w:r>
                  </w:ins>
                </w:p>
              </w:tc>
              <w:tc>
                <w:tcPr>
                  <w:tcW w:w="709" w:type="dxa"/>
                  <w:tcBorders>
                    <w:top w:val="nil"/>
                    <w:left w:val="nil"/>
                    <w:bottom w:val="nil"/>
                    <w:right w:val="nil"/>
                  </w:tcBorders>
                  <w:shd w:val="clear" w:color="auto" w:fill="FFFFFF" w:themeFill="background1"/>
                </w:tcPr>
                <w:p w14:paraId="7C435CA4" w14:textId="77777777" w:rsidR="002D3DAD" w:rsidRDefault="002D3DAD" w:rsidP="00A42AE3">
                  <w:pPr>
                    <w:ind w:firstLineChars="0" w:firstLine="0"/>
                    <w:rPr>
                      <w:ins w:id="669" w:author="Xiaowei Wang" w:date="2019-11-28T10:38:00Z"/>
                      <w:color w:val="000000"/>
                    </w:rPr>
                  </w:pPr>
                  <w:ins w:id="670" w:author="Xiaowei Wang" w:date="2019-11-28T10:39:00Z">
                    <w:r>
                      <w:rPr>
                        <w:rFonts w:hint="eastAsia"/>
                        <w:color w:val="000000"/>
                      </w:rPr>
                      <w:t>否</w:t>
                    </w:r>
                  </w:ins>
                </w:p>
              </w:tc>
              <w:tc>
                <w:tcPr>
                  <w:tcW w:w="1559" w:type="dxa"/>
                  <w:tcBorders>
                    <w:top w:val="nil"/>
                    <w:left w:val="nil"/>
                    <w:bottom w:val="nil"/>
                    <w:right w:val="nil"/>
                  </w:tcBorders>
                  <w:shd w:val="clear" w:color="auto" w:fill="FFFFFF" w:themeFill="background1"/>
                </w:tcPr>
                <w:p w14:paraId="3F460673" w14:textId="77777777" w:rsidR="002D3DAD" w:rsidRDefault="002D3DAD" w:rsidP="00A42AE3">
                  <w:pPr>
                    <w:ind w:firstLineChars="0" w:firstLine="0"/>
                    <w:rPr>
                      <w:ins w:id="671" w:author="Xiaowei Wang" w:date="2019-11-28T10:38:00Z"/>
                      <w:color w:val="000000" w:themeColor="text1"/>
                    </w:rPr>
                  </w:pPr>
                  <w:ins w:id="672" w:author="Xiaowei Wang" w:date="2019-11-28T10:39:00Z">
                    <w:r>
                      <w:rPr>
                        <w:rFonts w:hint="eastAsia"/>
                        <w:color w:val="000000" w:themeColor="text1"/>
                      </w:rPr>
                      <w:t>int</w:t>
                    </w:r>
                  </w:ins>
                </w:p>
              </w:tc>
              <w:tc>
                <w:tcPr>
                  <w:tcW w:w="2292" w:type="dxa"/>
                  <w:tcBorders>
                    <w:top w:val="nil"/>
                    <w:left w:val="nil"/>
                    <w:bottom w:val="nil"/>
                    <w:right w:val="nil"/>
                  </w:tcBorders>
                  <w:shd w:val="clear" w:color="auto" w:fill="FFFFFF" w:themeFill="background1"/>
                </w:tcPr>
                <w:p w14:paraId="7C7241D1" w14:textId="77777777" w:rsidR="002D3DAD" w:rsidRDefault="002D3DAD" w:rsidP="00A42AE3">
                  <w:pPr>
                    <w:ind w:firstLineChars="0" w:firstLine="0"/>
                    <w:rPr>
                      <w:ins w:id="673" w:author="Xiaowei Wang" w:date="2019-11-28T10:38:00Z"/>
                      <w:color w:val="000000"/>
                    </w:rPr>
                  </w:pPr>
                  <w:proofErr w:type="spellStart"/>
                  <w:ins w:id="674" w:author="Xiaowei Wang" w:date="2019-11-28T10:39:00Z">
                    <w:r>
                      <w:rPr>
                        <w:rFonts w:hint="eastAsia"/>
                        <w:color w:val="000000"/>
                      </w:rPr>
                      <w:t>RequestBody</w:t>
                    </w:r>
                  </w:ins>
                  <w:proofErr w:type="spellEnd"/>
                </w:p>
              </w:tc>
            </w:tr>
            <w:tr w:rsidR="002D3DAD" w14:paraId="7681E206" w14:textId="77777777" w:rsidTr="00A42AE3">
              <w:trPr>
                <w:trHeight w:val="356"/>
                <w:ins w:id="675" w:author="Xiaowei Wang" w:date="2019-11-28T10:29:00Z"/>
              </w:trPr>
              <w:tc>
                <w:tcPr>
                  <w:tcW w:w="1124" w:type="dxa"/>
                  <w:tcBorders>
                    <w:top w:val="nil"/>
                    <w:left w:val="single" w:sz="8" w:space="0" w:color="4F81BD"/>
                    <w:bottom w:val="nil"/>
                    <w:right w:val="nil"/>
                  </w:tcBorders>
                  <w:shd w:val="clear" w:color="auto" w:fill="FFFFFF" w:themeFill="background1"/>
                </w:tcPr>
                <w:p w14:paraId="19BF5CB5" w14:textId="77777777" w:rsidR="002D3DAD" w:rsidRDefault="002D3DAD" w:rsidP="00A42AE3">
                  <w:pPr>
                    <w:ind w:firstLineChars="0" w:firstLine="0"/>
                    <w:rPr>
                      <w:ins w:id="676" w:author="Xiaowei Wang" w:date="2019-11-28T10:29:00Z"/>
                    </w:rPr>
                  </w:pPr>
                  <w:proofErr w:type="spellStart"/>
                  <w:ins w:id="677" w:author="Xiaowei Wang" w:date="2019-11-28T10:37:00Z">
                    <w:r>
                      <w:rPr>
                        <w:rFonts w:hint="eastAsia"/>
                      </w:rPr>
                      <w:t>elementId</w:t>
                    </w:r>
                  </w:ins>
                  <w:proofErr w:type="spellEnd"/>
                </w:p>
              </w:tc>
              <w:tc>
                <w:tcPr>
                  <w:tcW w:w="1134" w:type="dxa"/>
                  <w:tcBorders>
                    <w:top w:val="nil"/>
                    <w:left w:val="nil"/>
                    <w:bottom w:val="nil"/>
                    <w:right w:val="nil"/>
                  </w:tcBorders>
                  <w:shd w:val="clear" w:color="auto" w:fill="FFFFFF" w:themeFill="background1"/>
                </w:tcPr>
                <w:p w14:paraId="5D54388F" w14:textId="77777777" w:rsidR="002D3DAD" w:rsidRDefault="002D3DAD" w:rsidP="00A42AE3">
                  <w:pPr>
                    <w:ind w:firstLineChars="0" w:firstLine="0"/>
                    <w:rPr>
                      <w:ins w:id="678" w:author="Xiaowei Wang" w:date="2019-11-28T10:29:00Z"/>
                      <w:color w:val="000000" w:themeColor="text1"/>
                    </w:rPr>
                  </w:pPr>
                  <w:ins w:id="679" w:author="Xiaowei Wang" w:date="2019-11-28T10:38:00Z">
                    <w:r>
                      <w:rPr>
                        <w:rFonts w:hint="eastAsia"/>
                        <w:color w:val="000000" w:themeColor="text1"/>
                      </w:rPr>
                      <w:t>元素</w:t>
                    </w:r>
                  </w:ins>
                  <w:ins w:id="680" w:author="Xiaowei Wang" w:date="2019-11-28T10:29:00Z">
                    <w:r>
                      <w:rPr>
                        <w:rFonts w:hint="eastAsia"/>
                        <w:color w:val="000000" w:themeColor="text1"/>
                      </w:rPr>
                      <w:t>ID</w:t>
                    </w:r>
                  </w:ins>
                </w:p>
              </w:tc>
              <w:tc>
                <w:tcPr>
                  <w:tcW w:w="709" w:type="dxa"/>
                  <w:tcBorders>
                    <w:top w:val="nil"/>
                    <w:left w:val="nil"/>
                    <w:bottom w:val="nil"/>
                    <w:right w:val="nil"/>
                  </w:tcBorders>
                  <w:shd w:val="clear" w:color="auto" w:fill="FFFFFF" w:themeFill="background1"/>
                </w:tcPr>
                <w:p w14:paraId="030AB79F" w14:textId="77777777" w:rsidR="002D3DAD" w:rsidRDefault="002D3DAD" w:rsidP="00A42AE3">
                  <w:pPr>
                    <w:ind w:firstLineChars="0" w:firstLine="0"/>
                    <w:rPr>
                      <w:ins w:id="681" w:author="Xiaowei Wang" w:date="2019-11-28T10:29:00Z"/>
                      <w:color w:val="000000"/>
                    </w:rPr>
                  </w:pPr>
                  <w:ins w:id="682" w:author="Xiaowei Wang" w:date="2019-11-28T10:29:00Z">
                    <w:r>
                      <w:rPr>
                        <w:rFonts w:hint="eastAsia"/>
                        <w:color w:val="000000"/>
                      </w:rPr>
                      <w:t>是</w:t>
                    </w:r>
                  </w:ins>
                </w:p>
              </w:tc>
              <w:tc>
                <w:tcPr>
                  <w:tcW w:w="1559" w:type="dxa"/>
                  <w:tcBorders>
                    <w:top w:val="nil"/>
                    <w:left w:val="nil"/>
                    <w:bottom w:val="nil"/>
                    <w:right w:val="nil"/>
                  </w:tcBorders>
                  <w:shd w:val="clear" w:color="auto" w:fill="FFFFFF" w:themeFill="background1"/>
                </w:tcPr>
                <w:p w14:paraId="4D32F0EE" w14:textId="77777777" w:rsidR="002D3DAD" w:rsidRDefault="002D3DAD" w:rsidP="00A42AE3">
                  <w:pPr>
                    <w:ind w:firstLineChars="0" w:firstLine="0"/>
                    <w:rPr>
                      <w:ins w:id="683" w:author="Xiaowei Wang" w:date="2019-11-28T10:29:00Z"/>
                      <w:color w:val="000000" w:themeColor="text1"/>
                    </w:rPr>
                  </w:pPr>
                  <w:ins w:id="684" w:author="Xiaowei Wang" w:date="2019-11-28T10:29:00Z">
                    <w:r>
                      <w:rPr>
                        <w:rFonts w:hint="eastAsia"/>
                        <w:color w:val="000000" w:themeColor="text1"/>
                      </w:rPr>
                      <w:t>int</w:t>
                    </w:r>
                  </w:ins>
                </w:p>
              </w:tc>
              <w:tc>
                <w:tcPr>
                  <w:tcW w:w="2292" w:type="dxa"/>
                  <w:tcBorders>
                    <w:top w:val="nil"/>
                    <w:left w:val="nil"/>
                    <w:bottom w:val="nil"/>
                    <w:right w:val="nil"/>
                  </w:tcBorders>
                  <w:shd w:val="clear" w:color="auto" w:fill="FFFFFF" w:themeFill="background1"/>
                </w:tcPr>
                <w:p w14:paraId="3651ADB6" w14:textId="77777777" w:rsidR="002D3DAD" w:rsidRDefault="002D3DAD" w:rsidP="00A42AE3">
                  <w:pPr>
                    <w:ind w:firstLineChars="0" w:firstLine="0"/>
                    <w:rPr>
                      <w:ins w:id="685" w:author="Xiaowei Wang" w:date="2019-11-28T10:29:00Z"/>
                      <w:color w:val="000000"/>
                    </w:rPr>
                  </w:pPr>
                  <w:proofErr w:type="spellStart"/>
                  <w:ins w:id="686" w:author="Xiaowei Wang" w:date="2019-11-28T10:29:00Z">
                    <w:r>
                      <w:rPr>
                        <w:rFonts w:hint="eastAsia"/>
                        <w:color w:val="000000"/>
                      </w:rPr>
                      <w:t>RequestBody</w:t>
                    </w:r>
                    <w:proofErr w:type="spellEnd"/>
                  </w:ins>
                </w:p>
              </w:tc>
            </w:tr>
          </w:tbl>
          <w:p w14:paraId="6FC9083F" w14:textId="77777777" w:rsidR="002D3DAD" w:rsidRDefault="002D3DAD" w:rsidP="00A42AE3">
            <w:pPr>
              <w:ind w:firstLineChars="0" w:firstLine="0"/>
              <w:rPr>
                <w:ins w:id="687" w:author="Xiaowei Wang" w:date="2019-11-28T10:29:00Z"/>
              </w:rPr>
            </w:pPr>
          </w:p>
        </w:tc>
      </w:tr>
      <w:tr w:rsidR="002D3DAD" w14:paraId="07F843B0" w14:textId="77777777" w:rsidTr="00A42AE3">
        <w:trPr>
          <w:ins w:id="688" w:author="Xiaowei Wang" w:date="2019-11-28T10:29:00Z"/>
        </w:trPr>
        <w:tc>
          <w:tcPr>
            <w:tcW w:w="1418" w:type="dxa"/>
          </w:tcPr>
          <w:p w14:paraId="6DEDA269" w14:textId="77777777" w:rsidR="002D3DAD" w:rsidRDefault="002D3DAD" w:rsidP="00A42AE3">
            <w:pPr>
              <w:ind w:firstLineChars="0" w:firstLine="0"/>
              <w:rPr>
                <w:ins w:id="689" w:author="Xiaowei Wang" w:date="2019-11-28T10:29:00Z"/>
              </w:rPr>
            </w:pPr>
            <w:ins w:id="690" w:author="Xiaowei Wang" w:date="2019-11-28T10:29:00Z">
              <w:r>
                <w:rPr>
                  <w:rFonts w:hint="eastAsia"/>
                </w:rPr>
                <w:t>返回值</w:t>
              </w:r>
            </w:ins>
          </w:p>
        </w:tc>
        <w:tc>
          <w:tcPr>
            <w:tcW w:w="6458" w:type="dxa"/>
          </w:tcPr>
          <w:p w14:paraId="507C92AD" w14:textId="77777777" w:rsidR="002D3DAD" w:rsidRDefault="002D3DAD" w:rsidP="00A42AE3">
            <w:pPr>
              <w:ind w:firstLineChars="0" w:firstLine="0"/>
              <w:rPr>
                <w:ins w:id="691" w:author="Xiaowei Wang" w:date="2019-11-28T10:29:00Z"/>
              </w:rPr>
            </w:pPr>
            <w:ins w:id="692" w:author="Xiaowei Wang" w:date="2019-11-28T10:29:00Z">
              <w:r>
                <w:rPr>
                  <w:rFonts w:hint="eastAsia"/>
                </w:rPr>
                <w:t>{</w:t>
              </w:r>
            </w:ins>
          </w:p>
          <w:p w14:paraId="5613CC7D" w14:textId="77777777" w:rsidR="002D3DAD" w:rsidRDefault="002D3DAD" w:rsidP="00A42AE3">
            <w:pPr>
              <w:ind w:firstLineChars="0" w:firstLine="0"/>
              <w:rPr>
                <w:ins w:id="693" w:author="Xiaowei Wang" w:date="2019-11-28T10:29:00Z"/>
              </w:rPr>
            </w:pPr>
            <w:ins w:id="694" w:author="Xiaowei Wang" w:date="2019-11-28T10:29:00Z">
              <w:r>
                <w:t>c</w:t>
              </w:r>
              <w:r>
                <w:rPr>
                  <w:rFonts w:hint="eastAsia"/>
                </w:rPr>
                <w:t>ode</w:t>
              </w:r>
              <w:r>
                <w:t>:200,</w:t>
              </w:r>
            </w:ins>
          </w:p>
          <w:p w14:paraId="5098C8DA" w14:textId="77777777" w:rsidR="002D3DAD" w:rsidRDefault="002D3DAD" w:rsidP="00A42AE3">
            <w:pPr>
              <w:ind w:firstLineChars="0" w:firstLine="0"/>
              <w:rPr>
                <w:ins w:id="695" w:author="Xiaowei Wang" w:date="2019-11-28T10:29:00Z"/>
              </w:rPr>
            </w:pPr>
            <w:ins w:id="696" w:author="Xiaowei Wang" w:date="2019-11-28T10:29:00Z">
              <w:r>
                <w:t>message:””,</w:t>
              </w:r>
            </w:ins>
          </w:p>
          <w:p w14:paraId="105E2D30" w14:textId="77777777" w:rsidR="002D3DAD" w:rsidRDefault="002D3DAD" w:rsidP="00A42AE3">
            <w:pPr>
              <w:ind w:firstLineChars="0" w:firstLine="0"/>
              <w:rPr>
                <w:ins w:id="697" w:author="Xiaowei Wang" w:date="2019-11-28T10:29:00Z"/>
              </w:rPr>
            </w:pPr>
            <w:ins w:id="698" w:author="Xiaowei Wang" w:date="2019-11-28T10:29:00Z">
              <w:r>
                <w:rPr>
                  <w:rFonts w:hint="eastAsia"/>
                </w:rPr>
                <w:t>}</w:t>
              </w:r>
            </w:ins>
          </w:p>
        </w:tc>
      </w:tr>
    </w:tbl>
    <w:p w14:paraId="70ACCFB7" w14:textId="77777777" w:rsidR="002D3DAD" w:rsidRDefault="002D3DAD" w:rsidP="004B2D4F">
      <w:pPr>
        <w:ind w:firstLineChars="0" w:firstLine="0"/>
      </w:pPr>
    </w:p>
    <w:p w14:paraId="0AF4E98A" w14:textId="70B012F8" w:rsidR="007025AB" w:rsidRDefault="007025AB" w:rsidP="007025AB">
      <w:pPr>
        <w:pStyle w:val="3"/>
        <w:numPr>
          <w:ilvl w:val="3"/>
          <w:numId w:val="1"/>
        </w:numPr>
        <w:ind w:firstLineChars="0"/>
      </w:pPr>
      <w:r>
        <w:rPr>
          <w:rFonts w:hint="eastAsia"/>
        </w:rPr>
        <w:t>获取参考路径</w:t>
      </w:r>
    </w:p>
    <w:tbl>
      <w:tblPr>
        <w:tblStyle w:val="aa"/>
        <w:tblW w:w="7876" w:type="dxa"/>
        <w:tblInd w:w="420" w:type="dxa"/>
        <w:tblLayout w:type="fixed"/>
        <w:tblLook w:val="04A0" w:firstRow="1" w:lastRow="0" w:firstColumn="1" w:lastColumn="0" w:noHBand="0" w:noVBand="1"/>
      </w:tblPr>
      <w:tblGrid>
        <w:gridCol w:w="1985"/>
        <w:gridCol w:w="5891"/>
      </w:tblGrid>
      <w:tr w:rsidR="007025AB" w14:paraId="4125D98C" w14:textId="77777777" w:rsidTr="00792AF7">
        <w:tc>
          <w:tcPr>
            <w:tcW w:w="1985" w:type="dxa"/>
            <w:shd w:val="clear" w:color="auto" w:fill="BFBFBF" w:themeFill="background1" w:themeFillShade="BF"/>
          </w:tcPr>
          <w:p w14:paraId="05642D8D" w14:textId="77777777" w:rsidR="007025AB" w:rsidRDefault="007025AB" w:rsidP="00792AF7">
            <w:pPr>
              <w:ind w:firstLineChars="0" w:firstLine="0"/>
            </w:pPr>
            <w:r>
              <w:rPr>
                <w:rFonts w:hint="eastAsia"/>
              </w:rPr>
              <w:t>接口名称</w:t>
            </w:r>
          </w:p>
        </w:tc>
        <w:tc>
          <w:tcPr>
            <w:tcW w:w="5891" w:type="dxa"/>
            <w:shd w:val="clear" w:color="auto" w:fill="BFBFBF" w:themeFill="background1" w:themeFillShade="BF"/>
          </w:tcPr>
          <w:p w14:paraId="6F3436C3" w14:textId="6D9389FD" w:rsidR="007025AB" w:rsidRDefault="007025AB" w:rsidP="00792AF7">
            <w:pPr>
              <w:ind w:firstLineChars="0" w:firstLine="0"/>
            </w:pPr>
            <w:r>
              <w:rPr>
                <w:rFonts w:hint="eastAsia"/>
              </w:rPr>
              <w:t>获取参考路径(</w:t>
            </w:r>
            <w:proofErr w:type="spellStart"/>
            <w:r>
              <w:rPr>
                <w:rFonts w:hint="eastAsia"/>
              </w:rPr>
              <w:t>g</w:t>
            </w:r>
            <w:r>
              <w:t>etRef</w:t>
            </w:r>
            <w:r w:rsidR="00633711">
              <w:t>erencePath</w:t>
            </w:r>
            <w:proofErr w:type="spellEnd"/>
            <w:r>
              <w:t>)</w:t>
            </w:r>
          </w:p>
        </w:tc>
      </w:tr>
      <w:tr w:rsidR="007025AB" w14:paraId="45002B94" w14:textId="77777777" w:rsidTr="00792AF7">
        <w:tc>
          <w:tcPr>
            <w:tcW w:w="1985" w:type="dxa"/>
          </w:tcPr>
          <w:p w14:paraId="6417B071" w14:textId="77777777" w:rsidR="007025AB" w:rsidRDefault="007025AB" w:rsidP="00792AF7">
            <w:pPr>
              <w:ind w:firstLineChars="0" w:firstLine="0"/>
            </w:pPr>
            <w:proofErr w:type="spellStart"/>
            <w:r>
              <w:rPr>
                <w:rFonts w:hint="eastAsia"/>
              </w:rPr>
              <w:t>url</w:t>
            </w:r>
            <w:proofErr w:type="spellEnd"/>
          </w:p>
        </w:tc>
        <w:tc>
          <w:tcPr>
            <w:tcW w:w="5891" w:type="dxa"/>
          </w:tcPr>
          <w:p w14:paraId="7BD8BE0E" w14:textId="0DD97A3D" w:rsidR="007025AB" w:rsidRPr="00EB05D3" w:rsidRDefault="007025AB" w:rsidP="00792AF7">
            <w:pPr>
              <w:ind w:firstLineChars="0" w:firstLine="0"/>
              <w:rPr>
                <w:lang w:val="de-DE"/>
              </w:rPr>
            </w:pPr>
            <w:r>
              <w:t>/maps/</w:t>
            </w:r>
            <w:r>
              <w:rPr>
                <w:rFonts w:hint="eastAsia"/>
              </w:rPr>
              <w:t>{</w:t>
            </w:r>
            <w:proofErr w:type="spellStart"/>
            <w:r>
              <w:rPr>
                <w:rFonts w:hint="eastAsia"/>
              </w:rPr>
              <w:t>mapId</w:t>
            </w:r>
            <w:proofErr w:type="spellEnd"/>
            <w:r>
              <w:rPr>
                <w:rFonts w:hint="eastAsia"/>
              </w:rPr>
              <w:t>}</w:t>
            </w:r>
            <w:r>
              <w:t>/</w:t>
            </w:r>
            <w:r w:rsidR="006C0F57">
              <w:t>areas</w:t>
            </w:r>
            <w:r w:rsidR="006C0F57">
              <w:rPr>
                <w:rFonts w:hint="eastAsia"/>
              </w:rPr>
              <w:t>/</w:t>
            </w:r>
            <w:proofErr w:type="spellStart"/>
            <w:r w:rsidR="0083780E">
              <w:rPr>
                <w:rFonts w:hint="eastAsia"/>
              </w:rPr>
              <w:t>referencePath</w:t>
            </w:r>
            <w:r w:rsidR="007E5D72">
              <w:t>s</w:t>
            </w:r>
            <w:proofErr w:type="spellEnd"/>
            <w:r w:rsidR="00DF635E">
              <w:rPr>
                <w:rFonts w:hint="eastAsia"/>
              </w:rPr>
              <w:t>/</w:t>
            </w:r>
            <w:r w:rsidR="0001208F">
              <w:rPr>
                <w:rFonts w:hint="eastAsia"/>
              </w:rPr>
              <w:t>{</w:t>
            </w:r>
            <w:proofErr w:type="spellStart"/>
            <w:r w:rsidR="0001208F">
              <w:rPr>
                <w:rFonts w:hint="eastAsia"/>
              </w:rPr>
              <w:t>referencePathId</w:t>
            </w:r>
            <w:proofErr w:type="spellEnd"/>
            <w:r w:rsidR="0001208F">
              <w:rPr>
                <w:rFonts w:hint="eastAsia"/>
              </w:rPr>
              <w:t>}</w:t>
            </w:r>
          </w:p>
        </w:tc>
      </w:tr>
      <w:tr w:rsidR="007025AB" w14:paraId="14C77331" w14:textId="77777777" w:rsidTr="00792AF7">
        <w:tc>
          <w:tcPr>
            <w:tcW w:w="1985" w:type="dxa"/>
          </w:tcPr>
          <w:p w14:paraId="3294966C" w14:textId="77777777" w:rsidR="007025AB" w:rsidRDefault="007025AB" w:rsidP="00792AF7">
            <w:pPr>
              <w:ind w:firstLineChars="0" w:firstLine="0"/>
            </w:pPr>
            <w:r>
              <w:rPr>
                <w:rFonts w:hint="eastAsia"/>
              </w:rPr>
              <w:t>方法</w:t>
            </w:r>
          </w:p>
        </w:tc>
        <w:tc>
          <w:tcPr>
            <w:tcW w:w="5891" w:type="dxa"/>
          </w:tcPr>
          <w:p w14:paraId="095B75EB" w14:textId="77777777" w:rsidR="007025AB" w:rsidRDefault="007025AB" w:rsidP="00792AF7">
            <w:pPr>
              <w:ind w:firstLineChars="0" w:firstLine="0"/>
            </w:pPr>
            <w:r>
              <w:t>get</w:t>
            </w:r>
          </w:p>
        </w:tc>
      </w:tr>
      <w:tr w:rsidR="007025AB" w14:paraId="5D6592B5" w14:textId="77777777" w:rsidTr="00792AF7">
        <w:tc>
          <w:tcPr>
            <w:tcW w:w="1985" w:type="dxa"/>
          </w:tcPr>
          <w:p w14:paraId="429AE8D5" w14:textId="77777777" w:rsidR="007025AB" w:rsidRDefault="007025AB" w:rsidP="00792AF7">
            <w:pPr>
              <w:ind w:firstLineChars="0" w:firstLine="0"/>
            </w:pPr>
            <w:r>
              <w:rPr>
                <w:rFonts w:hint="eastAsia"/>
              </w:rPr>
              <w:lastRenderedPageBreak/>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EB05D3" w:rsidRPr="008A1438" w14:paraId="2A0D2AA0"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0A876CE4" w14:textId="77777777" w:rsidR="00EB05D3" w:rsidRPr="008A1438" w:rsidRDefault="00EB05D3" w:rsidP="00EB05D3">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8691F07" w14:textId="77777777" w:rsidR="00EB05D3" w:rsidRPr="008A1438" w:rsidRDefault="00EB05D3" w:rsidP="00EB05D3">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43D80BDC" w14:textId="77777777" w:rsidR="00EB05D3" w:rsidRPr="008A1438" w:rsidRDefault="00EB05D3" w:rsidP="00EB05D3">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524BD93A" w14:textId="77777777" w:rsidR="00EB05D3" w:rsidRPr="008A1438" w:rsidRDefault="00EB05D3" w:rsidP="00EB05D3">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2D96BE6" w14:textId="77777777" w:rsidR="00EB05D3" w:rsidRPr="008A1438" w:rsidRDefault="00EB05D3" w:rsidP="00EB05D3">
                  <w:pPr>
                    <w:ind w:firstLineChars="0" w:firstLine="0"/>
                    <w:rPr>
                      <w:color w:val="000000" w:themeColor="text1"/>
                    </w:rPr>
                  </w:pPr>
                  <w:r w:rsidRPr="008A1438">
                    <w:rPr>
                      <w:rFonts w:hint="eastAsia"/>
                      <w:color w:val="000000" w:themeColor="text1"/>
                    </w:rPr>
                    <w:t>参数形式</w:t>
                  </w:r>
                </w:p>
              </w:tc>
            </w:tr>
            <w:tr w:rsidR="00EB05D3" w14:paraId="1BB5E6C8"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56290E52" w14:textId="77777777" w:rsidR="00EB05D3" w:rsidRDefault="00EB05D3" w:rsidP="00EB05D3">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00174399" w14:textId="77777777" w:rsidR="00EB05D3" w:rsidRDefault="00EB05D3" w:rsidP="00EB05D3">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1788F5F6" w14:textId="77777777" w:rsidR="00EB05D3" w:rsidRDefault="00EB05D3" w:rsidP="00EB05D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C50ACBD" w14:textId="77777777" w:rsidR="00EB05D3" w:rsidRDefault="00EB05D3" w:rsidP="00EB05D3">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DFFDC5E" w14:textId="77777777" w:rsidR="00EB05D3" w:rsidRDefault="00EB05D3" w:rsidP="00EB05D3">
                  <w:pPr>
                    <w:ind w:firstLineChars="0" w:firstLine="0"/>
                    <w:rPr>
                      <w:color w:val="000000"/>
                    </w:rPr>
                  </w:pPr>
                  <w:proofErr w:type="spellStart"/>
                  <w:r>
                    <w:rPr>
                      <w:rFonts w:hint="eastAsia"/>
                      <w:color w:val="000000"/>
                    </w:rPr>
                    <w:t>RequestBody</w:t>
                  </w:r>
                  <w:proofErr w:type="spellEnd"/>
                </w:p>
              </w:tc>
            </w:tr>
            <w:tr w:rsidR="00EB05D3" w14:paraId="511AD6FD"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6955FAFA" w14:textId="77777777" w:rsidR="00EB05D3" w:rsidRDefault="00EB05D3" w:rsidP="00EB05D3">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28A29A1" w14:textId="77777777" w:rsidR="00EB05D3" w:rsidRDefault="00EB05D3" w:rsidP="00EB05D3">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96BD30A" w14:textId="77777777" w:rsidR="00EB05D3" w:rsidRDefault="00EB05D3" w:rsidP="00EB05D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88C0066" w14:textId="7BACBAD8" w:rsidR="00EB05D3" w:rsidRDefault="00EB05D3" w:rsidP="00EB05D3">
                  <w:pPr>
                    <w:ind w:firstLineChars="0" w:firstLine="0"/>
                    <w:rPr>
                      <w:color w:val="000000" w:themeColor="text1"/>
                    </w:rPr>
                  </w:pPr>
                  <w:r>
                    <w:rPr>
                      <w:rFonts w:hint="eastAsia"/>
                      <w:color w:val="000000" w:themeColor="text1"/>
                    </w:rPr>
                    <w:t>String</w:t>
                  </w:r>
                  <w:r>
                    <w:rPr>
                      <w:rFonts w:hint="eastAsia"/>
                    </w:rPr>
                    <w:t>，</w:t>
                  </w:r>
                  <w:r w:rsidR="004B61F1">
                    <w:rPr>
                      <w:rFonts w:hint="eastAsia"/>
                    </w:rPr>
                    <w:t>参考路径</w:t>
                  </w:r>
                  <w:r w:rsidR="004B61F1">
                    <w:rPr>
                      <w:rFonts w:hint="eastAsia"/>
                      <w:color w:val="000000" w:themeColor="text1"/>
                    </w:rPr>
                    <w:t xml:space="preserve"> </w:t>
                  </w:r>
                  <w:r>
                    <w:rPr>
                      <w:rFonts w:hint="eastAsia"/>
                      <w:color w:val="000000" w:themeColor="text1"/>
                    </w:rPr>
                    <w:t>“</w:t>
                  </w:r>
                  <w:proofErr w:type="spellStart"/>
                  <w:r w:rsidR="004B61F1">
                    <w:rPr>
                      <w:rFonts w:hint="eastAsia"/>
                    </w:rPr>
                    <w:t>referencePath</w:t>
                  </w:r>
                  <w:proofErr w:type="spellEnd"/>
                  <w:r>
                    <w:rPr>
                      <w:rFonts w:hint="eastAsia"/>
                      <w:color w:val="000000" w:themeColor="text1"/>
                    </w:rPr>
                    <w:t>”</w:t>
                  </w:r>
                </w:p>
              </w:tc>
              <w:tc>
                <w:tcPr>
                  <w:tcW w:w="2292" w:type="dxa"/>
                  <w:tcBorders>
                    <w:top w:val="nil"/>
                    <w:left w:val="nil"/>
                    <w:bottom w:val="nil"/>
                    <w:right w:val="nil"/>
                  </w:tcBorders>
                  <w:shd w:val="clear" w:color="auto" w:fill="FFFFFF" w:themeFill="background1"/>
                </w:tcPr>
                <w:p w14:paraId="1DF813C3" w14:textId="77777777" w:rsidR="00EB05D3" w:rsidRDefault="00EB05D3" w:rsidP="00EB05D3">
                  <w:pPr>
                    <w:ind w:firstLineChars="0" w:firstLine="0"/>
                    <w:rPr>
                      <w:color w:val="000000"/>
                    </w:rPr>
                  </w:pPr>
                  <w:proofErr w:type="spellStart"/>
                  <w:r>
                    <w:rPr>
                      <w:rFonts w:hint="eastAsia"/>
                      <w:color w:val="000000"/>
                    </w:rPr>
                    <w:t>RequestBody</w:t>
                  </w:r>
                  <w:proofErr w:type="spellEnd"/>
                </w:p>
              </w:tc>
            </w:tr>
            <w:tr w:rsidR="001B4AC1" w14:paraId="6EA7CEA7"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1596F262" w14:textId="17F76837" w:rsidR="001B4AC1" w:rsidRDefault="001B4AC1" w:rsidP="00EB05D3">
                  <w:pPr>
                    <w:ind w:firstLineChars="0" w:firstLine="0"/>
                  </w:pPr>
                  <w:proofErr w:type="spellStart"/>
                  <w:r>
                    <w:rPr>
                      <w:rFonts w:hint="eastAsia"/>
                    </w:rPr>
                    <w:t>referencePathId</w:t>
                  </w:r>
                  <w:proofErr w:type="spellEnd"/>
                </w:p>
              </w:tc>
              <w:tc>
                <w:tcPr>
                  <w:tcW w:w="1134" w:type="dxa"/>
                  <w:tcBorders>
                    <w:top w:val="nil"/>
                    <w:left w:val="nil"/>
                    <w:bottom w:val="nil"/>
                    <w:right w:val="nil"/>
                  </w:tcBorders>
                  <w:shd w:val="clear" w:color="auto" w:fill="FFFFFF" w:themeFill="background1"/>
                </w:tcPr>
                <w:p w14:paraId="5ADD5013" w14:textId="4F248999" w:rsidR="001B4AC1" w:rsidRDefault="00575F4A" w:rsidP="00EB05D3">
                  <w:pPr>
                    <w:ind w:firstLineChars="0" w:firstLine="0"/>
                    <w:rPr>
                      <w:color w:val="000000" w:themeColor="text1"/>
                    </w:rPr>
                  </w:pPr>
                  <w:r>
                    <w:rPr>
                      <w:rFonts w:hint="eastAsia"/>
                      <w:color w:val="000000" w:themeColor="text1"/>
                    </w:rPr>
                    <w:t>参考路径编号</w:t>
                  </w:r>
                </w:p>
              </w:tc>
              <w:tc>
                <w:tcPr>
                  <w:tcW w:w="709" w:type="dxa"/>
                  <w:tcBorders>
                    <w:top w:val="nil"/>
                    <w:left w:val="nil"/>
                    <w:bottom w:val="nil"/>
                    <w:right w:val="nil"/>
                  </w:tcBorders>
                  <w:shd w:val="clear" w:color="auto" w:fill="FFFFFF" w:themeFill="background1"/>
                </w:tcPr>
                <w:p w14:paraId="7755C4C3" w14:textId="47BF9842" w:rsidR="001B4AC1" w:rsidRDefault="00575F4A" w:rsidP="00EB05D3">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06A6134" w14:textId="1C41087A" w:rsidR="001B4AC1" w:rsidRDefault="00575F4A" w:rsidP="00EB05D3">
                  <w:pPr>
                    <w:ind w:firstLineChars="0" w:firstLine="0"/>
                    <w:rPr>
                      <w:color w:val="000000" w:themeColor="text1"/>
                    </w:rPr>
                  </w:pPr>
                  <w:r>
                    <w:rPr>
                      <w:rFonts w:hint="eastAsia"/>
                      <w:color w:val="000000" w:themeColor="text1"/>
                    </w:rPr>
                    <w:t>Long</w:t>
                  </w:r>
                </w:p>
              </w:tc>
              <w:tc>
                <w:tcPr>
                  <w:tcW w:w="2292" w:type="dxa"/>
                  <w:tcBorders>
                    <w:top w:val="nil"/>
                    <w:left w:val="nil"/>
                    <w:bottom w:val="nil"/>
                    <w:right w:val="nil"/>
                  </w:tcBorders>
                  <w:shd w:val="clear" w:color="auto" w:fill="FFFFFF" w:themeFill="background1"/>
                </w:tcPr>
                <w:p w14:paraId="7C1FE52C" w14:textId="6F31B90E" w:rsidR="001B4AC1" w:rsidRDefault="00565BCC" w:rsidP="00EB05D3">
                  <w:pPr>
                    <w:ind w:firstLineChars="0" w:firstLine="0"/>
                    <w:rPr>
                      <w:color w:val="000000"/>
                    </w:rPr>
                  </w:pPr>
                  <w:proofErr w:type="spellStart"/>
                  <w:r>
                    <w:rPr>
                      <w:rFonts w:hint="eastAsia"/>
                      <w:color w:val="000000"/>
                    </w:rPr>
                    <w:t>RequestBody</w:t>
                  </w:r>
                  <w:proofErr w:type="spellEnd"/>
                </w:p>
              </w:tc>
            </w:tr>
          </w:tbl>
          <w:p w14:paraId="4BE2F88A" w14:textId="42F9F70C" w:rsidR="007025AB" w:rsidRDefault="007025AB" w:rsidP="00792AF7">
            <w:pPr>
              <w:ind w:firstLineChars="0" w:firstLine="0"/>
            </w:pPr>
          </w:p>
        </w:tc>
      </w:tr>
      <w:tr w:rsidR="007025AB" w14:paraId="574DAB72" w14:textId="77777777" w:rsidTr="00792AF7">
        <w:tc>
          <w:tcPr>
            <w:tcW w:w="1985" w:type="dxa"/>
          </w:tcPr>
          <w:p w14:paraId="1CBA1C06" w14:textId="77777777" w:rsidR="007025AB" w:rsidRDefault="007025AB" w:rsidP="00792AF7">
            <w:pPr>
              <w:ind w:firstLineChars="0" w:firstLine="0"/>
            </w:pPr>
            <w:r>
              <w:rPr>
                <w:rFonts w:hint="eastAsia"/>
              </w:rPr>
              <w:t>返回值</w:t>
            </w:r>
          </w:p>
        </w:tc>
        <w:tc>
          <w:tcPr>
            <w:tcW w:w="5891" w:type="dxa"/>
          </w:tcPr>
          <w:p w14:paraId="2AD1C5BB" w14:textId="77777777" w:rsidR="007025AB" w:rsidRDefault="007025AB" w:rsidP="00792AF7">
            <w:pPr>
              <w:ind w:firstLineChars="0" w:firstLine="0"/>
            </w:pPr>
            <w:r>
              <w:t>{</w:t>
            </w:r>
          </w:p>
          <w:p w14:paraId="4C9B6F93" w14:textId="77777777" w:rsidR="007025AB" w:rsidRDefault="007025AB" w:rsidP="00792AF7">
            <w:pPr>
              <w:ind w:firstLineChars="0" w:firstLine="0"/>
            </w:pPr>
            <w:r>
              <w:t>code: 200,</w:t>
            </w:r>
          </w:p>
          <w:p w14:paraId="02142FAD" w14:textId="77777777" w:rsidR="007025AB" w:rsidRDefault="007025AB" w:rsidP="00792AF7">
            <w:pPr>
              <w:ind w:firstLineChars="0" w:firstLine="0"/>
            </w:pPr>
            <w:r>
              <w:t>message: “”</w:t>
            </w:r>
          </w:p>
          <w:p w14:paraId="5B75A815" w14:textId="349D0DAF" w:rsidR="007025AB" w:rsidRDefault="007025AB" w:rsidP="00792AF7">
            <w:pPr>
              <w:ind w:firstLineChars="0" w:firstLine="0"/>
            </w:pPr>
            <w:r>
              <w:rPr>
                <w:rFonts w:hint="eastAsia"/>
              </w:rPr>
              <w:t>d</w:t>
            </w:r>
            <w:r>
              <w:t xml:space="preserve">ata: </w:t>
            </w:r>
            <w:proofErr w:type="spellStart"/>
            <w:r w:rsidR="00A4161D">
              <w:rPr>
                <w:rFonts w:hint="eastAsia"/>
              </w:rPr>
              <w:t>referencePath</w:t>
            </w:r>
            <w:proofErr w:type="spellEnd"/>
            <w:r w:rsidR="00A4161D">
              <w:rPr>
                <w:rFonts w:hint="eastAsia"/>
              </w:rPr>
              <w:t>对象</w:t>
            </w:r>
          </w:p>
          <w:p w14:paraId="4BBE1C3A" w14:textId="77777777" w:rsidR="007025AB" w:rsidRDefault="007025AB" w:rsidP="00792AF7">
            <w:pPr>
              <w:ind w:firstLineChars="0" w:firstLine="0"/>
            </w:pPr>
            <w:r>
              <w:rPr>
                <w:rFonts w:hint="eastAsia"/>
              </w:rPr>
              <w:t>}</w:t>
            </w:r>
          </w:p>
        </w:tc>
      </w:tr>
    </w:tbl>
    <w:p w14:paraId="2DD4AB02" w14:textId="77777777" w:rsidR="007025AB" w:rsidRPr="007025AB" w:rsidRDefault="007025AB" w:rsidP="007025AB">
      <w:pPr>
        <w:ind w:firstLine="420"/>
      </w:pPr>
    </w:p>
    <w:p w14:paraId="1688BBB2" w14:textId="68D3B997" w:rsidR="003676C0" w:rsidRDefault="003676C0" w:rsidP="007025AB">
      <w:pPr>
        <w:pStyle w:val="3"/>
        <w:numPr>
          <w:ilvl w:val="3"/>
          <w:numId w:val="1"/>
        </w:numPr>
        <w:ind w:firstLineChars="0"/>
      </w:pPr>
      <w:r>
        <w:rPr>
          <w:rFonts w:hint="eastAsia"/>
        </w:rPr>
        <w:t>获取一个路径点</w:t>
      </w:r>
    </w:p>
    <w:p w14:paraId="1D83B970" w14:textId="096F06FB" w:rsidR="003E5A64" w:rsidRPr="003E5A64" w:rsidRDefault="003E5A64" w:rsidP="003E5A64">
      <w:pPr>
        <w:ind w:firstLine="420"/>
      </w:pPr>
      <w:r>
        <w:rPr>
          <w:rFonts w:hint="eastAsia"/>
        </w:rPr>
        <w:t>设置动作组时需先选中一条参考路径，然后选中该参考路径中的一个路径点，此时以该路径点的坐标查询其id，然后将动作组设置到该id对应的vertex上。</w:t>
      </w:r>
    </w:p>
    <w:tbl>
      <w:tblPr>
        <w:tblStyle w:val="aa"/>
        <w:tblW w:w="7876" w:type="dxa"/>
        <w:tblInd w:w="420" w:type="dxa"/>
        <w:tblLayout w:type="fixed"/>
        <w:tblLook w:val="04A0" w:firstRow="1" w:lastRow="0" w:firstColumn="1" w:lastColumn="0" w:noHBand="0" w:noVBand="1"/>
      </w:tblPr>
      <w:tblGrid>
        <w:gridCol w:w="1985"/>
        <w:gridCol w:w="5891"/>
      </w:tblGrid>
      <w:tr w:rsidR="003676C0" w14:paraId="4BF2E96C" w14:textId="77777777" w:rsidTr="0030448A">
        <w:tc>
          <w:tcPr>
            <w:tcW w:w="1985" w:type="dxa"/>
            <w:shd w:val="clear" w:color="auto" w:fill="BFBFBF" w:themeFill="background1" w:themeFillShade="BF"/>
          </w:tcPr>
          <w:p w14:paraId="30E2A51D" w14:textId="77777777" w:rsidR="003676C0" w:rsidRDefault="003676C0" w:rsidP="0030448A">
            <w:pPr>
              <w:ind w:firstLineChars="0" w:firstLine="0"/>
            </w:pPr>
            <w:r>
              <w:rPr>
                <w:rFonts w:hint="eastAsia"/>
              </w:rPr>
              <w:t>接口名称</w:t>
            </w:r>
          </w:p>
        </w:tc>
        <w:tc>
          <w:tcPr>
            <w:tcW w:w="5891" w:type="dxa"/>
            <w:shd w:val="clear" w:color="auto" w:fill="BFBFBF" w:themeFill="background1" w:themeFillShade="BF"/>
          </w:tcPr>
          <w:p w14:paraId="01E51212" w14:textId="313D0CEC" w:rsidR="003676C0" w:rsidRDefault="003676C0" w:rsidP="0030448A">
            <w:pPr>
              <w:ind w:firstLineChars="0" w:firstLine="0"/>
            </w:pPr>
            <w:r>
              <w:rPr>
                <w:rFonts w:hint="eastAsia"/>
              </w:rPr>
              <w:t>获取一个</w:t>
            </w:r>
            <w:r w:rsidR="00AE5A65">
              <w:rPr>
                <w:rFonts w:hint="eastAsia"/>
              </w:rPr>
              <w:t>路径</w:t>
            </w:r>
            <w:r>
              <w:rPr>
                <w:rFonts w:hint="eastAsia"/>
              </w:rPr>
              <w:t>点(</w:t>
            </w:r>
            <w:proofErr w:type="spellStart"/>
            <w:r>
              <w:rPr>
                <w:rFonts w:hint="eastAsia"/>
              </w:rPr>
              <w:t>g</w:t>
            </w:r>
            <w:r>
              <w:t>et</w:t>
            </w:r>
            <w:r w:rsidR="00EC1D0D">
              <w:rPr>
                <w:rFonts w:hint="eastAsia"/>
              </w:rPr>
              <w:t>Vertex</w:t>
            </w:r>
            <w:proofErr w:type="spellEnd"/>
            <w:r>
              <w:t>)</w:t>
            </w:r>
          </w:p>
        </w:tc>
      </w:tr>
      <w:tr w:rsidR="003676C0" w14:paraId="01F1F223" w14:textId="77777777" w:rsidTr="0030448A">
        <w:tc>
          <w:tcPr>
            <w:tcW w:w="1985" w:type="dxa"/>
          </w:tcPr>
          <w:p w14:paraId="40F1A682" w14:textId="77777777" w:rsidR="003676C0" w:rsidRDefault="003676C0" w:rsidP="0030448A">
            <w:pPr>
              <w:ind w:firstLineChars="0" w:firstLine="0"/>
            </w:pPr>
            <w:proofErr w:type="spellStart"/>
            <w:r>
              <w:rPr>
                <w:rFonts w:hint="eastAsia"/>
              </w:rPr>
              <w:t>url</w:t>
            </w:r>
            <w:proofErr w:type="spellEnd"/>
          </w:p>
        </w:tc>
        <w:tc>
          <w:tcPr>
            <w:tcW w:w="5891" w:type="dxa"/>
          </w:tcPr>
          <w:p w14:paraId="118DA4A4" w14:textId="2C823B4D" w:rsidR="003676C0" w:rsidRDefault="003676C0" w:rsidP="0030448A">
            <w:pPr>
              <w:ind w:firstLineChars="0" w:firstLine="0"/>
            </w:pPr>
            <w:r>
              <w:t>/maps/</w:t>
            </w:r>
            <w:r>
              <w:rPr>
                <w:rFonts w:hint="eastAsia"/>
              </w:rPr>
              <w:t>{</w:t>
            </w:r>
            <w:proofErr w:type="spellStart"/>
            <w:r>
              <w:rPr>
                <w:rFonts w:hint="eastAsia"/>
              </w:rPr>
              <w:t>mapId</w:t>
            </w:r>
            <w:proofErr w:type="spellEnd"/>
            <w:r>
              <w:rPr>
                <w:rFonts w:hint="eastAsia"/>
              </w:rPr>
              <w:t>}</w:t>
            </w:r>
            <w:r>
              <w:t>/</w:t>
            </w:r>
            <w:r w:rsidR="006C0F57">
              <w:t>areas/</w:t>
            </w:r>
            <w:proofErr w:type="spellStart"/>
            <w:r w:rsidR="004818D7">
              <w:rPr>
                <w:rFonts w:hint="eastAsia"/>
              </w:rPr>
              <w:t>referencePath</w:t>
            </w:r>
            <w:r w:rsidR="00582A4A">
              <w:rPr>
                <w:rFonts w:hint="eastAsia"/>
              </w:rPr>
              <w:t>s</w:t>
            </w:r>
            <w:proofErr w:type="spellEnd"/>
            <w:r w:rsidR="00082C99">
              <w:rPr>
                <w:rFonts w:hint="eastAsia"/>
              </w:rPr>
              <w:t xml:space="preserve">/ </w:t>
            </w:r>
            <w:r w:rsidR="00E45D9A">
              <w:t>{</w:t>
            </w:r>
            <w:proofErr w:type="spellStart"/>
            <w:r w:rsidR="00082C99">
              <w:rPr>
                <w:rFonts w:hint="eastAsia"/>
              </w:rPr>
              <w:t>referencePathId</w:t>
            </w:r>
            <w:proofErr w:type="spellEnd"/>
            <w:r w:rsidR="00E45D9A">
              <w:t>}</w:t>
            </w:r>
            <w:r w:rsidR="00A4047C">
              <w:rPr>
                <w:rFonts w:hint="eastAsia"/>
              </w:rPr>
              <w:t>/</w:t>
            </w:r>
            <w:r w:rsidR="00A4047C">
              <w:t>vertex</w:t>
            </w:r>
          </w:p>
        </w:tc>
      </w:tr>
      <w:tr w:rsidR="003676C0" w14:paraId="7F640853" w14:textId="77777777" w:rsidTr="0030448A">
        <w:tc>
          <w:tcPr>
            <w:tcW w:w="1985" w:type="dxa"/>
          </w:tcPr>
          <w:p w14:paraId="39E2D1ED" w14:textId="77777777" w:rsidR="003676C0" w:rsidRDefault="003676C0" w:rsidP="0030448A">
            <w:pPr>
              <w:ind w:firstLineChars="0" w:firstLine="0"/>
            </w:pPr>
            <w:r>
              <w:rPr>
                <w:rFonts w:hint="eastAsia"/>
              </w:rPr>
              <w:t>方法</w:t>
            </w:r>
          </w:p>
        </w:tc>
        <w:tc>
          <w:tcPr>
            <w:tcW w:w="5891" w:type="dxa"/>
          </w:tcPr>
          <w:p w14:paraId="4D9C4731" w14:textId="77777777" w:rsidR="003676C0" w:rsidRDefault="003676C0" w:rsidP="0030448A">
            <w:pPr>
              <w:ind w:firstLineChars="0" w:firstLine="0"/>
            </w:pPr>
            <w:r>
              <w:t>get</w:t>
            </w:r>
          </w:p>
        </w:tc>
      </w:tr>
      <w:tr w:rsidR="003676C0" w14:paraId="5E33EA2D" w14:textId="77777777" w:rsidTr="0030448A">
        <w:tc>
          <w:tcPr>
            <w:tcW w:w="1985" w:type="dxa"/>
          </w:tcPr>
          <w:p w14:paraId="3BA05D13" w14:textId="77777777" w:rsidR="003676C0" w:rsidRDefault="003676C0" w:rsidP="0030448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582A4A" w:rsidRPr="008A1438" w14:paraId="25FFB375"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6F5804F2" w14:textId="77777777" w:rsidR="00582A4A" w:rsidRPr="008A1438" w:rsidRDefault="00582A4A" w:rsidP="00582A4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EC2A8AF" w14:textId="77777777" w:rsidR="00582A4A" w:rsidRPr="008A1438" w:rsidRDefault="00582A4A" w:rsidP="00582A4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2CCE034A" w14:textId="77777777" w:rsidR="00582A4A" w:rsidRPr="008A1438" w:rsidRDefault="00582A4A" w:rsidP="00582A4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660ECD2" w14:textId="77777777" w:rsidR="00582A4A" w:rsidRPr="008A1438" w:rsidRDefault="00582A4A" w:rsidP="00582A4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F6A244E" w14:textId="77777777" w:rsidR="00582A4A" w:rsidRPr="008A1438" w:rsidRDefault="00582A4A" w:rsidP="00582A4A">
                  <w:pPr>
                    <w:ind w:firstLineChars="0" w:firstLine="0"/>
                    <w:rPr>
                      <w:color w:val="000000" w:themeColor="text1"/>
                    </w:rPr>
                  </w:pPr>
                  <w:r w:rsidRPr="008A1438">
                    <w:rPr>
                      <w:rFonts w:hint="eastAsia"/>
                      <w:color w:val="000000" w:themeColor="text1"/>
                    </w:rPr>
                    <w:t>参数形式</w:t>
                  </w:r>
                </w:p>
              </w:tc>
            </w:tr>
            <w:tr w:rsidR="00582A4A" w14:paraId="6F1A797C"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5D94515D" w14:textId="77777777" w:rsidR="00582A4A" w:rsidRDefault="00582A4A" w:rsidP="00582A4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1E025007" w14:textId="77777777" w:rsidR="00582A4A" w:rsidRDefault="00582A4A" w:rsidP="00582A4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9C4DDF4" w14:textId="77777777" w:rsidR="00582A4A" w:rsidRDefault="00582A4A" w:rsidP="00582A4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083C96E" w14:textId="77777777" w:rsidR="00582A4A" w:rsidRDefault="00582A4A" w:rsidP="00582A4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0AD38177" w14:textId="77777777" w:rsidR="00582A4A" w:rsidRDefault="00582A4A" w:rsidP="00582A4A">
                  <w:pPr>
                    <w:ind w:firstLineChars="0" w:firstLine="0"/>
                    <w:rPr>
                      <w:color w:val="000000"/>
                    </w:rPr>
                  </w:pPr>
                  <w:proofErr w:type="spellStart"/>
                  <w:r>
                    <w:rPr>
                      <w:rFonts w:hint="eastAsia"/>
                      <w:color w:val="000000"/>
                    </w:rPr>
                    <w:t>RequestBody</w:t>
                  </w:r>
                  <w:proofErr w:type="spellEnd"/>
                </w:p>
              </w:tc>
            </w:tr>
            <w:tr w:rsidR="00582A4A" w14:paraId="6E697B82"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6CF439C3" w14:textId="77777777" w:rsidR="00582A4A" w:rsidRDefault="00582A4A" w:rsidP="00582A4A">
                  <w:pPr>
                    <w:ind w:firstLineChars="0" w:firstLine="0"/>
                  </w:pPr>
                  <w:proofErr w:type="spellStart"/>
                  <w:r>
                    <w:rPr>
                      <w:rFonts w:hint="eastAsia"/>
                    </w:rPr>
                    <w:t>referencePathId</w:t>
                  </w:r>
                  <w:proofErr w:type="spellEnd"/>
                </w:p>
              </w:tc>
              <w:tc>
                <w:tcPr>
                  <w:tcW w:w="1134" w:type="dxa"/>
                  <w:tcBorders>
                    <w:top w:val="nil"/>
                    <w:left w:val="nil"/>
                    <w:bottom w:val="nil"/>
                    <w:right w:val="nil"/>
                  </w:tcBorders>
                  <w:shd w:val="clear" w:color="auto" w:fill="FFFFFF" w:themeFill="background1"/>
                </w:tcPr>
                <w:p w14:paraId="7058EE30" w14:textId="77777777" w:rsidR="00582A4A" w:rsidRDefault="00582A4A" w:rsidP="00582A4A">
                  <w:pPr>
                    <w:ind w:firstLineChars="0" w:firstLine="0"/>
                    <w:rPr>
                      <w:color w:val="000000" w:themeColor="text1"/>
                    </w:rPr>
                  </w:pPr>
                  <w:r>
                    <w:rPr>
                      <w:rFonts w:hint="eastAsia"/>
                      <w:color w:val="000000" w:themeColor="text1"/>
                    </w:rPr>
                    <w:t>参考路径编号</w:t>
                  </w:r>
                </w:p>
              </w:tc>
              <w:tc>
                <w:tcPr>
                  <w:tcW w:w="709" w:type="dxa"/>
                  <w:tcBorders>
                    <w:top w:val="nil"/>
                    <w:left w:val="nil"/>
                    <w:bottom w:val="nil"/>
                    <w:right w:val="nil"/>
                  </w:tcBorders>
                  <w:shd w:val="clear" w:color="auto" w:fill="FFFFFF" w:themeFill="background1"/>
                </w:tcPr>
                <w:p w14:paraId="1EB6AD7D" w14:textId="77777777" w:rsidR="00582A4A" w:rsidRDefault="00582A4A" w:rsidP="00582A4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12A463C" w14:textId="221705EB" w:rsidR="00582A4A" w:rsidRDefault="00561D58" w:rsidP="00582A4A">
                  <w:pPr>
                    <w:ind w:firstLineChars="0" w:firstLine="0"/>
                    <w:rPr>
                      <w:color w:val="000000" w:themeColor="text1"/>
                    </w:rPr>
                  </w:pPr>
                  <w:r>
                    <w:rPr>
                      <w:rFonts w:hint="eastAsia"/>
                      <w:color w:val="000000" w:themeColor="text1"/>
                    </w:rPr>
                    <w:t>l</w:t>
                  </w:r>
                  <w:r w:rsidR="00582A4A">
                    <w:rPr>
                      <w:rFonts w:hint="eastAsia"/>
                      <w:color w:val="000000" w:themeColor="text1"/>
                    </w:rPr>
                    <w:t>ong</w:t>
                  </w:r>
                </w:p>
              </w:tc>
              <w:tc>
                <w:tcPr>
                  <w:tcW w:w="2292" w:type="dxa"/>
                  <w:tcBorders>
                    <w:top w:val="nil"/>
                    <w:left w:val="nil"/>
                    <w:bottom w:val="nil"/>
                    <w:right w:val="nil"/>
                  </w:tcBorders>
                  <w:shd w:val="clear" w:color="auto" w:fill="FFFFFF" w:themeFill="background1"/>
                </w:tcPr>
                <w:p w14:paraId="2DD563FC" w14:textId="77777777" w:rsidR="00582A4A" w:rsidRDefault="00582A4A" w:rsidP="00582A4A">
                  <w:pPr>
                    <w:ind w:firstLineChars="0" w:firstLine="0"/>
                    <w:rPr>
                      <w:color w:val="000000"/>
                    </w:rPr>
                  </w:pPr>
                  <w:proofErr w:type="spellStart"/>
                  <w:r>
                    <w:rPr>
                      <w:rFonts w:hint="eastAsia"/>
                      <w:color w:val="000000"/>
                    </w:rPr>
                    <w:t>RequestBody</w:t>
                  </w:r>
                  <w:proofErr w:type="spellEnd"/>
                </w:p>
              </w:tc>
            </w:tr>
            <w:tr w:rsidR="00582A4A" w14:paraId="28AF9247"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267A7160" w14:textId="6A8232F7" w:rsidR="00582A4A" w:rsidRDefault="00EA1C23" w:rsidP="00582A4A">
                  <w:pPr>
                    <w:ind w:firstLineChars="0" w:firstLine="0"/>
                  </w:pPr>
                  <w:r>
                    <w:t>vertex</w:t>
                  </w:r>
                </w:p>
              </w:tc>
              <w:tc>
                <w:tcPr>
                  <w:tcW w:w="1134" w:type="dxa"/>
                  <w:tcBorders>
                    <w:top w:val="nil"/>
                    <w:left w:val="nil"/>
                    <w:bottom w:val="nil"/>
                    <w:right w:val="nil"/>
                  </w:tcBorders>
                  <w:shd w:val="clear" w:color="auto" w:fill="FFFFFF" w:themeFill="background1"/>
                </w:tcPr>
                <w:p w14:paraId="425C29DF" w14:textId="73D773AD" w:rsidR="00582A4A" w:rsidRDefault="00EA1C23" w:rsidP="00582A4A">
                  <w:pPr>
                    <w:ind w:firstLineChars="0" w:firstLine="0"/>
                    <w:rPr>
                      <w:color w:val="000000" w:themeColor="text1"/>
                    </w:rPr>
                  </w:pPr>
                  <w:r>
                    <w:rPr>
                      <w:rFonts w:hint="eastAsia"/>
                      <w:color w:val="000000" w:themeColor="text1"/>
                    </w:rPr>
                    <w:t>路径点</w:t>
                  </w:r>
                </w:p>
              </w:tc>
              <w:tc>
                <w:tcPr>
                  <w:tcW w:w="709" w:type="dxa"/>
                  <w:tcBorders>
                    <w:top w:val="nil"/>
                    <w:left w:val="nil"/>
                    <w:bottom w:val="nil"/>
                    <w:right w:val="nil"/>
                  </w:tcBorders>
                  <w:shd w:val="clear" w:color="auto" w:fill="FFFFFF" w:themeFill="background1"/>
                </w:tcPr>
                <w:p w14:paraId="64BF1A1D" w14:textId="1C7B4DD6" w:rsidR="00582A4A" w:rsidRDefault="00EA1C23" w:rsidP="00582A4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259BD07" w14:textId="5B19D1BD" w:rsidR="00582A4A" w:rsidRDefault="0039552F" w:rsidP="00582A4A">
                  <w:pPr>
                    <w:ind w:firstLineChars="0" w:firstLine="0"/>
                    <w:rPr>
                      <w:color w:val="000000" w:themeColor="text1"/>
                    </w:rPr>
                  </w:pPr>
                  <w:r>
                    <w:rPr>
                      <w:rFonts w:hint="eastAsia"/>
                      <w:color w:val="000000" w:themeColor="text1"/>
                    </w:rPr>
                    <w:t>对象vertex:</w:t>
                  </w:r>
                  <w:r>
                    <w:rPr>
                      <w:color w:val="000000" w:themeColor="text1"/>
                    </w:rPr>
                    <w:t xml:space="preserve"> {x, y, z}</w:t>
                  </w:r>
                </w:p>
              </w:tc>
              <w:tc>
                <w:tcPr>
                  <w:tcW w:w="2292" w:type="dxa"/>
                  <w:tcBorders>
                    <w:top w:val="nil"/>
                    <w:left w:val="nil"/>
                    <w:bottom w:val="nil"/>
                    <w:right w:val="nil"/>
                  </w:tcBorders>
                  <w:shd w:val="clear" w:color="auto" w:fill="FFFFFF" w:themeFill="background1"/>
                </w:tcPr>
                <w:p w14:paraId="17B57E00" w14:textId="1F6EC5E1" w:rsidR="00582A4A" w:rsidRDefault="00A7030D" w:rsidP="00582A4A">
                  <w:pPr>
                    <w:ind w:firstLineChars="0" w:firstLine="0"/>
                    <w:rPr>
                      <w:color w:val="000000"/>
                    </w:rPr>
                  </w:pPr>
                  <w:proofErr w:type="spellStart"/>
                  <w:r>
                    <w:rPr>
                      <w:rFonts w:hint="eastAsia"/>
                      <w:color w:val="000000"/>
                    </w:rPr>
                    <w:t>RequestBody</w:t>
                  </w:r>
                  <w:proofErr w:type="spellEnd"/>
                </w:p>
              </w:tc>
            </w:tr>
          </w:tbl>
          <w:p w14:paraId="121F84BC" w14:textId="5CEE166C" w:rsidR="00582A4A" w:rsidRDefault="00582A4A" w:rsidP="0030448A">
            <w:pPr>
              <w:ind w:firstLineChars="0" w:firstLine="0"/>
            </w:pPr>
          </w:p>
        </w:tc>
      </w:tr>
      <w:tr w:rsidR="003676C0" w14:paraId="56D99EA8" w14:textId="77777777" w:rsidTr="0030448A">
        <w:tc>
          <w:tcPr>
            <w:tcW w:w="1985" w:type="dxa"/>
          </w:tcPr>
          <w:p w14:paraId="08AB9DF0" w14:textId="77777777" w:rsidR="003676C0" w:rsidRDefault="003676C0" w:rsidP="0030448A">
            <w:pPr>
              <w:ind w:firstLineChars="0" w:firstLine="0"/>
            </w:pPr>
            <w:r>
              <w:rPr>
                <w:rFonts w:hint="eastAsia"/>
              </w:rPr>
              <w:t>返回值</w:t>
            </w:r>
          </w:p>
        </w:tc>
        <w:tc>
          <w:tcPr>
            <w:tcW w:w="5891" w:type="dxa"/>
          </w:tcPr>
          <w:p w14:paraId="3AD6AEA5" w14:textId="77777777" w:rsidR="003676C0" w:rsidRDefault="003676C0" w:rsidP="0030448A">
            <w:pPr>
              <w:ind w:firstLineChars="0" w:firstLine="0"/>
            </w:pPr>
            <w:r>
              <w:t>{</w:t>
            </w:r>
          </w:p>
          <w:p w14:paraId="58F6BB18" w14:textId="77777777" w:rsidR="003676C0" w:rsidRDefault="003676C0" w:rsidP="0030448A">
            <w:pPr>
              <w:ind w:firstLineChars="0" w:firstLine="0"/>
            </w:pPr>
            <w:r>
              <w:t>code: 200,</w:t>
            </w:r>
          </w:p>
          <w:p w14:paraId="0C7468AE" w14:textId="77777777" w:rsidR="003676C0" w:rsidRDefault="003676C0" w:rsidP="0030448A">
            <w:pPr>
              <w:ind w:firstLineChars="0" w:firstLine="0"/>
            </w:pPr>
            <w:r>
              <w:t>message: “”</w:t>
            </w:r>
          </w:p>
          <w:p w14:paraId="68E09055" w14:textId="1D513E87" w:rsidR="003676C0" w:rsidRDefault="003676C0" w:rsidP="0030448A">
            <w:pPr>
              <w:ind w:firstLineChars="0" w:firstLine="0"/>
            </w:pPr>
            <w:r>
              <w:rPr>
                <w:rFonts w:hint="eastAsia"/>
              </w:rPr>
              <w:t>d</w:t>
            </w:r>
            <w:r>
              <w:t xml:space="preserve">ata: </w:t>
            </w:r>
            <w:proofErr w:type="spellStart"/>
            <w:r w:rsidR="00BB0CF0">
              <w:t>vertex</w:t>
            </w:r>
            <w:r>
              <w:t>Id</w:t>
            </w:r>
            <w:proofErr w:type="spellEnd"/>
          </w:p>
          <w:p w14:paraId="0A0E04C5" w14:textId="77777777" w:rsidR="003676C0" w:rsidRDefault="003676C0" w:rsidP="0030448A">
            <w:pPr>
              <w:ind w:firstLineChars="0" w:firstLine="0"/>
            </w:pPr>
            <w:r>
              <w:rPr>
                <w:rFonts w:hint="eastAsia"/>
              </w:rPr>
              <w:t>}</w:t>
            </w:r>
          </w:p>
        </w:tc>
      </w:tr>
    </w:tbl>
    <w:p w14:paraId="0037FE47" w14:textId="77777777" w:rsidR="003676C0" w:rsidRPr="003676C0" w:rsidRDefault="003676C0" w:rsidP="003676C0">
      <w:pPr>
        <w:ind w:firstLine="420"/>
      </w:pPr>
    </w:p>
    <w:p w14:paraId="335094A7" w14:textId="6A27DE51" w:rsidR="007025AB" w:rsidRDefault="007025AB" w:rsidP="007025AB">
      <w:pPr>
        <w:pStyle w:val="3"/>
        <w:numPr>
          <w:ilvl w:val="3"/>
          <w:numId w:val="1"/>
        </w:numPr>
        <w:ind w:firstLineChars="0"/>
      </w:pPr>
      <w:r>
        <w:rPr>
          <w:rFonts w:hint="eastAsia"/>
        </w:rPr>
        <w:t>获取道路连接</w:t>
      </w:r>
    </w:p>
    <w:tbl>
      <w:tblPr>
        <w:tblStyle w:val="aa"/>
        <w:tblW w:w="7876" w:type="dxa"/>
        <w:tblInd w:w="420" w:type="dxa"/>
        <w:tblLayout w:type="fixed"/>
        <w:tblLook w:val="04A0" w:firstRow="1" w:lastRow="0" w:firstColumn="1" w:lastColumn="0" w:noHBand="0" w:noVBand="1"/>
      </w:tblPr>
      <w:tblGrid>
        <w:gridCol w:w="1985"/>
        <w:gridCol w:w="5891"/>
      </w:tblGrid>
      <w:tr w:rsidR="007025AB" w14:paraId="78E16A2C" w14:textId="77777777" w:rsidTr="00792AF7">
        <w:tc>
          <w:tcPr>
            <w:tcW w:w="1985" w:type="dxa"/>
            <w:shd w:val="clear" w:color="auto" w:fill="BFBFBF" w:themeFill="background1" w:themeFillShade="BF"/>
          </w:tcPr>
          <w:p w14:paraId="7706E720" w14:textId="77777777" w:rsidR="007025AB" w:rsidRDefault="007025AB" w:rsidP="00792AF7">
            <w:pPr>
              <w:ind w:firstLineChars="0" w:firstLine="0"/>
            </w:pPr>
            <w:r>
              <w:rPr>
                <w:rFonts w:hint="eastAsia"/>
              </w:rPr>
              <w:t>接口名称</w:t>
            </w:r>
          </w:p>
        </w:tc>
        <w:tc>
          <w:tcPr>
            <w:tcW w:w="5891" w:type="dxa"/>
            <w:shd w:val="clear" w:color="auto" w:fill="BFBFBF" w:themeFill="background1" w:themeFillShade="BF"/>
          </w:tcPr>
          <w:p w14:paraId="5EDDAA76" w14:textId="0C3C6DC0" w:rsidR="007025AB" w:rsidRDefault="007025AB" w:rsidP="00792AF7">
            <w:pPr>
              <w:ind w:firstLineChars="0" w:firstLine="0"/>
            </w:pPr>
            <w:r>
              <w:rPr>
                <w:rFonts w:hint="eastAsia"/>
              </w:rPr>
              <w:t>获取</w:t>
            </w:r>
            <w:r w:rsidR="00F23295">
              <w:rPr>
                <w:rFonts w:hint="eastAsia"/>
              </w:rPr>
              <w:t>道路连接</w:t>
            </w:r>
            <w:r>
              <w:rPr>
                <w:rFonts w:hint="eastAsia"/>
              </w:rPr>
              <w:t>(</w:t>
            </w:r>
            <w:proofErr w:type="spellStart"/>
            <w:r>
              <w:rPr>
                <w:rFonts w:hint="eastAsia"/>
              </w:rPr>
              <w:t>g</w:t>
            </w:r>
            <w:r>
              <w:t>et</w:t>
            </w:r>
            <w:r w:rsidR="00F23295">
              <w:rPr>
                <w:rFonts w:hint="eastAsia"/>
              </w:rPr>
              <w:t>RoadLink</w:t>
            </w:r>
            <w:proofErr w:type="spellEnd"/>
            <w:r>
              <w:t>)</w:t>
            </w:r>
          </w:p>
        </w:tc>
      </w:tr>
      <w:tr w:rsidR="007025AB" w14:paraId="2D596E1D" w14:textId="77777777" w:rsidTr="00792AF7">
        <w:tc>
          <w:tcPr>
            <w:tcW w:w="1985" w:type="dxa"/>
          </w:tcPr>
          <w:p w14:paraId="7AB31D1B" w14:textId="77777777" w:rsidR="007025AB" w:rsidRDefault="007025AB" w:rsidP="00792AF7">
            <w:pPr>
              <w:ind w:firstLineChars="0" w:firstLine="0"/>
            </w:pPr>
            <w:proofErr w:type="spellStart"/>
            <w:r>
              <w:rPr>
                <w:rFonts w:hint="eastAsia"/>
              </w:rPr>
              <w:t>url</w:t>
            </w:r>
            <w:proofErr w:type="spellEnd"/>
          </w:p>
        </w:tc>
        <w:tc>
          <w:tcPr>
            <w:tcW w:w="5891" w:type="dxa"/>
          </w:tcPr>
          <w:p w14:paraId="44709037" w14:textId="7B09C374" w:rsidR="007025AB" w:rsidRDefault="007025AB" w:rsidP="00792AF7">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r w:rsidR="00213BEE">
              <w:rPr>
                <w:rFonts w:hint="eastAsia"/>
              </w:rPr>
              <w:t>link</w:t>
            </w:r>
          </w:p>
        </w:tc>
      </w:tr>
      <w:tr w:rsidR="007025AB" w14:paraId="1128A3BD" w14:textId="77777777" w:rsidTr="00792AF7">
        <w:tc>
          <w:tcPr>
            <w:tcW w:w="1985" w:type="dxa"/>
          </w:tcPr>
          <w:p w14:paraId="5AE22A19" w14:textId="77777777" w:rsidR="007025AB" w:rsidRDefault="007025AB" w:rsidP="00792AF7">
            <w:pPr>
              <w:ind w:firstLineChars="0" w:firstLine="0"/>
            </w:pPr>
            <w:r>
              <w:rPr>
                <w:rFonts w:hint="eastAsia"/>
              </w:rPr>
              <w:t>方法</w:t>
            </w:r>
          </w:p>
        </w:tc>
        <w:tc>
          <w:tcPr>
            <w:tcW w:w="5891" w:type="dxa"/>
          </w:tcPr>
          <w:p w14:paraId="3175D993" w14:textId="77777777" w:rsidR="007025AB" w:rsidRDefault="007025AB" w:rsidP="00792AF7">
            <w:pPr>
              <w:ind w:firstLineChars="0" w:firstLine="0"/>
            </w:pPr>
            <w:r>
              <w:t>get</w:t>
            </w:r>
          </w:p>
        </w:tc>
      </w:tr>
      <w:tr w:rsidR="007025AB" w14:paraId="68D1D8BA" w14:textId="77777777" w:rsidTr="00792AF7">
        <w:tc>
          <w:tcPr>
            <w:tcW w:w="1985" w:type="dxa"/>
          </w:tcPr>
          <w:p w14:paraId="5F1E3A23" w14:textId="77777777" w:rsidR="007025AB" w:rsidRDefault="007025AB" w:rsidP="00792AF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D54C92" w:rsidRPr="008A1438" w14:paraId="0BCD523D"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35B1D66F" w14:textId="77777777" w:rsidR="00D54C92" w:rsidRPr="008A1438" w:rsidRDefault="00D54C92" w:rsidP="00D54C92">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27C3ED0" w14:textId="77777777" w:rsidR="00D54C92" w:rsidRPr="008A1438" w:rsidRDefault="00D54C92" w:rsidP="00D54C92">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738266E9" w14:textId="77777777" w:rsidR="00D54C92" w:rsidRPr="008A1438" w:rsidRDefault="00D54C92" w:rsidP="00D54C92">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CB2DF12" w14:textId="77777777" w:rsidR="00D54C92" w:rsidRPr="008A1438" w:rsidRDefault="00D54C92" w:rsidP="00D54C92">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524B1FF" w14:textId="77777777" w:rsidR="00D54C92" w:rsidRPr="008A1438" w:rsidRDefault="00D54C92" w:rsidP="00D54C92">
                  <w:pPr>
                    <w:ind w:firstLineChars="0" w:firstLine="0"/>
                    <w:rPr>
                      <w:color w:val="000000" w:themeColor="text1"/>
                    </w:rPr>
                  </w:pPr>
                  <w:r w:rsidRPr="008A1438">
                    <w:rPr>
                      <w:rFonts w:hint="eastAsia"/>
                      <w:color w:val="000000" w:themeColor="text1"/>
                    </w:rPr>
                    <w:t>参数形式</w:t>
                  </w:r>
                </w:p>
              </w:tc>
            </w:tr>
            <w:tr w:rsidR="00D54C92" w14:paraId="590DB1FD"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5ED8B664" w14:textId="77777777" w:rsidR="00D54C92" w:rsidRDefault="00D54C92" w:rsidP="00D54C92">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AD9F810" w14:textId="77777777" w:rsidR="00D54C92" w:rsidRDefault="00D54C92" w:rsidP="00D54C92">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570E6091" w14:textId="77777777" w:rsidR="00D54C92" w:rsidRDefault="00D54C92" w:rsidP="00D54C92">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D9B83F3" w14:textId="77777777" w:rsidR="00D54C92" w:rsidRDefault="00D54C92" w:rsidP="00D54C92">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3221E2FC" w14:textId="77777777" w:rsidR="00D54C92" w:rsidRDefault="00D54C92" w:rsidP="00D54C92">
                  <w:pPr>
                    <w:ind w:firstLineChars="0" w:firstLine="0"/>
                    <w:rPr>
                      <w:color w:val="000000"/>
                    </w:rPr>
                  </w:pPr>
                  <w:proofErr w:type="spellStart"/>
                  <w:r>
                    <w:rPr>
                      <w:rFonts w:hint="eastAsia"/>
                      <w:color w:val="000000"/>
                    </w:rPr>
                    <w:t>RequestBody</w:t>
                  </w:r>
                  <w:proofErr w:type="spellEnd"/>
                </w:p>
              </w:tc>
            </w:tr>
            <w:tr w:rsidR="00D54C92" w14:paraId="130FA600"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7D722BF2" w14:textId="1E236EB1" w:rsidR="00D54C92" w:rsidRDefault="00D54C92" w:rsidP="00D54C92">
                  <w:pPr>
                    <w:ind w:firstLineChars="0" w:firstLine="0"/>
                  </w:pPr>
                  <w:proofErr w:type="spellStart"/>
                  <w:r>
                    <w:lastRenderedPageBreak/>
                    <w:t>areaId</w:t>
                  </w:r>
                  <w:proofErr w:type="spellEnd"/>
                </w:p>
              </w:tc>
              <w:tc>
                <w:tcPr>
                  <w:tcW w:w="1134" w:type="dxa"/>
                  <w:tcBorders>
                    <w:top w:val="nil"/>
                    <w:left w:val="nil"/>
                    <w:bottom w:val="nil"/>
                    <w:right w:val="nil"/>
                  </w:tcBorders>
                  <w:shd w:val="clear" w:color="auto" w:fill="FFFFFF" w:themeFill="background1"/>
                </w:tcPr>
                <w:p w14:paraId="200CD87B" w14:textId="3AA7DD82" w:rsidR="00D54C92" w:rsidRDefault="00D54C92" w:rsidP="00D54C92">
                  <w:pPr>
                    <w:ind w:firstLineChars="0" w:firstLine="0"/>
                    <w:rPr>
                      <w:color w:val="000000" w:themeColor="text1"/>
                    </w:rPr>
                  </w:pPr>
                  <w:r>
                    <w:rPr>
                      <w:rFonts w:hint="eastAsia"/>
                      <w:color w:val="000000" w:themeColor="text1"/>
                    </w:rPr>
                    <w:t>道路编号</w:t>
                  </w:r>
                </w:p>
              </w:tc>
              <w:tc>
                <w:tcPr>
                  <w:tcW w:w="709" w:type="dxa"/>
                  <w:tcBorders>
                    <w:top w:val="nil"/>
                    <w:left w:val="nil"/>
                    <w:bottom w:val="nil"/>
                    <w:right w:val="nil"/>
                  </w:tcBorders>
                  <w:shd w:val="clear" w:color="auto" w:fill="FFFFFF" w:themeFill="background1"/>
                </w:tcPr>
                <w:p w14:paraId="27D99A03" w14:textId="77777777" w:rsidR="00D54C92" w:rsidRDefault="00D54C92" w:rsidP="00D54C92">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1F628D3" w14:textId="77777777" w:rsidR="00D54C92" w:rsidRDefault="00D54C92" w:rsidP="00D54C92">
                  <w:pPr>
                    <w:ind w:firstLineChars="0" w:firstLine="0"/>
                    <w:rPr>
                      <w:color w:val="000000" w:themeColor="text1"/>
                    </w:rPr>
                  </w:pPr>
                  <w:r>
                    <w:rPr>
                      <w:rFonts w:hint="eastAsia"/>
                      <w:color w:val="000000" w:themeColor="text1"/>
                    </w:rPr>
                    <w:t>long</w:t>
                  </w:r>
                </w:p>
              </w:tc>
              <w:tc>
                <w:tcPr>
                  <w:tcW w:w="2292" w:type="dxa"/>
                  <w:tcBorders>
                    <w:top w:val="nil"/>
                    <w:left w:val="nil"/>
                    <w:bottom w:val="nil"/>
                    <w:right w:val="nil"/>
                  </w:tcBorders>
                  <w:shd w:val="clear" w:color="auto" w:fill="FFFFFF" w:themeFill="background1"/>
                </w:tcPr>
                <w:p w14:paraId="3B890849" w14:textId="77777777" w:rsidR="00D54C92" w:rsidRDefault="00D54C92" w:rsidP="00D54C92">
                  <w:pPr>
                    <w:ind w:firstLineChars="0" w:firstLine="0"/>
                    <w:rPr>
                      <w:color w:val="000000"/>
                    </w:rPr>
                  </w:pPr>
                  <w:proofErr w:type="spellStart"/>
                  <w:r>
                    <w:rPr>
                      <w:rFonts w:hint="eastAsia"/>
                      <w:color w:val="000000"/>
                    </w:rPr>
                    <w:t>RequestBody</w:t>
                  </w:r>
                  <w:proofErr w:type="spellEnd"/>
                </w:p>
              </w:tc>
            </w:tr>
            <w:tr w:rsidR="00D54C92" w14:paraId="6EB259BE"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5A5FFA6E" w14:textId="027FDB5D" w:rsidR="00D54C92" w:rsidRDefault="002944BA" w:rsidP="00D54C92">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2F174326" w14:textId="2581431D" w:rsidR="00D54C92" w:rsidRDefault="002944BA" w:rsidP="00D54C92">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2A77E5F1" w14:textId="6AF88015" w:rsidR="00D54C92" w:rsidRDefault="002944BA" w:rsidP="00D54C92">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4BD1FEC" w14:textId="01D2B773" w:rsidR="00D54C92" w:rsidRDefault="002944BA" w:rsidP="00D54C92">
                  <w:pPr>
                    <w:ind w:firstLineChars="0" w:firstLine="0"/>
                    <w:rPr>
                      <w:color w:val="000000" w:themeColor="text1"/>
                    </w:rPr>
                  </w:pPr>
                  <w:r>
                    <w:rPr>
                      <w:rFonts w:hint="eastAsia"/>
                      <w:color w:val="000000" w:themeColor="text1"/>
                    </w:rPr>
                    <w:t>string，连接“link”</w:t>
                  </w:r>
                </w:p>
              </w:tc>
              <w:tc>
                <w:tcPr>
                  <w:tcW w:w="2292" w:type="dxa"/>
                  <w:tcBorders>
                    <w:top w:val="nil"/>
                    <w:left w:val="nil"/>
                    <w:bottom w:val="nil"/>
                    <w:right w:val="nil"/>
                  </w:tcBorders>
                  <w:shd w:val="clear" w:color="auto" w:fill="FFFFFF" w:themeFill="background1"/>
                </w:tcPr>
                <w:p w14:paraId="767E849C" w14:textId="03E8BC7F" w:rsidR="00D54C92" w:rsidRDefault="00CD0698" w:rsidP="00D54C92">
                  <w:pPr>
                    <w:ind w:firstLineChars="0" w:firstLine="0"/>
                    <w:rPr>
                      <w:color w:val="000000"/>
                    </w:rPr>
                  </w:pPr>
                  <w:proofErr w:type="spellStart"/>
                  <w:r>
                    <w:rPr>
                      <w:rFonts w:hint="eastAsia"/>
                      <w:color w:val="000000"/>
                    </w:rPr>
                    <w:t>RequestBody</w:t>
                  </w:r>
                  <w:proofErr w:type="spellEnd"/>
                </w:p>
              </w:tc>
            </w:tr>
          </w:tbl>
          <w:p w14:paraId="25A93E90" w14:textId="77777777" w:rsidR="007025AB" w:rsidRDefault="007025AB" w:rsidP="00792AF7">
            <w:pPr>
              <w:ind w:firstLineChars="0" w:firstLine="0"/>
            </w:pPr>
          </w:p>
        </w:tc>
      </w:tr>
      <w:tr w:rsidR="007025AB" w14:paraId="3F9803D3" w14:textId="77777777" w:rsidTr="00792AF7">
        <w:tc>
          <w:tcPr>
            <w:tcW w:w="1985" w:type="dxa"/>
          </w:tcPr>
          <w:p w14:paraId="55743D2C" w14:textId="77777777" w:rsidR="007025AB" w:rsidRDefault="007025AB" w:rsidP="00792AF7">
            <w:pPr>
              <w:ind w:firstLineChars="0" w:firstLine="0"/>
            </w:pPr>
            <w:r>
              <w:rPr>
                <w:rFonts w:hint="eastAsia"/>
              </w:rPr>
              <w:lastRenderedPageBreak/>
              <w:t>返回值</w:t>
            </w:r>
          </w:p>
        </w:tc>
        <w:tc>
          <w:tcPr>
            <w:tcW w:w="5891" w:type="dxa"/>
          </w:tcPr>
          <w:p w14:paraId="675BA683" w14:textId="77777777" w:rsidR="007025AB" w:rsidRDefault="007025AB" w:rsidP="00792AF7">
            <w:pPr>
              <w:ind w:firstLineChars="0" w:firstLine="0"/>
            </w:pPr>
            <w:r>
              <w:t>{</w:t>
            </w:r>
          </w:p>
          <w:p w14:paraId="420FCE26" w14:textId="77777777" w:rsidR="007025AB" w:rsidRDefault="007025AB" w:rsidP="00792AF7">
            <w:pPr>
              <w:ind w:firstLineChars="0" w:firstLine="0"/>
            </w:pPr>
            <w:r>
              <w:t>code: 200,</w:t>
            </w:r>
          </w:p>
          <w:p w14:paraId="73646A7C" w14:textId="77777777" w:rsidR="007025AB" w:rsidRDefault="007025AB" w:rsidP="00792AF7">
            <w:pPr>
              <w:ind w:firstLineChars="0" w:firstLine="0"/>
            </w:pPr>
            <w:r>
              <w:t>message: “”</w:t>
            </w:r>
          </w:p>
          <w:p w14:paraId="6E55F95A" w14:textId="0E23ACB9" w:rsidR="007025AB" w:rsidRDefault="007025AB" w:rsidP="00792AF7">
            <w:pPr>
              <w:ind w:firstLineChars="0" w:firstLine="0"/>
            </w:pPr>
            <w:r>
              <w:rPr>
                <w:rFonts w:hint="eastAsia"/>
              </w:rPr>
              <w:t>d</w:t>
            </w:r>
            <w:r>
              <w:t xml:space="preserve">ata: </w:t>
            </w:r>
            <w:r w:rsidR="00543305">
              <w:rPr>
                <w:rFonts w:hint="eastAsia"/>
              </w:rPr>
              <w:t>Link</w:t>
            </w:r>
            <w:r>
              <w:rPr>
                <w:rFonts w:hint="eastAsia"/>
              </w:rPr>
              <w:t>对象</w:t>
            </w:r>
          </w:p>
          <w:p w14:paraId="734BD785" w14:textId="77777777" w:rsidR="007025AB" w:rsidRDefault="007025AB" w:rsidP="00792AF7">
            <w:pPr>
              <w:ind w:firstLineChars="0" w:firstLine="0"/>
            </w:pPr>
            <w:r>
              <w:rPr>
                <w:rFonts w:hint="eastAsia"/>
              </w:rPr>
              <w:t>}</w:t>
            </w:r>
          </w:p>
        </w:tc>
      </w:tr>
    </w:tbl>
    <w:p w14:paraId="5EA4E58B" w14:textId="77777777" w:rsidR="007025AB" w:rsidRPr="007025AB" w:rsidRDefault="007025AB" w:rsidP="007025AB">
      <w:pPr>
        <w:ind w:firstLine="420"/>
      </w:pPr>
    </w:p>
    <w:p w14:paraId="604A2AAC" w14:textId="4AC8FE94" w:rsidR="00D704D3" w:rsidRDefault="00D704D3" w:rsidP="00CE4F32">
      <w:pPr>
        <w:pStyle w:val="3"/>
        <w:numPr>
          <w:ilvl w:val="3"/>
          <w:numId w:val="1"/>
        </w:numPr>
        <w:ind w:firstLineChars="0"/>
      </w:pPr>
      <w:r>
        <w:rPr>
          <w:rFonts w:hint="eastAsia"/>
        </w:rPr>
        <w:t>获取路口连接</w:t>
      </w:r>
    </w:p>
    <w:tbl>
      <w:tblPr>
        <w:tblStyle w:val="aa"/>
        <w:tblW w:w="7876" w:type="dxa"/>
        <w:tblInd w:w="420" w:type="dxa"/>
        <w:tblLayout w:type="fixed"/>
        <w:tblLook w:val="04A0" w:firstRow="1" w:lastRow="0" w:firstColumn="1" w:lastColumn="0" w:noHBand="0" w:noVBand="1"/>
      </w:tblPr>
      <w:tblGrid>
        <w:gridCol w:w="1985"/>
        <w:gridCol w:w="5891"/>
      </w:tblGrid>
      <w:tr w:rsidR="00231578" w14:paraId="37403526" w14:textId="77777777" w:rsidTr="006D7244">
        <w:tc>
          <w:tcPr>
            <w:tcW w:w="1985" w:type="dxa"/>
            <w:shd w:val="clear" w:color="auto" w:fill="BFBFBF" w:themeFill="background1" w:themeFillShade="BF"/>
          </w:tcPr>
          <w:p w14:paraId="22109DA7" w14:textId="77777777" w:rsidR="00231578" w:rsidRDefault="00231578" w:rsidP="006D7244">
            <w:pPr>
              <w:ind w:firstLineChars="0" w:firstLine="0"/>
            </w:pPr>
            <w:r>
              <w:rPr>
                <w:rFonts w:hint="eastAsia"/>
              </w:rPr>
              <w:t>接口名称</w:t>
            </w:r>
          </w:p>
        </w:tc>
        <w:tc>
          <w:tcPr>
            <w:tcW w:w="5891" w:type="dxa"/>
            <w:shd w:val="clear" w:color="auto" w:fill="BFBFBF" w:themeFill="background1" w:themeFillShade="BF"/>
          </w:tcPr>
          <w:p w14:paraId="727CC28B" w14:textId="7059EAB1" w:rsidR="00231578" w:rsidRDefault="00231578" w:rsidP="006D7244">
            <w:pPr>
              <w:ind w:firstLineChars="0" w:firstLine="0"/>
            </w:pPr>
            <w:r>
              <w:rPr>
                <w:rFonts w:hint="eastAsia"/>
              </w:rPr>
              <w:t>获取路口连接(</w:t>
            </w:r>
            <w:proofErr w:type="spellStart"/>
            <w:r>
              <w:rPr>
                <w:rFonts w:hint="eastAsia"/>
              </w:rPr>
              <w:t>g</w:t>
            </w:r>
            <w:r>
              <w:t>et</w:t>
            </w:r>
            <w:r w:rsidR="00245C7E">
              <w:rPr>
                <w:rFonts w:hint="eastAsia"/>
              </w:rPr>
              <w:t>JunctionConnection</w:t>
            </w:r>
            <w:proofErr w:type="spellEnd"/>
            <w:r>
              <w:t>)</w:t>
            </w:r>
          </w:p>
        </w:tc>
      </w:tr>
      <w:tr w:rsidR="00231578" w14:paraId="61599BBC" w14:textId="77777777" w:rsidTr="006D7244">
        <w:tc>
          <w:tcPr>
            <w:tcW w:w="1985" w:type="dxa"/>
          </w:tcPr>
          <w:p w14:paraId="3543C6F3" w14:textId="77777777" w:rsidR="00231578" w:rsidRDefault="00231578" w:rsidP="006D7244">
            <w:pPr>
              <w:ind w:firstLineChars="0" w:firstLine="0"/>
            </w:pPr>
            <w:proofErr w:type="spellStart"/>
            <w:r>
              <w:rPr>
                <w:rFonts w:hint="eastAsia"/>
              </w:rPr>
              <w:t>url</w:t>
            </w:r>
            <w:proofErr w:type="spellEnd"/>
          </w:p>
        </w:tc>
        <w:tc>
          <w:tcPr>
            <w:tcW w:w="5891" w:type="dxa"/>
          </w:tcPr>
          <w:p w14:paraId="04343172" w14:textId="1608F093" w:rsidR="00231578" w:rsidRDefault="00231578" w:rsidP="006D7244">
            <w:pPr>
              <w:ind w:firstLineChars="0" w:firstLine="0"/>
            </w:pPr>
            <w:r>
              <w:t>/maps/</w:t>
            </w:r>
            <w:r>
              <w:rPr>
                <w:rFonts w:hint="eastAsia"/>
              </w:rPr>
              <w:t>{</w:t>
            </w:r>
            <w:proofErr w:type="spellStart"/>
            <w:r>
              <w:rPr>
                <w:rFonts w:hint="eastAsia"/>
              </w:rPr>
              <w:t>mapId</w:t>
            </w:r>
            <w:proofErr w:type="spellEnd"/>
            <w:r>
              <w:rPr>
                <w:rFonts w:hint="eastAsia"/>
              </w:rPr>
              <w:t>}</w:t>
            </w:r>
            <w:r>
              <w:t>/ areas/{</w:t>
            </w:r>
            <w:proofErr w:type="spellStart"/>
            <w:r>
              <w:t>areaId</w:t>
            </w:r>
            <w:proofErr w:type="spellEnd"/>
            <w:r>
              <w:t xml:space="preserve"> }/</w:t>
            </w:r>
            <w:r w:rsidR="00D03CD0">
              <w:rPr>
                <w:rFonts w:hint="eastAsia"/>
              </w:rPr>
              <w:t>connections</w:t>
            </w:r>
          </w:p>
        </w:tc>
      </w:tr>
      <w:tr w:rsidR="00231578" w14:paraId="7633B8DE" w14:textId="77777777" w:rsidTr="006D7244">
        <w:tc>
          <w:tcPr>
            <w:tcW w:w="1985" w:type="dxa"/>
          </w:tcPr>
          <w:p w14:paraId="45B8536A" w14:textId="77777777" w:rsidR="00231578" w:rsidRDefault="00231578" w:rsidP="006D7244">
            <w:pPr>
              <w:ind w:firstLineChars="0" w:firstLine="0"/>
            </w:pPr>
            <w:r>
              <w:rPr>
                <w:rFonts w:hint="eastAsia"/>
              </w:rPr>
              <w:t>方法</w:t>
            </w:r>
          </w:p>
        </w:tc>
        <w:tc>
          <w:tcPr>
            <w:tcW w:w="5891" w:type="dxa"/>
          </w:tcPr>
          <w:p w14:paraId="4B64D45C" w14:textId="77777777" w:rsidR="00231578" w:rsidRDefault="00231578" w:rsidP="006D7244">
            <w:pPr>
              <w:ind w:firstLineChars="0" w:firstLine="0"/>
            </w:pPr>
            <w:r>
              <w:t>get</w:t>
            </w:r>
          </w:p>
        </w:tc>
      </w:tr>
      <w:tr w:rsidR="00231578" w14:paraId="4DDE3C03" w14:textId="77777777" w:rsidTr="006D7244">
        <w:tc>
          <w:tcPr>
            <w:tcW w:w="1985" w:type="dxa"/>
          </w:tcPr>
          <w:p w14:paraId="3948089F" w14:textId="77777777" w:rsidR="00231578" w:rsidRDefault="00231578" w:rsidP="006D7244">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231578" w:rsidRPr="008A1438" w14:paraId="091492BE"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1B7F8BDD" w14:textId="77777777" w:rsidR="00231578" w:rsidRPr="008A1438" w:rsidRDefault="00231578" w:rsidP="006D7244">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725576F" w14:textId="77777777" w:rsidR="00231578" w:rsidRPr="008A1438" w:rsidRDefault="00231578" w:rsidP="006D7244">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E97EF01" w14:textId="77777777" w:rsidR="00231578" w:rsidRPr="008A1438" w:rsidRDefault="00231578" w:rsidP="006D7244">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5B8BD3F" w14:textId="77777777" w:rsidR="00231578" w:rsidRPr="008A1438" w:rsidRDefault="00231578" w:rsidP="006D7244">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7B410974" w14:textId="77777777" w:rsidR="00231578" w:rsidRPr="008A1438" w:rsidRDefault="00231578" w:rsidP="006D7244">
                  <w:pPr>
                    <w:ind w:firstLineChars="0" w:firstLine="0"/>
                    <w:rPr>
                      <w:color w:val="000000" w:themeColor="text1"/>
                    </w:rPr>
                  </w:pPr>
                  <w:r w:rsidRPr="008A1438">
                    <w:rPr>
                      <w:rFonts w:hint="eastAsia"/>
                      <w:color w:val="000000" w:themeColor="text1"/>
                    </w:rPr>
                    <w:t>参数形式</w:t>
                  </w:r>
                </w:p>
              </w:tc>
            </w:tr>
            <w:tr w:rsidR="00231578" w14:paraId="36D515C5"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754E3034" w14:textId="77777777" w:rsidR="00231578" w:rsidRDefault="00231578" w:rsidP="006D7244">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39C2909" w14:textId="77777777" w:rsidR="00231578" w:rsidRDefault="00231578" w:rsidP="006D7244">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28DF18B6" w14:textId="77777777" w:rsidR="00231578" w:rsidRDefault="00231578" w:rsidP="006D724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1C3BAD0" w14:textId="77777777" w:rsidR="00231578" w:rsidRDefault="00231578" w:rsidP="006D7244">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1CE275FC" w14:textId="77777777" w:rsidR="00231578" w:rsidRDefault="00231578" w:rsidP="006D7244">
                  <w:pPr>
                    <w:ind w:firstLineChars="0" w:firstLine="0"/>
                    <w:rPr>
                      <w:color w:val="000000"/>
                    </w:rPr>
                  </w:pPr>
                  <w:proofErr w:type="spellStart"/>
                  <w:r>
                    <w:rPr>
                      <w:rFonts w:hint="eastAsia"/>
                      <w:color w:val="000000"/>
                    </w:rPr>
                    <w:t>RequestBody</w:t>
                  </w:r>
                  <w:proofErr w:type="spellEnd"/>
                </w:p>
              </w:tc>
            </w:tr>
            <w:tr w:rsidR="00231578" w14:paraId="12701E3B"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27B0FC83" w14:textId="77777777" w:rsidR="00231578" w:rsidRDefault="00231578" w:rsidP="006D7244">
                  <w:pPr>
                    <w:ind w:firstLineChars="0" w:firstLine="0"/>
                  </w:pPr>
                  <w:proofErr w:type="spellStart"/>
                  <w:r>
                    <w:t>areaId</w:t>
                  </w:r>
                  <w:proofErr w:type="spellEnd"/>
                </w:p>
              </w:tc>
              <w:tc>
                <w:tcPr>
                  <w:tcW w:w="1134" w:type="dxa"/>
                  <w:tcBorders>
                    <w:top w:val="nil"/>
                    <w:left w:val="nil"/>
                    <w:bottom w:val="nil"/>
                    <w:right w:val="nil"/>
                  </w:tcBorders>
                  <w:shd w:val="clear" w:color="auto" w:fill="FFFFFF" w:themeFill="background1"/>
                </w:tcPr>
                <w:p w14:paraId="4BD3EE2D" w14:textId="2CF9DAEF" w:rsidR="00231578" w:rsidRDefault="0051660D" w:rsidP="006D7244">
                  <w:pPr>
                    <w:ind w:firstLineChars="0" w:firstLine="0"/>
                    <w:rPr>
                      <w:color w:val="000000" w:themeColor="text1"/>
                    </w:rPr>
                  </w:pPr>
                  <w:r>
                    <w:rPr>
                      <w:rFonts w:hint="eastAsia"/>
                      <w:color w:val="000000" w:themeColor="text1"/>
                    </w:rPr>
                    <w:t>路口</w:t>
                  </w:r>
                  <w:r w:rsidR="00231578">
                    <w:rPr>
                      <w:rFonts w:hint="eastAsia"/>
                      <w:color w:val="000000" w:themeColor="text1"/>
                    </w:rPr>
                    <w:t>编号</w:t>
                  </w:r>
                </w:p>
              </w:tc>
              <w:tc>
                <w:tcPr>
                  <w:tcW w:w="709" w:type="dxa"/>
                  <w:tcBorders>
                    <w:top w:val="nil"/>
                    <w:left w:val="nil"/>
                    <w:bottom w:val="nil"/>
                    <w:right w:val="nil"/>
                  </w:tcBorders>
                  <w:shd w:val="clear" w:color="auto" w:fill="FFFFFF" w:themeFill="background1"/>
                </w:tcPr>
                <w:p w14:paraId="1C652438" w14:textId="77777777" w:rsidR="00231578" w:rsidRDefault="00231578" w:rsidP="006D724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F2B3316" w14:textId="241D709B" w:rsidR="00231578" w:rsidRDefault="00CD7629" w:rsidP="006D7244">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6753BC6A" w14:textId="77777777" w:rsidR="00231578" w:rsidRDefault="00231578" w:rsidP="006D7244">
                  <w:pPr>
                    <w:ind w:firstLineChars="0" w:firstLine="0"/>
                    <w:rPr>
                      <w:color w:val="000000"/>
                    </w:rPr>
                  </w:pPr>
                  <w:proofErr w:type="spellStart"/>
                  <w:r>
                    <w:rPr>
                      <w:rFonts w:hint="eastAsia"/>
                      <w:color w:val="000000"/>
                    </w:rPr>
                    <w:t>RequestBody</w:t>
                  </w:r>
                  <w:proofErr w:type="spellEnd"/>
                </w:p>
              </w:tc>
            </w:tr>
            <w:tr w:rsidR="00231578" w14:paraId="28C0A63E" w14:textId="77777777" w:rsidTr="006D7244">
              <w:trPr>
                <w:trHeight w:val="356"/>
              </w:trPr>
              <w:tc>
                <w:tcPr>
                  <w:tcW w:w="1124" w:type="dxa"/>
                  <w:tcBorders>
                    <w:top w:val="nil"/>
                    <w:left w:val="single" w:sz="8" w:space="0" w:color="4F81BD"/>
                    <w:bottom w:val="nil"/>
                    <w:right w:val="nil"/>
                  </w:tcBorders>
                  <w:shd w:val="clear" w:color="auto" w:fill="FFFFFF" w:themeFill="background1"/>
                </w:tcPr>
                <w:p w14:paraId="72446A3D" w14:textId="77777777" w:rsidR="00231578" w:rsidRDefault="00231578" w:rsidP="006D7244">
                  <w:pPr>
                    <w:ind w:firstLineChars="0" w:firstLine="0"/>
                  </w:pPr>
                  <w:proofErr w:type="spellStart"/>
                  <w:r>
                    <w:rPr>
                      <w:rFonts w:hint="eastAsia"/>
                    </w:rPr>
                    <w:t>attributeType</w:t>
                  </w:r>
                  <w:proofErr w:type="spellEnd"/>
                </w:p>
              </w:tc>
              <w:tc>
                <w:tcPr>
                  <w:tcW w:w="1134" w:type="dxa"/>
                  <w:tcBorders>
                    <w:top w:val="nil"/>
                    <w:left w:val="nil"/>
                    <w:bottom w:val="nil"/>
                    <w:right w:val="nil"/>
                  </w:tcBorders>
                  <w:shd w:val="clear" w:color="auto" w:fill="FFFFFF" w:themeFill="background1"/>
                </w:tcPr>
                <w:p w14:paraId="45AC97D4" w14:textId="77777777" w:rsidR="00231578" w:rsidRDefault="00231578" w:rsidP="006D7244">
                  <w:pPr>
                    <w:ind w:firstLineChars="0" w:firstLine="0"/>
                    <w:rPr>
                      <w:color w:val="000000" w:themeColor="text1"/>
                    </w:rPr>
                  </w:pPr>
                  <w:r>
                    <w:rPr>
                      <w:rFonts w:hint="eastAsia"/>
                      <w:color w:val="000000" w:themeColor="text1"/>
                    </w:rPr>
                    <w:t>属性类型</w:t>
                  </w:r>
                </w:p>
              </w:tc>
              <w:tc>
                <w:tcPr>
                  <w:tcW w:w="709" w:type="dxa"/>
                  <w:tcBorders>
                    <w:top w:val="nil"/>
                    <w:left w:val="nil"/>
                    <w:bottom w:val="nil"/>
                    <w:right w:val="nil"/>
                  </w:tcBorders>
                  <w:shd w:val="clear" w:color="auto" w:fill="FFFFFF" w:themeFill="background1"/>
                </w:tcPr>
                <w:p w14:paraId="094968A0" w14:textId="77777777" w:rsidR="00231578" w:rsidRDefault="00231578" w:rsidP="006D7244">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03F75F9" w14:textId="0D8D1B02" w:rsidR="00231578" w:rsidRDefault="00231578" w:rsidP="006D7244">
                  <w:pPr>
                    <w:ind w:firstLineChars="0" w:firstLine="0"/>
                    <w:rPr>
                      <w:color w:val="000000" w:themeColor="text1"/>
                    </w:rPr>
                  </w:pPr>
                  <w:r>
                    <w:rPr>
                      <w:rFonts w:hint="eastAsia"/>
                      <w:color w:val="000000" w:themeColor="text1"/>
                    </w:rPr>
                    <w:t>string，连接“</w:t>
                  </w:r>
                  <w:r w:rsidR="00D00FFF">
                    <w:rPr>
                      <w:color w:val="000000" w:themeColor="text1"/>
                    </w:rPr>
                    <w:t>connection</w:t>
                  </w:r>
                  <w:r>
                    <w:rPr>
                      <w:rFonts w:hint="eastAsia"/>
                      <w:color w:val="000000" w:themeColor="text1"/>
                    </w:rPr>
                    <w:t>”</w:t>
                  </w:r>
                </w:p>
              </w:tc>
              <w:tc>
                <w:tcPr>
                  <w:tcW w:w="2292" w:type="dxa"/>
                  <w:tcBorders>
                    <w:top w:val="nil"/>
                    <w:left w:val="nil"/>
                    <w:bottom w:val="nil"/>
                    <w:right w:val="nil"/>
                  </w:tcBorders>
                  <w:shd w:val="clear" w:color="auto" w:fill="FFFFFF" w:themeFill="background1"/>
                </w:tcPr>
                <w:p w14:paraId="7D9DC5F8" w14:textId="77777777" w:rsidR="00231578" w:rsidRDefault="00231578" w:rsidP="006D7244">
                  <w:pPr>
                    <w:ind w:firstLineChars="0" w:firstLine="0"/>
                    <w:rPr>
                      <w:color w:val="000000"/>
                    </w:rPr>
                  </w:pPr>
                  <w:proofErr w:type="spellStart"/>
                  <w:r>
                    <w:rPr>
                      <w:rFonts w:hint="eastAsia"/>
                      <w:color w:val="000000"/>
                    </w:rPr>
                    <w:t>RequestBody</w:t>
                  </w:r>
                  <w:proofErr w:type="spellEnd"/>
                </w:p>
              </w:tc>
            </w:tr>
          </w:tbl>
          <w:p w14:paraId="01B668C7" w14:textId="77777777" w:rsidR="00231578" w:rsidRDefault="00231578" w:rsidP="006D7244">
            <w:pPr>
              <w:ind w:firstLineChars="0" w:firstLine="0"/>
            </w:pPr>
          </w:p>
        </w:tc>
      </w:tr>
      <w:tr w:rsidR="00231578" w14:paraId="1BCB7F12" w14:textId="77777777" w:rsidTr="006D7244">
        <w:tc>
          <w:tcPr>
            <w:tcW w:w="1985" w:type="dxa"/>
          </w:tcPr>
          <w:p w14:paraId="61B10EE4" w14:textId="77777777" w:rsidR="00231578" w:rsidRDefault="00231578" w:rsidP="006D7244">
            <w:pPr>
              <w:ind w:firstLineChars="0" w:firstLine="0"/>
            </w:pPr>
            <w:r>
              <w:rPr>
                <w:rFonts w:hint="eastAsia"/>
              </w:rPr>
              <w:t>返回值</w:t>
            </w:r>
          </w:p>
        </w:tc>
        <w:tc>
          <w:tcPr>
            <w:tcW w:w="5891" w:type="dxa"/>
          </w:tcPr>
          <w:p w14:paraId="60951C77" w14:textId="77777777" w:rsidR="00231578" w:rsidRDefault="00231578" w:rsidP="006D7244">
            <w:pPr>
              <w:ind w:firstLineChars="0" w:firstLine="0"/>
            </w:pPr>
            <w:r>
              <w:t>{</w:t>
            </w:r>
          </w:p>
          <w:p w14:paraId="5371E0B0" w14:textId="77777777" w:rsidR="00231578" w:rsidRDefault="00231578" w:rsidP="006D7244">
            <w:pPr>
              <w:ind w:firstLineChars="0" w:firstLine="0"/>
            </w:pPr>
            <w:r>
              <w:t>code: 200,</w:t>
            </w:r>
          </w:p>
          <w:p w14:paraId="52C5A983" w14:textId="77777777" w:rsidR="00231578" w:rsidRDefault="00231578" w:rsidP="006D7244">
            <w:pPr>
              <w:ind w:firstLineChars="0" w:firstLine="0"/>
            </w:pPr>
            <w:r>
              <w:t>message: “”</w:t>
            </w:r>
          </w:p>
          <w:p w14:paraId="0404DDCF" w14:textId="59A86978" w:rsidR="00231578" w:rsidRDefault="00231578" w:rsidP="006D7244">
            <w:pPr>
              <w:ind w:firstLineChars="0" w:firstLine="0"/>
            </w:pPr>
            <w:r>
              <w:rPr>
                <w:rFonts w:hint="eastAsia"/>
              </w:rPr>
              <w:t>d</w:t>
            </w:r>
            <w:r>
              <w:t xml:space="preserve">ata: </w:t>
            </w:r>
            <w:r w:rsidR="00CC1759">
              <w:rPr>
                <w:rFonts w:hint="eastAsia"/>
              </w:rPr>
              <w:t>Connection</w:t>
            </w:r>
            <w:r>
              <w:rPr>
                <w:rFonts w:hint="eastAsia"/>
              </w:rPr>
              <w:t>对象</w:t>
            </w:r>
            <w:r w:rsidR="00D00FFF">
              <w:rPr>
                <w:rFonts w:hint="eastAsia"/>
              </w:rPr>
              <w:t>数组</w:t>
            </w:r>
          </w:p>
          <w:p w14:paraId="49BE1229" w14:textId="77777777" w:rsidR="00231578" w:rsidRDefault="00231578" w:rsidP="006D7244">
            <w:pPr>
              <w:ind w:firstLineChars="0" w:firstLine="0"/>
            </w:pPr>
            <w:r>
              <w:rPr>
                <w:rFonts w:hint="eastAsia"/>
              </w:rPr>
              <w:t>}</w:t>
            </w:r>
          </w:p>
        </w:tc>
      </w:tr>
    </w:tbl>
    <w:p w14:paraId="1BDB3ED9" w14:textId="77777777" w:rsidR="00231578" w:rsidRPr="00231578" w:rsidRDefault="00231578" w:rsidP="00231578">
      <w:pPr>
        <w:ind w:firstLine="420"/>
      </w:pPr>
    </w:p>
    <w:p w14:paraId="0A729926" w14:textId="54872959" w:rsidR="00190278" w:rsidRDefault="00CE4F32" w:rsidP="00CE4F32">
      <w:pPr>
        <w:pStyle w:val="3"/>
        <w:numPr>
          <w:ilvl w:val="3"/>
          <w:numId w:val="1"/>
        </w:numPr>
        <w:ind w:firstLineChars="0"/>
      </w:pPr>
      <w:r>
        <w:rPr>
          <w:rFonts w:hint="eastAsia"/>
        </w:rPr>
        <w:t>获取</w:t>
      </w:r>
      <w:r w:rsidR="00736FEE">
        <w:rPr>
          <w:rFonts w:hint="eastAsia"/>
        </w:rPr>
        <w:t>分层信息</w:t>
      </w:r>
    </w:p>
    <w:p w14:paraId="09CFBF1F"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418"/>
        <w:gridCol w:w="6458"/>
      </w:tblGrid>
      <w:tr w:rsidR="00190278" w14:paraId="444B685C" w14:textId="77777777" w:rsidTr="00EC719B">
        <w:tc>
          <w:tcPr>
            <w:tcW w:w="1418" w:type="dxa"/>
            <w:shd w:val="clear" w:color="auto" w:fill="BFBFBF" w:themeFill="background1" w:themeFillShade="BF"/>
          </w:tcPr>
          <w:p w14:paraId="01E3B167" w14:textId="77777777" w:rsidR="00190278" w:rsidRDefault="00FC3595">
            <w:pPr>
              <w:ind w:firstLineChars="0" w:firstLine="0"/>
            </w:pPr>
            <w:r>
              <w:rPr>
                <w:rFonts w:hint="eastAsia"/>
              </w:rPr>
              <w:t>接口名称</w:t>
            </w:r>
          </w:p>
        </w:tc>
        <w:tc>
          <w:tcPr>
            <w:tcW w:w="6458" w:type="dxa"/>
            <w:shd w:val="clear" w:color="auto" w:fill="BFBFBF" w:themeFill="background1" w:themeFillShade="BF"/>
          </w:tcPr>
          <w:p w14:paraId="1719652F" w14:textId="14264A08" w:rsidR="00190278" w:rsidRDefault="00F23294">
            <w:pPr>
              <w:ind w:firstLineChars="0" w:firstLine="0"/>
            </w:pPr>
            <w:r>
              <w:rPr>
                <w:rFonts w:hint="eastAsia"/>
              </w:rPr>
              <w:t>获取分层信息(</w:t>
            </w:r>
            <w:proofErr w:type="spellStart"/>
            <w:r>
              <w:rPr>
                <w:rFonts w:hint="eastAsia"/>
              </w:rPr>
              <w:t>get</w:t>
            </w:r>
            <w:r>
              <w:t>Layer</w:t>
            </w:r>
            <w:r w:rsidR="00040E0C">
              <w:t>Info</w:t>
            </w:r>
            <w:proofErr w:type="spellEnd"/>
            <w:r w:rsidR="00EC719B">
              <w:t>)</w:t>
            </w:r>
          </w:p>
        </w:tc>
      </w:tr>
      <w:tr w:rsidR="00190278" w14:paraId="29D67A53" w14:textId="77777777" w:rsidTr="00EC719B">
        <w:tc>
          <w:tcPr>
            <w:tcW w:w="1418" w:type="dxa"/>
          </w:tcPr>
          <w:p w14:paraId="1BEF6951" w14:textId="77777777" w:rsidR="00190278" w:rsidRDefault="00FC3595">
            <w:pPr>
              <w:ind w:firstLineChars="0" w:firstLine="0"/>
            </w:pPr>
            <w:proofErr w:type="spellStart"/>
            <w:r>
              <w:rPr>
                <w:rFonts w:hint="eastAsia"/>
              </w:rPr>
              <w:t>url</w:t>
            </w:r>
            <w:proofErr w:type="spellEnd"/>
          </w:p>
        </w:tc>
        <w:tc>
          <w:tcPr>
            <w:tcW w:w="6458" w:type="dxa"/>
          </w:tcPr>
          <w:p w14:paraId="4AA7FE60" w14:textId="1DEE8DC0" w:rsidR="00190278" w:rsidRDefault="005C62F2">
            <w:pPr>
              <w:ind w:firstLineChars="0" w:firstLine="0"/>
            </w:pPr>
            <w:r>
              <w:t>maps</w:t>
            </w:r>
            <w:r w:rsidR="00FC3595">
              <w:t>/</w:t>
            </w:r>
            <w:r w:rsidR="00707BF4">
              <w:rPr>
                <w:rFonts w:hint="eastAsia"/>
              </w:rPr>
              <w:t>{</w:t>
            </w:r>
            <w:proofErr w:type="spellStart"/>
            <w:r w:rsidR="00707BF4">
              <w:rPr>
                <w:rFonts w:hint="eastAsia"/>
              </w:rPr>
              <w:t>mapId</w:t>
            </w:r>
            <w:proofErr w:type="spellEnd"/>
            <w:r w:rsidR="00707BF4">
              <w:rPr>
                <w:rFonts w:hint="eastAsia"/>
              </w:rPr>
              <w:t>}</w:t>
            </w:r>
            <w:r w:rsidR="00707BF4">
              <w:t>/layer/{</w:t>
            </w:r>
            <w:proofErr w:type="spellStart"/>
            <w:r w:rsidR="00707BF4">
              <w:t>layerId</w:t>
            </w:r>
            <w:proofErr w:type="spellEnd"/>
            <w:r w:rsidR="00707BF4">
              <w:t>}</w:t>
            </w:r>
          </w:p>
        </w:tc>
      </w:tr>
      <w:tr w:rsidR="00190278" w14:paraId="1CEEAA78" w14:textId="77777777" w:rsidTr="00EC719B">
        <w:tc>
          <w:tcPr>
            <w:tcW w:w="1418" w:type="dxa"/>
          </w:tcPr>
          <w:p w14:paraId="241F86A4" w14:textId="77777777" w:rsidR="00190278" w:rsidRDefault="00FC3595">
            <w:pPr>
              <w:ind w:firstLineChars="0" w:firstLine="0"/>
            </w:pPr>
            <w:r>
              <w:rPr>
                <w:rFonts w:hint="eastAsia"/>
              </w:rPr>
              <w:t>方法</w:t>
            </w:r>
          </w:p>
        </w:tc>
        <w:tc>
          <w:tcPr>
            <w:tcW w:w="6458" w:type="dxa"/>
          </w:tcPr>
          <w:p w14:paraId="687CF5CD" w14:textId="77777777" w:rsidR="00190278" w:rsidRDefault="00FC3595">
            <w:pPr>
              <w:ind w:firstLineChars="0" w:firstLine="0"/>
            </w:pPr>
            <w:r>
              <w:t>g</w:t>
            </w:r>
            <w:r>
              <w:rPr>
                <w:rFonts w:hint="eastAsia"/>
              </w:rPr>
              <w:t>et</w:t>
            </w:r>
          </w:p>
        </w:tc>
      </w:tr>
      <w:tr w:rsidR="00190278" w14:paraId="6FF96AD1" w14:textId="77777777" w:rsidTr="00EC719B">
        <w:tc>
          <w:tcPr>
            <w:tcW w:w="1418" w:type="dxa"/>
          </w:tcPr>
          <w:p w14:paraId="0B0E6DC7" w14:textId="77777777" w:rsidR="00190278" w:rsidRDefault="00FC3595">
            <w:pPr>
              <w:ind w:firstLineChars="0" w:firstLine="0"/>
            </w:pPr>
            <w:r>
              <w:rPr>
                <w:rFonts w:hint="eastAsia"/>
              </w:rPr>
              <w:t>参数</w:t>
            </w:r>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750F9A" w:rsidRPr="008A1438" w14:paraId="701CD708"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46A71B6F" w14:textId="77777777" w:rsidR="00750F9A" w:rsidRPr="008A1438" w:rsidRDefault="00750F9A" w:rsidP="00750F9A">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13D44A91" w14:textId="77777777" w:rsidR="00750F9A" w:rsidRPr="008A1438" w:rsidRDefault="00750F9A" w:rsidP="00750F9A">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23D5CF7" w14:textId="77777777" w:rsidR="00750F9A" w:rsidRPr="008A1438" w:rsidRDefault="00750F9A" w:rsidP="00750F9A">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172443BA" w14:textId="77777777" w:rsidR="00750F9A" w:rsidRPr="008A1438" w:rsidRDefault="00750F9A" w:rsidP="00750F9A">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654701CC" w14:textId="77777777" w:rsidR="00750F9A" w:rsidRPr="008A1438" w:rsidRDefault="00750F9A" w:rsidP="00750F9A">
                  <w:pPr>
                    <w:ind w:firstLineChars="0" w:firstLine="0"/>
                    <w:rPr>
                      <w:color w:val="000000" w:themeColor="text1"/>
                    </w:rPr>
                  </w:pPr>
                  <w:r w:rsidRPr="008A1438">
                    <w:rPr>
                      <w:rFonts w:hint="eastAsia"/>
                      <w:color w:val="000000" w:themeColor="text1"/>
                    </w:rPr>
                    <w:t>参数形式</w:t>
                  </w:r>
                </w:p>
              </w:tc>
            </w:tr>
            <w:tr w:rsidR="00750F9A" w14:paraId="7CA8C39F"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1D724BA3" w14:textId="77777777" w:rsidR="00750F9A" w:rsidRDefault="00750F9A" w:rsidP="00750F9A">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44CC7E43" w14:textId="77777777" w:rsidR="00750F9A" w:rsidRDefault="00750F9A" w:rsidP="00750F9A">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414A634"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7391F3C" w14:textId="5DBB148A" w:rsidR="00750F9A" w:rsidRDefault="00750F9A" w:rsidP="00750F9A">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57034DC" w14:textId="77777777" w:rsidR="00750F9A" w:rsidRDefault="00750F9A" w:rsidP="00750F9A">
                  <w:pPr>
                    <w:ind w:firstLineChars="0" w:firstLine="0"/>
                    <w:rPr>
                      <w:color w:val="000000"/>
                    </w:rPr>
                  </w:pPr>
                  <w:proofErr w:type="spellStart"/>
                  <w:r>
                    <w:rPr>
                      <w:rFonts w:hint="eastAsia"/>
                      <w:color w:val="000000"/>
                    </w:rPr>
                    <w:t>RequestBody</w:t>
                  </w:r>
                  <w:proofErr w:type="spellEnd"/>
                </w:p>
              </w:tc>
            </w:tr>
            <w:tr w:rsidR="00750F9A" w14:paraId="3A363C6F" w14:textId="77777777" w:rsidTr="00CE6493">
              <w:trPr>
                <w:trHeight w:val="356"/>
              </w:trPr>
              <w:tc>
                <w:tcPr>
                  <w:tcW w:w="1124" w:type="dxa"/>
                  <w:tcBorders>
                    <w:top w:val="nil"/>
                    <w:left w:val="single" w:sz="8" w:space="0" w:color="4F81BD"/>
                    <w:bottom w:val="nil"/>
                    <w:right w:val="nil"/>
                  </w:tcBorders>
                  <w:shd w:val="clear" w:color="auto" w:fill="FFFFFF" w:themeFill="background1"/>
                </w:tcPr>
                <w:p w14:paraId="71659395" w14:textId="35BFFE7E" w:rsidR="00750F9A" w:rsidRDefault="00750F9A" w:rsidP="00750F9A">
                  <w:pPr>
                    <w:ind w:firstLineChars="0" w:firstLine="0"/>
                  </w:pPr>
                  <w:proofErr w:type="spellStart"/>
                  <w:r>
                    <w:rPr>
                      <w:rFonts w:hint="eastAsia"/>
                    </w:rPr>
                    <w:t>la</w:t>
                  </w:r>
                  <w:r>
                    <w:t>yer</w:t>
                  </w:r>
                  <w:r w:rsidR="004D5F03">
                    <w:t>Id</w:t>
                  </w:r>
                  <w:proofErr w:type="spellEnd"/>
                </w:p>
              </w:tc>
              <w:tc>
                <w:tcPr>
                  <w:tcW w:w="1134" w:type="dxa"/>
                  <w:tcBorders>
                    <w:top w:val="nil"/>
                    <w:left w:val="nil"/>
                    <w:bottom w:val="nil"/>
                    <w:right w:val="nil"/>
                  </w:tcBorders>
                  <w:shd w:val="clear" w:color="auto" w:fill="FFFFFF" w:themeFill="background1"/>
                </w:tcPr>
                <w:p w14:paraId="60DBBFD3" w14:textId="1F96A028" w:rsidR="00750F9A" w:rsidRDefault="00750F9A" w:rsidP="00750F9A">
                  <w:pPr>
                    <w:ind w:firstLineChars="0" w:firstLine="0"/>
                    <w:rPr>
                      <w:color w:val="000000" w:themeColor="text1"/>
                    </w:rPr>
                  </w:pPr>
                  <w:r>
                    <w:rPr>
                      <w:rFonts w:hint="eastAsia"/>
                      <w:color w:val="000000" w:themeColor="text1"/>
                    </w:rPr>
                    <w:t>分层级别</w:t>
                  </w:r>
                </w:p>
              </w:tc>
              <w:tc>
                <w:tcPr>
                  <w:tcW w:w="709" w:type="dxa"/>
                  <w:tcBorders>
                    <w:top w:val="nil"/>
                    <w:left w:val="nil"/>
                    <w:bottom w:val="nil"/>
                    <w:right w:val="nil"/>
                  </w:tcBorders>
                  <w:shd w:val="clear" w:color="auto" w:fill="FFFFFF" w:themeFill="background1"/>
                </w:tcPr>
                <w:p w14:paraId="695AF5DD" w14:textId="77777777" w:rsidR="00750F9A" w:rsidRDefault="00750F9A" w:rsidP="00750F9A">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619714EC" w14:textId="68C9F64F" w:rsidR="00750F9A" w:rsidRDefault="00750F9A" w:rsidP="00750F9A">
                  <w:pPr>
                    <w:ind w:firstLineChars="0" w:firstLine="0"/>
                    <w:rPr>
                      <w:color w:val="000000" w:themeColor="text1"/>
                    </w:rPr>
                  </w:pPr>
                  <w:r>
                    <w:rPr>
                      <w:color w:val="000000" w:themeColor="text1"/>
                    </w:rPr>
                    <w:t>I</w:t>
                  </w:r>
                  <w:r>
                    <w:rPr>
                      <w:rFonts w:hint="eastAsia"/>
                      <w:color w:val="000000" w:themeColor="text1"/>
                    </w:rPr>
                    <w:t>nt，枚举:</w:t>
                  </w:r>
                  <w:r>
                    <w:rPr>
                      <w:color w:val="000000" w:themeColor="text1"/>
                    </w:rPr>
                    <w:t xml:space="preserve"> 1</w:t>
                  </w:r>
                  <w:r>
                    <w:rPr>
                      <w:rFonts w:hint="eastAsia"/>
                      <w:color w:val="000000" w:themeColor="text1"/>
                    </w:rPr>
                    <w:t>、静态层 2、半静态层</w:t>
                  </w:r>
                  <w:r>
                    <w:rPr>
                      <w:color w:val="000000" w:themeColor="text1"/>
                    </w:rPr>
                    <w:t xml:space="preserve"> </w:t>
                  </w:r>
                  <w:r>
                    <w:rPr>
                      <w:rFonts w:hint="eastAsia"/>
                      <w:color w:val="000000" w:themeColor="text1"/>
                    </w:rPr>
                    <w:t>3、动态层</w:t>
                  </w:r>
                </w:p>
              </w:tc>
              <w:tc>
                <w:tcPr>
                  <w:tcW w:w="2292" w:type="dxa"/>
                  <w:tcBorders>
                    <w:top w:val="nil"/>
                    <w:left w:val="nil"/>
                    <w:bottom w:val="nil"/>
                    <w:right w:val="nil"/>
                  </w:tcBorders>
                  <w:shd w:val="clear" w:color="auto" w:fill="FFFFFF" w:themeFill="background1"/>
                </w:tcPr>
                <w:p w14:paraId="7C0A8250" w14:textId="77777777" w:rsidR="00750F9A" w:rsidRDefault="00750F9A" w:rsidP="00750F9A">
                  <w:pPr>
                    <w:ind w:firstLineChars="0" w:firstLine="0"/>
                    <w:rPr>
                      <w:color w:val="000000"/>
                    </w:rPr>
                  </w:pPr>
                  <w:proofErr w:type="spellStart"/>
                  <w:r>
                    <w:rPr>
                      <w:rFonts w:hint="eastAsia"/>
                      <w:color w:val="000000"/>
                    </w:rPr>
                    <w:t>RequestBody</w:t>
                  </w:r>
                  <w:proofErr w:type="spellEnd"/>
                </w:p>
              </w:tc>
            </w:tr>
          </w:tbl>
          <w:p w14:paraId="439616E7" w14:textId="2F3FCA9E" w:rsidR="00190278" w:rsidRDefault="00190278">
            <w:pPr>
              <w:ind w:firstLineChars="0" w:firstLine="0"/>
            </w:pPr>
          </w:p>
        </w:tc>
      </w:tr>
      <w:tr w:rsidR="00190278" w14:paraId="28CD158C" w14:textId="77777777" w:rsidTr="00EC719B">
        <w:tc>
          <w:tcPr>
            <w:tcW w:w="1418" w:type="dxa"/>
          </w:tcPr>
          <w:p w14:paraId="4E83B808" w14:textId="77777777" w:rsidR="00190278" w:rsidRDefault="00FC3595">
            <w:pPr>
              <w:ind w:firstLineChars="0" w:firstLine="0"/>
            </w:pPr>
            <w:r>
              <w:rPr>
                <w:rFonts w:hint="eastAsia"/>
              </w:rPr>
              <w:t>返回值</w:t>
            </w:r>
          </w:p>
        </w:tc>
        <w:tc>
          <w:tcPr>
            <w:tcW w:w="6458" w:type="dxa"/>
          </w:tcPr>
          <w:p w14:paraId="2E37D829" w14:textId="77777777" w:rsidR="00190278" w:rsidRDefault="00FC3595">
            <w:pPr>
              <w:ind w:firstLineChars="0" w:firstLine="0"/>
            </w:pPr>
            <w:r>
              <w:rPr>
                <w:rFonts w:hint="eastAsia"/>
              </w:rPr>
              <w:t>{</w:t>
            </w:r>
          </w:p>
          <w:p w14:paraId="2F6C5AC9" w14:textId="77777777" w:rsidR="00190278" w:rsidRDefault="00FC3595">
            <w:pPr>
              <w:ind w:firstLineChars="0" w:firstLine="0"/>
            </w:pPr>
            <w:r>
              <w:t>c</w:t>
            </w:r>
            <w:r>
              <w:rPr>
                <w:rFonts w:hint="eastAsia"/>
              </w:rPr>
              <w:t>ode</w:t>
            </w:r>
            <w:r>
              <w:t>:200,</w:t>
            </w:r>
          </w:p>
          <w:p w14:paraId="6AE3AC34" w14:textId="77777777" w:rsidR="00190278" w:rsidRDefault="00FC3595">
            <w:pPr>
              <w:ind w:firstLineChars="0" w:firstLine="0"/>
            </w:pPr>
            <w:r>
              <w:t>message:””,</w:t>
            </w:r>
          </w:p>
          <w:p w14:paraId="3B524944" w14:textId="5EE077D1" w:rsidR="00190278" w:rsidRDefault="00FC3595">
            <w:pPr>
              <w:ind w:firstLineChars="0" w:firstLine="0"/>
            </w:pPr>
            <w:proofErr w:type="spellStart"/>
            <w:r>
              <w:t>data</w:t>
            </w:r>
            <w:r w:rsidR="00EC719B">
              <w:t>:</w:t>
            </w:r>
            <w:r>
              <w:rPr>
                <w:rFonts w:hint="eastAsia"/>
              </w:rPr>
              <w:t>list</w:t>
            </w:r>
            <w:proofErr w:type="spellEnd"/>
            <w:r>
              <w:t>&lt;</w:t>
            </w:r>
            <w:r w:rsidR="00776978">
              <w:rPr>
                <w:rFonts w:hint="eastAsia"/>
              </w:rPr>
              <w:t>area</w:t>
            </w:r>
            <w:r>
              <w:t>&gt;</w:t>
            </w:r>
            <w:r w:rsidR="00996177">
              <w:rPr>
                <w:rFonts w:hint="eastAsia"/>
              </w:rPr>
              <w:t>（</w:t>
            </w:r>
            <w:proofErr w:type="spellStart"/>
            <w:r w:rsidR="00996177">
              <w:rPr>
                <w:rFonts w:hint="eastAsia"/>
              </w:rPr>
              <w:t>layerId</w:t>
            </w:r>
            <w:proofErr w:type="spellEnd"/>
            <w:r w:rsidR="00996177">
              <w:rPr>
                <w:rFonts w:hint="eastAsia"/>
              </w:rPr>
              <w:t>对应层内的对象</w:t>
            </w:r>
            <w:r w:rsidR="006B0271">
              <w:rPr>
                <w:rFonts w:hint="eastAsia"/>
              </w:rPr>
              <w:t>数组</w:t>
            </w:r>
            <w:r w:rsidR="00996177">
              <w:rPr>
                <w:rFonts w:hint="eastAsia"/>
              </w:rPr>
              <w:t>）</w:t>
            </w:r>
          </w:p>
          <w:p w14:paraId="5ED191A3" w14:textId="77777777" w:rsidR="00190278" w:rsidRDefault="00FC3595">
            <w:pPr>
              <w:ind w:firstLineChars="0" w:firstLine="0"/>
            </w:pPr>
            <w:r>
              <w:rPr>
                <w:rFonts w:hint="eastAsia"/>
              </w:rPr>
              <w:lastRenderedPageBreak/>
              <w:t>}</w:t>
            </w:r>
          </w:p>
        </w:tc>
      </w:tr>
    </w:tbl>
    <w:p w14:paraId="5EC074F3" w14:textId="77777777" w:rsidR="00190278" w:rsidRDefault="00190278">
      <w:pPr>
        <w:pStyle w:val="ad"/>
        <w:ind w:left="780" w:firstLineChars="0" w:firstLine="0"/>
      </w:pPr>
    </w:p>
    <w:p w14:paraId="3718BF25" w14:textId="18D9A042" w:rsidR="004B2D4F" w:rsidRDefault="004B2D4F">
      <w:pPr>
        <w:pStyle w:val="3"/>
        <w:numPr>
          <w:ilvl w:val="2"/>
          <w:numId w:val="1"/>
        </w:numPr>
        <w:ind w:firstLineChars="0"/>
      </w:pPr>
      <w:r>
        <w:rPr>
          <w:rFonts w:hint="eastAsia"/>
        </w:rPr>
        <w:t>路径</w:t>
      </w:r>
      <w:r w:rsidR="00C33DCB">
        <w:rPr>
          <w:rFonts w:hint="eastAsia"/>
        </w:rPr>
        <w:t>管理</w:t>
      </w:r>
    </w:p>
    <w:p w14:paraId="724EABB3" w14:textId="77777777" w:rsidR="00124F2A" w:rsidRDefault="00124F2A" w:rsidP="00124F2A">
      <w:pPr>
        <w:pStyle w:val="3"/>
        <w:numPr>
          <w:ilvl w:val="3"/>
          <w:numId w:val="1"/>
        </w:numPr>
        <w:ind w:firstLineChars="0"/>
      </w:pPr>
      <w:r>
        <w:rPr>
          <w:rFonts w:hint="eastAsia"/>
        </w:rPr>
        <w:t>获取全局路径</w:t>
      </w:r>
    </w:p>
    <w:tbl>
      <w:tblPr>
        <w:tblStyle w:val="aa"/>
        <w:tblW w:w="7876" w:type="dxa"/>
        <w:tblInd w:w="420" w:type="dxa"/>
        <w:tblLayout w:type="fixed"/>
        <w:tblLook w:val="04A0" w:firstRow="1" w:lastRow="0" w:firstColumn="1" w:lastColumn="0" w:noHBand="0" w:noVBand="1"/>
      </w:tblPr>
      <w:tblGrid>
        <w:gridCol w:w="1985"/>
        <w:gridCol w:w="5891"/>
      </w:tblGrid>
      <w:tr w:rsidR="00124F2A" w14:paraId="2C35B7B2" w14:textId="77777777" w:rsidTr="00124F2A">
        <w:tc>
          <w:tcPr>
            <w:tcW w:w="1985" w:type="dxa"/>
            <w:shd w:val="clear" w:color="auto" w:fill="BFBFBF" w:themeFill="background1" w:themeFillShade="BF"/>
          </w:tcPr>
          <w:p w14:paraId="4F1DF53A" w14:textId="77777777" w:rsidR="00124F2A" w:rsidRDefault="00124F2A" w:rsidP="00124F2A">
            <w:pPr>
              <w:ind w:firstLineChars="0" w:firstLine="0"/>
            </w:pPr>
            <w:r>
              <w:rPr>
                <w:rFonts w:hint="eastAsia"/>
              </w:rPr>
              <w:t>接口名称</w:t>
            </w:r>
          </w:p>
        </w:tc>
        <w:tc>
          <w:tcPr>
            <w:tcW w:w="5891" w:type="dxa"/>
            <w:shd w:val="clear" w:color="auto" w:fill="BFBFBF" w:themeFill="background1" w:themeFillShade="BF"/>
          </w:tcPr>
          <w:p w14:paraId="4B558E02" w14:textId="77777777" w:rsidR="00124F2A" w:rsidRDefault="00124F2A" w:rsidP="00124F2A">
            <w:pPr>
              <w:ind w:firstLineChars="0" w:firstLine="0"/>
            </w:pPr>
            <w:r>
              <w:rPr>
                <w:rFonts w:hint="eastAsia"/>
              </w:rPr>
              <w:t>获取全局路径(</w:t>
            </w:r>
            <w:proofErr w:type="spellStart"/>
            <w:r>
              <w:t>getGlobalPath</w:t>
            </w:r>
            <w:proofErr w:type="spellEnd"/>
            <w:r>
              <w:t>)</w:t>
            </w:r>
          </w:p>
        </w:tc>
      </w:tr>
      <w:tr w:rsidR="00124F2A" w14:paraId="0FADD541" w14:textId="77777777" w:rsidTr="00124F2A">
        <w:tc>
          <w:tcPr>
            <w:tcW w:w="1985" w:type="dxa"/>
          </w:tcPr>
          <w:p w14:paraId="23D500C1" w14:textId="77777777" w:rsidR="00124F2A" w:rsidRDefault="00124F2A" w:rsidP="00124F2A">
            <w:pPr>
              <w:ind w:firstLineChars="0" w:firstLine="0"/>
            </w:pPr>
            <w:proofErr w:type="spellStart"/>
            <w:r>
              <w:rPr>
                <w:rFonts w:hint="eastAsia"/>
              </w:rPr>
              <w:t>url</w:t>
            </w:r>
            <w:proofErr w:type="spellEnd"/>
          </w:p>
        </w:tc>
        <w:tc>
          <w:tcPr>
            <w:tcW w:w="5891" w:type="dxa"/>
          </w:tcPr>
          <w:p w14:paraId="3D8AC4D4" w14:textId="728C39D1" w:rsidR="00124F2A" w:rsidRDefault="00124F2A" w:rsidP="00124F2A">
            <w:pPr>
              <w:ind w:firstLineChars="0" w:firstLine="0"/>
            </w:pPr>
            <w:r>
              <w:t>/maps/</w:t>
            </w:r>
            <w:r w:rsidR="00DB284F">
              <w:t>{</w:t>
            </w:r>
            <w:proofErr w:type="spellStart"/>
            <w:r w:rsidR="00DB284F">
              <w:t>mapId</w:t>
            </w:r>
            <w:proofErr w:type="spellEnd"/>
            <w:r w:rsidR="00DB284F">
              <w:t>}/</w:t>
            </w:r>
            <w:r>
              <w:t>path/</w:t>
            </w:r>
            <w:proofErr w:type="spellStart"/>
            <w:r w:rsidR="00C31934">
              <w:rPr>
                <w:rFonts w:hint="eastAsia"/>
              </w:rPr>
              <w:t>glo</w:t>
            </w:r>
            <w:r w:rsidR="00C31934">
              <w:t>balPath</w:t>
            </w:r>
            <w:proofErr w:type="spellEnd"/>
          </w:p>
        </w:tc>
      </w:tr>
      <w:tr w:rsidR="00124F2A" w14:paraId="6958785D" w14:textId="77777777" w:rsidTr="00124F2A">
        <w:tc>
          <w:tcPr>
            <w:tcW w:w="1985" w:type="dxa"/>
          </w:tcPr>
          <w:p w14:paraId="1ADAE918" w14:textId="77777777" w:rsidR="00124F2A" w:rsidRDefault="00124F2A" w:rsidP="00124F2A">
            <w:pPr>
              <w:ind w:firstLineChars="0" w:firstLine="0"/>
            </w:pPr>
            <w:r>
              <w:rPr>
                <w:rFonts w:hint="eastAsia"/>
              </w:rPr>
              <w:t>方法</w:t>
            </w:r>
          </w:p>
        </w:tc>
        <w:tc>
          <w:tcPr>
            <w:tcW w:w="5891" w:type="dxa"/>
          </w:tcPr>
          <w:p w14:paraId="5B2D0653" w14:textId="77777777" w:rsidR="00124F2A" w:rsidRDefault="00124F2A" w:rsidP="00124F2A">
            <w:pPr>
              <w:ind w:firstLineChars="0" w:firstLine="0"/>
            </w:pPr>
            <w:r>
              <w:t>Get</w:t>
            </w:r>
          </w:p>
        </w:tc>
      </w:tr>
      <w:tr w:rsidR="00124F2A" w14:paraId="617D9493" w14:textId="77777777" w:rsidTr="00124F2A">
        <w:tc>
          <w:tcPr>
            <w:tcW w:w="1985" w:type="dxa"/>
          </w:tcPr>
          <w:p w14:paraId="020E7C4E" w14:textId="77777777" w:rsidR="00124F2A" w:rsidRDefault="00124F2A"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5B79F5" w:rsidRPr="008A1438" w14:paraId="0002C40D"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536B2708" w14:textId="77777777" w:rsidR="005B79F5" w:rsidRPr="008A1438" w:rsidRDefault="005B79F5" w:rsidP="005B79F5">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50C54B87" w14:textId="77777777" w:rsidR="005B79F5" w:rsidRPr="008A1438" w:rsidRDefault="005B79F5" w:rsidP="005B79F5">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3BEF49EB" w14:textId="77777777" w:rsidR="005B79F5" w:rsidRPr="008A1438" w:rsidRDefault="005B79F5" w:rsidP="005B79F5">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5F387F9" w14:textId="77777777" w:rsidR="005B79F5" w:rsidRPr="008A1438" w:rsidRDefault="005B79F5" w:rsidP="005B79F5">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4AB43FDC" w14:textId="77777777" w:rsidR="005B79F5" w:rsidRPr="008A1438" w:rsidRDefault="005B79F5" w:rsidP="005B79F5">
                  <w:pPr>
                    <w:ind w:firstLineChars="0" w:firstLine="0"/>
                    <w:rPr>
                      <w:color w:val="000000" w:themeColor="text1"/>
                    </w:rPr>
                  </w:pPr>
                  <w:r w:rsidRPr="008A1438">
                    <w:rPr>
                      <w:rFonts w:hint="eastAsia"/>
                      <w:color w:val="000000" w:themeColor="text1"/>
                    </w:rPr>
                    <w:t>参数形式</w:t>
                  </w:r>
                </w:p>
              </w:tc>
            </w:tr>
            <w:tr w:rsidR="005B79F5" w14:paraId="23EDC900"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0527D422" w14:textId="77777777" w:rsidR="005B79F5" w:rsidRDefault="005B79F5" w:rsidP="005B79F5">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401D2AD" w14:textId="77777777" w:rsidR="005B79F5" w:rsidRDefault="005B79F5" w:rsidP="005B79F5">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34FC129C" w14:textId="77777777" w:rsidR="005B79F5" w:rsidRDefault="005B79F5" w:rsidP="005B79F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562AA49" w14:textId="5047A727" w:rsidR="005B79F5" w:rsidRDefault="0009181A" w:rsidP="005B79F5">
                  <w:pPr>
                    <w:ind w:firstLineChars="0" w:firstLine="0"/>
                    <w:rPr>
                      <w:color w:val="000000" w:themeColor="text1"/>
                    </w:rPr>
                  </w:pPr>
                  <w:r>
                    <w:rPr>
                      <w:color w:val="000000" w:themeColor="text1"/>
                    </w:rPr>
                    <w:t>I</w:t>
                  </w:r>
                  <w:r w:rsidR="005B79F5">
                    <w:rPr>
                      <w:rFonts w:hint="eastAsia"/>
                      <w:color w:val="000000" w:themeColor="text1"/>
                    </w:rPr>
                    <w:t>nt</w:t>
                  </w:r>
                </w:p>
              </w:tc>
              <w:tc>
                <w:tcPr>
                  <w:tcW w:w="2292" w:type="dxa"/>
                  <w:tcBorders>
                    <w:top w:val="nil"/>
                    <w:left w:val="nil"/>
                    <w:bottom w:val="nil"/>
                    <w:right w:val="nil"/>
                  </w:tcBorders>
                  <w:shd w:val="clear" w:color="auto" w:fill="FFFFFF" w:themeFill="background1"/>
                </w:tcPr>
                <w:p w14:paraId="752B9486" w14:textId="77777777" w:rsidR="005B79F5" w:rsidRDefault="005B79F5" w:rsidP="005B79F5">
                  <w:pPr>
                    <w:ind w:firstLineChars="0" w:firstLine="0"/>
                    <w:rPr>
                      <w:color w:val="000000"/>
                    </w:rPr>
                  </w:pPr>
                  <w:proofErr w:type="spellStart"/>
                  <w:r>
                    <w:rPr>
                      <w:rFonts w:hint="eastAsia"/>
                      <w:color w:val="000000"/>
                    </w:rPr>
                    <w:t>RequestBody</w:t>
                  </w:r>
                  <w:proofErr w:type="spellEnd"/>
                </w:p>
              </w:tc>
            </w:tr>
            <w:tr w:rsidR="005B79F5" w14:paraId="2933D0C3"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35B1F62D" w14:textId="1763CD72" w:rsidR="005B79F5" w:rsidRDefault="00AE1C2C" w:rsidP="005B79F5">
                  <w:pPr>
                    <w:ind w:firstLineChars="0" w:firstLine="0"/>
                  </w:pPr>
                  <w:r>
                    <w:rPr>
                      <w:rFonts w:hint="eastAsia"/>
                    </w:rPr>
                    <w:t>s</w:t>
                  </w:r>
                  <w:r>
                    <w:t>tart</w:t>
                  </w:r>
                </w:p>
              </w:tc>
              <w:tc>
                <w:tcPr>
                  <w:tcW w:w="1134" w:type="dxa"/>
                  <w:tcBorders>
                    <w:top w:val="nil"/>
                    <w:left w:val="nil"/>
                    <w:bottom w:val="nil"/>
                    <w:right w:val="nil"/>
                  </w:tcBorders>
                  <w:shd w:val="clear" w:color="auto" w:fill="FFFFFF" w:themeFill="background1"/>
                </w:tcPr>
                <w:p w14:paraId="073DEFE6" w14:textId="056980ED" w:rsidR="005B79F5" w:rsidRDefault="00AE1C2C" w:rsidP="005B79F5">
                  <w:pPr>
                    <w:ind w:firstLineChars="0" w:firstLine="0"/>
                    <w:rPr>
                      <w:color w:val="000000" w:themeColor="text1"/>
                    </w:rPr>
                  </w:pPr>
                  <w:r>
                    <w:rPr>
                      <w:rFonts w:hint="eastAsia"/>
                      <w:color w:val="000000" w:themeColor="text1"/>
                    </w:rPr>
                    <w:t>起始点</w:t>
                  </w:r>
                </w:p>
              </w:tc>
              <w:tc>
                <w:tcPr>
                  <w:tcW w:w="709" w:type="dxa"/>
                  <w:tcBorders>
                    <w:top w:val="nil"/>
                    <w:left w:val="nil"/>
                    <w:bottom w:val="nil"/>
                    <w:right w:val="nil"/>
                  </w:tcBorders>
                  <w:shd w:val="clear" w:color="auto" w:fill="FFFFFF" w:themeFill="background1"/>
                </w:tcPr>
                <w:p w14:paraId="6E28EBF8" w14:textId="32347F38" w:rsidR="005B79F5" w:rsidRDefault="008E1720" w:rsidP="005B79F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2F189BF" w14:textId="3CD83580" w:rsidR="005B79F5" w:rsidRDefault="00AE1C2C" w:rsidP="005B79F5">
                  <w:pPr>
                    <w:ind w:firstLineChars="0" w:firstLine="0"/>
                    <w:rPr>
                      <w:color w:val="000000" w:themeColor="text1"/>
                    </w:rPr>
                  </w:pPr>
                  <w:r>
                    <w:rPr>
                      <w:rFonts w:hint="eastAsia"/>
                      <w:color w:val="000000" w:themeColor="text1"/>
                    </w:rPr>
                    <w:t>spot对象，{x</w:t>
                  </w:r>
                  <w:r>
                    <w:rPr>
                      <w:color w:val="000000" w:themeColor="text1"/>
                    </w:rPr>
                    <w:t xml:space="preserve">, y, z, </w:t>
                  </w:r>
                  <w:proofErr w:type="spellStart"/>
                  <w:r>
                    <w:rPr>
                      <w:color w:val="000000" w:themeColor="text1"/>
                    </w:rPr>
                    <w:t>yawAngle</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773E3994" w14:textId="2114BC1C" w:rsidR="005B79F5" w:rsidRDefault="002E3D79" w:rsidP="005B79F5">
                  <w:pPr>
                    <w:ind w:firstLineChars="0" w:firstLine="0"/>
                    <w:rPr>
                      <w:color w:val="000000"/>
                    </w:rPr>
                  </w:pPr>
                  <w:proofErr w:type="spellStart"/>
                  <w:r>
                    <w:rPr>
                      <w:rFonts w:hint="eastAsia"/>
                      <w:color w:val="000000"/>
                    </w:rPr>
                    <w:t>RequestBody</w:t>
                  </w:r>
                  <w:proofErr w:type="spellEnd"/>
                </w:p>
              </w:tc>
            </w:tr>
            <w:tr w:rsidR="005B79F5" w14:paraId="129B342E"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43DC9531" w14:textId="691ADBAD" w:rsidR="005B79F5" w:rsidRDefault="00AE1C2C" w:rsidP="005B79F5">
                  <w:pPr>
                    <w:ind w:firstLineChars="0" w:firstLine="0"/>
                  </w:pPr>
                  <w:r>
                    <w:rPr>
                      <w:rFonts w:hint="eastAsia"/>
                    </w:rPr>
                    <w:t>e</w:t>
                  </w:r>
                  <w:r>
                    <w:t>nd</w:t>
                  </w:r>
                </w:p>
              </w:tc>
              <w:tc>
                <w:tcPr>
                  <w:tcW w:w="1134" w:type="dxa"/>
                  <w:tcBorders>
                    <w:top w:val="nil"/>
                    <w:left w:val="nil"/>
                    <w:bottom w:val="nil"/>
                    <w:right w:val="nil"/>
                  </w:tcBorders>
                  <w:shd w:val="clear" w:color="auto" w:fill="FFFFFF" w:themeFill="background1"/>
                </w:tcPr>
                <w:p w14:paraId="0054562A" w14:textId="3B83B208" w:rsidR="005B79F5" w:rsidRDefault="00AE1C2C" w:rsidP="005B79F5">
                  <w:pPr>
                    <w:ind w:firstLineChars="0" w:firstLine="0"/>
                    <w:rPr>
                      <w:color w:val="000000" w:themeColor="text1"/>
                    </w:rPr>
                  </w:pPr>
                  <w:r>
                    <w:rPr>
                      <w:rFonts w:hint="eastAsia"/>
                      <w:color w:val="000000" w:themeColor="text1"/>
                    </w:rPr>
                    <w:t>终点</w:t>
                  </w:r>
                </w:p>
              </w:tc>
              <w:tc>
                <w:tcPr>
                  <w:tcW w:w="709" w:type="dxa"/>
                  <w:tcBorders>
                    <w:top w:val="nil"/>
                    <w:left w:val="nil"/>
                    <w:bottom w:val="nil"/>
                    <w:right w:val="nil"/>
                  </w:tcBorders>
                  <w:shd w:val="clear" w:color="auto" w:fill="FFFFFF" w:themeFill="background1"/>
                </w:tcPr>
                <w:p w14:paraId="3E7A492C" w14:textId="44199A62" w:rsidR="005B79F5" w:rsidRDefault="00AE1C2C" w:rsidP="005B79F5">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7455F480" w14:textId="096DB387" w:rsidR="005B79F5" w:rsidRDefault="00AE1C2C" w:rsidP="005B79F5">
                  <w:pPr>
                    <w:ind w:firstLineChars="0" w:firstLine="0"/>
                    <w:rPr>
                      <w:color w:val="000000" w:themeColor="text1"/>
                    </w:rPr>
                  </w:pPr>
                  <w:r>
                    <w:rPr>
                      <w:rFonts w:hint="eastAsia"/>
                      <w:color w:val="000000" w:themeColor="text1"/>
                    </w:rPr>
                    <w:t>spot对象</w:t>
                  </w:r>
                </w:p>
              </w:tc>
              <w:tc>
                <w:tcPr>
                  <w:tcW w:w="2292" w:type="dxa"/>
                  <w:tcBorders>
                    <w:top w:val="nil"/>
                    <w:left w:val="nil"/>
                    <w:bottom w:val="nil"/>
                    <w:right w:val="nil"/>
                  </w:tcBorders>
                  <w:shd w:val="clear" w:color="auto" w:fill="FFFFFF" w:themeFill="background1"/>
                </w:tcPr>
                <w:p w14:paraId="2091C0B9" w14:textId="33813B8A" w:rsidR="005B79F5" w:rsidRDefault="002E3D79" w:rsidP="005B79F5">
                  <w:pPr>
                    <w:ind w:firstLineChars="0" w:firstLine="0"/>
                    <w:rPr>
                      <w:color w:val="000000"/>
                    </w:rPr>
                  </w:pPr>
                  <w:proofErr w:type="spellStart"/>
                  <w:r>
                    <w:rPr>
                      <w:rFonts w:hint="eastAsia"/>
                      <w:color w:val="000000"/>
                    </w:rPr>
                    <w:t>RequestBody</w:t>
                  </w:r>
                  <w:proofErr w:type="spellEnd"/>
                </w:p>
              </w:tc>
            </w:tr>
          </w:tbl>
          <w:p w14:paraId="00C35AC3" w14:textId="77777777" w:rsidR="00124F2A" w:rsidRDefault="00124F2A" w:rsidP="00124F2A">
            <w:pPr>
              <w:ind w:firstLineChars="0" w:firstLine="0"/>
            </w:pPr>
          </w:p>
        </w:tc>
      </w:tr>
      <w:tr w:rsidR="00124F2A" w14:paraId="0401B257" w14:textId="77777777" w:rsidTr="00124F2A">
        <w:tc>
          <w:tcPr>
            <w:tcW w:w="1985" w:type="dxa"/>
          </w:tcPr>
          <w:p w14:paraId="29B9C2E9" w14:textId="77777777" w:rsidR="00124F2A" w:rsidRDefault="00124F2A" w:rsidP="00124F2A">
            <w:pPr>
              <w:ind w:firstLineChars="0" w:firstLine="0"/>
            </w:pPr>
            <w:r>
              <w:rPr>
                <w:rFonts w:hint="eastAsia"/>
              </w:rPr>
              <w:t>返回值</w:t>
            </w:r>
          </w:p>
        </w:tc>
        <w:tc>
          <w:tcPr>
            <w:tcW w:w="5891" w:type="dxa"/>
          </w:tcPr>
          <w:p w14:paraId="56772083" w14:textId="77777777" w:rsidR="00124F2A" w:rsidRDefault="00124F2A" w:rsidP="00124F2A">
            <w:pPr>
              <w:ind w:firstLineChars="0" w:firstLine="0"/>
            </w:pPr>
            <w:r>
              <w:t>{</w:t>
            </w:r>
          </w:p>
          <w:p w14:paraId="33272073" w14:textId="77777777" w:rsidR="00124F2A" w:rsidRDefault="00124F2A" w:rsidP="00124F2A">
            <w:pPr>
              <w:ind w:firstLineChars="0" w:firstLine="0"/>
            </w:pPr>
            <w:r>
              <w:t>code: 200,</w:t>
            </w:r>
          </w:p>
          <w:p w14:paraId="7F14B3F7" w14:textId="0D90D251" w:rsidR="00124F2A" w:rsidRDefault="00124F2A" w:rsidP="00124F2A">
            <w:pPr>
              <w:ind w:firstLineChars="0" w:firstLine="0"/>
            </w:pPr>
            <w:r>
              <w:t>message: “”</w:t>
            </w:r>
          </w:p>
          <w:p w14:paraId="07E12C38" w14:textId="0D431513" w:rsidR="005E59BE" w:rsidRDefault="005E59BE" w:rsidP="00124F2A">
            <w:pPr>
              <w:ind w:firstLineChars="0" w:firstLine="0"/>
            </w:pPr>
            <w:r>
              <w:rPr>
                <w:rFonts w:hint="eastAsia"/>
              </w:rPr>
              <w:t>d</w:t>
            </w:r>
            <w:r>
              <w:t>ata: vertex</w:t>
            </w:r>
            <w:r>
              <w:rPr>
                <w:rFonts w:hint="eastAsia"/>
              </w:rPr>
              <w:t>对象数组</w:t>
            </w:r>
          </w:p>
          <w:p w14:paraId="584902EA" w14:textId="77777777" w:rsidR="00124F2A" w:rsidRDefault="00124F2A" w:rsidP="00124F2A">
            <w:pPr>
              <w:ind w:firstLineChars="0" w:firstLine="0"/>
            </w:pPr>
            <w:r>
              <w:rPr>
                <w:rFonts w:hint="eastAsia"/>
              </w:rPr>
              <w:t>}</w:t>
            </w:r>
          </w:p>
        </w:tc>
      </w:tr>
    </w:tbl>
    <w:p w14:paraId="50235339" w14:textId="32A676B1" w:rsidR="00124F2A" w:rsidRDefault="00124F2A" w:rsidP="00124F2A">
      <w:pPr>
        <w:ind w:firstLineChars="0" w:firstLine="0"/>
      </w:pPr>
    </w:p>
    <w:p w14:paraId="7FF5D059" w14:textId="6B54627F" w:rsidR="001E3676" w:rsidRDefault="003647DA" w:rsidP="001E3676">
      <w:pPr>
        <w:pStyle w:val="3"/>
        <w:numPr>
          <w:ilvl w:val="3"/>
          <w:numId w:val="1"/>
        </w:numPr>
        <w:ind w:firstLineChars="0"/>
      </w:pPr>
      <w:r>
        <w:rPr>
          <w:rFonts w:hint="eastAsia"/>
        </w:rPr>
        <w:t>获取</w:t>
      </w:r>
      <w:r w:rsidR="001E3676">
        <w:rPr>
          <w:rFonts w:hint="eastAsia"/>
        </w:rPr>
        <w:t>交互式</w:t>
      </w:r>
      <w:r>
        <w:rPr>
          <w:rFonts w:hint="eastAsia"/>
        </w:rPr>
        <w:t>全局</w:t>
      </w:r>
      <w:r w:rsidR="001E3676">
        <w:rPr>
          <w:rFonts w:hint="eastAsia"/>
        </w:rPr>
        <w:t>路径</w:t>
      </w:r>
    </w:p>
    <w:tbl>
      <w:tblPr>
        <w:tblStyle w:val="aa"/>
        <w:tblW w:w="7876" w:type="dxa"/>
        <w:tblInd w:w="420" w:type="dxa"/>
        <w:tblLayout w:type="fixed"/>
        <w:tblLook w:val="04A0" w:firstRow="1" w:lastRow="0" w:firstColumn="1" w:lastColumn="0" w:noHBand="0" w:noVBand="1"/>
      </w:tblPr>
      <w:tblGrid>
        <w:gridCol w:w="1985"/>
        <w:gridCol w:w="5891"/>
      </w:tblGrid>
      <w:tr w:rsidR="001E3676" w14:paraId="1BC1999A" w14:textId="77777777" w:rsidTr="00792AF7">
        <w:tc>
          <w:tcPr>
            <w:tcW w:w="1985" w:type="dxa"/>
            <w:shd w:val="clear" w:color="auto" w:fill="BFBFBF" w:themeFill="background1" w:themeFillShade="BF"/>
          </w:tcPr>
          <w:p w14:paraId="1446E0C5" w14:textId="77777777" w:rsidR="001E3676" w:rsidRDefault="001E3676" w:rsidP="00792AF7">
            <w:pPr>
              <w:ind w:firstLineChars="0" w:firstLine="0"/>
            </w:pPr>
            <w:r>
              <w:rPr>
                <w:rFonts w:hint="eastAsia"/>
              </w:rPr>
              <w:t>接口名称</w:t>
            </w:r>
          </w:p>
        </w:tc>
        <w:tc>
          <w:tcPr>
            <w:tcW w:w="5891" w:type="dxa"/>
            <w:shd w:val="clear" w:color="auto" w:fill="BFBFBF" w:themeFill="background1" w:themeFillShade="BF"/>
          </w:tcPr>
          <w:p w14:paraId="7E29918C" w14:textId="41755830" w:rsidR="001E3676" w:rsidRDefault="003647DA" w:rsidP="00792AF7">
            <w:pPr>
              <w:ind w:firstLineChars="0" w:firstLine="0"/>
            </w:pPr>
            <w:r>
              <w:rPr>
                <w:rFonts w:hint="eastAsia"/>
              </w:rPr>
              <w:t>获取交互式全局</w:t>
            </w:r>
            <w:r w:rsidR="001E3676">
              <w:rPr>
                <w:rFonts w:hint="eastAsia"/>
              </w:rPr>
              <w:t>路径规划(</w:t>
            </w:r>
            <w:proofErr w:type="spellStart"/>
            <w:r w:rsidR="001E3676">
              <w:rPr>
                <w:rFonts w:hint="eastAsia"/>
              </w:rPr>
              <w:t>get</w:t>
            </w:r>
            <w:r w:rsidR="00B752FF">
              <w:rPr>
                <w:rFonts w:hint="eastAsia"/>
              </w:rPr>
              <w:t>Interactive</w:t>
            </w:r>
            <w:r w:rsidR="000044F7">
              <w:rPr>
                <w:rFonts w:hint="eastAsia"/>
              </w:rPr>
              <w:t>GlobalPath</w:t>
            </w:r>
            <w:proofErr w:type="spellEnd"/>
            <w:r w:rsidR="001E3676">
              <w:t>)</w:t>
            </w:r>
          </w:p>
        </w:tc>
      </w:tr>
      <w:tr w:rsidR="001E3676" w14:paraId="517660B6" w14:textId="77777777" w:rsidTr="00792AF7">
        <w:tc>
          <w:tcPr>
            <w:tcW w:w="1985" w:type="dxa"/>
          </w:tcPr>
          <w:p w14:paraId="6D2E7897" w14:textId="77777777" w:rsidR="001E3676" w:rsidRDefault="001E3676" w:rsidP="00792AF7">
            <w:pPr>
              <w:ind w:firstLineChars="0" w:firstLine="0"/>
            </w:pPr>
            <w:proofErr w:type="spellStart"/>
            <w:r>
              <w:rPr>
                <w:rFonts w:hint="eastAsia"/>
              </w:rPr>
              <w:t>url</w:t>
            </w:r>
            <w:proofErr w:type="spellEnd"/>
          </w:p>
        </w:tc>
        <w:tc>
          <w:tcPr>
            <w:tcW w:w="5891" w:type="dxa"/>
          </w:tcPr>
          <w:p w14:paraId="2AD53C48" w14:textId="2B409BAC" w:rsidR="001E3676" w:rsidRDefault="001E3676" w:rsidP="00792AF7">
            <w:pPr>
              <w:ind w:firstLineChars="0" w:firstLine="0"/>
            </w:pPr>
            <w:r>
              <w:t>/maps/{</w:t>
            </w:r>
            <w:proofErr w:type="spellStart"/>
            <w:r>
              <w:t>mapId</w:t>
            </w:r>
            <w:proofErr w:type="spellEnd"/>
            <w:r>
              <w:t>}</w:t>
            </w:r>
            <w:r>
              <w:rPr>
                <w:rFonts w:hint="eastAsia"/>
              </w:rPr>
              <w:t>/</w:t>
            </w:r>
            <w:r>
              <w:t>path/</w:t>
            </w:r>
            <w:proofErr w:type="spellStart"/>
            <w:r w:rsidR="003801D4">
              <w:t>i</w:t>
            </w:r>
            <w:r w:rsidR="00F76B5D">
              <w:t>nteractiveGlobalPath</w:t>
            </w:r>
            <w:proofErr w:type="spellEnd"/>
          </w:p>
        </w:tc>
      </w:tr>
      <w:tr w:rsidR="001E3676" w14:paraId="1759BA38" w14:textId="77777777" w:rsidTr="00792AF7">
        <w:tc>
          <w:tcPr>
            <w:tcW w:w="1985" w:type="dxa"/>
          </w:tcPr>
          <w:p w14:paraId="4568F5B1" w14:textId="77777777" w:rsidR="001E3676" w:rsidRDefault="001E3676" w:rsidP="00792AF7">
            <w:pPr>
              <w:ind w:firstLineChars="0" w:firstLine="0"/>
            </w:pPr>
            <w:r>
              <w:rPr>
                <w:rFonts w:hint="eastAsia"/>
              </w:rPr>
              <w:t>方法</w:t>
            </w:r>
          </w:p>
        </w:tc>
        <w:tc>
          <w:tcPr>
            <w:tcW w:w="5891" w:type="dxa"/>
          </w:tcPr>
          <w:p w14:paraId="66A65D64" w14:textId="77777777" w:rsidR="001E3676" w:rsidRDefault="001E3676" w:rsidP="00792AF7">
            <w:pPr>
              <w:ind w:firstLineChars="0" w:firstLine="0"/>
            </w:pPr>
            <w:r>
              <w:rPr>
                <w:rFonts w:hint="eastAsia"/>
              </w:rPr>
              <w:t>get</w:t>
            </w:r>
          </w:p>
        </w:tc>
      </w:tr>
      <w:tr w:rsidR="001E3676" w14:paraId="1A387699" w14:textId="77777777" w:rsidTr="00792AF7">
        <w:tc>
          <w:tcPr>
            <w:tcW w:w="1985" w:type="dxa"/>
          </w:tcPr>
          <w:p w14:paraId="6849B79B" w14:textId="77777777" w:rsidR="001E3676" w:rsidRDefault="001E3676" w:rsidP="00792AF7">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1E3676" w:rsidRPr="008A1438" w14:paraId="414FAA74"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6F15972A" w14:textId="77777777" w:rsidR="001E3676" w:rsidRPr="008A1438" w:rsidRDefault="001E3676" w:rsidP="00792AF7">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A5508A4" w14:textId="77777777" w:rsidR="001E3676" w:rsidRPr="008A1438" w:rsidRDefault="001E3676" w:rsidP="00792AF7">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B394217" w14:textId="77777777" w:rsidR="001E3676" w:rsidRPr="008A1438" w:rsidRDefault="001E3676" w:rsidP="00792AF7">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7EA91CE8" w14:textId="77777777" w:rsidR="001E3676" w:rsidRPr="008A1438" w:rsidRDefault="001E3676" w:rsidP="00792AF7">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38C6E518" w14:textId="77777777" w:rsidR="001E3676" w:rsidRPr="008A1438" w:rsidRDefault="001E3676" w:rsidP="00792AF7">
                  <w:pPr>
                    <w:ind w:firstLineChars="0" w:firstLine="0"/>
                    <w:rPr>
                      <w:color w:val="000000" w:themeColor="text1"/>
                    </w:rPr>
                  </w:pPr>
                  <w:r w:rsidRPr="008A1438">
                    <w:rPr>
                      <w:rFonts w:hint="eastAsia"/>
                      <w:color w:val="000000" w:themeColor="text1"/>
                    </w:rPr>
                    <w:t>参数形式</w:t>
                  </w:r>
                </w:p>
              </w:tc>
            </w:tr>
            <w:tr w:rsidR="001E3676" w14:paraId="6A3E3F6B"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284AEABA" w14:textId="77777777" w:rsidR="001E3676" w:rsidRDefault="001E3676" w:rsidP="00792AF7">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5D1B9917" w14:textId="77777777" w:rsidR="001E3676" w:rsidRDefault="001E3676" w:rsidP="00792AF7">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06CCF80D" w14:textId="77777777" w:rsidR="001E3676" w:rsidRDefault="001E3676" w:rsidP="00792AF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054C565" w14:textId="67E46BFE" w:rsidR="001E3676" w:rsidRDefault="0009181A" w:rsidP="00792AF7">
                  <w:pPr>
                    <w:ind w:firstLineChars="0" w:firstLine="0"/>
                    <w:rPr>
                      <w:color w:val="000000" w:themeColor="text1"/>
                    </w:rPr>
                  </w:pPr>
                  <w:r>
                    <w:rPr>
                      <w:color w:val="000000" w:themeColor="text1"/>
                    </w:rPr>
                    <w:t>I</w:t>
                  </w:r>
                  <w:r>
                    <w:rPr>
                      <w:rFonts w:hint="eastAsia"/>
                      <w:color w:val="000000" w:themeColor="text1"/>
                    </w:rPr>
                    <w:t>nt</w:t>
                  </w:r>
                </w:p>
              </w:tc>
              <w:tc>
                <w:tcPr>
                  <w:tcW w:w="2292" w:type="dxa"/>
                  <w:tcBorders>
                    <w:top w:val="nil"/>
                    <w:left w:val="nil"/>
                    <w:bottom w:val="nil"/>
                    <w:right w:val="nil"/>
                  </w:tcBorders>
                  <w:shd w:val="clear" w:color="auto" w:fill="FFFFFF" w:themeFill="background1"/>
                </w:tcPr>
                <w:p w14:paraId="4F256FC9" w14:textId="77777777" w:rsidR="001E3676" w:rsidRDefault="001E3676" w:rsidP="00792AF7">
                  <w:pPr>
                    <w:ind w:firstLineChars="0" w:firstLine="0"/>
                    <w:rPr>
                      <w:color w:val="000000"/>
                    </w:rPr>
                  </w:pPr>
                  <w:proofErr w:type="spellStart"/>
                  <w:r>
                    <w:rPr>
                      <w:rFonts w:hint="eastAsia"/>
                      <w:color w:val="000000"/>
                    </w:rPr>
                    <w:t>RequestBody</w:t>
                  </w:r>
                  <w:proofErr w:type="spellEnd"/>
                </w:p>
              </w:tc>
            </w:tr>
            <w:tr w:rsidR="001E3676" w14:paraId="6366D512"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7113EC72" w14:textId="77777777" w:rsidR="001E3676" w:rsidRDefault="001E3676" w:rsidP="00792AF7">
                  <w:pPr>
                    <w:ind w:firstLineChars="0" w:firstLine="0"/>
                  </w:pPr>
                  <w:r>
                    <w:rPr>
                      <w:rFonts w:hint="eastAsia"/>
                    </w:rPr>
                    <w:t>s</w:t>
                  </w:r>
                  <w:r>
                    <w:t>tart</w:t>
                  </w:r>
                </w:p>
              </w:tc>
              <w:tc>
                <w:tcPr>
                  <w:tcW w:w="1134" w:type="dxa"/>
                  <w:tcBorders>
                    <w:top w:val="nil"/>
                    <w:left w:val="nil"/>
                    <w:bottom w:val="nil"/>
                    <w:right w:val="nil"/>
                  </w:tcBorders>
                  <w:shd w:val="clear" w:color="auto" w:fill="FFFFFF" w:themeFill="background1"/>
                </w:tcPr>
                <w:p w14:paraId="2462C5EE" w14:textId="77777777" w:rsidR="001E3676" w:rsidRDefault="001E3676" w:rsidP="00792AF7">
                  <w:pPr>
                    <w:ind w:firstLineChars="0" w:firstLine="0"/>
                    <w:rPr>
                      <w:color w:val="000000" w:themeColor="text1"/>
                    </w:rPr>
                  </w:pPr>
                  <w:r>
                    <w:rPr>
                      <w:rFonts w:hint="eastAsia"/>
                      <w:color w:val="000000" w:themeColor="text1"/>
                    </w:rPr>
                    <w:t>起始点</w:t>
                  </w:r>
                </w:p>
              </w:tc>
              <w:tc>
                <w:tcPr>
                  <w:tcW w:w="709" w:type="dxa"/>
                  <w:tcBorders>
                    <w:top w:val="nil"/>
                    <w:left w:val="nil"/>
                    <w:bottom w:val="nil"/>
                    <w:right w:val="nil"/>
                  </w:tcBorders>
                  <w:shd w:val="clear" w:color="auto" w:fill="FFFFFF" w:themeFill="background1"/>
                </w:tcPr>
                <w:p w14:paraId="7C500051" w14:textId="77777777" w:rsidR="001E3676" w:rsidRDefault="001E3676" w:rsidP="00792AF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42920DC" w14:textId="77777777" w:rsidR="001E3676" w:rsidRDefault="001E3676" w:rsidP="00792AF7">
                  <w:pPr>
                    <w:ind w:firstLineChars="0" w:firstLine="0"/>
                    <w:rPr>
                      <w:color w:val="000000" w:themeColor="text1"/>
                    </w:rPr>
                  </w:pPr>
                  <w:r>
                    <w:rPr>
                      <w:rFonts w:hint="eastAsia"/>
                      <w:color w:val="000000" w:themeColor="text1"/>
                    </w:rPr>
                    <w:t>spot对象，{x</w:t>
                  </w:r>
                  <w:r>
                    <w:rPr>
                      <w:color w:val="000000" w:themeColor="text1"/>
                    </w:rPr>
                    <w:t xml:space="preserve">, y, z, </w:t>
                  </w:r>
                  <w:proofErr w:type="spellStart"/>
                  <w:r>
                    <w:rPr>
                      <w:color w:val="000000" w:themeColor="text1"/>
                    </w:rPr>
                    <w:t>yawAngle</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58DE4E18" w14:textId="77777777" w:rsidR="001E3676" w:rsidRDefault="001E3676" w:rsidP="00792AF7">
                  <w:pPr>
                    <w:ind w:firstLineChars="0" w:firstLine="0"/>
                    <w:rPr>
                      <w:color w:val="000000"/>
                    </w:rPr>
                  </w:pPr>
                  <w:proofErr w:type="spellStart"/>
                  <w:r>
                    <w:rPr>
                      <w:rFonts w:hint="eastAsia"/>
                      <w:color w:val="000000"/>
                    </w:rPr>
                    <w:t>RequestBody</w:t>
                  </w:r>
                  <w:proofErr w:type="spellEnd"/>
                </w:p>
              </w:tc>
            </w:tr>
            <w:tr w:rsidR="001E3676" w14:paraId="54A52801"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7B08F205" w14:textId="75D3A4F1" w:rsidR="001E3676" w:rsidRDefault="000C09FD" w:rsidP="00792AF7">
                  <w:pPr>
                    <w:ind w:firstLineChars="0" w:firstLine="0"/>
                  </w:pPr>
                  <w:r>
                    <w:rPr>
                      <w:rFonts w:hint="eastAsia"/>
                    </w:rPr>
                    <w:t>ends</w:t>
                  </w:r>
                </w:p>
              </w:tc>
              <w:tc>
                <w:tcPr>
                  <w:tcW w:w="1134" w:type="dxa"/>
                  <w:tcBorders>
                    <w:top w:val="nil"/>
                    <w:left w:val="nil"/>
                    <w:bottom w:val="nil"/>
                    <w:right w:val="nil"/>
                  </w:tcBorders>
                  <w:shd w:val="clear" w:color="auto" w:fill="FFFFFF" w:themeFill="background1"/>
                </w:tcPr>
                <w:p w14:paraId="2139ABE5" w14:textId="77777777" w:rsidR="001E3676" w:rsidRDefault="001E3676" w:rsidP="00792AF7">
                  <w:pPr>
                    <w:ind w:firstLineChars="0" w:firstLine="0"/>
                    <w:rPr>
                      <w:color w:val="000000" w:themeColor="text1"/>
                    </w:rPr>
                  </w:pPr>
                  <w:r>
                    <w:rPr>
                      <w:rFonts w:hint="eastAsia"/>
                      <w:color w:val="000000" w:themeColor="text1"/>
                    </w:rPr>
                    <w:t>终点</w:t>
                  </w:r>
                </w:p>
              </w:tc>
              <w:tc>
                <w:tcPr>
                  <w:tcW w:w="709" w:type="dxa"/>
                  <w:tcBorders>
                    <w:top w:val="nil"/>
                    <w:left w:val="nil"/>
                    <w:bottom w:val="nil"/>
                    <w:right w:val="nil"/>
                  </w:tcBorders>
                  <w:shd w:val="clear" w:color="auto" w:fill="FFFFFF" w:themeFill="background1"/>
                </w:tcPr>
                <w:p w14:paraId="3C843041" w14:textId="77777777" w:rsidR="001E3676" w:rsidRDefault="001E3676" w:rsidP="00792AF7">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363C1311" w14:textId="09C921D1" w:rsidR="001E3676" w:rsidRDefault="001E3676" w:rsidP="00792AF7">
                  <w:pPr>
                    <w:ind w:firstLineChars="0" w:firstLine="0"/>
                    <w:rPr>
                      <w:color w:val="000000" w:themeColor="text1"/>
                    </w:rPr>
                  </w:pPr>
                  <w:r>
                    <w:rPr>
                      <w:rFonts w:hint="eastAsia"/>
                      <w:color w:val="000000" w:themeColor="text1"/>
                    </w:rPr>
                    <w:t>spot对象</w:t>
                  </w:r>
                  <w:r w:rsidR="00AB59D8">
                    <w:rPr>
                      <w:rFonts w:hint="eastAsia"/>
                      <w:color w:val="000000" w:themeColor="text1"/>
                    </w:rPr>
                    <w:t>数组</w:t>
                  </w:r>
                </w:p>
              </w:tc>
              <w:tc>
                <w:tcPr>
                  <w:tcW w:w="2292" w:type="dxa"/>
                  <w:tcBorders>
                    <w:top w:val="nil"/>
                    <w:left w:val="nil"/>
                    <w:bottom w:val="nil"/>
                    <w:right w:val="nil"/>
                  </w:tcBorders>
                  <w:shd w:val="clear" w:color="auto" w:fill="FFFFFF" w:themeFill="background1"/>
                </w:tcPr>
                <w:p w14:paraId="39B44AC5" w14:textId="77777777" w:rsidR="001E3676" w:rsidRDefault="001E3676" w:rsidP="00792AF7">
                  <w:pPr>
                    <w:ind w:firstLineChars="0" w:firstLine="0"/>
                    <w:rPr>
                      <w:color w:val="000000"/>
                    </w:rPr>
                  </w:pPr>
                  <w:proofErr w:type="spellStart"/>
                  <w:r>
                    <w:rPr>
                      <w:rFonts w:hint="eastAsia"/>
                      <w:color w:val="000000"/>
                    </w:rPr>
                    <w:t>RequestBody</w:t>
                  </w:r>
                  <w:proofErr w:type="spellEnd"/>
                </w:p>
              </w:tc>
            </w:tr>
          </w:tbl>
          <w:p w14:paraId="5EFC904B" w14:textId="77777777" w:rsidR="001E3676" w:rsidRDefault="001E3676" w:rsidP="00792AF7">
            <w:pPr>
              <w:ind w:firstLineChars="0" w:firstLine="0"/>
            </w:pPr>
          </w:p>
        </w:tc>
      </w:tr>
      <w:tr w:rsidR="001E3676" w14:paraId="1F916D8B" w14:textId="77777777" w:rsidTr="00792AF7">
        <w:tc>
          <w:tcPr>
            <w:tcW w:w="1985" w:type="dxa"/>
          </w:tcPr>
          <w:p w14:paraId="032A8DE6" w14:textId="77777777" w:rsidR="001E3676" w:rsidRDefault="001E3676" w:rsidP="00792AF7">
            <w:pPr>
              <w:ind w:firstLineChars="0" w:firstLine="0"/>
            </w:pPr>
            <w:r>
              <w:rPr>
                <w:rFonts w:hint="eastAsia"/>
              </w:rPr>
              <w:t>返回值</w:t>
            </w:r>
          </w:p>
        </w:tc>
        <w:tc>
          <w:tcPr>
            <w:tcW w:w="5891" w:type="dxa"/>
          </w:tcPr>
          <w:p w14:paraId="12925A85" w14:textId="77777777" w:rsidR="001E3676" w:rsidRDefault="001E3676" w:rsidP="00792AF7">
            <w:pPr>
              <w:ind w:firstLineChars="0" w:firstLine="0"/>
            </w:pPr>
            <w:r>
              <w:t>{</w:t>
            </w:r>
          </w:p>
          <w:p w14:paraId="13A74902" w14:textId="77777777" w:rsidR="001E3676" w:rsidRDefault="001E3676" w:rsidP="00792AF7">
            <w:pPr>
              <w:ind w:firstLineChars="0" w:firstLine="0"/>
            </w:pPr>
            <w:r>
              <w:t>code: 200,</w:t>
            </w:r>
          </w:p>
          <w:p w14:paraId="13A88E0C" w14:textId="77777777" w:rsidR="001E3676" w:rsidRDefault="001E3676" w:rsidP="00792AF7">
            <w:pPr>
              <w:ind w:firstLineChars="0" w:firstLine="0"/>
            </w:pPr>
            <w:r>
              <w:t>message: “”</w:t>
            </w:r>
          </w:p>
          <w:p w14:paraId="445E1E4D" w14:textId="0FA7DACD" w:rsidR="001E3676" w:rsidRDefault="001E3676" w:rsidP="00792AF7">
            <w:pPr>
              <w:ind w:firstLineChars="0" w:firstLine="0"/>
            </w:pPr>
            <w:r>
              <w:rPr>
                <w:rFonts w:hint="eastAsia"/>
              </w:rPr>
              <w:t>d</w:t>
            </w:r>
            <w:r>
              <w:t xml:space="preserve">ata: </w:t>
            </w:r>
            <w:r w:rsidR="00452D45">
              <w:t>vertex</w:t>
            </w:r>
            <w:r>
              <w:rPr>
                <w:rFonts w:hint="eastAsia"/>
              </w:rPr>
              <w:t>对象数组</w:t>
            </w:r>
          </w:p>
          <w:p w14:paraId="69BD55CC" w14:textId="77777777" w:rsidR="001E3676" w:rsidRDefault="001E3676" w:rsidP="00792AF7">
            <w:pPr>
              <w:ind w:firstLineChars="0" w:firstLine="0"/>
            </w:pPr>
            <w:r>
              <w:rPr>
                <w:rFonts w:hint="eastAsia"/>
              </w:rPr>
              <w:t>}</w:t>
            </w:r>
          </w:p>
        </w:tc>
      </w:tr>
    </w:tbl>
    <w:p w14:paraId="3724203F" w14:textId="77777777" w:rsidR="001E3676" w:rsidRDefault="001E3676" w:rsidP="00124F2A">
      <w:pPr>
        <w:ind w:firstLineChars="0" w:firstLine="0"/>
      </w:pPr>
    </w:p>
    <w:p w14:paraId="0BCD6015" w14:textId="5DD77C03" w:rsidR="00942011" w:rsidRDefault="00942011" w:rsidP="00942011">
      <w:pPr>
        <w:pStyle w:val="3"/>
        <w:numPr>
          <w:ilvl w:val="3"/>
          <w:numId w:val="1"/>
        </w:numPr>
        <w:ind w:firstLineChars="0"/>
      </w:pPr>
      <w:r>
        <w:rPr>
          <w:rFonts w:hint="eastAsia"/>
        </w:rPr>
        <w:t>生成参考路径</w:t>
      </w:r>
    </w:p>
    <w:tbl>
      <w:tblPr>
        <w:tblStyle w:val="aa"/>
        <w:tblW w:w="7876" w:type="dxa"/>
        <w:tblInd w:w="420" w:type="dxa"/>
        <w:tblLayout w:type="fixed"/>
        <w:tblLook w:val="04A0" w:firstRow="1" w:lastRow="0" w:firstColumn="1" w:lastColumn="0" w:noHBand="0" w:noVBand="1"/>
      </w:tblPr>
      <w:tblGrid>
        <w:gridCol w:w="1985"/>
        <w:gridCol w:w="5891"/>
      </w:tblGrid>
      <w:tr w:rsidR="00942011" w14:paraId="6587651E" w14:textId="77777777" w:rsidTr="006E0A68">
        <w:tc>
          <w:tcPr>
            <w:tcW w:w="1985" w:type="dxa"/>
            <w:shd w:val="clear" w:color="auto" w:fill="BFBFBF" w:themeFill="background1" w:themeFillShade="BF"/>
          </w:tcPr>
          <w:p w14:paraId="739F3282" w14:textId="77777777" w:rsidR="00942011" w:rsidRDefault="00942011" w:rsidP="006E0A68">
            <w:pPr>
              <w:ind w:firstLineChars="0" w:firstLine="0"/>
            </w:pPr>
            <w:r>
              <w:rPr>
                <w:rFonts w:hint="eastAsia"/>
              </w:rPr>
              <w:t>接口名称</w:t>
            </w:r>
          </w:p>
        </w:tc>
        <w:tc>
          <w:tcPr>
            <w:tcW w:w="5891" w:type="dxa"/>
            <w:shd w:val="clear" w:color="auto" w:fill="BFBFBF" w:themeFill="background1" w:themeFillShade="BF"/>
          </w:tcPr>
          <w:p w14:paraId="3D61A1C2" w14:textId="2ED5E05F" w:rsidR="00942011" w:rsidRDefault="00942011" w:rsidP="006E0A68">
            <w:pPr>
              <w:ind w:firstLineChars="0" w:firstLine="0"/>
            </w:pPr>
            <w:r>
              <w:rPr>
                <w:rFonts w:hint="eastAsia"/>
              </w:rPr>
              <w:t>局部路径规划(</w:t>
            </w:r>
            <w:proofErr w:type="spellStart"/>
            <w:r w:rsidR="00556B39">
              <w:rPr>
                <w:rFonts w:hint="eastAsia"/>
              </w:rPr>
              <w:t>ge</w:t>
            </w:r>
            <w:r w:rsidR="00556B39">
              <w:t>nerateRe</w:t>
            </w:r>
            <w:r w:rsidR="00010E4E">
              <w:t>ferencePath</w:t>
            </w:r>
            <w:proofErr w:type="spellEnd"/>
            <w:r>
              <w:t>)</w:t>
            </w:r>
          </w:p>
        </w:tc>
      </w:tr>
      <w:tr w:rsidR="00942011" w14:paraId="7D2B06D3" w14:textId="77777777" w:rsidTr="006E0A68">
        <w:tc>
          <w:tcPr>
            <w:tcW w:w="1985" w:type="dxa"/>
          </w:tcPr>
          <w:p w14:paraId="163F2158" w14:textId="77777777" w:rsidR="00942011" w:rsidRDefault="00942011" w:rsidP="006E0A68">
            <w:pPr>
              <w:ind w:firstLineChars="0" w:firstLine="0"/>
            </w:pPr>
            <w:proofErr w:type="spellStart"/>
            <w:r>
              <w:rPr>
                <w:rFonts w:hint="eastAsia"/>
              </w:rPr>
              <w:t>url</w:t>
            </w:r>
            <w:proofErr w:type="spellEnd"/>
          </w:p>
        </w:tc>
        <w:tc>
          <w:tcPr>
            <w:tcW w:w="5891" w:type="dxa"/>
          </w:tcPr>
          <w:p w14:paraId="0EEEE099" w14:textId="33A6EC43" w:rsidR="00942011" w:rsidRDefault="00942011" w:rsidP="006E0A68">
            <w:pPr>
              <w:ind w:firstLineChars="0" w:firstLine="0"/>
            </w:pPr>
            <w:r>
              <w:t>/maps/{</w:t>
            </w:r>
            <w:proofErr w:type="spellStart"/>
            <w:r>
              <w:t>mapId</w:t>
            </w:r>
            <w:proofErr w:type="spellEnd"/>
            <w:r>
              <w:t>}</w:t>
            </w:r>
            <w:r>
              <w:rPr>
                <w:rFonts w:hint="eastAsia"/>
              </w:rPr>
              <w:t>/</w:t>
            </w:r>
            <w:r>
              <w:t>path/</w:t>
            </w:r>
            <w:proofErr w:type="spellStart"/>
            <w:r>
              <w:t>refe</w:t>
            </w:r>
            <w:r w:rsidR="00556B39">
              <w:t>re</w:t>
            </w:r>
            <w:r>
              <w:t>ncepath</w:t>
            </w:r>
            <w:proofErr w:type="spellEnd"/>
          </w:p>
        </w:tc>
      </w:tr>
      <w:tr w:rsidR="00942011" w14:paraId="722BF873" w14:textId="77777777" w:rsidTr="006E0A68">
        <w:tc>
          <w:tcPr>
            <w:tcW w:w="1985" w:type="dxa"/>
          </w:tcPr>
          <w:p w14:paraId="76B1C429" w14:textId="77777777" w:rsidR="00942011" w:rsidRDefault="00942011" w:rsidP="006E0A68">
            <w:pPr>
              <w:ind w:firstLineChars="0" w:firstLine="0"/>
            </w:pPr>
            <w:r>
              <w:rPr>
                <w:rFonts w:hint="eastAsia"/>
              </w:rPr>
              <w:t>方法</w:t>
            </w:r>
          </w:p>
        </w:tc>
        <w:tc>
          <w:tcPr>
            <w:tcW w:w="5891" w:type="dxa"/>
          </w:tcPr>
          <w:p w14:paraId="1CBF4E4F" w14:textId="77777777" w:rsidR="00942011" w:rsidRDefault="00942011" w:rsidP="006E0A68">
            <w:pPr>
              <w:ind w:firstLineChars="0" w:firstLine="0"/>
            </w:pPr>
            <w:r>
              <w:rPr>
                <w:rFonts w:hint="eastAsia"/>
              </w:rPr>
              <w:t>get</w:t>
            </w:r>
          </w:p>
        </w:tc>
      </w:tr>
      <w:tr w:rsidR="00942011" w14:paraId="110C1E2B" w14:textId="77777777" w:rsidTr="006E0A68">
        <w:tc>
          <w:tcPr>
            <w:tcW w:w="1985" w:type="dxa"/>
          </w:tcPr>
          <w:p w14:paraId="1BE7461F" w14:textId="77777777" w:rsidR="00942011" w:rsidRDefault="00942011" w:rsidP="006E0A68">
            <w:pPr>
              <w:ind w:firstLineChars="0" w:firstLine="0"/>
            </w:pPr>
            <w:r>
              <w:rPr>
                <w:rFonts w:hint="eastAsia"/>
              </w:rPr>
              <w:lastRenderedPageBreak/>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942011" w:rsidRPr="008A1438" w14:paraId="1DDAD4FF" w14:textId="77777777" w:rsidTr="006E0A68">
              <w:trPr>
                <w:trHeight w:val="356"/>
              </w:trPr>
              <w:tc>
                <w:tcPr>
                  <w:tcW w:w="1124" w:type="dxa"/>
                  <w:tcBorders>
                    <w:top w:val="nil"/>
                    <w:left w:val="single" w:sz="8" w:space="0" w:color="4F81BD"/>
                    <w:bottom w:val="nil"/>
                    <w:right w:val="nil"/>
                  </w:tcBorders>
                  <w:shd w:val="clear" w:color="auto" w:fill="FFFFFF" w:themeFill="background1"/>
                </w:tcPr>
                <w:p w14:paraId="1279CDEF" w14:textId="77777777" w:rsidR="00942011" w:rsidRPr="008A1438" w:rsidRDefault="00942011" w:rsidP="006E0A68">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65DE05EA" w14:textId="77777777" w:rsidR="00942011" w:rsidRPr="008A1438" w:rsidRDefault="00942011" w:rsidP="006E0A68">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1195D5C6" w14:textId="77777777" w:rsidR="00942011" w:rsidRPr="008A1438" w:rsidRDefault="00942011" w:rsidP="006E0A68">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C36D8C2" w14:textId="77777777" w:rsidR="00942011" w:rsidRPr="008A1438" w:rsidRDefault="00942011" w:rsidP="006E0A68">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1F265D6D" w14:textId="77777777" w:rsidR="00942011" w:rsidRPr="008A1438" w:rsidRDefault="00942011" w:rsidP="006E0A68">
                  <w:pPr>
                    <w:ind w:firstLineChars="0" w:firstLine="0"/>
                    <w:rPr>
                      <w:color w:val="000000" w:themeColor="text1"/>
                    </w:rPr>
                  </w:pPr>
                  <w:r w:rsidRPr="008A1438">
                    <w:rPr>
                      <w:rFonts w:hint="eastAsia"/>
                      <w:color w:val="000000" w:themeColor="text1"/>
                    </w:rPr>
                    <w:t>参数形式</w:t>
                  </w:r>
                </w:p>
              </w:tc>
            </w:tr>
            <w:tr w:rsidR="00942011" w14:paraId="68E9421F" w14:textId="77777777" w:rsidTr="006E0A68">
              <w:trPr>
                <w:trHeight w:val="356"/>
              </w:trPr>
              <w:tc>
                <w:tcPr>
                  <w:tcW w:w="1124" w:type="dxa"/>
                  <w:tcBorders>
                    <w:top w:val="nil"/>
                    <w:left w:val="single" w:sz="8" w:space="0" w:color="4F81BD"/>
                    <w:bottom w:val="nil"/>
                    <w:right w:val="nil"/>
                  </w:tcBorders>
                  <w:shd w:val="clear" w:color="auto" w:fill="FFFFFF" w:themeFill="background1"/>
                </w:tcPr>
                <w:p w14:paraId="6F2A0F87" w14:textId="77777777" w:rsidR="00942011" w:rsidRDefault="00942011" w:rsidP="006E0A68">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BA2A687" w14:textId="77777777" w:rsidR="00942011" w:rsidRDefault="00942011" w:rsidP="006E0A68">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69DB65E0" w14:textId="77777777" w:rsidR="00942011" w:rsidRDefault="00942011" w:rsidP="006E0A6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20E0449A" w14:textId="77777777" w:rsidR="00942011" w:rsidRDefault="00942011" w:rsidP="006E0A68">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56B495F2" w14:textId="77777777" w:rsidR="00942011" w:rsidRDefault="00942011" w:rsidP="006E0A68">
                  <w:pPr>
                    <w:ind w:firstLineChars="0" w:firstLine="0"/>
                    <w:rPr>
                      <w:color w:val="000000"/>
                    </w:rPr>
                  </w:pPr>
                  <w:proofErr w:type="spellStart"/>
                  <w:r>
                    <w:rPr>
                      <w:rFonts w:hint="eastAsia"/>
                      <w:color w:val="000000"/>
                    </w:rPr>
                    <w:t>RequestBody</w:t>
                  </w:r>
                  <w:proofErr w:type="spellEnd"/>
                </w:p>
              </w:tc>
            </w:tr>
            <w:tr w:rsidR="00942011" w14:paraId="7681C00A" w14:textId="77777777" w:rsidTr="006E0A68">
              <w:trPr>
                <w:trHeight w:val="356"/>
              </w:trPr>
              <w:tc>
                <w:tcPr>
                  <w:tcW w:w="1124" w:type="dxa"/>
                  <w:tcBorders>
                    <w:top w:val="nil"/>
                    <w:left w:val="single" w:sz="8" w:space="0" w:color="4F81BD"/>
                    <w:bottom w:val="nil"/>
                    <w:right w:val="nil"/>
                  </w:tcBorders>
                  <w:shd w:val="clear" w:color="auto" w:fill="FFFFFF" w:themeFill="background1"/>
                </w:tcPr>
                <w:p w14:paraId="579A9DF7" w14:textId="00D8B735" w:rsidR="00942011" w:rsidRDefault="00942011" w:rsidP="006E0A68">
                  <w:pPr>
                    <w:ind w:firstLineChars="0" w:firstLine="0"/>
                  </w:pPr>
                  <w:proofErr w:type="spellStart"/>
                  <w:r>
                    <w:t>roadId</w:t>
                  </w:r>
                  <w:proofErr w:type="spellEnd"/>
                </w:p>
              </w:tc>
              <w:tc>
                <w:tcPr>
                  <w:tcW w:w="1134" w:type="dxa"/>
                  <w:tcBorders>
                    <w:top w:val="nil"/>
                    <w:left w:val="nil"/>
                    <w:bottom w:val="nil"/>
                    <w:right w:val="nil"/>
                  </w:tcBorders>
                  <w:shd w:val="clear" w:color="auto" w:fill="FFFFFF" w:themeFill="background1"/>
                </w:tcPr>
                <w:p w14:paraId="61AAEC7D" w14:textId="00498744" w:rsidR="00942011" w:rsidRDefault="00942011" w:rsidP="006E0A68">
                  <w:pPr>
                    <w:ind w:firstLineChars="0" w:firstLine="0"/>
                    <w:rPr>
                      <w:color w:val="000000" w:themeColor="text1"/>
                    </w:rPr>
                  </w:pPr>
                  <w:r>
                    <w:rPr>
                      <w:rFonts w:hint="eastAsia"/>
                      <w:color w:val="000000" w:themeColor="text1"/>
                    </w:rPr>
                    <w:t>道路</w:t>
                  </w:r>
                  <w:r>
                    <w:rPr>
                      <w:color w:val="000000" w:themeColor="text1"/>
                    </w:rPr>
                    <w:t>ID</w:t>
                  </w:r>
                </w:p>
              </w:tc>
              <w:tc>
                <w:tcPr>
                  <w:tcW w:w="709" w:type="dxa"/>
                  <w:tcBorders>
                    <w:top w:val="nil"/>
                    <w:left w:val="nil"/>
                    <w:bottom w:val="nil"/>
                    <w:right w:val="nil"/>
                  </w:tcBorders>
                  <w:shd w:val="clear" w:color="auto" w:fill="FFFFFF" w:themeFill="background1"/>
                </w:tcPr>
                <w:p w14:paraId="753F567E" w14:textId="77777777" w:rsidR="00942011" w:rsidRDefault="00942011" w:rsidP="006E0A68">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19E60CDF" w14:textId="12585E76" w:rsidR="00942011" w:rsidRDefault="00942011" w:rsidP="006E0A68">
                  <w:pPr>
                    <w:ind w:firstLineChars="0" w:firstLine="0"/>
                    <w:rPr>
                      <w:color w:val="000000" w:themeColor="text1"/>
                    </w:rPr>
                  </w:pPr>
                  <w:r>
                    <w:rPr>
                      <w:color w:val="000000" w:themeColor="text1"/>
                    </w:rPr>
                    <w:t>int</w:t>
                  </w:r>
                </w:p>
              </w:tc>
              <w:tc>
                <w:tcPr>
                  <w:tcW w:w="2292" w:type="dxa"/>
                  <w:tcBorders>
                    <w:top w:val="nil"/>
                    <w:left w:val="nil"/>
                    <w:bottom w:val="nil"/>
                    <w:right w:val="nil"/>
                  </w:tcBorders>
                  <w:shd w:val="clear" w:color="auto" w:fill="FFFFFF" w:themeFill="background1"/>
                </w:tcPr>
                <w:p w14:paraId="29888C79" w14:textId="77777777" w:rsidR="00942011" w:rsidRDefault="00942011" w:rsidP="006E0A68">
                  <w:pPr>
                    <w:ind w:firstLineChars="0" w:firstLine="0"/>
                    <w:rPr>
                      <w:color w:val="000000"/>
                    </w:rPr>
                  </w:pPr>
                  <w:proofErr w:type="spellStart"/>
                  <w:r>
                    <w:rPr>
                      <w:rFonts w:hint="eastAsia"/>
                      <w:color w:val="000000"/>
                    </w:rPr>
                    <w:t>RequestBody</w:t>
                  </w:r>
                  <w:proofErr w:type="spellEnd"/>
                </w:p>
              </w:tc>
            </w:tr>
          </w:tbl>
          <w:p w14:paraId="7A72614F" w14:textId="77777777" w:rsidR="00942011" w:rsidRDefault="00942011" w:rsidP="006E0A68">
            <w:pPr>
              <w:ind w:firstLineChars="0" w:firstLine="0"/>
            </w:pPr>
          </w:p>
        </w:tc>
      </w:tr>
      <w:tr w:rsidR="00942011" w14:paraId="56669F54" w14:textId="77777777" w:rsidTr="006E0A68">
        <w:tc>
          <w:tcPr>
            <w:tcW w:w="1985" w:type="dxa"/>
          </w:tcPr>
          <w:p w14:paraId="18EE24E0" w14:textId="77777777" w:rsidR="00942011" w:rsidRDefault="00942011" w:rsidP="006E0A68">
            <w:pPr>
              <w:ind w:firstLineChars="0" w:firstLine="0"/>
            </w:pPr>
            <w:r>
              <w:rPr>
                <w:rFonts w:hint="eastAsia"/>
              </w:rPr>
              <w:t>返回值</w:t>
            </w:r>
          </w:p>
        </w:tc>
        <w:tc>
          <w:tcPr>
            <w:tcW w:w="5891" w:type="dxa"/>
          </w:tcPr>
          <w:p w14:paraId="03096345" w14:textId="77777777" w:rsidR="00942011" w:rsidRDefault="00942011" w:rsidP="006E0A68">
            <w:pPr>
              <w:ind w:firstLineChars="0" w:firstLine="0"/>
            </w:pPr>
            <w:r>
              <w:t>{</w:t>
            </w:r>
          </w:p>
          <w:p w14:paraId="1A3202E5" w14:textId="77777777" w:rsidR="00942011" w:rsidRDefault="00942011" w:rsidP="006E0A68">
            <w:pPr>
              <w:ind w:firstLineChars="0" w:firstLine="0"/>
            </w:pPr>
            <w:r>
              <w:t>code: 200,</w:t>
            </w:r>
          </w:p>
          <w:p w14:paraId="0BA5C0D9" w14:textId="77777777" w:rsidR="00942011" w:rsidRDefault="00942011" w:rsidP="006E0A68">
            <w:pPr>
              <w:ind w:firstLineChars="0" w:firstLine="0"/>
            </w:pPr>
            <w:r>
              <w:t>message: “”</w:t>
            </w:r>
          </w:p>
          <w:p w14:paraId="70E3EB0B" w14:textId="60B843A9" w:rsidR="00942011" w:rsidRDefault="00942011" w:rsidP="006E0A68">
            <w:pPr>
              <w:ind w:firstLineChars="0" w:firstLine="0"/>
            </w:pPr>
            <w:r>
              <w:rPr>
                <w:rFonts w:hint="eastAsia"/>
              </w:rPr>
              <w:t>d</w:t>
            </w:r>
            <w:r>
              <w:t xml:space="preserve">ata: </w:t>
            </w:r>
            <w:r w:rsidR="003B6D8D">
              <w:t>points</w:t>
            </w:r>
            <w:r>
              <w:rPr>
                <w:rFonts w:hint="eastAsia"/>
              </w:rPr>
              <w:t>对象数组</w:t>
            </w:r>
            <w:r w:rsidR="003B6D8D">
              <w:rPr>
                <w:rFonts w:hint="eastAsia"/>
              </w:rPr>
              <w:t>,每个Po</w:t>
            </w:r>
            <w:r w:rsidR="003B6D8D">
              <w:t>int</w:t>
            </w:r>
            <w:r w:rsidR="003B6D8D">
              <w:rPr>
                <w:rFonts w:hint="eastAsia"/>
              </w:rPr>
              <w:t>只包含</w:t>
            </w:r>
            <w:proofErr w:type="spellStart"/>
            <w:r w:rsidR="003B6D8D">
              <w:rPr>
                <w:rFonts w:hint="eastAsia"/>
              </w:rPr>
              <w:t>x</w:t>
            </w:r>
            <w:r w:rsidR="003B6D8D">
              <w:t>,y</w:t>
            </w:r>
            <w:proofErr w:type="spellEnd"/>
            <w:r w:rsidR="003B6D8D">
              <w:rPr>
                <w:rFonts w:hint="eastAsia"/>
              </w:rPr>
              <w:t>两种成员</w:t>
            </w:r>
          </w:p>
          <w:p w14:paraId="72BCF742" w14:textId="77777777" w:rsidR="00942011" w:rsidRDefault="00942011" w:rsidP="006E0A68">
            <w:pPr>
              <w:ind w:firstLineChars="0" w:firstLine="0"/>
            </w:pPr>
            <w:r>
              <w:rPr>
                <w:rFonts w:hint="eastAsia"/>
              </w:rPr>
              <w:t>}</w:t>
            </w:r>
          </w:p>
        </w:tc>
      </w:tr>
    </w:tbl>
    <w:p w14:paraId="53E70C7F" w14:textId="297D835A" w:rsidR="00124F2A" w:rsidRDefault="00585070" w:rsidP="00124F2A">
      <w:pPr>
        <w:pStyle w:val="3"/>
        <w:numPr>
          <w:ilvl w:val="3"/>
          <w:numId w:val="1"/>
        </w:numPr>
        <w:ind w:firstLineChars="0"/>
      </w:pPr>
      <w:r>
        <w:rPr>
          <w:rFonts w:hint="eastAsia"/>
        </w:rPr>
        <w:t>获取</w:t>
      </w:r>
      <w:r w:rsidR="00413850">
        <w:rPr>
          <w:rFonts w:hint="eastAsia"/>
        </w:rPr>
        <w:t>局部路径</w:t>
      </w:r>
    </w:p>
    <w:tbl>
      <w:tblPr>
        <w:tblStyle w:val="aa"/>
        <w:tblW w:w="7876" w:type="dxa"/>
        <w:tblInd w:w="420" w:type="dxa"/>
        <w:tblLayout w:type="fixed"/>
        <w:tblLook w:val="04A0" w:firstRow="1" w:lastRow="0" w:firstColumn="1" w:lastColumn="0" w:noHBand="0" w:noVBand="1"/>
      </w:tblPr>
      <w:tblGrid>
        <w:gridCol w:w="1985"/>
        <w:gridCol w:w="5891"/>
      </w:tblGrid>
      <w:tr w:rsidR="00124F2A" w14:paraId="7E5F76A3" w14:textId="77777777" w:rsidTr="00124F2A">
        <w:tc>
          <w:tcPr>
            <w:tcW w:w="1985" w:type="dxa"/>
            <w:shd w:val="clear" w:color="auto" w:fill="BFBFBF" w:themeFill="background1" w:themeFillShade="BF"/>
          </w:tcPr>
          <w:p w14:paraId="61D75234" w14:textId="77777777" w:rsidR="00124F2A" w:rsidRDefault="00124F2A" w:rsidP="00124F2A">
            <w:pPr>
              <w:ind w:firstLineChars="0" w:firstLine="0"/>
            </w:pPr>
            <w:r>
              <w:rPr>
                <w:rFonts w:hint="eastAsia"/>
              </w:rPr>
              <w:t>接口名称</w:t>
            </w:r>
          </w:p>
        </w:tc>
        <w:tc>
          <w:tcPr>
            <w:tcW w:w="5891" w:type="dxa"/>
            <w:shd w:val="clear" w:color="auto" w:fill="BFBFBF" w:themeFill="background1" w:themeFillShade="BF"/>
          </w:tcPr>
          <w:p w14:paraId="1C798E94" w14:textId="74AACAF1" w:rsidR="00124F2A" w:rsidRDefault="00413850" w:rsidP="00124F2A">
            <w:pPr>
              <w:ind w:firstLineChars="0" w:firstLine="0"/>
            </w:pPr>
            <w:r>
              <w:rPr>
                <w:rFonts w:hint="eastAsia"/>
              </w:rPr>
              <w:t>局部路径</w:t>
            </w:r>
            <w:r w:rsidR="00124F2A">
              <w:rPr>
                <w:rFonts w:hint="eastAsia"/>
              </w:rPr>
              <w:t>规划(</w:t>
            </w:r>
            <w:proofErr w:type="spellStart"/>
            <w:r w:rsidR="00AF650E">
              <w:rPr>
                <w:rFonts w:hint="eastAsia"/>
              </w:rPr>
              <w:t>get</w:t>
            </w:r>
            <w:r w:rsidR="00124F2A">
              <w:t>Trajectory</w:t>
            </w:r>
            <w:proofErr w:type="spellEnd"/>
            <w:r w:rsidR="00124F2A">
              <w:t>)</w:t>
            </w:r>
          </w:p>
        </w:tc>
      </w:tr>
      <w:tr w:rsidR="00124F2A" w14:paraId="78F03DED" w14:textId="77777777" w:rsidTr="00124F2A">
        <w:tc>
          <w:tcPr>
            <w:tcW w:w="1985" w:type="dxa"/>
          </w:tcPr>
          <w:p w14:paraId="2F57583B" w14:textId="77777777" w:rsidR="00124F2A" w:rsidRDefault="00124F2A" w:rsidP="00124F2A">
            <w:pPr>
              <w:ind w:firstLineChars="0" w:firstLine="0"/>
            </w:pPr>
            <w:proofErr w:type="spellStart"/>
            <w:r>
              <w:rPr>
                <w:rFonts w:hint="eastAsia"/>
              </w:rPr>
              <w:t>url</w:t>
            </w:r>
            <w:proofErr w:type="spellEnd"/>
          </w:p>
        </w:tc>
        <w:tc>
          <w:tcPr>
            <w:tcW w:w="5891" w:type="dxa"/>
          </w:tcPr>
          <w:p w14:paraId="44E0A394" w14:textId="7BB0197E" w:rsidR="00124F2A" w:rsidRDefault="00124F2A" w:rsidP="00124F2A">
            <w:pPr>
              <w:ind w:firstLineChars="0" w:firstLine="0"/>
            </w:pPr>
            <w:r>
              <w:t>/maps/</w:t>
            </w:r>
            <w:r w:rsidR="0000627B">
              <w:t>{</w:t>
            </w:r>
            <w:proofErr w:type="spellStart"/>
            <w:r w:rsidR="0000627B">
              <w:t>mapId</w:t>
            </w:r>
            <w:proofErr w:type="spellEnd"/>
            <w:r w:rsidR="0000627B">
              <w:t>}</w:t>
            </w:r>
            <w:r w:rsidR="0000627B">
              <w:rPr>
                <w:rFonts w:hint="eastAsia"/>
              </w:rPr>
              <w:t>/</w:t>
            </w:r>
            <w:r>
              <w:t>path</w:t>
            </w:r>
            <w:r w:rsidR="00C31934">
              <w:t>/trajectory</w:t>
            </w:r>
          </w:p>
        </w:tc>
      </w:tr>
      <w:tr w:rsidR="00124F2A" w14:paraId="23DC9AAD" w14:textId="77777777" w:rsidTr="00124F2A">
        <w:tc>
          <w:tcPr>
            <w:tcW w:w="1985" w:type="dxa"/>
          </w:tcPr>
          <w:p w14:paraId="3384B325" w14:textId="77777777" w:rsidR="00124F2A" w:rsidRDefault="00124F2A" w:rsidP="00124F2A">
            <w:pPr>
              <w:ind w:firstLineChars="0" w:firstLine="0"/>
            </w:pPr>
            <w:r>
              <w:rPr>
                <w:rFonts w:hint="eastAsia"/>
              </w:rPr>
              <w:t>方法</w:t>
            </w:r>
          </w:p>
        </w:tc>
        <w:tc>
          <w:tcPr>
            <w:tcW w:w="5891" w:type="dxa"/>
          </w:tcPr>
          <w:p w14:paraId="04D96AA3" w14:textId="10511F0F" w:rsidR="00124F2A" w:rsidRDefault="005D555C" w:rsidP="00124F2A">
            <w:pPr>
              <w:ind w:firstLineChars="0" w:firstLine="0"/>
            </w:pPr>
            <w:r>
              <w:rPr>
                <w:rFonts w:hint="eastAsia"/>
              </w:rPr>
              <w:t>get</w:t>
            </w:r>
          </w:p>
        </w:tc>
      </w:tr>
      <w:tr w:rsidR="00124F2A" w14:paraId="6B942B5C" w14:textId="77777777" w:rsidTr="00124F2A">
        <w:tc>
          <w:tcPr>
            <w:tcW w:w="1985" w:type="dxa"/>
          </w:tcPr>
          <w:p w14:paraId="61269FCF" w14:textId="77777777" w:rsidR="00124F2A" w:rsidRDefault="00124F2A" w:rsidP="00124F2A">
            <w:pPr>
              <w:ind w:firstLineChars="0" w:firstLine="0"/>
            </w:pPr>
            <w:r>
              <w:rPr>
                <w:rFonts w:hint="eastAsia"/>
              </w:rPr>
              <w:t>参数</w:t>
            </w:r>
          </w:p>
        </w:tc>
        <w:tc>
          <w:tcPr>
            <w:tcW w:w="589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24"/>
              <w:gridCol w:w="1134"/>
              <w:gridCol w:w="709"/>
              <w:gridCol w:w="1559"/>
              <w:gridCol w:w="2292"/>
            </w:tblGrid>
            <w:tr w:rsidR="00E06DA1" w:rsidRPr="008A1438" w14:paraId="46F7B5BD"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6DBD0B2F" w14:textId="77777777" w:rsidR="00E06DA1" w:rsidRPr="008A1438" w:rsidRDefault="00E06DA1" w:rsidP="00E06DA1">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086307B2" w14:textId="77777777" w:rsidR="00E06DA1" w:rsidRPr="008A1438" w:rsidRDefault="00E06DA1" w:rsidP="00E06DA1">
                  <w:pPr>
                    <w:ind w:firstLineChars="0" w:firstLine="0"/>
                    <w:rPr>
                      <w:color w:val="000000" w:themeColor="text1"/>
                    </w:rPr>
                  </w:pPr>
                  <w:r w:rsidRPr="008A1438">
                    <w:rPr>
                      <w:rFonts w:hint="eastAsia"/>
                      <w:color w:val="000000" w:themeColor="text1"/>
                    </w:rPr>
                    <w:t>描述</w:t>
                  </w:r>
                </w:p>
              </w:tc>
              <w:tc>
                <w:tcPr>
                  <w:tcW w:w="709" w:type="dxa"/>
                  <w:tcBorders>
                    <w:top w:val="nil"/>
                    <w:left w:val="nil"/>
                    <w:bottom w:val="nil"/>
                    <w:right w:val="nil"/>
                  </w:tcBorders>
                  <w:shd w:val="clear" w:color="auto" w:fill="FFFFFF" w:themeFill="background1"/>
                </w:tcPr>
                <w:p w14:paraId="5A2AEC0A" w14:textId="77777777" w:rsidR="00E06DA1" w:rsidRPr="008A1438" w:rsidRDefault="00E06DA1" w:rsidP="00E06DA1">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3BAE1433" w14:textId="77777777" w:rsidR="00E06DA1" w:rsidRPr="008A1438" w:rsidRDefault="00E06DA1" w:rsidP="00E06DA1">
                  <w:pPr>
                    <w:ind w:firstLineChars="0" w:firstLine="0"/>
                    <w:rPr>
                      <w:color w:val="000000" w:themeColor="text1"/>
                    </w:rPr>
                  </w:pPr>
                  <w:r w:rsidRPr="008A1438">
                    <w:rPr>
                      <w:rFonts w:hint="eastAsia"/>
                      <w:color w:val="000000" w:themeColor="text1"/>
                    </w:rPr>
                    <w:t>类型(规则)</w:t>
                  </w:r>
                </w:p>
              </w:tc>
              <w:tc>
                <w:tcPr>
                  <w:tcW w:w="2292" w:type="dxa"/>
                  <w:tcBorders>
                    <w:top w:val="nil"/>
                    <w:left w:val="nil"/>
                    <w:bottom w:val="nil"/>
                    <w:right w:val="nil"/>
                  </w:tcBorders>
                  <w:shd w:val="clear" w:color="auto" w:fill="FFFFFF" w:themeFill="background1"/>
                </w:tcPr>
                <w:p w14:paraId="2049B6D4" w14:textId="77777777" w:rsidR="00E06DA1" w:rsidRPr="008A1438" w:rsidRDefault="00E06DA1" w:rsidP="00E06DA1">
                  <w:pPr>
                    <w:ind w:firstLineChars="0" w:firstLine="0"/>
                    <w:rPr>
                      <w:color w:val="000000" w:themeColor="text1"/>
                    </w:rPr>
                  </w:pPr>
                  <w:r w:rsidRPr="008A1438">
                    <w:rPr>
                      <w:rFonts w:hint="eastAsia"/>
                      <w:color w:val="000000" w:themeColor="text1"/>
                    </w:rPr>
                    <w:t>参数形式</w:t>
                  </w:r>
                </w:p>
              </w:tc>
            </w:tr>
            <w:tr w:rsidR="00E06DA1" w14:paraId="588A1AF5"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2803DB85" w14:textId="77777777" w:rsidR="00E06DA1" w:rsidRDefault="00E06DA1" w:rsidP="00E06DA1">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37093836" w14:textId="77777777" w:rsidR="00E06DA1" w:rsidRDefault="00E06DA1" w:rsidP="00E06DA1">
                  <w:pPr>
                    <w:ind w:firstLineChars="0" w:firstLine="0"/>
                    <w:rPr>
                      <w:color w:val="000000" w:themeColor="text1"/>
                    </w:rPr>
                  </w:pPr>
                  <w:r>
                    <w:rPr>
                      <w:rFonts w:hint="eastAsia"/>
                      <w:color w:val="000000" w:themeColor="text1"/>
                    </w:rPr>
                    <w:t>地图I</w:t>
                  </w:r>
                  <w:r>
                    <w:rPr>
                      <w:color w:val="000000" w:themeColor="text1"/>
                    </w:rPr>
                    <w:t>D</w:t>
                  </w:r>
                </w:p>
              </w:tc>
              <w:tc>
                <w:tcPr>
                  <w:tcW w:w="709" w:type="dxa"/>
                  <w:tcBorders>
                    <w:top w:val="nil"/>
                    <w:left w:val="nil"/>
                    <w:bottom w:val="nil"/>
                    <w:right w:val="nil"/>
                  </w:tcBorders>
                  <w:shd w:val="clear" w:color="auto" w:fill="FFFFFF" w:themeFill="background1"/>
                </w:tcPr>
                <w:p w14:paraId="77BE409D" w14:textId="77777777" w:rsidR="00E06DA1" w:rsidRDefault="00E06DA1" w:rsidP="00E06DA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58C1AE6F" w14:textId="77777777" w:rsidR="00E06DA1" w:rsidRDefault="00E06DA1" w:rsidP="00E06DA1">
                  <w:pPr>
                    <w:ind w:firstLineChars="0" w:firstLine="0"/>
                    <w:rPr>
                      <w:color w:val="000000" w:themeColor="text1"/>
                    </w:rPr>
                  </w:pPr>
                  <w:r>
                    <w:rPr>
                      <w:rFonts w:hint="eastAsia"/>
                      <w:color w:val="000000" w:themeColor="text1"/>
                    </w:rPr>
                    <w:t>int</w:t>
                  </w:r>
                </w:p>
              </w:tc>
              <w:tc>
                <w:tcPr>
                  <w:tcW w:w="2292" w:type="dxa"/>
                  <w:tcBorders>
                    <w:top w:val="nil"/>
                    <w:left w:val="nil"/>
                    <w:bottom w:val="nil"/>
                    <w:right w:val="nil"/>
                  </w:tcBorders>
                  <w:shd w:val="clear" w:color="auto" w:fill="FFFFFF" w:themeFill="background1"/>
                </w:tcPr>
                <w:p w14:paraId="194DCBA4" w14:textId="77777777" w:rsidR="00E06DA1" w:rsidRDefault="00E06DA1" w:rsidP="00E06DA1">
                  <w:pPr>
                    <w:ind w:firstLineChars="0" w:firstLine="0"/>
                    <w:rPr>
                      <w:color w:val="000000"/>
                    </w:rPr>
                  </w:pPr>
                  <w:proofErr w:type="spellStart"/>
                  <w:r>
                    <w:rPr>
                      <w:rFonts w:hint="eastAsia"/>
                      <w:color w:val="000000"/>
                    </w:rPr>
                    <w:t>RequestBody</w:t>
                  </w:r>
                  <w:proofErr w:type="spellEnd"/>
                </w:p>
              </w:tc>
            </w:tr>
            <w:tr w:rsidR="00E06DA1" w14:paraId="671C6AB4"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453914AD" w14:textId="77777777" w:rsidR="00E06DA1" w:rsidRDefault="00E06DA1" w:rsidP="00E06DA1">
                  <w:pPr>
                    <w:ind w:firstLineChars="0" w:firstLine="0"/>
                  </w:pPr>
                  <w:r>
                    <w:rPr>
                      <w:rFonts w:hint="eastAsia"/>
                    </w:rPr>
                    <w:t>s</w:t>
                  </w:r>
                  <w:r>
                    <w:t>tart</w:t>
                  </w:r>
                </w:p>
              </w:tc>
              <w:tc>
                <w:tcPr>
                  <w:tcW w:w="1134" w:type="dxa"/>
                  <w:tcBorders>
                    <w:top w:val="nil"/>
                    <w:left w:val="nil"/>
                    <w:bottom w:val="nil"/>
                    <w:right w:val="nil"/>
                  </w:tcBorders>
                  <w:shd w:val="clear" w:color="auto" w:fill="FFFFFF" w:themeFill="background1"/>
                </w:tcPr>
                <w:p w14:paraId="39DB0B5D" w14:textId="77777777" w:rsidR="00E06DA1" w:rsidRDefault="00E06DA1" w:rsidP="00E06DA1">
                  <w:pPr>
                    <w:ind w:firstLineChars="0" w:firstLine="0"/>
                    <w:rPr>
                      <w:color w:val="000000" w:themeColor="text1"/>
                    </w:rPr>
                  </w:pPr>
                  <w:r>
                    <w:rPr>
                      <w:rFonts w:hint="eastAsia"/>
                      <w:color w:val="000000" w:themeColor="text1"/>
                    </w:rPr>
                    <w:t>起始点</w:t>
                  </w:r>
                </w:p>
              </w:tc>
              <w:tc>
                <w:tcPr>
                  <w:tcW w:w="709" w:type="dxa"/>
                  <w:tcBorders>
                    <w:top w:val="nil"/>
                    <w:left w:val="nil"/>
                    <w:bottom w:val="nil"/>
                    <w:right w:val="nil"/>
                  </w:tcBorders>
                  <w:shd w:val="clear" w:color="auto" w:fill="FFFFFF" w:themeFill="background1"/>
                </w:tcPr>
                <w:p w14:paraId="234FB273" w14:textId="77777777" w:rsidR="00E06DA1" w:rsidRDefault="00E06DA1" w:rsidP="00E06DA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437D9A14" w14:textId="77777777" w:rsidR="00E06DA1" w:rsidRDefault="00E06DA1" w:rsidP="00E06DA1">
                  <w:pPr>
                    <w:ind w:firstLineChars="0" w:firstLine="0"/>
                    <w:rPr>
                      <w:color w:val="000000" w:themeColor="text1"/>
                    </w:rPr>
                  </w:pPr>
                  <w:r>
                    <w:rPr>
                      <w:rFonts w:hint="eastAsia"/>
                      <w:color w:val="000000" w:themeColor="text1"/>
                    </w:rPr>
                    <w:t>spot对象，{x</w:t>
                  </w:r>
                  <w:r>
                    <w:rPr>
                      <w:color w:val="000000" w:themeColor="text1"/>
                    </w:rPr>
                    <w:t xml:space="preserve">, y, z, </w:t>
                  </w:r>
                  <w:proofErr w:type="spellStart"/>
                  <w:r>
                    <w:rPr>
                      <w:color w:val="000000" w:themeColor="text1"/>
                    </w:rPr>
                    <w:t>yawAngle</w:t>
                  </w:r>
                  <w:proofErr w:type="spellEnd"/>
                  <w:r>
                    <w:rPr>
                      <w:color w:val="000000" w:themeColor="text1"/>
                    </w:rPr>
                    <w:t>}</w:t>
                  </w:r>
                </w:p>
              </w:tc>
              <w:tc>
                <w:tcPr>
                  <w:tcW w:w="2292" w:type="dxa"/>
                  <w:tcBorders>
                    <w:top w:val="nil"/>
                    <w:left w:val="nil"/>
                    <w:bottom w:val="nil"/>
                    <w:right w:val="nil"/>
                  </w:tcBorders>
                  <w:shd w:val="clear" w:color="auto" w:fill="FFFFFF" w:themeFill="background1"/>
                </w:tcPr>
                <w:p w14:paraId="448CC2DD" w14:textId="77777777" w:rsidR="00E06DA1" w:rsidRDefault="00E06DA1" w:rsidP="00E06DA1">
                  <w:pPr>
                    <w:ind w:firstLineChars="0" w:firstLine="0"/>
                    <w:rPr>
                      <w:color w:val="000000"/>
                    </w:rPr>
                  </w:pPr>
                  <w:proofErr w:type="spellStart"/>
                  <w:r>
                    <w:rPr>
                      <w:rFonts w:hint="eastAsia"/>
                      <w:color w:val="000000"/>
                    </w:rPr>
                    <w:t>RequestBody</w:t>
                  </w:r>
                  <w:proofErr w:type="spellEnd"/>
                </w:p>
              </w:tc>
            </w:tr>
            <w:tr w:rsidR="00E06DA1" w14:paraId="7A3447F7" w14:textId="77777777" w:rsidTr="00792AF7">
              <w:trPr>
                <w:trHeight w:val="356"/>
              </w:trPr>
              <w:tc>
                <w:tcPr>
                  <w:tcW w:w="1124" w:type="dxa"/>
                  <w:tcBorders>
                    <w:top w:val="nil"/>
                    <w:left w:val="single" w:sz="8" w:space="0" w:color="4F81BD"/>
                    <w:bottom w:val="nil"/>
                    <w:right w:val="nil"/>
                  </w:tcBorders>
                  <w:shd w:val="clear" w:color="auto" w:fill="FFFFFF" w:themeFill="background1"/>
                </w:tcPr>
                <w:p w14:paraId="4836741A" w14:textId="77777777" w:rsidR="00E06DA1" w:rsidRDefault="00E06DA1" w:rsidP="00E06DA1">
                  <w:pPr>
                    <w:ind w:firstLineChars="0" w:firstLine="0"/>
                  </w:pPr>
                  <w:r>
                    <w:rPr>
                      <w:rFonts w:hint="eastAsia"/>
                    </w:rPr>
                    <w:t>e</w:t>
                  </w:r>
                  <w:r>
                    <w:t>nd</w:t>
                  </w:r>
                </w:p>
              </w:tc>
              <w:tc>
                <w:tcPr>
                  <w:tcW w:w="1134" w:type="dxa"/>
                  <w:tcBorders>
                    <w:top w:val="nil"/>
                    <w:left w:val="nil"/>
                    <w:bottom w:val="nil"/>
                    <w:right w:val="nil"/>
                  </w:tcBorders>
                  <w:shd w:val="clear" w:color="auto" w:fill="FFFFFF" w:themeFill="background1"/>
                </w:tcPr>
                <w:p w14:paraId="6C10D4D2" w14:textId="77777777" w:rsidR="00E06DA1" w:rsidRDefault="00E06DA1" w:rsidP="00E06DA1">
                  <w:pPr>
                    <w:ind w:firstLineChars="0" w:firstLine="0"/>
                    <w:rPr>
                      <w:color w:val="000000" w:themeColor="text1"/>
                    </w:rPr>
                  </w:pPr>
                  <w:r>
                    <w:rPr>
                      <w:rFonts w:hint="eastAsia"/>
                      <w:color w:val="000000" w:themeColor="text1"/>
                    </w:rPr>
                    <w:t>终点</w:t>
                  </w:r>
                </w:p>
              </w:tc>
              <w:tc>
                <w:tcPr>
                  <w:tcW w:w="709" w:type="dxa"/>
                  <w:tcBorders>
                    <w:top w:val="nil"/>
                    <w:left w:val="nil"/>
                    <w:bottom w:val="nil"/>
                    <w:right w:val="nil"/>
                  </w:tcBorders>
                  <w:shd w:val="clear" w:color="auto" w:fill="FFFFFF" w:themeFill="background1"/>
                </w:tcPr>
                <w:p w14:paraId="5CC17226" w14:textId="77777777" w:rsidR="00E06DA1" w:rsidRDefault="00E06DA1" w:rsidP="00E06DA1">
                  <w:pPr>
                    <w:ind w:firstLineChars="0" w:firstLine="0"/>
                    <w:rPr>
                      <w:color w:val="000000"/>
                    </w:rPr>
                  </w:pPr>
                  <w:r>
                    <w:rPr>
                      <w:rFonts w:hint="eastAsia"/>
                      <w:color w:val="000000"/>
                    </w:rPr>
                    <w:t>是</w:t>
                  </w:r>
                </w:p>
              </w:tc>
              <w:tc>
                <w:tcPr>
                  <w:tcW w:w="1559" w:type="dxa"/>
                  <w:tcBorders>
                    <w:top w:val="nil"/>
                    <w:left w:val="nil"/>
                    <w:bottom w:val="nil"/>
                    <w:right w:val="nil"/>
                  </w:tcBorders>
                  <w:shd w:val="clear" w:color="auto" w:fill="FFFFFF" w:themeFill="background1"/>
                </w:tcPr>
                <w:p w14:paraId="0445115F" w14:textId="77777777" w:rsidR="00E06DA1" w:rsidRDefault="00E06DA1" w:rsidP="00E06DA1">
                  <w:pPr>
                    <w:ind w:firstLineChars="0" w:firstLine="0"/>
                    <w:rPr>
                      <w:color w:val="000000" w:themeColor="text1"/>
                    </w:rPr>
                  </w:pPr>
                  <w:r>
                    <w:rPr>
                      <w:rFonts w:hint="eastAsia"/>
                      <w:color w:val="000000" w:themeColor="text1"/>
                    </w:rPr>
                    <w:t>spot对象</w:t>
                  </w:r>
                </w:p>
              </w:tc>
              <w:tc>
                <w:tcPr>
                  <w:tcW w:w="2292" w:type="dxa"/>
                  <w:tcBorders>
                    <w:top w:val="nil"/>
                    <w:left w:val="nil"/>
                    <w:bottom w:val="nil"/>
                    <w:right w:val="nil"/>
                  </w:tcBorders>
                  <w:shd w:val="clear" w:color="auto" w:fill="FFFFFF" w:themeFill="background1"/>
                </w:tcPr>
                <w:p w14:paraId="68B81CC3" w14:textId="77777777" w:rsidR="00E06DA1" w:rsidRDefault="00E06DA1" w:rsidP="00E06DA1">
                  <w:pPr>
                    <w:ind w:firstLineChars="0" w:firstLine="0"/>
                    <w:rPr>
                      <w:color w:val="000000"/>
                    </w:rPr>
                  </w:pPr>
                  <w:proofErr w:type="spellStart"/>
                  <w:r>
                    <w:rPr>
                      <w:rFonts w:hint="eastAsia"/>
                      <w:color w:val="000000"/>
                    </w:rPr>
                    <w:t>RequestBody</w:t>
                  </w:r>
                  <w:proofErr w:type="spellEnd"/>
                </w:p>
              </w:tc>
            </w:tr>
          </w:tbl>
          <w:p w14:paraId="21CDB48C" w14:textId="77777777" w:rsidR="00124F2A" w:rsidRDefault="00124F2A" w:rsidP="00124F2A">
            <w:pPr>
              <w:ind w:firstLineChars="0" w:firstLine="0"/>
            </w:pPr>
          </w:p>
        </w:tc>
      </w:tr>
      <w:tr w:rsidR="00124F2A" w14:paraId="1FEF663C" w14:textId="77777777" w:rsidTr="00124F2A">
        <w:tc>
          <w:tcPr>
            <w:tcW w:w="1985" w:type="dxa"/>
          </w:tcPr>
          <w:p w14:paraId="2E5053B8" w14:textId="77777777" w:rsidR="00124F2A" w:rsidRDefault="00124F2A" w:rsidP="00124F2A">
            <w:pPr>
              <w:ind w:firstLineChars="0" w:firstLine="0"/>
            </w:pPr>
            <w:r>
              <w:rPr>
                <w:rFonts w:hint="eastAsia"/>
              </w:rPr>
              <w:t>返回值</w:t>
            </w:r>
          </w:p>
        </w:tc>
        <w:tc>
          <w:tcPr>
            <w:tcW w:w="5891" w:type="dxa"/>
          </w:tcPr>
          <w:p w14:paraId="5AA897E1" w14:textId="77777777" w:rsidR="00124F2A" w:rsidRDefault="00124F2A" w:rsidP="00124F2A">
            <w:pPr>
              <w:ind w:firstLineChars="0" w:firstLine="0"/>
            </w:pPr>
            <w:r>
              <w:t>{</w:t>
            </w:r>
          </w:p>
          <w:p w14:paraId="10D76B02" w14:textId="77777777" w:rsidR="00124F2A" w:rsidRDefault="00124F2A" w:rsidP="00124F2A">
            <w:pPr>
              <w:ind w:firstLineChars="0" w:firstLine="0"/>
            </w:pPr>
            <w:r>
              <w:t>code: 200,</w:t>
            </w:r>
          </w:p>
          <w:p w14:paraId="3330DE28" w14:textId="1D3C5E90" w:rsidR="00124F2A" w:rsidRDefault="00124F2A" w:rsidP="00124F2A">
            <w:pPr>
              <w:ind w:firstLineChars="0" w:firstLine="0"/>
            </w:pPr>
            <w:r>
              <w:t>message: “”</w:t>
            </w:r>
          </w:p>
          <w:p w14:paraId="300489D0" w14:textId="0342E3BF" w:rsidR="0085261B" w:rsidRDefault="0085261B" w:rsidP="00124F2A">
            <w:pPr>
              <w:ind w:firstLineChars="0" w:firstLine="0"/>
            </w:pPr>
            <w:r>
              <w:rPr>
                <w:rFonts w:hint="eastAsia"/>
              </w:rPr>
              <w:t>d</w:t>
            </w:r>
            <w:r>
              <w:t xml:space="preserve">ata: </w:t>
            </w:r>
            <w:proofErr w:type="spellStart"/>
            <w:r>
              <w:t>trajectoryPoint</w:t>
            </w:r>
            <w:proofErr w:type="spellEnd"/>
            <w:r>
              <w:rPr>
                <w:rFonts w:hint="eastAsia"/>
              </w:rPr>
              <w:t>对象数组</w:t>
            </w:r>
          </w:p>
          <w:p w14:paraId="74C7615F" w14:textId="77777777" w:rsidR="00124F2A" w:rsidRDefault="00124F2A" w:rsidP="00124F2A">
            <w:pPr>
              <w:ind w:firstLineChars="0" w:firstLine="0"/>
            </w:pPr>
            <w:r>
              <w:rPr>
                <w:rFonts w:hint="eastAsia"/>
              </w:rPr>
              <w:t>}</w:t>
            </w:r>
          </w:p>
        </w:tc>
      </w:tr>
    </w:tbl>
    <w:p w14:paraId="5EE2CA9F" w14:textId="77777777" w:rsidR="00124F2A" w:rsidRDefault="00124F2A" w:rsidP="00124F2A">
      <w:pPr>
        <w:ind w:firstLineChars="0" w:firstLine="0"/>
      </w:pPr>
    </w:p>
    <w:p w14:paraId="49C771D6" w14:textId="7C753254" w:rsidR="00190278" w:rsidRDefault="00FC3595">
      <w:pPr>
        <w:pStyle w:val="3"/>
        <w:numPr>
          <w:ilvl w:val="2"/>
          <w:numId w:val="1"/>
        </w:numPr>
        <w:ind w:firstLineChars="0"/>
      </w:pPr>
      <w:r>
        <w:rPr>
          <w:rFonts w:hint="eastAsia"/>
        </w:rPr>
        <w:t>保存地图</w:t>
      </w:r>
    </w:p>
    <w:tbl>
      <w:tblPr>
        <w:tblStyle w:val="aa"/>
        <w:tblW w:w="7876" w:type="dxa"/>
        <w:tblInd w:w="420" w:type="dxa"/>
        <w:tblLayout w:type="fixed"/>
        <w:tblLook w:val="04A0" w:firstRow="1" w:lastRow="0" w:firstColumn="1" w:lastColumn="0" w:noHBand="0" w:noVBand="1"/>
      </w:tblPr>
      <w:tblGrid>
        <w:gridCol w:w="1276"/>
        <w:gridCol w:w="6600"/>
      </w:tblGrid>
      <w:tr w:rsidR="00190278" w14:paraId="47D873E1" w14:textId="77777777" w:rsidTr="009127A4">
        <w:tc>
          <w:tcPr>
            <w:tcW w:w="1276" w:type="dxa"/>
            <w:shd w:val="clear" w:color="auto" w:fill="BFBFBF" w:themeFill="background1" w:themeFillShade="BF"/>
          </w:tcPr>
          <w:p w14:paraId="0366F942"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0751CA4" w14:textId="699C3409" w:rsidR="00190278" w:rsidRDefault="00FB3E1A">
            <w:pPr>
              <w:ind w:firstLineChars="0" w:firstLine="0"/>
            </w:pPr>
            <w:r>
              <w:rPr>
                <w:rFonts w:hint="eastAsia"/>
              </w:rPr>
              <w:t>保存</w:t>
            </w:r>
            <w:r w:rsidR="00FC3595">
              <w:rPr>
                <w:rFonts w:hint="eastAsia"/>
              </w:rPr>
              <w:t>地图</w:t>
            </w:r>
            <w:r>
              <w:rPr>
                <w:rFonts w:hint="eastAsia"/>
              </w:rPr>
              <w:t>（</w:t>
            </w:r>
            <w:proofErr w:type="spellStart"/>
            <w:r>
              <w:rPr>
                <w:rFonts w:hint="eastAsia"/>
              </w:rPr>
              <w:t>saveMap</w:t>
            </w:r>
            <w:proofErr w:type="spellEnd"/>
            <w:r>
              <w:rPr>
                <w:rFonts w:hint="eastAsia"/>
              </w:rPr>
              <w:t>）</w:t>
            </w:r>
          </w:p>
        </w:tc>
      </w:tr>
      <w:tr w:rsidR="00190278" w14:paraId="781BDD1A" w14:textId="77777777" w:rsidTr="009127A4">
        <w:tc>
          <w:tcPr>
            <w:tcW w:w="1276" w:type="dxa"/>
          </w:tcPr>
          <w:p w14:paraId="55E25056" w14:textId="77777777" w:rsidR="00190278" w:rsidRDefault="00FC3595">
            <w:pPr>
              <w:ind w:firstLineChars="0" w:firstLine="0"/>
            </w:pPr>
            <w:proofErr w:type="spellStart"/>
            <w:r>
              <w:rPr>
                <w:rFonts w:hint="eastAsia"/>
              </w:rPr>
              <w:t>url</w:t>
            </w:r>
            <w:proofErr w:type="spellEnd"/>
          </w:p>
        </w:tc>
        <w:tc>
          <w:tcPr>
            <w:tcW w:w="6600" w:type="dxa"/>
          </w:tcPr>
          <w:p w14:paraId="6630C5A9" w14:textId="30854DCA" w:rsidR="00190278" w:rsidRDefault="00FC3595">
            <w:pPr>
              <w:ind w:firstLineChars="0" w:firstLine="0"/>
            </w:pPr>
            <w:r>
              <w:t>/</w:t>
            </w:r>
            <w:r>
              <w:rPr>
                <w:rFonts w:hint="eastAsia"/>
              </w:rPr>
              <w:t>map</w:t>
            </w:r>
            <w:r w:rsidR="00525983">
              <w:t>s</w:t>
            </w:r>
            <w:proofErr w:type="gramStart"/>
            <w:r w:rsidR="00525983">
              <w:t>/</w:t>
            </w:r>
            <w:r w:rsidR="009127A4">
              <w:t>{</w:t>
            </w:r>
            <w:r w:rsidR="009127A4">
              <w:rPr>
                <w:rFonts w:hint="eastAsia"/>
              </w:rPr>
              <w:t xml:space="preserve"> </w:t>
            </w:r>
            <w:proofErr w:type="spellStart"/>
            <w:r w:rsidR="009127A4">
              <w:rPr>
                <w:rFonts w:hint="eastAsia"/>
              </w:rPr>
              <w:t>m</w:t>
            </w:r>
            <w:r w:rsidR="009127A4">
              <w:t>apId</w:t>
            </w:r>
            <w:proofErr w:type="spellEnd"/>
            <w:proofErr w:type="gramEnd"/>
            <w:r w:rsidR="009127A4">
              <w:t xml:space="preserve"> }</w:t>
            </w:r>
          </w:p>
        </w:tc>
      </w:tr>
      <w:tr w:rsidR="00190278" w14:paraId="45A1A60E" w14:textId="77777777" w:rsidTr="009127A4">
        <w:tc>
          <w:tcPr>
            <w:tcW w:w="1276" w:type="dxa"/>
          </w:tcPr>
          <w:p w14:paraId="5FFE202F" w14:textId="77777777" w:rsidR="00190278" w:rsidRDefault="00FC3595">
            <w:pPr>
              <w:ind w:firstLineChars="0" w:firstLine="0"/>
            </w:pPr>
            <w:r>
              <w:rPr>
                <w:rFonts w:hint="eastAsia"/>
              </w:rPr>
              <w:t>方法</w:t>
            </w:r>
          </w:p>
        </w:tc>
        <w:tc>
          <w:tcPr>
            <w:tcW w:w="6600" w:type="dxa"/>
          </w:tcPr>
          <w:p w14:paraId="3325A116" w14:textId="0ED61A18" w:rsidR="00190278" w:rsidRDefault="00A509E2">
            <w:pPr>
              <w:ind w:firstLineChars="0" w:firstLine="0"/>
            </w:pPr>
            <w:r>
              <w:t>put</w:t>
            </w:r>
          </w:p>
        </w:tc>
      </w:tr>
      <w:tr w:rsidR="00190278" w14:paraId="38EC4A7B" w14:textId="77777777" w:rsidTr="009127A4">
        <w:tc>
          <w:tcPr>
            <w:tcW w:w="1276" w:type="dxa"/>
          </w:tcPr>
          <w:p w14:paraId="656C317D"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408"/>
              <w:gridCol w:w="1134"/>
              <w:gridCol w:w="1276"/>
              <w:gridCol w:w="1275"/>
              <w:gridCol w:w="1725"/>
            </w:tblGrid>
            <w:tr w:rsidR="009127A4" w14:paraId="4EF2BACD" w14:textId="77777777" w:rsidTr="009127A4">
              <w:trPr>
                <w:trHeight w:val="356"/>
              </w:trPr>
              <w:tc>
                <w:tcPr>
                  <w:tcW w:w="1408" w:type="dxa"/>
                  <w:tcBorders>
                    <w:top w:val="nil"/>
                    <w:left w:val="single" w:sz="8" w:space="0" w:color="4F81BD"/>
                    <w:bottom w:val="nil"/>
                    <w:right w:val="nil"/>
                  </w:tcBorders>
                  <w:shd w:val="clear" w:color="auto" w:fill="FFFFFF" w:themeFill="background1"/>
                </w:tcPr>
                <w:p w14:paraId="7E693D04" w14:textId="77777777" w:rsidR="009127A4" w:rsidRPr="008A1438" w:rsidRDefault="009127A4" w:rsidP="009127A4">
                  <w:pPr>
                    <w:ind w:firstLineChars="0" w:firstLine="0"/>
                    <w:rPr>
                      <w:color w:val="000000" w:themeColor="text1"/>
                    </w:rPr>
                  </w:pPr>
                  <w:r w:rsidRPr="008A1438">
                    <w:rPr>
                      <w:rFonts w:hint="eastAsia"/>
                      <w:color w:val="000000" w:themeColor="text1"/>
                    </w:rPr>
                    <w:t>参数名称</w:t>
                  </w:r>
                </w:p>
              </w:tc>
              <w:tc>
                <w:tcPr>
                  <w:tcW w:w="1134" w:type="dxa"/>
                  <w:tcBorders>
                    <w:top w:val="nil"/>
                    <w:left w:val="nil"/>
                    <w:bottom w:val="nil"/>
                    <w:right w:val="nil"/>
                  </w:tcBorders>
                  <w:shd w:val="clear" w:color="auto" w:fill="FFFFFF" w:themeFill="background1"/>
                </w:tcPr>
                <w:p w14:paraId="2656B731" w14:textId="77777777" w:rsidR="009127A4" w:rsidRPr="008A1438" w:rsidRDefault="009127A4" w:rsidP="009127A4">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67BEACA3" w14:textId="77777777" w:rsidR="009127A4" w:rsidRPr="008A1438" w:rsidRDefault="009127A4" w:rsidP="009127A4">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18F1E141" w14:textId="77777777" w:rsidR="009127A4" w:rsidRPr="008A1438" w:rsidRDefault="009127A4" w:rsidP="009127A4">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25B2DA4" w14:textId="77777777" w:rsidR="009127A4" w:rsidRPr="008A1438" w:rsidRDefault="009127A4" w:rsidP="009127A4">
                  <w:pPr>
                    <w:ind w:firstLineChars="0" w:firstLine="0"/>
                    <w:rPr>
                      <w:color w:val="000000" w:themeColor="text1"/>
                    </w:rPr>
                  </w:pPr>
                  <w:r w:rsidRPr="008A1438">
                    <w:rPr>
                      <w:rFonts w:hint="eastAsia"/>
                      <w:color w:val="000000" w:themeColor="text1"/>
                    </w:rPr>
                    <w:t>参数形式</w:t>
                  </w:r>
                </w:p>
              </w:tc>
            </w:tr>
            <w:tr w:rsidR="009127A4" w14:paraId="650C6AA5" w14:textId="77777777" w:rsidTr="009127A4">
              <w:trPr>
                <w:trHeight w:val="356"/>
              </w:trPr>
              <w:tc>
                <w:tcPr>
                  <w:tcW w:w="1408" w:type="dxa"/>
                  <w:tcBorders>
                    <w:top w:val="nil"/>
                    <w:left w:val="single" w:sz="8" w:space="0" w:color="4F81BD"/>
                    <w:bottom w:val="nil"/>
                    <w:right w:val="nil"/>
                  </w:tcBorders>
                  <w:shd w:val="clear" w:color="auto" w:fill="FFFFFF" w:themeFill="background1"/>
                </w:tcPr>
                <w:p w14:paraId="50F53C96" w14:textId="77777777" w:rsidR="009127A4" w:rsidRDefault="009127A4" w:rsidP="009127A4">
                  <w:pPr>
                    <w:ind w:firstLineChars="0" w:firstLine="0"/>
                  </w:pPr>
                  <w:proofErr w:type="spellStart"/>
                  <w:r>
                    <w:rPr>
                      <w:rFonts w:hint="eastAsia"/>
                    </w:rPr>
                    <w:t>m</w:t>
                  </w:r>
                  <w:r>
                    <w:t>apId</w:t>
                  </w:r>
                  <w:proofErr w:type="spellEnd"/>
                </w:p>
              </w:tc>
              <w:tc>
                <w:tcPr>
                  <w:tcW w:w="1134" w:type="dxa"/>
                  <w:tcBorders>
                    <w:top w:val="nil"/>
                    <w:left w:val="nil"/>
                    <w:bottom w:val="nil"/>
                    <w:right w:val="nil"/>
                  </w:tcBorders>
                  <w:shd w:val="clear" w:color="auto" w:fill="FFFFFF" w:themeFill="background1"/>
                </w:tcPr>
                <w:p w14:paraId="6B2238D5" w14:textId="77777777" w:rsidR="009127A4" w:rsidRDefault="009127A4" w:rsidP="009127A4">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1AEB2444" w14:textId="77777777" w:rsidR="009127A4" w:rsidRDefault="009127A4" w:rsidP="009127A4">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49DAF2EF" w14:textId="77777777" w:rsidR="009127A4" w:rsidRDefault="009127A4" w:rsidP="009127A4">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6FA6976F" w14:textId="77777777" w:rsidR="009127A4" w:rsidRDefault="009127A4" w:rsidP="009127A4">
                  <w:pPr>
                    <w:ind w:firstLineChars="0" w:firstLine="0"/>
                    <w:rPr>
                      <w:color w:val="000000"/>
                    </w:rPr>
                  </w:pPr>
                  <w:proofErr w:type="spellStart"/>
                  <w:r>
                    <w:rPr>
                      <w:rFonts w:hint="eastAsia"/>
                      <w:color w:val="000000"/>
                    </w:rPr>
                    <w:t>RequestBody</w:t>
                  </w:r>
                  <w:proofErr w:type="spellEnd"/>
                </w:p>
              </w:tc>
            </w:tr>
          </w:tbl>
          <w:p w14:paraId="02B3706A" w14:textId="053FD279" w:rsidR="00190278" w:rsidRDefault="00190278">
            <w:pPr>
              <w:ind w:firstLineChars="0" w:firstLine="0"/>
            </w:pPr>
          </w:p>
        </w:tc>
      </w:tr>
      <w:tr w:rsidR="00190278" w14:paraId="19B4574C" w14:textId="77777777" w:rsidTr="009127A4">
        <w:tc>
          <w:tcPr>
            <w:tcW w:w="1276" w:type="dxa"/>
          </w:tcPr>
          <w:p w14:paraId="5BF21E76" w14:textId="77777777" w:rsidR="00190278" w:rsidRDefault="00FC3595">
            <w:pPr>
              <w:ind w:firstLineChars="0" w:firstLine="0"/>
            </w:pPr>
            <w:r>
              <w:rPr>
                <w:rFonts w:hint="eastAsia"/>
              </w:rPr>
              <w:t>返回值</w:t>
            </w:r>
          </w:p>
        </w:tc>
        <w:tc>
          <w:tcPr>
            <w:tcW w:w="6600" w:type="dxa"/>
          </w:tcPr>
          <w:p w14:paraId="7287742C" w14:textId="77777777" w:rsidR="00190278" w:rsidRDefault="00FC3595">
            <w:pPr>
              <w:ind w:firstLineChars="0" w:firstLine="0"/>
            </w:pPr>
            <w:r>
              <w:t>{</w:t>
            </w:r>
          </w:p>
          <w:p w14:paraId="5180BDFC" w14:textId="77777777" w:rsidR="00190278" w:rsidRDefault="00FC3595">
            <w:pPr>
              <w:ind w:firstLineChars="0" w:firstLine="0"/>
            </w:pPr>
            <w:r>
              <w:t>code: 200,</w:t>
            </w:r>
          </w:p>
          <w:p w14:paraId="53054C14" w14:textId="6600BC65" w:rsidR="00190278" w:rsidRDefault="00FC3595">
            <w:pPr>
              <w:ind w:firstLineChars="0" w:firstLine="0"/>
            </w:pPr>
            <w:r>
              <w:t xml:space="preserve">message: </w:t>
            </w:r>
            <w:r>
              <w:rPr>
                <w:rFonts w:hint="eastAsia"/>
              </w:rPr>
              <w:t>“</w:t>
            </w:r>
            <w:r w:rsidR="00A3213F">
              <w:rPr>
                <w:rFonts w:hint="eastAsia"/>
              </w:rPr>
              <w:t>保存</w:t>
            </w:r>
            <w:r>
              <w:rPr>
                <w:rFonts w:hint="eastAsia"/>
              </w:rPr>
              <w:t>地图成功”</w:t>
            </w:r>
          </w:p>
          <w:p w14:paraId="0D448BD0" w14:textId="77777777" w:rsidR="00190278" w:rsidRDefault="00FC3595">
            <w:pPr>
              <w:ind w:firstLineChars="0" w:firstLine="0"/>
            </w:pPr>
            <w:r>
              <w:rPr>
                <w:rFonts w:hint="eastAsia"/>
              </w:rPr>
              <w:t>}</w:t>
            </w:r>
          </w:p>
        </w:tc>
      </w:tr>
    </w:tbl>
    <w:p w14:paraId="3685C2F2" w14:textId="77777777" w:rsidR="00190278" w:rsidRDefault="00190278">
      <w:pPr>
        <w:ind w:firstLineChars="0" w:firstLine="0"/>
      </w:pPr>
    </w:p>
    <w:p w14:paraId="44948A91" w14:textId="77777777" w:rsidR="00190278" w:rsidRDefault="00FC3595">
      <w:pPr>
        <w:pStyle w:val="3"/>
        <w:numPr>
          <w:ilvl w:val="2"/>
          <w:numId w:val="1"/>
        </w:numPr>
        <w:ind w:firstLineChars="0"/>
      </w:pPr>
      <w:r>
        <w:rPr>
          <w:rFonts w:hint="eastAsia"/>
        </w:rPr>
        <w:t>加载地图</w:t>
      </w:r>
    </w:p>
    <w:tbl>
      <w:tblPr>
        <w:tblStyle w:val="aa"/>
        <w:tblW w:w="7876" w:type="dxa"/>
        <w:tblInd w:w="420" w:type="dxa"/>
        <w:tblLayout w:type="fixed"/>
        <w:tblLook w:val="04A0" w:firstRow="1" w:lastRow="0" w:firstColumn="1" w:lastColumn="0" w:noHBand="0" w:noVBand="1"/>
      </w:tblPr>
      <w:tblGrid>
        <w:gridCol w:w="1276"/>
        <w:gridCol w:w="6600"/>
      </w:tblGrid>
      <w:tr w:rsidR="00190278" w14:paraId="1F3ED6AF" w14:textId="77777777" w:rsidTr="009127A4">
        <w:tc>
          <w:tcPr>
            <w:tcW w:w="1276" w:type="dxa"/>
            <w:shd w:val="clear" w:color="auto" w:fill="BFBFBF" w:themeFill="background1" w:themeFillShade="BF"/>
          </w:tcPr>
          <w:p w14:paraId="1194AF8D"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101F63A8" w14:textId="439D1334" w:rsidR="00190278" w:rsidRDefault="00FC3595">
            <w:pPr>
              <w:ind w:firstLineChars="0" w:firstLine="0"/>
            </w:pPr>
            <w:r>
              <w:rPr>
                <w:rFonts w:hint="eastAsia"/>
              </w:rPr>
              <w:t>加载地图</w:t>
            </w:r>
            <w:r w:rsidR="00A509E2">
              <w:rPr>
                <w:rFonts w:hint="eastAsia"/>
              </w:rPr>
              <w:t>(</w:t>
            </w:r>
            <w:proofErr w:type="spellStart"/>
            <w:r w:rsidR="00A509E2">
              <w:rPr>
                <w:rFonts w:hint="eastAsia"/>
              </w:rPr>
              <w:t>getMap</w:t>
            </w:r>
            <w:proofErr w:type="spellEnd"/>
            <w:r w:rsidR="00A509E2">
              <w:t>)</w:t>
            </w:r>
          </w:p>
        </w:tc>
      </w:tr>
      <w:tr w:rsidR="00190278" w14:paraId="1EA38EE9" w14:textId="77777777" w:rsidTr="009127A4">
        <w:tc>
          <w:tcPr>
            <w:tcW w:w="1276" w:type="dxa"/>
          </w:tcPr>
          <w:p w14:paraId="48BEC952" w14:textId="77777777" w:rsidR="00190278" w:rsidRDefault="00FC3595">
            <w:pPr>
              <w:ind w:firstLineChars="0" w:firstLine="0"/>
            </w:pPr>
            <w:proofErr w:type="spellStart"/>
            <w:r>
              <w:rPr>
                <w:rFonts w:hint="eastAsia"/>
              </w:rPr>
              <w:t>url</w:t>
            </w:r>
            <w:proofErr w:type="spellEnd"/>
          </w:p>
        </w:tc>
        <w:tc>
          <w:tcPr>
            <w:tcW w:w="6600" w:type="dxa"/>
          </w:tcPr>
          <w:p w14:paraId="5A3E2F25" w14:textId="77C9CA48" w:rsidR="00190278" w:rsidRDefault="00FC3595">
            <w:pPr>
              <w:ind w:firstLineChars="0" w:firstLine="0"/>
            </w:pPr>
            <w:r>
              <w:t>/</w:t>
            </w:r>
            <w:r>
              <w:rPr>
                <w:rFonts w:hint="eastAsia"/>
              </w:rPr>
              <w:t>map</w:t>
            </w:r>
            <w:r w:rsidR="00525983">
              <w:t>s</w:t>
            </w:r>
            <w:r w:rsidR="00A509E2">
              <w:t>/</w:t>
            </w:r>
            <w:r w:rsidR="00A509E2">
              <w:rPr>
                <w:rFonts w:hint="eastAsia"/>
              </w:rPr>
              <w:t>{</w:t>
            </w:r>
            <w:proofErr w:type="spellStart"/>
            <w:r w:rsidR="00A509E2">
              <w:rPr>
                <w:rFonts w:hint="eastAsia"/>
              </w:rPr>
              <w:t>map</w:t>
            </w:r>
            <w:r w:rsidR="00A509E2">
              <w:t>I</w:t>
            </w:r>
            <w:r w:rsidR="00A509E2">
              <w:rPr>
                <w:rFonts w:hint="eastAsia"/>
              </w:rPr>
              <w:t>d</w:t>
            </w:r>
            <w:proofErr w:type="spellEnd"/>
            <w:r w:rsidR="00A509E2">
              <w:rPr>
                <w:rFonts w:hint="eastAsia"/>
              </w:rPr>
              <w:t>}</w:t>
            </w:r>
          </w:p>
        </w:tc>
      </w:tr>
      <w:tr w:rsidR="00190278" w14:paraId="0CB5723F" w14:textId="77777777" w:rsidTr="009127A4">
        <w:tc>
          <w:tcPr>
            <w:tcW w:w="1276" w:type="dxa"/>
          </w:tcPr>
          <w:p w14:paraId="03AE4CC7" w14:textId="77777777" w:rsidR="00190278" w:rsidRDefault="00FC3595">
            <w:pPr>
              <w:ind w:firstLineChars="0" w:firstLine="0"/>
            </w:pPr>
            <w:r>
              <w:rPr>
                <w:rFonts w:hint="eastAsia"/>
              </w:rPr>
              <w:t>方法</w:t>
            </w:r>
          </w:p>
        </w:tc>
        <w:tc>
          <w:tcPr>
            <w:tcW w:w="6600" w:type="dxa"/>
          </w:tcPr>
          <w:p w14:paraId="50C41062" w14:textId="0787843E" w:rsidR="00190278" w:rsidRDefault="00A509E2">
            <w:pPr>
              <w:ind w:firstLineChars="0" w:firstLine="0"/>
            </w:pPr>
            <w:r>
              <w:t>get</w:t>
            </w:r>
          </w:p>
        </w:tc>
      </w:tr>
      <w:tr w:rsidR="00190278" w14:paraId="0B66F5ED" w14:textId="77777777" w:rsidTr="009127A4">
        <w:tc>
          <w:tcPr>
            <w:tcW w:w="1276" w:type="dxa"/>
          </w:tcPr>
          <w:p w14:paraId="27EC8AEB" w14:textId="77777777" w:rsidR="00190278" w:rsidRDefault="00FC3595">
            <w:pPr>
              <w:ind w:firstLineChars="0" w:firstLine="0"/>
            </w:pPr>
            <w:r>
              <w:rPr>
                <w:rFonts w:hint="eastAsia"/>
              </w:rPr>
              <w:lastRenderedPageBreak/>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A509E2" w14:paraId="66E01D64"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0D95471B" w14:textId="77777777" w:rsidR="00A509E2" w:rsidRPr="008A1438" w:rsidRDefault="00A509E2" w:rsidP="00A509E2">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32D58916" w14:textId="77777777" w:rsidR="00A509E2" w:rsidRPr="008A1438" w:rsidRDefault="00A509E2" w:rsidP="00A509E2">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44F8E643" w14:textId="77777777" w:rsidR="00A509E2" w:rsidRPr="008A1438" w:rsidRDefault="00A509E2" w:rsidP="00A509E2">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1BA666F1" w14:textId="77777777" w:rsidR="00A509E2" w:rsidRPr="008A1438" w:rsidRDefault="00A509E2" w:rsidP="00A509E2">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59C7F3C8" w14:textId="77777777" w:rsidR="00A509E2" w:rsidRPr="008A1438" w:rsidRDefault="00A509E2" w:rsidP="00A509E2">
                  <w:pPr>
                    <w:ind w:firstLineChars="0" w:firstLine="0"/>
                    <w:rPr>
                      <w:color w:val="000000" w:themeColor="text1"/>
                    </w:rPr>
                  </w:pPr>
                  <w:r w:rsidRPr="008A1438">
                    <w:rPr>
                      <w:rFonts w:hint="eastAsia"/>
                      <w:color w:val="000000" w:themeColor="text1"/>
                    </w:rPr>
                    <w:t>参数形式</w:t>
                  </w:r>
                </w:p>
              </w:tc>
            </w:tr>
            <w:tr w:rsidR="00A509E2" w14:paraId="3F9EBDD4"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3ED46816" w14:textId="77777777" w:rsidR="00A509E2" w:rsidRDefault="00A509E2" w:rsidP="00A509E2">
                  <w:pPr>
                    <w:ind w:firstLineChars="0" w:firstLine="0"/>
                  </w:pPr>
                  <w:proofErr w:type="spellStart"/>
                  <w:r>
                    <w:rPr>
                      <w:rFonts w:hint="eastAsia"/>
                    </w:rPr>
                    <w:t>m</w:t>
                  </w:r>
                  <w:r>
                    <w:t>apId</w:t>
                  </w:r>
                  <w:proofErr w:type="spellEnd"/>
                </w:p>
              </w:tc>
              <w:tc>
                <w:tcPr>
                  <w:tcW w:w="992" w:type="dxa"/>
                  <w:tcBorders>
                    <w:top w:val="nil"/>
                    <w:left w:val="nil"/>
                    <w:bottom w:val="nil"/>
                    <w:right w:val="nil"/>
                  </w:tcBorders>
                  <w:shd w:val="clear" w:color="auto" w:fill="FFFFFF" w:themeFill="background1"/>
                </w:tcPr>
                <w:p w14:paraId="75A9D6E6" w14:textId="77777777" w:rsidR="00A509E2" w:rsidRDefault="00A509E2" w:rsidP="00A509E2">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0FA63DA1" w14:textId="77777777" w:rsidR="00A509E2" w:rsidRDefault="00A509E2" w:rsidP="00A509E2">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796F791" w14:textId="77777777" w:rsidR="00A509E2" w:rsidRDefault="00A509E2" w:rsidP="00A509E2">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75A46AB6" w14:textId="77777777" w:rsidR="00A509E2" w:rsidRDefault="00A509E2" w:rsidP="00A509E2">
                  <w:pPr>
                    <w:ind w:firstLineChars="0" w:firstLine="0"/>
                    <w:rPr>
                      <w:color w:val="000000"/>
                    </w:rPr>
                  </w:pPr>
                  <w:proofErr w:type="spellStart"/>
                  <w:r>
                    <w:rPr>
                      <w:rFonts w:hint="eastAsia"/>
                      <w:color w:val="000000"/>
                    </w:rPr>
                    <w:t>RequestBody</w:t>
                  </w:r>
                  <w:proofErr w:type="spellEnd"/>
                </w:p>
              </w:tc>
            </w:tr>
          </w:tbl>
          <w:p w14:paraId="389A1D68" w14:textId="77777777" w:rsidR="00190278" w:rsidRDefault="00190278">
            <w:pPr>
              <w:ind w:firstLineChars="0" w:firstLine="0"/>
            </w:pPr>
          </w:p>
        </w:tc>
      </w:tr>
      <w:tr w:rsidR="00190278" w14:paraId="02927A37" w14:textId="77777777" w:rsidTr="009127A4">
        <w:tc>
          <w:tcPr>
            <w:tcW w:w="1276" w:type="dxa"/>
          </w:tcPr>
          <w:p w14:paraId="07F54218" w14:textId="77777777" w:rsidR="00190278" w:rsidRDefault="00FC3595">
            <w:pPr>
              <w:ind w:firstLineChars="0" w:firstLine="0"/>
            </w:pPr>
            <w:r>
              <w:rPr>
                <w:rFonts w:hint="eastAsia"/>
              </w:rPr>
              <w:t>返回值</w:t>
            </w:r>
          </w:p>
        </w:tc>
        <w:tc>
          <w:tcPr>
            <w:tcW w:w="6600" w:type="dxa"/>
          </w:tcPr>
          <w:p w14:paraId="66F540A6" w14:textId="77777777" w:rsidR="00190278" w:rsidRDefault="00FC3595">
            <w:pPr>
              <w:ind w:firstLineChars="0" w:firstLine="0"/>
            </w:pPr>
            <w:r>
              <w:t>{</w:t>
            </w:r>
          </w:p>
          <w:p w14:paraId="69BE0767" w14:textId="77777777" w:rsidR="00190278" w:rsidRDefault="00FC3595">
            <w:pPr>
              <w:ind w:firstLineChars="0" w:firstLine="0"/>
            </w:pPr>
            <w:r>
              <w:t>code: 200,</w:t>
            </w:r>
          </w:p>
          <w:p w14:paraId="16EED4EA" w14:textId="7748938A" w:rsidR="009127A4" w:rsidRDefault="00FC3595">
            <w:pPr>
              <w:ind w:firstLineChars="0" w:firstLine="0"/>
            </w:pPr>
            <w:r>
              <w:t xml:space="preserve">message: </w:t>
            </w:r>
            <w:r>
              <w:rPr>
                <w:rFonts w:hint="eastAsia"/>
              </w:rPr>
              <w:t>“加载地图成功”</w:t>
            </w:r>
          </w:p>
          <w:p w14:paraId="36F57B93" w14:textId="77777777" w:rsidR="00190278" w:rsidRDefault="00FC3595">
            <w:pPr>
              <w:ind w:firstLineChars="0" w:firstLine="0"/>
            </w:pPr>
            <w:r>
              <w:rPr>
                <w:rFonts w:hint="eastAsia"/>
              </w:rPr>
              <w:t>}</w:t>
            </w:r>
          </w:p>
        </w:tc>
      </w:tr>
    </w:tbl>
    <w:p w14:paraId="48675238" w14:textId="77777777" w:rsidR="00190278" w:rsidRDefault="00190278">
      <w:pPr>
        <w:ind w:firstLineChars="0" w:firstLine="0"/>
      </w:pPr>
    </w:p>
    <w:p w14:paraId="315863DA" w14:textId="77777777" w:rsidR="00190278" w:rsidRDefault="00FC3595">
      <w:pPr>
        <w:pStyle w:val="3"/>
        <w:numPr>
          <w:ilvl w:val="2"/>
          <w:numId w:val="1"/>
        </w:numPr>
        <w:ind w:firstLineChars="0"/>
      </w:pPr>
      <w:r>
        <w:rPr>
          <w:rFonts w:hint="eastAsia"/>
        </w:rPr>
        <w:t>地图申请发布</w:t>
      </w:r>
    </w:p>
    <w:tbl>
      <w:tblPr>
        <w:tblStyle w:val="aa"/>
        <w:tblW w:w="7876" w:type="dxa"/>
        <w:tblInd w:w="420" w:type="dxa"/>
        <w:tblLayout w:type="fixed"/>
        <w:tblLook w:val="04A0" w:firstRow="1" w:lastRow="0" w:firstColumn="1" w:lastColumn="0" w:noHBand="0" w:noVBand="1"/>
      </w:tblPr>
      <w:tblGrid>
        <w:gridCol w:w="1418"/>
        <w:gridCol w:w="6458"/>
      </w:tblGrid>
      <w:tr w:rsidR="00190278" w14:paraId="18EF60A3" w14:textId="77777777" w:rsidTr="00024D81">
        <w:tc>
          <w:tcPr>
            <w:tcW w:w="1418" w:type="dxa"/>
            <w:shd w:val="clear" w:color="auto" w:fill="BFBFBF" w:themeFill="background1" w:themeFillShade="BF"/>
          </w:tcPr>
          <w:p w14:paraId="26FB6A6E" w14:textId="77777777" w:rsidR="00190278" w:rsidRDefault="00FC3595">
            <w:pPr>
              <w:ind w:firstLineChars="0" w:firstLine="0"/>
            </w:pPr>
            <w:r>
              <w:rPr>
                <w:rFonts w:hint="eastAsia"/>
              </w:rPr>
              <w:t>接口名称</w:t>
            </w:r>
          </w:p>
        </w:tc>
        <w:tc>
          <w:tcPr>
            <w:tcW w:w="6458" w:type="dxa"/>
            <w:shd w:val="clear" w:color="auto" w:fill="BFBFBF" w:themeFill="background1" w:themeFillShade="BF"/>
          </w:tcPr>
          <w:p w14:paraId="162EB556" w14:textId="2DD6D6AB" w:rsidR="00190278" w:rsidRDefault="00FC3595">
            <w:pPr>
              <w:ind w:firstLineChars="0" w:firstLine="0"/>
            </w:pPr>
            <w:r>
              <w:rPr>
                <w:rFonts w:hint="eastAsia"/>
              </w:rPr>
              <w:t>申请发布地图</w:t>
            </w:r>
            <w:r w:rsidR="00820E7D">
              <w:rPr>
                <w:rFonts w:hint="eastAsia"/>
              </w:rPr>
              <w:t>(</w:t>
            </w:r>
            <w:proofErr w:type="spellStart"/>
            <w:r w:rsidR="00820E7D">
              <w:t>mapPublish</w:t>
            </w:r>
            <w:proofErr w:type="spellEnd"/>
            <w:r w:rsidR="00820E7D">
              <w:t>)</w:t>
            </w:r>
          </w:p>
        </w:tc>
      </w:tr>
      <w:tr w:rsidR="00190278" w14:paraId="4482FA53" w14:textId="77777777" w:rsidTr="00024D81">
        <w:tc>
          <w:tcPr>
            <w:tcW w:w="1418" w:type="dxa"/>
          </w:tcPr>
          <w:p w14:paraId="325B1021" w14:textId="77777777" w:rsidR="00190278" w:rsidRDefault="00FC3595">
            <w:pPr>
              <w:ind w:firstLineChars="0" w:firstLine="0"/>
            </w:pPr>
            <w:proofErr w:type="spellStart"/>
            <w:r>
              <w:rPr>
                <w:rFonts w:hint="eastAsia"/>
              </w:rPr>
              <w:t>url</w:t>
            </w:r>
            <w:proofErr w:type="spellEnd"/>
          </w:p>
        </w:tc>
        <w:tc>
          <w:tcPr>
            <w:tcW w:w="6458" w:type="dxa"/>
          </w:tcPr>
          <w:p w14:paraId="6A867D54" w14:textId="5532F2BB" w:rsidR="00190278" w:rsidRDefault="003772FC">
            <w:pPr>
              <w:ind w:firstLineChars="0" w:firstLine="0"/>
            </w:pPr>
            <w:r>
              <w:t>/</w:t>
            </w:r>
            <w:r>
              <w:rPr>
                <w:rFonts w:hint="eastAsia"/>
              </w:rPr>
              <w:t>map</w:t>
            </w:r>
            <w:r>
              <w:t>s/</w:t>
            </w:r>
            <w:r w:rsidR="00077432">
              <w:rPr>
                <w:rFonts w:hint="eastAsia"/>
              </w:rPr>
              <w:t>{</w:t>
            </w:r>
            <w:proofErr w:type="spellStart"/>
            <w:r w:rsidR="00077432">
              <w:rPr>
                <w:rFonts w:hint="eastAsia"/>
              </w:rPr>
              <w:t>mapId</w:t>
            </w:r>
            <w:proofErr w:type="spellEnd"/>
            <w:r w:rsidR="00077432">
              <w:rPr>
                <w:rFonts w:hint="eastAsia"/>
              </w:rPr>
              <w:t>}</w:t>
            </w:r>
          </w:p>
        </w:tc>
      </w:tr>
      <w:tr w:rsidR="00190278" w14:paraId="7BB56BAB" w14:textId="77777777" w:rsidTr="00024D81">
        <w:tc>
          <w:tcPr>
            <w:tcW w:w="1418" w:type="dxa"/>
          </w:tcPr>
          <w:p w14:paraId="6FCA10D3" w14:textId="77777777" w:rsidR="00190278" w:rsidRDefault="00FC3595">
            <w:pPr>
              <w:ind w:firstLineChars="0" w:firstLine="0"/>
            </w:pPr>
            <w:r>
              <w:rPr>
                <w:rFonts w:hint="eastAsia"/>
              </w:rPr>
              <w:t>方法</w:t>
            </w:r>
          </w:p>
        </w:tc>
        <w:tc>
          <w:tcPr>
            <w:tcW w:w="6458" w:type="dxa"/>
          </w:tcPr>
          <w:p w14:paraId="35F46437" w14:textId="11A7B762" w:rsidR="00190278" w:rsidRDefault="00820E7D">
            <w:pPr>
              <w:ind w:firstLineChars="0" w:firstLine="0"/>
            </w:pPr>
            <w:r>
              <w:t>put</w:t>
            </w:r>
          </w:p>
        </w:tc>
      </w:tr>
      <w:tr w:rsidR="00190278" w14:paraId="77995127" w14:textId="77777777" w:rsidTr="00024D81">
        <w:tc>
          <w:tcPr>
            <w:tcW w:w="1418" w:type="dxa"/>
          </w:tcPr>
          <w:p w14:paraId="79F06937" w14:textId="77777777" w:rsidR="00190278" w:rsidRDefault="00FC3595">
            <w:pPr>
              <w:ind w:firstLineChars="0" w:firstLine="0"/>
            </w:pPr>
            <w:r>
              <w:rPr>
                <w:rFonts w:hint="eastAsia"/>
              </w:rPr>
              <w:t>参数</w:t>
            </w:r>
          </w:p>
        </w:tc>
        <w:tc>
          <w:tcPr>
            <w:tcW w:w="6458"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9E7FD8" w14:paraId="5E7232D7" w14:textId="77777777" w:rsidTr="006D7244">
              <w:trPr>
                <w:trHeight w:val="356"/>
              </w:trPr>
              <w:tc>
                <w:tcPr>
                  <w:tcW w:w="1550" w:type="dxa"/>
                  <w:tcBorders>
                    <w:top w:val="nil"/>
                    <w:left w:val="single" w:sz="8" w:space="0" w:color="4F81BD"/>
                    <w:bottom w:val="nil"/>
                    <w:right w:val="nil"/>
                  </w:tcBorders>
                  <w:shd w:val="clear" w:color="auto" w:fill="FFFFFF" w:themeFill="background1"/>
                </w:tcPr>
                <w:p w14:paraId="2A699B8A" w14:textId="77777777" w:rsidR="009E7FD8" w:rsidRPr="008A1438" w:rsidRDefault="009E7FD8" w:rsidP="009E7FD8">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3080C477" w14:textId="77777777" w:rsidR="009E7FD8" w:rsidRPr="008A1438" w:rsidRDefault="009E7FD8" w:rsidP="009E7FD8">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56FDE012" w14:textId="77777777" w:rsidR="009E7FD8" w:rsidRPr="008A1438" w:rsidRDefault="009E7FD8" w:rsidP="009E7FD8">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648A0062" w14:textId="77777777" w:rsidR="009E7FD8" w:rsidRPr="008A1438" w:rsidRDefault="009E7FD8" w:rsidP="009E7FD8">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D3D9462" w14:textId="77777777" w:rsidR="009E7FD8" w:rsidRPr="008A1438" w:rsidRDefault="009E7FD8" w:rsidP="009E7FD8">
                  <w:pPr>
                    <w:ind w:firstLineChars="0" w:firstLine="0"/>
                    <w:rPr>
                      <w:color w:val="000000" w:themeColor="text1"/>
                    </w:rPr>
                  </w:pPr>
                  <w:r w:rsidRPr="008A1438">
                    <w:rPr>
                      <w:rFonts w:hint="eastAsia"/>
                      <w:color w:val="000000" w:themeColor="text1"/>
                    </w:rPr>
                    <w:t>参数形式</w:t>
                  </w:r>
                </w:p>
              </w:tc>
            </w:tr>
            <w:tr w:rsidR="009E7FD8" w14:paraId="4C1D5B57" w14:textId="77777777" w:rsidTr="006D7244">
              <w:trPr>
                <w:trHeight w:val="356"/>
              </w:trPr>
              <w:tc>
                <w:tcPr>
                  <w:tcW w:w="1550" w:type="dxa"/>
                  <w:tcBorders>
                    <w:top w:val="nil"/>
                    <w:left w:val="single" w:sz="8" w:space="0" w:color="4F81BD"/>
                    <w:bottom w:val="nil"/>
                    <w:right w:val="nil"/>
                  </w:tcBorders>
                  <w:shd w:val="clear" w:color="auto" w:fill="FFFFFF" w:themeFill="background1"/>
                </w:tcPr>
                <w:p w14:paraId="5E1547A2" w14:textId="77777777" w:rsidR="009E7FD8" w:rsidRDefault="009E7FD8" w:rsidP="009E7FD8">
                  <w:pPr>
                    <w:ind w:firstLineChars="0" w:firstLine="0"/>
                  </w:pPr>
                  <w:proofErr w:type="spellStart"/>
                  <w:r>
                    <w:rPr>
                      <w:rFonts w:hint="eastAsia"/>
                    </w:rPr>
                    <w:t>m</w:t>
                  </w:r>
                  <w:r>
                    <w:t>apId</w:t>
                  </w:r>
                  <w:proofErr w:type="spellEnd"/>
                </w:p>
              </w:tc>
              <w:tc>
                <w:tcPr>
                  <w:tcW w:w="992" w:type="dxa"/>
                  <w:tcBorders>
                    <w:top w:val="nil"/>
                    <w:left w:val="nil"/>
                    <w:bottom w:val="nil"/>
                    <w:right w:val="nil"/>
                  </w:tcBorders>
                  <w:shd w:val="clear" w:color="auto" w:fill="FFFFFF" w:themeFill="background1"/>
                </w:tcPr>
                <w:p w14:paraId="7169F069" w14:textId="77777777" w:rsidR="009E7FD8" w:rsidRDefault="009E7FD8" w:rsidP="009E7FD8">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0838CED4" w14:textId="77777777" w:rsidR="009E7FD8" w:rsidRDefault="009E7FD8" w:rsidP="009E7FD8">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06635709" w14:textId="77777777" w:rsidR="009E7FD8" w:rsidRDefault="009E7FD8" w:rsidP="009E7FD8">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2C0EBAB4" w14:textId="77777777" w:rsidR="009E7FD8" w:rsidRDefault="009E7FD8" w:rsidP="009E7FD8">
                  <w:pPr>
                    <w:ind w:firstLineChars="0" w:firstLine="0"/>
                    <w:rPr>
                      <w:color w:val="000000"/>
                    </w:rPr>
                  </w:pPr>
                  <w:proofErr w:type="spellStart"/>
                  <w:r>
                    <w:rPr>
                      <w:rFonts w:hint="eastAsia"/>
                      <w:color w:val="000000"/>
                    </w:rPr>
                    <w:t>RequestBody</w:t>
                  </w:r>
                  <w:proofErr w:type="spellEnd"/>
                </w:p>
              </w:tc>
            </w:tr>
          </w:tbl>
          <w:p w14:paraId="1161FFA7" w14:textId="77777777" w:rsidR="00190278" w:rsidRDefault="00190278">
            <w:pPr>
              <w:ind w:left="105" w:firstLineChars="0" w:firstLine="0"/>
            </w:pPr>
          </w:p>
        </w:tc>
      </w:tr>
      <w:tr w:rsidR="00190278" w14:paraId="7600A6C0" w14:textId="77777777" w:rsidTr="00024D81">
        <w:tc>
          <w:tcPr>
            <w:tcW w:w="1418" w:type="dxa"/>
          </w:tcPr>
          <w:p w14:paraId="4FCB3ACE" w14:textId="77777777" w:rsidR="00190278" w:rsidRDefault="00FC3595">
            <w:pPr>
              <w:ind w:firstLineChars="0" w:firstLine="0"/>
            </w:pPr>
            <w:r>
              <w:rPr>
                <w:rFonts w:hint="eastAsia"/>
              </w:rPr>
              <w:t>返回值</w:t>
            </w:r>
          </w:p>
        </w:tc>
        <w:tc>
          <w:tcPr>
            <w:tcW w:w="6458" w:type="dxa"/>
          </w:tcPr>
          <w:p w14:paraId="429BD192" w14:textId="77777777" w:rsidR="00190278" w:rsidRDefault="00FC3595">
            <w:pPr>
              <w:ind w:firstLineChars="0" w:firstLine="0"/>
            </w:pPr>
            <w:r>
              <w:t>{</w:t>
            </w:r>
          </w:p>
          <w:p w14:paraId="6EC3949E" w14:textId="77777777" w:rsidR="00190278" w:rsidRDefault="00FC3595">
            <w:pPr>
              <w:ind w:firstLineChars="0" w:firstLine="0"/>
            </w:pPr>
            <w:r>
              <w:t>code: 200,</w:t>
            </w:r>
          </w:p>
          <w:p w14:paraId="602975A5" w14:textId="77777777" w:rsidR="00190278" w:rsidRDefault="00FC3595">
            <w:pPr>
              <w:ind w:firstLineChars="0" w:firstLine="0"/>
            </w:pPr>
            <w:r>
              <w:t xml:space="preserve">message: </w:t>
            </w:r>
            <w:r>
              <w:rPr>
                <w:rFonts w:hint="eastAsia"/>
              </w:rPr>
              <w:t>“地图发布成功”</w:t>
            </w:r>
          </w:p>
          <w:p w14:paraId="31932BB6" w14:textId="77777777" w:rsidR="00190278" w:rsidRDefault="00FC3595">
            <w:pPr>
              <w:ind w:firstLineChars="0" w:firstLine="0"/>
            </w:pPr>
            <w:r>
              <w:rPr>
                <w:rFonts w:hint="eastAsia"/>
              </w:rPr>
              <w:t>}</w:t>
            </w:r>
          </w:p>
        </w:tc>
      </w:tr>
    </w:tbl>
    <w:p w14:paraId="120A1873" w14:textId="77777777" w:rsidR="00190278" w:rsidRDefault="00190278">
      <w:pPr>
        <w:ind w:firstLine="420"/>
      </w:pPr>
    </w:p>
    <w:p w14:paraId="2858C1A1" w14:textId="77777777" w:rsidR="00190278" w:rsidRDefault="00FC3595">
      <w:pPr>
        <w:pStyle w:val="3"/>
        <w:numPr>
          <w:ilvl w:val="2"/>
          <w:numId w:val="1"/>
        </w:numPr>
        <w:ind w:firstLineChars="0"/>
      </w:pPr>
      <w:r>
        <w:rPr>
          <w:rFonts w:hint="eastAsia"/>
        </w:rPr>
        <w:t>发布地图确认</w:t>
      </w:r>
    </w:p>
    <w:tbl>
      <w:tblPr>
        <w:tblStyle w:val="aa"/>
        <w:tblW w:w="7876" w:type="dxa"/>
        <w:tblInd w:w="420" w:type="dxa"/>
        <w:tblLayout w:type="fixed"/>
        <w:tblLook w:val="04A0" w:firstRow="1" w:lastRow="0" w:firstColumn="1" w:lastColumn="0" w:noHBand="0" w:noVBand="1"/>
      </w:tblPr>
      <w:tblGrid>
        <w:gridCol w:w="1276"/>
        <w:gridCol w:w="6600"/>
      </w:tblGrid>
      <w:tr w:rsidR="00190278" w14:paraId="52148F51" w14:textId="77777777" w:rsidTr="00820E7D">
        <w:tc>
          <w:tcPr>
            <w:tcW w:w="1276" w:type="dxa"/>
            <w:shd w:val="clear" w:color="auto" w:fill="BFBFBF" w:themeFill="background1" w:themeFillShade="BF"/>
          </w:tcPr>
          <w:p w14:paraId="70090CC3"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63B756D" w14:textId="6C1A1E1E" w:rsidR="00190278" w:rsidRDefault="00FC3595">
            <w:pPr>
              <w:ind w:firstLineChars="0" w:firstLine="0"/>
            </w:pPr>
            <w:r>
              <w:rPr>
                <w:rFonts w:hint="eastAsia"/>
              </w:rPr>
              <w:t>发布地图确认</w:t>
            </w:r>
            <w:r w:rsidR="00D86F81">
              <w:rPr>
                <w:rFonts w:hint="eastAsia"/>
              </w:rPr>
              <w:t>(</w:t>
            </w:r>
            <w:proofErr w:type="spellStart"/>
            <w:r w:rsidR="00D86F81">
              <w:t>mapPublishV</w:t>
            </w:r>
            <w:r w:rsidR="00D86F81">
              <w:rPr>
                <w:rFonts w:hint="eastAsia"/>
              </w:rPr>
              <w:t>erify</w:t>
            </w:r>
            <w:proofErr w:type="spellEnd"/>
            <w:r w:rsidR="00D86F81">
              <w:t>)</w:t>
            </w:r>
          </w:p>
        </w:tc>
      </w:tr>
      <w:tr w:rsidR="00190278" w14:paraId="14F9B43E" w14:textId="77777777" w:rsidTr="00820E7D">
        <w:tc>
          <w:tcPr>
            <w:tcW w:w="1276" w:type="dxa"/>
          </w:tcPr>
          <w:p w14:paraId="79CB0385" w14:textId="77777777" w:rsidR="00190278" w:rsidRDefault="00FC3595">
            <w:pPr>
              <w:ind w:firstLineChars="0" w:firstLine="0"/>
            </w:pPr>
            <w:proofErr w:type="spellStart"/>
            <w:r>
              <w:rPr>
                <w:rFonts w:hint="eastAsia"/>
              </w:rPr>
              <w:t>url</w:t>
            </w:r>
            <w:proofErr w:type="spellEnd"/>
          </w:p>
        </w:tc>
        <w:tc>
          <w:tcPr>
            <w:tcW w:w="6600" w:type="dxa"/>
          </w:tcPr>
          <w:p w14:paraId="7C52F123" w14:textId="2113081D" w:rsidR="00190278" w:rsidRDefault="009D1E30">
            <w:pPr>
              <w:ind w:firstLineChars="0" w:firstLine="0"/>
            </w:pPr>
            <w:r>
              <w:t>/</w:t>
            </w:r>
            <w:r>
              <w:rPr>
                <w:rFonts w:hint="eastAsia"/>
              </w:rPr>
              <w:t>map</w:t>
            </w:r>
            <w:r>
              <w:t>s/</w:t>
            </w:r>
            <w:r>
              <w:rPr>
                <w:rFonts w:hint="eastAsia"/>
              </w:rPr>
              <w:t>{</w:t>
            </w:r>
            <w:proofErr w:type="spellStart"/>
            <w:r>
              <w:rPr>
                <w:rFonts w:hint="eastAsia"/>
              </w:rPr>
              <w:t>mapId</w:t>
            </w:r>
            <w:proofErr w:type="spellEnd"/>
            <w:r>
              <w:rPr>
                <w:rFonts w:hint="eastAsia"/>
              </w:rPr>
              <w:t>}</w:t>
            </w:r>
          </w:p>
        </w:tc>
      </w:tr>
      <w:tr w:rsidR="00190278" w14:paraId="59223901" w14:textId="77777777" w:rsidTr="00820E7D">
        <w:tc>
          <w:tcPr>
            <w:tcW w:w="1276" w:type="dxa"/>
          </w:tcPr>
          <w:p w14:paraId="4A8470FC" w14:textId="77777777" w:rsidR="00190278" w:rsidRDefault="00FC3595">
            <w:pPr>
              <w:ind w:firstLineChars="0" w:firstLine="0"/>
            </w:pPr>
            <w:r>
              <w:rPr>
                <w:rFonts w:hint="eastAsia"/>
              </w:rPr>
              <w:t>方法</w:t>
            </w:r>
          </w:p>
        </w:tc>
        <w:tc>
          <w:tcPr>
            <w:tcW w:w="6600" w:type="dxa"/>
          </w:tcPr>
          <w:p w14:paraId="55EF51CE" w14:textId="44CE6C50" w:rsidR="00190278" w:rsidRDefault="00820E7D">
            <w:pPr>
              <w:ind w:firstLineChars="0" w:firstLine="0"/>
            </w:pPr>
            <w:r>
              <w:t>put</w:t>
            </w:r>
          </w:p>
        </w:tc>
      </w:tr>
      <w:tr w:rsidR="00190278" w14:paraId="64A9EDD5" w14:textId="77777777" w:rsidTr="00820E7D">
        <w:tc>
          <w:tcPr>
            <w:tcW w:w="1276" w:type="dxa"/>
          </w:tcPr>
          <w:p w14:paraId="10F1CE28"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820E7D" w14:paraId="7BFAA038"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3ECFBC7C" w14:textId="77777777" w:rsidR="00820E7D" w:rsidRPr="008A1438" w:rsidRDefault="00820E7D" w:rsidP="00820E7D">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427EB232" w14:textId="77777777" w:rsidR="00820E7D" w:rsidRPr="008A1438" w:rsidRDefault="00820E7D" w:rsidP="00820E7D">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1186F724" w14:textId="77777777" w:rsidR="00820E7D" w:rsidRPr="008A1438" w:rsidRDefault="00820E7D" w:rsidP="00820E7D">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01C3E4CB" w14:textId="77777777" w:rsidR="00820E7D" w:rsidRPr="008A1438" w:rsidRDefault="00820E7D" w:rsidP="00820E7D">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532CE283" w14:textId="77777777" w:rsidR="00820E7D" w:rsidRPr="008A1438" w:rsidRDefault="00820E7D" w:rsidP="00820E7D">
                  <w:pPr>
                    <w:ind w:firstLineChars="0" w:firstLine="0"/>
                    <w:rPr>
                      <w:color w:val="000000" w:themeColor="text1"/>
                    </w:rPr>
                  </w:pPr>
                  <w:r w:rsidRPr="008A1438">
                    <w:rPr>
                      <w:rFonts w:hint="eastAsia"/>
                      <w:color w:val="000000" w:themeColor="text1"/>
                    </w:rPr>
                    <w:t>参数形式</w:t>
                  </w:r>
                </w:p>
              </w:tc>
            </w:tr>
            <w:tr w:rsidR="00820E7D" w14:paraId="3FCD09D2"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58E17303" w14:textId="77777777" w:rsidR="00820E7D" w:rsidRDefault="00820E7D" w:rsidP="00820E7D">
                  <w:pPr>
                    <w:ind w:firstLineChars="0" w:firstLine="0"/>
                  </w:pPr>
                  <w:proofErr w:type="spellStart"/>
                  <w:r>
                    <w:rPr>
                      <w:rFonts w:hint="eastAsia"/>
                    </w:rPr>
                    <w:t>m</w:t>
                  </w:r>
                  <w:r>
                    <w:t>apId</w:t>
                  </w:r>
                  <w:proofErr w:type="spellEnd"/>
                </w:p>
              </w:tc>
              <w:tc>
                <w:tcPr>
                  <w:tcW w:w="992" w:type="dxa"/>
                  <w:tcBorders>
                    <w:top w:val="nil"/>
                    <w:left w:val="nil"/>
                    <w:bottom w:val="nil"/>
                    <w:right w:val="nil"/>
                  </w:tcBorders>
                  <w:shd w:val="clear" w:color="auto" w:fill="FFFFFF" w:themeFill="background1"/>
                </w:tcPr>
                <w:p w14:paraId="5C061EDE" w14:textId="77777777" w:rsidR="00820E7D" w:rsidRDefault="00820E7D" w:rsidP="00820E7D">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71DB1040" w14:textId="77777777" w:rsidR="00820E7D" w:rsidRDefault="00820E7D" w:rsidP="00820E7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C0B4CC6" w14:textId="77777777" w:rsidR="00820E7D" w:rsidRDefault="00820E7D" w:rsidP="00820E7D">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588D4CED" w14:textId="77777777" w:rsidR="00820E7D" w:rsidRDefault="00820E7D" w:rsidP="00820E7D">
                  <w:pPr>
                    <w:ind w:firstLineChars="0" w:firstLine="0"/>
                    <w:rPr>
                      <w:color w:val="000000"/>
                    </w:rPr>
                  </w:pPr>
                  <w:proofErr w:type="spellStart"/>
                  <w:r>
                    <w:rPr>
                      <w:rFonts w:hint="eastAsia"/>
                      <w:color w:val="000000"/>
                    </w:rPr>
                    <w:t>RequestBody</w:t>
                  </w:r>
                  <w:proofErr w:type="spellEnd"/>
                </w:p>
              </w:tc>
            </w:tr>
          </w:tbl>
          <w:p w14:paraId="188FEDFE" w14:textId="77777777" w:rsidR="00190278" w:rsidRDefault="00190278">
            <w:pPr>
              <w:ind w:left="105" w:firstLineChars="0" w:firstLine="0"/>
            </w:pPr>
          </w:p>
        </w:tc>
      </w:tr>
      <w:tr w:rsidR="00190278" w14:paraId="5200BA36" w14:textId="77777777" w:rsidTr="00820E7D">
        <w:tc>
          <w:tcPr>
            <w:tcW w:w="1276" w:type="dxa"/>
          </w:tcPr>
          <w:p w14:paraId="6615E5EF" w14:textId="77777777" w:rsidR="00190278" w:rsidRDefault="00FC3595">
            <w:pPr>
              <w:ind w:firstLineChars="0" w:firstLine="0"/>
            </w:pPr>
            <w:r>
              <w:rPr>
                <w:rFonts w:hint="eastAsia"/>
              </w:rPr>
              <w:t>返回值</w:t>
            </w:r>
          </w:p>
        </w:tc>
        <w:tc>
          <w:tcPr>
            <w:tcW w:w="6600" w:type="dxa"/>
          </w:tcPr>
          <w:p w14:paraId="7122EEB1" w14:textId="77777777" w:rsidR="00190278" w:rsidRDefault="00FC3595">
            <w:pPr>
              <w:ind w:firstLineChars="0" w:firstLine="0"/>
            </w:pPr>
            <w:r>
              <w:t>{</w:t>
            </w:r>
          </w:p>
          <w:p w14:paraId="642BF994" w14:textId="77777777" w:rsidR="00190278" w:rsidRDefault="00FC3595">
            <w:pPr>
              <w:ind w:firstLineChars="0" w:firstLine="0"/>
            </w:pPr>
            <w:r>
              <w:t>code: 200,</w:t>
            </w:r>
          </w:p>
          <w:p w14:paraId="06129795" w14:textId="77777777" w:rsidR="00190278" w:rsidRDefault="00FC3595">
            <w:pPr>
              <w:ind w:firstLineChars="0" w:firstLine="0"/>
            </w:pPr>
            <w:r>
              <w:t xml:space="preserve">message: </w:t>
            </w:r>
            <w:r>
              <w:rPr>
                <w:rFonts w:hint="eastAsia"/>
              </w:rPr>
              <w:t>“”</w:t>
            </w:r>
          </w:p>
          <w:p w14:paraId="124DE96D" w14:textId="77777777" w:rsidR="00190278" w:rsidRDefault="00FC3595">
            <w:pPr>
              <w:ind w:firstLineChars="0" w:firstLine="0"/>
            </w:pPr>
            <w:r>
              <w:rPr>
                <w:rFonts w:hint="eastAsia"/>
              </w:rPr>
              <w:t>}</w:t>
            </w:r>
          </w:p>
        </w:tc>
      </w:tr>
    </w:tbl>
    <w:p w14:paraId="409D4314" w14:textId="77777777" w:rsidR="00190278" w:rsidRDefault="00190278" w:rsidP="00820E7D">
      <w:pPr>
        <w:ind w:firstLineChars="95" w:firstLine="199"/>
      </w:pPr>
    </w:p>
    <w:p w14:paraId="770EF18E" w14:textId="34C92160" w:rsidR="006E6A64" w:rsidRDefault="006E6A64">
      <w:pPr>
        <w:pStyle w:val="3"/>
        <w:numPr>
          <w:ilvl w:val="2"/>
          <w:numId w:val="1"/>
        </w:numPr>
        <w:ind w:firstLineChars="0"/>
      </w:pPr>
      <w:r>
        <w:rPr>
          <w:rFonts w:hint="eastAsia"/>
        </w:rPr>
        <w:t>地图导入</w:t>
      </w:r>
    </w:p>
    <w:tbl>
      <w:tblPr>
        <w:tblStyle w:val="aa"/>
        <w:tblW w:w="7876" w:type="dxa"/>
        <w:tblInd w:w="420" w:type="dxa"/>
        <w:tblLayout w:type="fixed"/>
        <w:tblLook w:val="04A0" w:firstRow="1" w:lastRow="0" w:firstColumn="1" w:lastColumn="0" w:noHBand="0" w:noVBand="1"/>
      </w:tblPr>
      <w:tblGrid>
        <w:gridCol w:w="1135"/>
        <w:gridCol w:w="6741"/>
      </w:tblGrid>
      <w:tr w:rsidR="006E6A64" w14:paraId="022BA535" w14:textId="77777777" w:rsidTr="001D37B2">
        <w:tc>
          <w:tcPr>
            <w:tcW w:w="1135" w:type="dxa"/>
            <w:shd w:val="clear" w:color="auto" w:fill="BFBFBF" w:themeFill="background1" w:themeFillShade="BF"/>
          </w:tcPr>
          <w:p w14:paraId="35E6AAD2" w14:textId="77777777" w:rsidR="006E6A64" w:rsidRDefault="006E6A64" w:rsidP="001D37B2">
            <w:pPr>
              <w:ind w:firstLineChars="0" w:firstLine="0"/>
            </w:pPr>
            <w:r>
              <w:rPr>
                <w:rFonts w:hint="eastAsia"/>
              </w:rPr>
              <w:t>接口名称</w:t>
            </w:r>
          </w:p>
        </w:tc>
        <w:tc>
          <w:tcPr>
            <w:tcW w:w="6741" w:type="dxa"/>
            <w:shd w:val="clear" w:color="auto" w:fill="BFBFBF" w:themeFill="background1" w:themeFillShade="BF"/>
          </w:tcPr>
          <w:p w14:paraId="6D34158D" w14:textId="5B6BA4CA" w:rsidR="006E6A64" w:rsidRDefault="006E6A64" w:rsidP="001D37B2">
            <w:pPr>
              <w:ind w:firstLineChars="0" w:firstLine="0"/>
            </w:pPr>
            <w:r>
              <w:rPr>
                <w:rFonts w:hint="eastAsia"/>
              </w:rPr>
              <w:t>地图导</w:t>
            </w:r>
            <w:r w:rsidR="00531DF7">
              <w:rPr>
                <w:rFonts w:hint="eastAsia"/>
              </w:rPr>
              <w:t>入</w:t>
            </w:r>
            <w:r>
              <w:rPr>
                <w:rFonts w:hint="eastAsia"/>
              </w:rPr>
              <w:t>(</w:t>
            </w:r>
            <w:proofErr w:type="spellStart"/>
            <w:r w:rsidR="00531DF7">
              <w:rPr>
                <w:rFonts w:hint="eastAsia"/>
              </w:rPr>
              <w:t>im</w:t>
            </w:r>
            <w:r>
              <w:rPr>
                <w:rFonts w:hint="eastAsia"/>
              </w:rPr>
              <w:t>port</w:t>
            </w:r>
            <w:r>
              <w:t>Map</w:t>
            </w:r>
            <w:proofErr w:type="spellEnd"/>
            <w:r>
              <w:t>)</w:t>
            </w:r>
          </w:p>
        </w:tc>
      </w:tr>
      <w:tr w:rsidR="006E6A64" w14:paraId="54C8818B" w14:textId="77777777" w:rsidTr="001D37B2">
        <w:tc>
          <w:tcPr>
            <w:tcW w:w="1135" w:type="dxa"/>
          </w:tcPr>
          <w:p w14:paraId="5F6D93C8" w14:textId="77777777" w:rsidR="006E6A64" w:rsidRDefault="006E6A64" w:rsidP="001D37B2">
            <w:pPr>
              <w:ind w:firstLineChars="0" w:firstLine="0"/>
            </w:pPr>
            <w:proofErr w:type="spellStart"/>
            <w:r>
              <w:rPr>
                <w:rFonts w:hint="eastAsia"/>
              </w:rPr>
              <w:t>url</w:t>
            </w:r>
            <w:proofErr w:type="spellEnd"/>
          </w:p>
        </w:tc>
        <w:tc>
          <w:tcPr>
            <w:tcW w:w="6741" w:type="dxa"/>
          </w:tcPr>
          <w:p w14:paraId="09CB3BF9" w14:textId="7159751D" w:rsidR="006E6A64" w:rsidRDefault="006E6A64" w:rsidP="001D37B2">
            <w:pPr>
              <w:ind w:firstLineChars="0" w:firstLine="0"/>
            </w:pPr>
            <w:r>
              <w:t>/</w:t>
            </w:r>
            <w:r>
              <w:rPr>
                <w:rFonts w:hint="eastAsia"/>
              </w:rPr>
              <w:t>map</w:t>
            </w:r>
            <w:r>
              <w:t>s/</w:t>
            </w:r>
            <w:r w:rsidR="00B53E68">
              <w:t xml:space="preserve"> </w:t>
            </w:r>
            <w:proofErr w:type="spellStart"/>
            <w:r w:rsidR="00B53E68" w:rsidRPr="00B53E68">
              <w:t>mapImport</w:t>
            </w:r>
            <w:proofErr w:type="spellEnd"/>
          </w:p>
        </w:tc>
      </w:tr>
      <w:tr w:rsidR="006E6A64" w14:paraId="0A0049D0" w14:textId="77777777" w:rsidTr="001D37B2">
        <w:tc>
          <w:tcPr>
            <w:tcW w:w="1135" w:type="dxa"/>
          </w:tcPr>
          <w:p w14:paraId="2B1E9347" w14:textId="77777777" w:rsidR="006E6A64" w:rsidRDefault="006E6A64" w:rsidP="001D37B2">
            <w:pPr>
              <w:ind w:firstLineChars="0" w:firstLine="0"/>
            </w:pPr>
            <w:r>
              <w:rPr>
                <w:rFonts w:hint="eastAsia"/>
              </w:rPr>
              <w:t>方法</w:t>
            </w:r>
          </w:p>
        </w:tc>
        <w:tc>
          <w:tcPr>
            <w:tcW w:w="6741" w:type="dxa"/>
          </w:tcPr>
          <w:p w14:paraId="4F04E634" w14:textId="77777777" w:rsidR="006E6A64" w:rsidRDefault="006E6A64" w:rsidP="001D37B2">
            <w:pPr>
              <w:ind w:firstLineChars="0" w:firstLine="0"/>
            </w:pPr>
            <w:r>
              <w:t>delete</w:t>
            </w:r>
          </w:p>
        </w:tc>
      </w:tr>
      <w:tr w:rsidR="006E6A64" w14:paraId="5280DD0C" w14:textId="77777777" w:rsidTr="001D37B2">
        <w:tc>
          <w:tcPr>
            <w:tcW w:w="1135" w:type="dxa"/>
          </w:tcPr>
          <w:p w14:paraId="481C59C6" w14:textId="77777777" w:rsidR="006E6A64" w:rsidRDefault="006E6A64" w:rsidP="001D37B2">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6E6A64" w14:paraId="1969147F" w14:textId="77777777" w:rsidTr="001D37B2">
              <w:trPr>
                <w:trHeight w:val="356"/>
              </w:trPr>
              <w:tc>
                <w:tcPr>
                  <w:tcW w:w="1550" w:type="dxa"/>
                  <w:tcBorders>
                    <w:top w:val="nil"/>
                    <w:left w:val="single" w:sz="8" w:space="0" w:color="4F81BD"/>
                    <w:bottom w:val="nil"/>
                    <w:right w:val="nil"/>
                  </w:tcBorders>
                  <w:shd w:val="clear" w:color="auto" w:fill="FFFFFF" w:themeFill="background1"/>
                </w:tcPr>
                <w:p w14:paraId="02ACD707" w14:textId="77777777" w:rsidR="006E6A64" w:rsidRPr="008A1438" w:rsidRDefault="006E6A64" w:rsidP="001D37B2">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3BC1CFB5" w14:textId="77777777" w:rsidR="006E6A64" w:rsidRPr="008A1438" w:rsidRDefault="006E6A64" w:rsidP="001D37B2">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154A1406" w14:textId="77777777" w:rsidR="006E6A64" w:rsidRPr="008A1438" w:rsidRDefault="006E6A64" w:rsidP="001D37B2">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55EED650" w14:textId="77777777" w:rsidR="006E6A64" w:rsidRPr="008A1438" w:rsidRDefault="006E6A64" w:rsidP="001D37B2">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46A09460" w14:textId="77777777" w:rsidR="006E6A64" w:rsidRPr="008A1438" w:rsidRDefault="006E6A64" w:rsidP="001D37B2">
                  <w:pPr>
                    <w:ind w:firstLineChars="0" w:firstLine="0"/>
                    <w:rPr>
                      <w:color w:val="000000" w:themeColor="text1"/>
                    </w:rPr>
                  </w:pPr>
                  <w:r w:rsidRPr="008A1438">
                    <w:rPr>
                      <w:rFonts w:hint="eastAsia"/>
                      <w:color w:val="000000" w:themeColor="text1"/>
                    </w:rPr>
                    <w:t>参数形式</w:t>
                  </w:r>
                </w:p>
              </w:tc>
            </w:tr>
            <w:tr w:rsidR="006E6A64" w14:paraId="1B6E4319" w14:textId="77777777" w:rsidTr="001D37B2">
              <w:trPr>
                <w:trHeight w:val="356"/>
              </w:trPr>
              <w:tc>
                <w:tcPr>
                  <w:tcW w:w="1550" w:type="dxa"/>
                  <w:tcBorders>
                    <w:top w:val="nil"/>
                    <w:left w:val="single" w:sz="8" w:space="0" w:color="4F81BD"/>
                    <w:bottom w:val="nil"/>
                    <w:right w:val="nil"/>
                  </w:tcBorders>
                  <w:shd w:val="clear" w:color="auto" w:fill="FFFFFF" w:themeFill="background1"/>
                </w:tcPr>
                <w:p w14:paraId="6F441C02" w14:textId="547DD8B0" w:rsidR="006E6A64" w:rsidRDefault="00F476D9" w:rsidP="001D37B2">
                  <w:pPr>
                    <w:ind w:firstLineChars="0" w:firstLine="0"/>
                  </w:pPr>
                  <w:proofErr w:type="spellStart"/>
                  <w:r>
                    <w:rPr>
                      <w:rFonts w:hint="eastAsia"/>
                    </w:rPr>
                    <w:t>file</w:t>
                  </w:r>
                  <w:r>
                    <w:t>Path</w:t>
                  </w:r>
                  <w:proofErr w:type="spellEnd"/>
                </w:p>
              </w:tc>
              <w:tc>
                <w:tcPr>
                  <w:tcW w:w="992" w:type="dxa"/>
                  <w:tcBorders>
                    <w:top w:val="nil"/>
                    <w:left w:val="nil"/>
                    <w:bottom w:val="nil"/>
                    <w:right w:val="nil"/>
                  </w:tcBorders>
                  <w:shd w:val="clear" w:color="auto" w:fill="FFFFFF" w:themeFill="background1"/>
                </w:tcPr>
                <w:p w14:paraId="22F36AB2" w14:textId="48764304" w:rsidR="006E6A64" w:rsidRDefault="00F476D9" w:rsidP="001D37B2">
                  <w:pPr>
                    <w:ind w:firstLineChars="0" w:firstLine="0"/>
                    <w:rPr>
                      <w:color w:val="000000" w:themeColor="text1"/>
                    </w:rPr>
                  </w:pPr>
                  <w:proofErr w:type="spellStart"/>
                  <w:r>
                    <w:rPr>
                      <w:color w:val="000000" w:themeColor="text1"/>
                    </w:rPr>
                    <w:t>sql</w:t>
                  </w:r>
                  <w:proofErr w:type="spellEnd"/>
                  <w:r>
                    <w:rPr>
                      <w:rFonts w:hint="eastAsia"/>
                      <w:color w:val="000000" w:themeColor="text1"/>
                    </w:rPr>
                    <w:t>文件路径</w:t>
                  </w:r>
                </w:p>
              </w:tc>
              <w:tc>
                <w:tcPr>
                  <w:tcW w:w="1276" w:type="dxa"/>
                  <w:tcBorders>
                    <w:top w:val="nil"/>
                    <w:left w:val="nil"/>
                    <w:bottom w:val="nil"/>
                    <w:right w:val="nil"/>
                  </w:tcBorders>
                  <w:shd w:val="clear" w:color="auto" w:fill="FFFFFF" w:themeFill="background1"/>
                </w:tcPr>
                <w:p w14:paraId="6F50ECC7" w14:textId="77777777" w:rsidR="006E6A64" w:rsidRDefault="006E6A64" w:rsidP="001D37B2">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0E987E64" w14:textId="20CB807F" w:rsidR="006E6A64" w:rsidRDefault="00F476D9" w:rsidP="001D37B2">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0B356B9E" w14:textId="77777777" w:rsidR="006E6A64" w:rsidRDefault="006E6A64" w:rsidP="001D37B2">
                  <w:pPr>
                    <w:ind w:firstLineChars="0" w:firstLine="0"/>
                    <w:rPr>
                      <w:color w:val="000000"/>
                    </w:rPr>
                  </w:pPr>
                  <w:proofErr w:type="spellStart"/>
                  <w:r>
                    <w:rPr>
                      <w:rFonts w:hint="eastAsia"/>
                      <w:color w:val="000000"/>
                    </w:rPr>
                    <w:t>RequestBody</w:t>
                  </w:r>
                  <w:proofErr w:type="spellEnd"/>
                </w:p>
              </w:tc>
            </w:tr>
          </w:tbl>
          <w:p w14:paraId="7010E07C" w14:textId="77777777" w:rsidR="006E6A64" w:rsidRDefault="006E6A64" w:rsidP="001D37B2">
            <w:pPr>
              <w:ind w:firstLineChars="0" w:firstLine="0"/>
            </w:pPr>
          </w:p>
        </w:tc>
      </w:tr>
      <w:tr w:rsidR="006E6A64" w14:paraId="20C0899C" w14:textId="77777777" w:rsidTr="001D37B2">
        <w:tc>
          <w:tcPr>
            <w:tcW w:w="1135" w:type="dxa"/>
          </w:tcPr>
          <w:p w14:paraId="34ACF3B2" w14:textId="77777777" w:rsidR="006E6A64" w:rsidRDefault="006E6A64" w:rsidP="001D37B2">
            <w:pPr>
              <w:ind w:firstLineChars="0" w:firstLine="0"/>
            </w:pPr>
            <w:r>
              <w:rPr>
                <w:rFonts w:hint="eastAsia"/>
              </w:rPr>
              <w:t>返回值</w:t>
            </w:r>
          </w:p>
        </w:tc>
        <w:tc>
          <w:tcPr>
            <w:tcW w:w="6741" w:type="dxa"/>
          </w:tcPr>
          <w:p w14:paraId="6A0DC170" w14:textId="77777777" w:rsidR="006E6A64" w:rsidRDefault="006E6A64" w:rsidP="001D37B2">
            <w:pPr>
              <w:ind w:firstLineChars="0" w:firstLine="0"/>
            </w:pPr>
            <w:r>
              <w:t>{</w:t>
            </w:r>
          </w:p>
          <w:p w14:paraId="2CC2D45C" w14:textId="77777777" w:rsidR="006E6A64" w:rsidRDefault="006E6A64" w:rsidP="001D37B2">
            <w:pPr>
              <w:ind w:firstLineChars="0" w:firstLine="0"/>
            </w:pPr>
            <w:r>
              <w:t>code: 200,</w:t>
            </w:r>
          </w:p>
          <w:p w14:paraId="49598BC3" w14:textId="5C832231" w:rsidR="006E6A64" w:rsidRDefault="006E6A64" w:rsidP="001D37B2">
            <w:pPr>
              <w:ind w:firstLineChars="0" w:firstLine="0"/>
            </w:pPr>
            <w:r>
              <w:t xml:space="preserve">message: </w:t>
            </w:r>
            <w:r>
              <w:rPr>
                <w:rFonts w:hint="eastAsia"/>
              </w:rPr>
              <w:t>“地图导</w:t>
            </w:r>
            <w:r w:rsidR="003C6E09">
              <w:rPr>
                <w:rFonts w:hint="eastAsia"/>
              </w:rPr>
              <w:t>入</w:t>
            </w:r>
            <w:r>
              <w:rPr>
                <w:rFonts w:hint="eastAsia"/>
              </w:rPr>
              <w:t>成功”</w:t>
            </w:r>
          </w:p>
          <w:p w14:paraId="2DC39A07" w14:textId="64B22A70" w:rsidR="0009181A" w:rsidRDefault="0009181A" w:rsidP="001D37B2">
            <w:pPr>
              <w:ind w:firstLineChars="0" w:firstLine="0"/>
            </w:pPr>
            <w:r>
              <w:rPr>
                <w:rFonts w:hint="eastAsia"/>
              </w:rPr>
              <w:t>d</w:t>
            </w:r>
            <w:r>
              <w:t>ata</w:t>
            </w:r>
            <w:r>
              <w:rPr>
                <w:rFonts w:hint="eastAsia"/>
              </w:rPr>
              <w:t>:</w:t>
            </w:r>
            <w:r>
              <w:t xml:space="preserve"> </w:t>
            </w:r>
            <w:proofErr w:type="spellStart"/>
            <w:r>
              <w:t>mapId</w:t>
            </w:r>
            <w:proofErr w:type="spellEnd"/>
          </w:p>
          <w:p w14:paraId="0B53967A" w14:textId="77777777" w:rsidR="006E6A64" w:rsidRDefault="006E6A64" w:rsidP="001D37B2">
            <w:pPr>
              <w:ind w:firstLineChars="0" w:firstLine="0"/>
            </w:pPr>
            <w:r>
              <w:rPr>
                <w:rFonts w:hint="eastAsia"/>
              </w:rPr>
              <w:lastRenderedPageBreak/>
              <w:t>}</w:t>
            </w:r>
          </w:p>
        </w:tc>
      </w:tr>
    </w:tbl>
    <w:p w14:paraId="23122722" w14:textId="4645F4D0" w:rsidR="006E6A64" w:rsidRDefault="006E6A64" w:rsidP="006E6A64">
      <w:pPr>
        <w:ind w:firstLine="420"/>
      </w:pPr>
    </w:p>
    <w:p w14:paraId="04CDA3B6" w14:textId="77777777" w:rsidR="00CA1F5D" w:rsidRPr="006E6A64" w:rsidRDefault="00CA1F5D" w:rsidP="006E6A64">
      <w:pPr>
        <w:ind w:firstLine="420"/>
      </w:pPr>
    </w:p>
    <w:p w14:paraId="7809686C" w14:textId="7E4B0F81" w:rsidR="00837817" w:rsidRDefault="00837817">
      <w:pPr>
        <w:pStyle w:val="3"/>
        <w:numPr>
          <w:ilvl w:val="2"/>
          <w:numId w:val="1"/>
        </w:numPr>
        <w:ind w:firstLineChars="0"/>
      </w:pPr>
      <w:r>
        <w:rPr>
          <w:rFonts w:hint="eastAsia"/>
        </w:rPr>
        <w:t>地图导出</w:t>
      </w:r>
    </w:p>
    <w:tbl>
      <w:tblPr>
        <w:tblStyle w:val="aa"/>
        <w:tblW w:w="7876" w:type="dxa"/>
        <w:tblInd w:w="420" w:type="dxa"/>
        <w:tblLayout w:type="fixed"/>
        <w:tblLook w:val="04A0" w:firstRow="1" w:lastRow="0" w:firstColumn="1" w:lastColumn="0" w:noHBand="0" w:noVBand="1"/>
      </w:tblPr>
      <w:tblGrid>
        <w:gridCol w:w="1135"/>
        <w:gridCol w:w="6741"/>
      </w:tblGrid>
      <w:tr w:rsidR="00ED42FD" w14:paraId="2EAAFAD8" w14:textId="77777777" w:rsidTr="006D7244">
        <w:tc>
          <w:tcPr>
            <w:tcW w:w="1135" w:type="dxa"/>
            <w:shd w:val="clear" w:color="auto" w:fill="BFBFBF" w:themeFill="background1" w:themeFillShade="BF"/>
          </w:tcPr>
          <w:p w14:paraId="2F15B019" w14:textId="77777777" w:rsidR="00ED42FD" w:rsidRDefault="00ED42FD" w:rsidP="006D7244">
            <w:pPr>
              <w:ind w:firstLineChars="0" w:firstLine="0"/>
            </w:pPr>
            <w:r>
              <w:rPr>
                <w:rFonts w:hint="eastAsia"/>
              </w:rPr>
              <w:t>接口名称</w:t>
            </w:r>
          </w:p>
        </w:tc>
        <w:tc>
          <w:tcPr>
            <w:tcW w:w="6741" w:type="dxa"/>
            <w:shd w:val="clear" w:color="auto" w:fill="BFBFBF" w:themeFill="background1" w:themeFillShade="BF"/>
          </w:tcPr>
          <w:p w14:paraId="6E117463" w14:textId="01926866" w:rsidR="00ED42FD" w:rsidRDefault="00ED42FD" w:rsidP="006D7244">
            <w:pPr>
              <w:ind w:firstLineChars="0" w:firstLine="0"/>
            </w:pPr>
            <w:r>
              <w:rPr>
                <w:rFonts w:hint="eastAsia"/>
              </w:rPr>
              <w:t>地图</w:t>
            </w:r>
            <w:r w:rsidR="00A7775B">
              <w:rPr>
                <w:rFonts w:hint="eastAsia"/>
              </w:rPr>
              <w:t>导出</w:t>
            </w:r>
            <w:r>
              <w:rPr>
                <w:rFonts w:hint="eastAsia"/>
              </w:rPr>
              <w:t>(</w:t>
            </w:r>
            <w:proofErr w:type="spellStart"/>
            <w:r w:rsidR="007F0BB8">
              <w:rPr>
                <w:rFonts w:hint="eastAsia"/>
              </w:rPr>
              <w:t>export</w:t>
            </w:r>
            <w:r>
              <w:t>Map</w:t>
            </w:r>
            <w:proofErr w:type="spellEnd"/>
            <w:r>
              <w:t>)</w:t>
            </w:r>
            <w:r w:rsidR="00CA1F5D">
              <w:rPr>
                <w:rFonts w:hint="eastAsia"/>
              </w:rPr>
              <w:t xml:space="preserve"> 不能使用</w:t>
            </w:r>
          </w:p>
        </w:tc>
      </w:tr>
      <w:tr w:rsidR="00ED42FD" w14:paraId="2615886B" w14:textId="77777777" w:rsidTr="006D7244">
        <w:tc>
          <w:tcPr>
            <w:tcW w:w="1135" w:type="dxa"/>
          </w:tcPr>
          <w:p w14:paraId="7065F420" w14:textId="77777777" w:rsidR="00ED42FD" w:rsidRDefault="00ED42FD" w:rsidP="006D7244">
            <w:pPr>
              <w:ind w:firstLineChars="0" w:firstLine="0"/>
            </w:pPr>
            <w:proofErr w:type="spellStart"/>
            <w:r>
              <w:rPr>
                <w:rFonts w:hint="eastAsia"/>
              </w:rPr>
              <w:t>url</w:t>
            </w:r>
            <w:proofErr w:type="spellEnd"/>
          </w:p>
        </w:tc>
        <w:tc>
          <w:tcPr>
            <w:tcW w:w="6741" w:type="dxa"/>
          </w:tcPr>
          <w:p w14:paraId="125370A8" w14:textId="77777777" w:rsidR="00ED42FD" w:rsidRDefault="00ED42FD" w:rsidP="006D7244">
            <w:pPr>
              <w:ind w:firstLineChars="0" w:firstLine="0"/>
            </w:pPr>
            <w:r>
              <w:t>/</w:t>
            </w:r>
            <w:r>
              <w:rPr>
                <w:rFonts w:hint="eastAsia"/>
              </w:rPr>
              <w:t>map</w:t>
            </w:r>
            <w:r>
              <w:t>s/{</w:t>
            </w:r>
            <w:proofErr w:type="spellStart"/>
            <w:r>
              <w:t>mapId</w:t>
            </w:r>
            <w:proofErr w:type="spellEnd"/>
            <w:r>
              <w:t>}</w:t>
            </w:r>
          </w:p>
        </w:tc>
      </w:tr>
      <w:tr w:rsidR="00ED42FD" w14:paraId="3C72C83E" w14:textId="77777777" w:rsidTr="006D7244">
        <w:tc>
          <w:tcPr>
            <w:tcW w:w="1135" w:type="dxa"/>
          </w:tcPr>
          <w:p w14:paraId="231F2ADE" w14:textId="77777777" w:rsidR="00ED42FD" w:rsidRDefault="00ED42FD" w:rsidP="006D7244">
            <w:pPr>
              <w:ind w:firstLineChars="0" w:firstLine="0"/>
            </w:pPr>
            <w:r>
              <w:rPr>
                <w:rFonts w:hint="eastAsia"/>
              </w:rPr>
              <w:t>方法</w:t>
            </w:r>
          </w:p>
        </w:tc>
        <w:tc>
          <w:tcPr>
            <w:tcW w:w="6741" w:type="dxa"/>
          </w:tcPr>
          <w:p w14:paraId="7DBC50C0" w14:textId="77777777" w:rsidR="00ED42FD" w:rsidRDefault="00ED42FD" w:rsidP="006D7244">
            <w:pPr>
              <w:ind w:firstLineChars="0" w:firstLine="0"/>
            </w:pPr>
            <w:r>
              <w:t>delete</w:t>
            </w:r>
          </w:p>
        </w:tc>
      </w:tr>
      <w:tr w:rsidR="00ED42FD" w14:paraId="35FD4999" w14:textId="77777777" w:rsidTr="006D7244">
        <w:tc>
          <w:tcPr>
            <w:tcW w:w="1135" w:type="dxa"/>
          </w:tcPr>
          <w:p w14:paraId="1A78BAFB" w14:textId="77777777" w:rsidR="00ED42FD" w:rsidRDefault="00ED42FD" w:rsidP="006D7244">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ED42FD" w14:paraId="252D697F" w14:textId="77777777" w:rsidTr="006D7244">
              <w:trPr>
                <w:trHeight w:val="356"/>
              </w:trPr>
              <w:tc>
                <w:tcPr>
                  <w:tcW w:w="1550" w:type="dxa"/>
                  <w:tcBorders>
                    <w:top w:val="nil"/>
                    <w:left w:val="single" w:sz="8" w:space="0" w:color="4F81BD"/>
                    <w:bottom w:val="nil"/>
                    <w:right w:val="nil"/>
                  </w:tcBorders>
                  <w:shd w:val="clear" w:color="auto" w:fill="FFFFFF" w:themeFill="background1"/>
                </w:tcPr>
                <w:p w14:paraId="24A9FB76" w14:textId="77777777" w:rsidR="00ED42FD" w:rsidRPr="008A1438" w:rsidRDefault="00ED42FD" w:rsidP="006D7244">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2820B443" w14:textId="77777777" w:rsidR="00ED42FD" w:rsidRPr="008A1438" w:rsidRDefault="00ED42FD" w:rsidP="006D7244">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09B03261" w14:textId="77777777" w:rsidR="00ED42FD" w:rsidRPr="008A1438" w:rsidRDefault="00ED42FD" w:rsidP="006D7244">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47896404" w14:textId="77777777" w:rsidR="00ED42FD" w:rsidRPr="008A1438" w:rsidRDefault="00ED42FD" w:rsidP="006D7244">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7CCED0CE" w14:textId="77777777" w:rsidR="00ED42FD" w:rsidRPr="008A1438" w:rsidRDefault="00ED42FD" w:rsidP="006D7244">
                  <w:pPr>
                    <w:ind w:firstLineChars="0" w:firstLine="0"/>
                    <w:rPr>
                      <w:color w:val="000000" w:themeColor="text1"/>
                    </w:rPr>
                  </w:pPr>
                  <w:r w:rsidRPr="008A1438">
                    <w:rPr>
                      <w:rFonts w:hint="eastAsia"/>
                      <w:color w:val="000000" w:themeColor="text1"/>
                    </w:rPr>
                    <w:t>参数形式</w:t>
                  </w:r>
                </w:p>
              </w:tc>
            </w:tr>
            <w:tr w:rsidR="00ED42FD" w14:paraId="1413B7B4" w14:textId="77777777" w:rsidTr="006D7244">
              <w:trPr>
                <w:trHeight w:val="356"/>
              </w:trPr>
              <w:tc>
                <w:tcPr>
                  <w:tcW w:w="1550" w:type="dxa"/>
                  <w:tcBorders>
                    <w:top w:val="nil"/>
                    <w:left w:val="single" w:sz="8" w:space="0" w:color="4F81BD"/>
                    <w:bottom w:val="nil"/>
                    <w:right w:val="nil"/>
                  </w:tcBorders>
                  <w:shd w:val="clear" w:color="auto" w:fill="FFFFFF" w:themeFill="background1"/>
                </w:tcPr>
                <w:p w14:paraId="5A34EDF3" w14:textId="77777777" w:rsidR="00ED42FD" w:rsidRDefault="00ED42FD" w:rsidP="006D7244">
                  <w:pPr>
                    <w:ind w:firstLineChars="0" w:firstLine="0"/>
                  </w:pPr>
                  <w:proofErr w:type="spellStart"/>
                  <w:r>
                    <w:rPr>
                      <w:rFonts w:hint="eastAsia"/>
                    </w:rPr>
                    <w:t>m</w:t>
                  </w:r>
                  <w:r>
                    <w:t>apId</w:t>
                  </w:r>
                  <w:proofErr w:type="spellEnd"/>
                </w:p>
              </w:tc>
              <w:tc>
                <w:tcPr>
                  <w:tcW w:w="992" w:type="dxa"/>
                  <w:tcBorders>
                    <w:top w:val="nil"/>
                    <w:left w:val="nil"/>
                    <w:bottom w:val="nil"/>
                    <w:right w:val="nil"/>
                  </w:tcBorders>
                  <w:shd w:val="clear" w:color="auto" w:fill="FFFFFF" w:themeFill="background1"/>
                </w:tcPr>
                <w:p w14:paraId="3B9961B0" w14:textId="77777777" w:rsidR="00ED42FD" w:rsidRDefault="00ED42FD" w:rsidP="006D7244">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064571AF" w14:textId="77777777" w:rsidR="00ED42FD" w:rsidRDefault="00ED42FD" w:rsidP="006D7244">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31270AC3" w14:textId="77777777" w:rsidR="00ED42FD" w:rsidRDefault="00ED42FD" w:rsidP="006D7244">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41D4998E" w14:textId="77777777" w:rsidR="00ED42FD" w:rsidRDefault="00ED42FD" w:rsidP="006D7244">
                  <w:pPr>
                    <w:ind w:firstLineChars="0" w:firstLine="0"/>
                    <w:rPr>
                      <w:color w:val="000000"/>
                    </w:rPr>
                  </w:pPr>
                  <w:proofErr w:type="spellStart"/>
                  <w:r>
                    <w:rPr>
                      <w:rFonts w:hint="eastAsia"/>
                      <w:color w:val="000000"/>
                    </w:rPr>
                    <w:t>RequestBody</w:t>
                  </w:r>
                  <w:proofErr w:type="spellEnd"/>
                </w:p>
              </w:tc>
            </w:tr>
            <w:tr w:rsidR="0009181A" w14:paraId="0FF75ADE" w14:textId="77777777" w:rsidTr="006D7244">
              <w:trPr>
                <w:trHeight w:val="356"/>
              </w:trPr>
              <w:tc>
                <w:tcPr>
                  <w:tcW w:w="1550" w:type="dxa"/>
                  <w:tcBorders>
                    <w:top w:val="nil"/>
                    <w:left w:val="single" w:sz="8" w:space="0" w:color="4F81BD"/>
                    <w:bottom w:val="nil"/>
                    <w:right w:val="nil"/>
                  </w:tcBorders>
                  <w:shd w:val="clear" w:color="auto" w:fill="FFFFFF" w:themeFill="background1"/>
                </w:tcPr>
                <w:p w14:paraId="34DAD6B2" w14:textId="25AF198F" w:rsidR="0009181A" w:rsidRDefault="0009181A" w:rsidP="006D7244">
                  <w:pPr>
                    <w:ind w:firstLineChars="0" w:firstLine="0"/>
                  </w:pPr>
                  <w:proofErr w:type="spellStart"/>
                  <w:r>
                    <w:rPr>
                      <w:rFonts w:hint="eastAsia"/>
                    </w:rPr>
                    <w:t>file</w:t>
                  </w:r>
                  <w:r>
                    <w:t>Path</w:t>
                  </w:r>
                  <w:proofErr w:type="spellEnd"/>
                </w:p>
              </w:tc>
              <w:tc>
                <w:tcPr>
                  <w:tcW w:w="992" w:type="dxa"/>
                  <w:tcBorders>
                    <w:top w:val="nil"/>
                    <w:left w:val="nil"/>
                    <w:bottom w:val="nil"/>
                    <w:right w:val="nil"/>
                  </w:tcBorders>
                  <w:shd w:val="clear" w:color="auto" w:fill="FFFFFF" w:themeFill="background1"/>
                </w:tcPr>
                <w:p w14:paraId="4A6B3092" w14:textId="65BF5C01" w:rsidR="0009181A" w:rsidRDefault="0009181A" w:rsidP="006D7244">
                  <w:pPr>
                    <w:ind w:firstLineChars="0" w:firstLine="0"/>
                    <w:rPr>
                      <w:color w:val="000000" w:themeColor="text1"/>
                    </w:rPr>
                  </w:pPr>
                  <w:r>
                    <w:rPr>
                      <w:rFonts w:hint="eastAsia"/>
                      <w:color w:val="000000" w:themeColor="text1"/>
                    </w:rPr>
                    <w:t>导出路径</w:t>
                  </w:r>
                </w:p>
              </w:tc>
              <w:tc>
                <w:tcPr>
                  <w:tcW w:w="1276" w:type="dxa"/>
                  <w:tcBorders>
                    <w:top w:val="nil"/>
                    <w:left w:val="nil"/>
                    <w:bottom w:val="nil"/>
                    <w:right w:val="nil"/>
                  </w:tcBorders>
                  <w:shd w:val="clear" w:color="auto" w:fill="FFFFFF" w:themeFill="background1"/>
                </w:tcPr>
                <w:p w14:paraId="0D333CF0" w14:textId="5D696E64" w:rsidR="0009181A" w:rsidRDefault="0009181A" w:rsidP="006D7244">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01B58C3F" w14:textId="3D376152" w:rsidR="0009181A" w:rsidRDefault="0009181A" w:rsidP="006D7244">
                  <w:pPr>
                    <w:ind w:firstLineChars="0" w:firstLine="0"/>
                    <w:rPr>
                      <w:color w:val="000000" w:themeColor="text1"/>
                    </w:rPr>
                  </w:pPr>
                  <w:r>
                    <w:rPr>
                      <w:color w:val="000000" w:themeColor="text1"/>
                    </w:rPr>
                    <w:t>String</w:t>
                  </w:r>
                </w:p>
              </w:tc>
              <w:tc>
                <w:tcPr>
                  <w:tcW w:w="1725" w:type="dxa"/>
                  <w:tcBorders>
                    <w:top w:val="nil"/>
                    <w:left w:val="nil"/>
                    <w:bottom w:val="nil"/>
                    <w:right w:val="nil"/>
                  </w:tcBorders>
                  <w:shd w:val="clear" w:color="auto" w:fill="FFFFFF" w:themeFill="background1"/>
                </w:tcPr>
                <w:p w14:paraId="2CD2042F" w14:textId="6013391E" w:rsidR="0009181A" w:rsidRDefault="0009181A" w:rsidP="006D7244">
                  <w:pPr>
                    <w:ind w:firstLineChars="0" w:firstLine="0"/>
                    <w:rPr>
                      <w:color w:val="000000"/>
                    </w:rPr>
                  </w:pPr>
                  <w:proofErr w:type="spellStart"/>
                  <w:r>
                    <w:rPr>
                      <w:color w:val="000000"/>
                    </w:rPr>
                    <w:t>RequestBody</w:t>
                  </w:r>
                  <w:proofErr w:type="spellEnd"/>
                </w:p>
              </w:tc>
            </w:tr>
          </w:tbl>
          <w:p w14:paraId="537B2312" w14:textId="77777777" w:rsidR="00ED42FD" w:rsidRDefault="00ED42FD" w:rsidP="006D7244">
            <w:pPr>
              <w:ind w:firstLineChars="0" w:firstLine="0"/>
            </w:pPr>
          </w:p>
        </w:tc>
      </w:tr>
      <w:tr w:rsidR="00ED42FD" w14:paraId="6D6CB99C" w14:textId="77777777" w:rsidTr="006D7244">
        <w:tc>
          <w:tcPr>
            <w:tcW w:w="1135" w:type="dxa"/>
          </w:tcPr>
          <w:p w14:paraId="50FD472D" w14:textId="77777777" w:rsidR="00ED42FD" w:rsidRDefault="00ED42FD" w:rsidP="006D7244">
            <w:pPr>
              <w:ind w:firstLineChars="0" w:firstLine="0"/>
            </w:pPr>
            <w:r>
              <w:rPr>
                <w:rFonts w:hint="eastAsia"/>
              </w:rPr>
              <w:t>返回值</w:t>
            </w:r>
          </w:p>
        </w:tc>
        <w:tc>
          <w:tcPr>
            <w:tcW w:w="6741" w:type="dxa"/>
          </w:tcPr>
          <w:p w14:paraId="1FA065F6" w14:textId="77777777" w:rsidR="00ED42FD" w:rsidRDefault="00ED42FD" w:rsidP="006D7244">
            <w:pPr>
              <w:ind w:firstLineChars="0" w:firstLine="0"/>
            </w:pPr>
            <w:r>
              <w:t>{</w:t>
            </w:r>
          </w:p>
          <w:p w14:paraId="67745552" w14:textId="77777777" w:rsidR="00ED42FD" w:rsidRDefault="00ED42FD" w:rsidP="006D7244">
            <w:pPr>
              <w:ind w:firstLineChars="0" w:firstLine="0"/>
            </w:pPr>
            <w:r>
              <w:t>code: 200,</w:t>
            </w:r>
          </w:p>
          <w:p w14:paraId="74FA2B83" w14:textId="717803A3" w:rsidR="00ED42FD" w:rsidRDefault="00ED42FD" w:rsidP="006D7244">
            <w:pPr>
              <w:ind w:firstLineChars="0" w:firstLine="0"/>
            </w:pPr>
            <w:r>
              <w:t xml:space="preserve">message: </w:t>
            </w:r>
            <w:r>
              <w:rPr>
                <w:rFonts w:hint="eastAsia"/>
              </w:rPr>
              <w:t>“地图</w:t>
            </w:r>
            <w:r w:rsidR="00C31B95">
              <w:rPr>
                <w:rFonts w:hint="eastAsia"/>
              </w:rPr>
              <w:t>导出</w:t>
            </w:r>
            <w:r>
              <w:rPr>
                <w:rFonts w:hint="eastAsia"/>
              </w:rPr>
              <w:t>成功”</w:t>
            </w:r>
          </w:p>
          <w:p w14:paraId="3C64430A" w14:textId="77777777" w:rsidR="00ED42FD" w:rsidRDefault="00ED42FD" w:rsidP="006D7244">
            <w:pPr>
              <w:ind w:firstLineChars="0" w:firstLine="0"/>
            </w:pPr>
            <w:r>
              <w:rPr>
                <w:rFonts w:hint="eastAsia"/>
              </w:rPr>
              <w:t>}</w:t>
            </w:r>
          </w:p>
        </w:tc>
      </w:tr>
    </w:tbl>
    <w:p w14:paraId="5965BD22" w14:textId="77777777" w:rsidR="00ED42FD" w:rsidRPr="00ED42FD" w:rsidRDefault="00ED42FD" w:rsidP="00ED42FD">
      <w:pPr>
        <w:ind w:firstLine="420"/>
      </w:pPr>
    </w:p>
    <w:p w14:paraId="6C233AD1" w14:textId="5701B855" w:rsidR="00190278" w:rsidRDefault="00FC3595">
      <w:pPr>
        <w:pStyle w:val="3"/>
        <w:numPr>
          <w:ilvl w:val="2"/>
          <w:numId w:val="1"/>
        </w:numPr>
        <w:ind w:firstLineChars="0"/>
      </w:pPr>
      <w:r>
        <w:rPr>
          <w:rFonts w:hint="eastAsia"/>
        </w:rPr>
        <w:t>地图删除</w:t>
      </w:r>
    </w:p>
    <w:tbl>
      <w:tblPr>
        <w:tblStyle w:val="aa"/>
        <w:tblW w:w="7876" w:type="dxa"/>
        <w:tblInd w:w="420" w:type="dxa"/>
        <w:tblLayout w:type="fixed"/>
        <w:tblLook w:val="04A0" w:firstRow="1" w:lastRow="0" w:firstColumn="1" w:lastColumn="0" w:noHBand="0" w:noVBand="1"/>
      </w:tblPr>
      <w:tblGrid>
        <w:gridCol w:w="1135"/>
        <w:gridCol w:w="6741"/>
      </w:tblGrid>
      <w:tr w:rsidR="00190278" w14:paraId="1A6F1A23" w14:textId="77777777" w:rsidTr="00820E7D">
        <w:tc>
          <w:tcPr>
            <w:tcW w:w="1135" w:type="dxa"/>
            <w:shd w:val="clear" w:color="auto" w:fill="BFBFBF" w:themeFill="background1" w:themeFillShade="BF"/>
          </w:tcPr>
          <w:p w14:paraId="1E946674"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3E2B33CD" w14:textId="06A8EE80" w:rsidR="00190278" w:rsidRDefault="00FC3595">
            <w:pPr>
              <w:ind w:firstLineChars="0" w:firstLine="0"/>
            </w:pPr>
            <w:r>
              <w:rPr>
                <w:rFonts w:hint="eastAsia"/>
              </w:rPr>
              <w:t>地图删除</w:t>
            </w:r>
            <w:r w:rsidR="00820E7D">
              <w:rPr>
                <w:rFonts w:hint="eastAsia"/>
              </w:rPr>
              <w:t>(</w:t>
            </w:r>
            <w:proofErr w:type="spellStart"/>
            <w:r w:rsidR="00820E7D">
              <w:t>deleteMap</w:t>
            </w:r>
            <w:proofErr w:type="spellEnd"/>
            <w:r w:rsidR="00820E7D">
              <w:t>)</w:t>
            </w:r>
          </w:p>
        </w:tc>
      </w:tr>
      <w:tr w:rsidR="00190278" w14:paraId="6756AC64" w14:textId="77777777" w:rsidTr="00820E7D">
        <w:tc>
          <w:tcPr>
            <w:tcW w:w="1135" w:type="dxa"/>
          </w:tcPr>
          <w:p w14:paraId="334A8250" w14:textId="77777777" w:rsidR="00190278" w:rsidRDefault="00FC3595">
            <w:pPr>
              <w:ind w:firstLineChars="0" w:firstLine="0"/>
            </w:pPr>
            <w:proofErr w:type="spellStart"/>
            <w:r>
              <w:rPr>
                <w:rFonts w:hint="eastAsia"/>
              </w:rPr>
              <w:t>url</w:t>
            </w:r>
            <w:proofErr w:type="spellEnd"/>
          </w:p>
        </w:tc>
        <w:tc>
          <w:tcPr>
            <w:tcW w:w="6741" w:type="dxa"/>
          </w:tcPr>
          <w:p w14:paraId="4C76097C" w14:textId="5EEA54F9" w:rsidR="00190278" w:rsidRDefault="00FC3595">
            <w:pPr>
              <w:ind w:firstLineChars="0" w:firstLine="0"/>
            </w:pPr>
            <w:r>
              <w:t>/</w:t>
            </w:r>
            <w:r>
              <w:rPr>
                <w:rFonts w:hint="eastAsia"/>
              </w:rPr>
              <w:t>map</w:t>
            </w:r>
            <w:r w:rsidR="00820E7D">
              <w:t>s</w:t>
            </w:r>
            <w:r>
              <w:t>/</w:t>
            </w:r>
            <w:r w:rsidR="00820E7D">
              <w:t>{</w:t>
            </w:r>
            <w:proofErr w:type="spellStart"/>
            <w:r w:rsidR="00820E7D">
              <w:t>mapId</w:t>
            </w:r>
            <w:proofErr w:type="spellEnd"/>
            <w:r w:rsidR="00820E7D">
              <w:t>}</w:t>
            </w:r>
          </w:p>
        </w:tc>
      </w:tr>
      <w:tr w:rsidR="00190278" w14:paraId="35B1C2C3" w14:textId="77777777" w:rsidTr="00820E7D">
        <w:tc>
          <w:tcPr>
            <w:tcW w:w="1135" w:type="dxa"/>
          </w:tcPr>
          <w:p w14:paraId="03206A13" w14:textId="77777777" w:rsidR="00190278" w:rsidRDefault="00FC3595">
            <w:pPr>
              <w:ind w:firstLineChars="0" w:firstLine="0"/>
            </w:pPr>
            <w:r>
              <w:rPr>
                <w:rFonts w:hint="eastAsia"/>
              </w:rPr>
              <w:t>方法</w:t>
            </w:r>
          </w:p>
        </w:tc>
        <w:tc>
          <w:tcPr>
            <w:tcW w:w="6741" w:type="dxa"/>
          </w:tcPr>
          <w:p w14:paraId="0D92040B" w14:textId="4FF3EAAD" w:rsidR="00190278" w:rsidRDefault="00820E7D">
            <w:pPr>
              <w:ind w:firstLineChars="0" w:firstLine="0"/>
            </w:pPr>
            <w:r>
              <w:t>delete</w:t>
            </w:r>
          </w:p>
        </w:tc>
      </w:tr>
      <w:tr w:rsidR="00190278" w14:paraId="22569F75" w14:textId="77777777" w:rsidTr="00820E7D">
        <w:tc>
          <w:tcPr>
            <w:tcW w:w="1135" w:type="dxa"/>
          </w:tcPr>
          <w:p w14:paraId="7F89761F" w14:textId="77777777" w:rsidR="00190278" w:rsidRDefault="00FC3595">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820E7D" w14:paraId="1641C353"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07E1CF6B" w14:textId="77777777" w:rsidR="00820E7D" w:rsidRPr="008A1438" w:rsidRDefault="00820E7D" w:rsidP="00820E7D">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7CDEF989" w14:textId="77777777" w:rsidR="00820E7D" w:rsidRPr="008A1438" w:rsidRDefault="00820E7D" w:rsidP="00820E7D">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1117E96B" w14:textId="77777777" w:rsidR="00820E7D" w:rsidRPr="008A1438" w:rsidRDefault="00820E7D" w:rsidP="00820E7D">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5D627008" w14:textId="77777777" w:rsidR="00820E7D" w:rsidRPr="008A1438" w:rsidRDefault="00820E7D" w:rsidP="00820E7D">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2470CBA8" w14:textId="77777777" w:rsidR="00820E7D" w:rsidRPr="008A1438" w:rsidRDefault="00820E7D" w:rsidP="00820E7D">
                  <w:pPr>
                    <w:ind w:firstLineChars="0" w:firstLine="0"/>
                    <w:rPr>
                      <w:color w:val="000000" w:themeColor="text1"/>
                    </w:rPr>
                  </w:pPr>
                  <w:r w:rsidRPr="008A1438">
                    <w:rPr>
                      <w:rFonts w:hint="eastAsia"/>
                      <w:color w:val="000000" w:themeColor="text1"/>
                    </w:rPr>
                    <w:t>参数形式</w:t>
                  </w:r>
                </w:p>
              </w:tc>
            </w:tr>
            <w:tr w:rsidR="00820E7D" w14:paraId="746A560C" w14:textId="77777777" w:rsidTr="00820E7D">
              <w:trPr>
                <w:trHeight w:val="356"/>
              </w:trPr>
              <w:tc>
                <w:tcPr>
                  <w:tcW w:w="1550" w:type="dxa"/>
                  <w:tcBorders>
                    <w:top w:val="nil"/>
                    <w:left w:val="single" w:sz="8" w:space="0" w:color="4F81BD"/>
                    <w:bottom w:val="nil"/>
                    <w:right w:val="nil"/>
                  </w:tcBorders>
                  <w:shd w:val="clear" w:color="auto" w:fill="FFFFFF" w:themeFill="background1"/>
                </w:tcPr>
                <w:p w14:paraId="73EF1214" w14:textId="77777777" w:rsidR="00820E7D" w:rsidRDefault="00820E7D" w:rsidP="00820E7D">
                  <w:pPr>
                    <w:ind w:firstLineChars="0" w:firstLine="0"/>
                  </w:pPr>
                  <w:proofErr w:type="spellStart"/>
                  <w:r>
                    <w:rPr>
                      <w:rFonts w:hint="eastAsia"/>
                    </w:rPr>
                    <w:t>m</w:t>
                  </w:r>
                  <w:r>
                    <w:t>apId</w:t>
                  </w:r>
                  <w:proofErr w:type="spellEnd"/>
                </w:p>
              </w:tc>
              <w:tc>
                <w:tcPr>
                  <w:tcW w:w="992" w:type="dxa"/>
                  <w:tcBorders>
                    <w:top w:val="nil"/>
                    <w:left w:val="nil"/>
                    <w:bottom w:val="nil"/>
                    <w:right w:val="nil"/>
                  </w:tcBorders>
                  <w:shd w:val="clear" w:color="auto" w:fill="FFFFFF" w:themeFill="background1"/>
                </w:tcPr>
                <w:p w14:paraId="35957BAF" w14:textId="77777777" w:rsidR="00820E7D" w:rsidRDefault="00820E7D" w:rsidP="00820E7D">
                  <w:pPr>
                    <w:ind w:firstLineChars="0" w:firstLine="0"/>
                    <w:rPr>
                      <w:color w:val="000000" w:themeColor="text1"/>
                    </w:rPr>
                  </w:pPr>
                  <w:r>
                    <w:rPr>
                      <w:rFonts w:hint="eastAsia"/>
                      <w:color w:val="000000" w:themeColor="text1"/>
                    </w:rPr>
                    <w:t>地图I</w:t>
                  </w:r>
                  <w:r>
                    <w:rPr>
                      <w:color w:val="000000" w:themeColor="text1"/>
                    </w:rPr>
                    <w:t>D</w:t>
                  </w:r>
                </w:p>
              </w:tc>
              <w:tc>
                <w:tcPr>
                  <w:tcW w:w="1276" w:type="dxa"/>
                  <w:tcBorders>
                    <w:top w:val="nil"/>
                    <w:left w:val="nil"/>
                    <w:bottom w:val="nil"/>
                    <w:right w:val="nil"/>
                  </w:tcBorders>
                  <w:shd w:val="clear" w:color="auto" w:fill="FFFFFF" w:themeFill="background1"/>
                </w:tcPr>
                <w:p w14:paraId="42B6AA23" w14:textId="77777777" w:rsidR="00820E7D" w:rsidRDefault="00820E7D" w:rsidP="00820E7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4A9D814" w14:textId="77777777" w:rsidR="00820E7D" w:rsidRDefault="00820E7D" w:rsidP="00820E7D">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32D36F87" w14:textId="77777777" w:rsidR="00820E7D" w:rsidRDefault="00820E7D" w:rsidP="00820E7D">
                  <w:pPr>
                    <w:ind w:firstLineChars="0" w:firstLine="0"/>
                    <w:rPr>
                      <w:color w:val="000000"/>
                    </w:rPr>
                  </w:pPr>
                  <w:proofErr w:type="spellStart"/>
                  <w:r>
                    <w:rPr>
                      <w:rFonts w:hint="eastAsia"/>
                      <w:color w:val="000000"/>
                    </w:rPr>
                    <w:t>RequestBody</w:t>
                  </w:r>
                  <w:proofErr w:type="spellEnd"/>
                </w:p>
              </w:tc>
            </w:tr>
          </w:tbl>
          <w:p w14:paraId="77235A93" w14:textId="26258165" w:rsidR="00190278" w:rsidRDefault="00190278">
            <w:pPr>
              <w:ind w:firstLineChars="0" w:firstLine="0"/>
            </w:pPr>
          </w:p>
        </w:tc>
      </w:tr>
      <w:tr w:rsidR="00190278" w14:paraId="2901B296" w14:textId="77777777" w:rsidTr="00820E7D">
        <w:tc>
          <w:tcPr>
            <w:tcW w:w="1135" w:type="dxa"/>
          </w:tcPr>
          <w:p w14:paraId="70300E43" w14:textId="77777777" w:rsidR="00190278" w:rsidRDefault="00FC3595">
            <w:pPr>
              <w:ind w:firstLineChars="0" w:firstLine="0"/>
            </w:pPr>
            <w:r>
              <w:rPr>
                <w:rFonts w:hint="eastAsia"/>
              </w:rPr>
              <w:t>返回值</w:t>
            </w:r>
          </w:p>
        </w:tc>
        <w:tc>
          <w:tcPr>
            <w:tcW w:w="6741" w:type="dxa"/>
          </w:tcPr>
          <w:p w14:paraId="7EA01A78" w14:textId="77777777" w:rsidR="00190278" w:rsidRDefault="00FC3595">
            <w:pPr>
              <w:ind w:firstLineChars="0" w:firstLine="0"/>
            </w:pPr>
            <w:r>
              <w:t>{</w:t>
            </w:r>
          </w:p>
          <w:p w14:paraId="5F2470CB" w14:textId="77777777" w:rsidR="00190278" w:rsidRDefault="00FC3595">
            <w:pPr>
              <w:ind w:firstLineChars="0" w:firstLine="0"/>
            </w:pPr>
            <w:r>
              <w:t>code: 200,</w:t>
            </w:r>
          </w:p>
          <w:p w14:paraId="1407F7B0" w14:textId="77777777" w:rsidR="00190278" w:rsidRDefault="00FC3595">
            <w:pPr>
              <w:ind w:firstLineChars="0" w:firstLine="0"/>
            </w:pPr>
            <w:r>
              <w:t xml:space="preserve">message: </w:t>
            </w:r>
            <w:r>
              <w:rPr>
                <w:rFonts w:hint="eastAsia"/>
              </w:rPr>
              <w:t>“地图删除成功”</w:t>
            </w:r>
          </w:p>
          <w:p w14:paraId="10B5C98C" w14:textId="77777777" w:rsidR="00190278" w:rsidRDefault="00FC3595">
            <w:pPr>
              <w:ind w:firstLineChars="0" w:firstLine="0"/>
            </w:pPr>
            <w:r>
              <w:rPr>
                <w:rFonts w:hint="eastAsia"/>
              </w:rPr>
              <w:t>}</w:t>
            </w:r>
          </w:p>
        </w:tc>
      </w:tr>
    </w:tbl>
    <w:p w14:paraId="412CFD35" w14:textId="77777777" w:rsidR="00190278" w:rsidRDefault="00190278">
      <w:pPr>
        <w:ind w:firstLine="420"/>
      </w:pPr>
    </w:p>
    <w:p w14:paraId="75FAB67D" w14:textId="73B6A6BF" w:rsidR="00190278" w:rsidRDefault="00CA1F5D">
      <w:pPr>
        <w:pStyle w:val="3"/>
        <w:numPr>
          <w:ilvl w:val="2"/>
          <w:numId w:val="1"/>
        </w:numPr>
        <w:ind w:firstLineChars="0"/>
      </w:pPr>
      <w:r w:rsidRPr="00CA1F5D">
        <w:rPr>
          <w:rFonts w:hint="eastAsia"/>
        </w:rPr>
        <w:t>获取地图列表</w:t>
      </w:r>
    </w:p>
    <w:tbl>
      <w:tblPr>
        <w:tblStyle w:val="aa"/>
        <w:tblW w:w="7876" w:type="dxa"/>
        <w:tblInd w:w="420" w:type="dxa"/>
        <w:tblLayout w:type="fixed"/>
        <w:tblLook w:val="04A0" w:firstRow="1" w:lastRow="0" w:firstColumn="1" w:lastColumn="0" w:noHBand="0" w:noVBand="1"/>
      </w:tblPr>
      <w:tblGrid>
        <w:gridCol w:w="1276"/>
        <w:gridCol w:w="6600"/>
      </w:tblGrid>
      <w:tr w:rsidR="00190278" w14:paraId="7A1D464C" w14:textId="77777777" w:rsidTr="00D86F81">
        <w:tc>
          <w:tcPr>
            <w:tcW w:w="1276" w:type="dxa"/>
            <w:shd w:val="clear" w:color="auto" w:fill="BFBFBF" w:themeFill="background1" w:themeFillShade="BF"/>
          </w:tcPr>
          <w:p w14:paraId="2E37CA41"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D56E85F" w14:textId="323B1F96" w:rsidR="00190278" w:rsidRDefault="00CA1F5D">
            <w:pPr>
              <w:ind w:firstLineChars="0" w:firstLine="0"/>
            </w:pPr>
            <w:r w:rsidRPr="00CA1F5D">
              <w:rPr>
                <w:rFonts w:hint="eastAsia"/>
              </w:rPr>
              <w:t>获取地图列表</w:t>
            </w:r>
            <w:r w:rsidR="00D86F81">
              <w:rPr>
                <w:rFonts w:hint="eastAsia"/>
              </w:rPr>
              <w:t>(</w:t>
            </w:r>
            <w:proofErr w:type="spellStart"/>
            <w:r w:rsidR="00D86F81">
              <w:rPr>
                <w:rFonts w:hint="eastAsia"/>
              </w:rPr>
              <w:t>getMap</w:t>
            </w:r>
            <w:r w:rsidR="00D86F81">
              <w:t>Version</w:t>
            </w:r>
            <w:r w:rsidR="00D86F81">
              <w:rPr>
                <w:rFonts w:hint="eastAsia"/>
              </w:rPr>
              <w:t>List</w:t>
            </w:r>
            <w:proofErr w:type="spellEnd"/>
            <w:r w:rsidR="00D86F81">
              <w:t>)</w:t>
            </w:r>
          </w:p>
        </w:tc>
      </w:tr>
      <w:tr w:rsidR="00190278" w14:paraId="03F6B225" w14:textId="77777777" w:rsidTr="00D86F81">
        <w:tc>
          <w:tcPr>
            <w:tcW w:w="1276" w:type="dxa"/>
          </w:tcPr>
          <w:p w14:paraId="501EBDE1" w14:textId="77777777" w:rsidR="00190278" w:rsidRDefault="00FC3595">
            <w:pPr>
              <w:ind w:firstLineChars="0" w:firstLine="0"/>
            </w:pPr>
            <w:proofErr w:type="spellStart"/>
            <w:r>
              <w:rPr>
                <w:rFonts w:hint="eastAsia"/>
              </w:rPr>
              <w:t>url</w:t>
            </w:r>
            <w:proofErr w:type="spellEnd"/>
          </w:p>
        </w:tc>
        <w:tc>
          <w:tcPr>
            <w:tcW w:w="6600" w:type="dxa"/>
          </w:tcPr>
          <w:p w14:paraId="46674CB6" w14:textId="125BB12F" w:rsidR="00190278" w:rsidRDefault="00FC3595">
            <w:pPr>
              <w:ind w:firstLineChars="0" w:firstLine="0"/>
            </w:pPr>
            <w:r>
              <w:t>/</w:t>
            </w:r>
            <w:r>
              <w:rPr>
                <w:rFonts w:hint="eastAsia"/>
              </w:rPr>
              <w:t>map</w:t>
            </w:r>
            <w:r w:rsidR="00D86F81">
              <w:t>s</w:t>
            </w:r>
          </w:p>
        </w:tc>
      </w:tr>
      <w:tr w:rsidR="00190278" w14:paraId="63B844D2" w14:textId="77777777" w:rsidTr="00D86F81">
        <w:tc>
          <w:tcPr>
            <w:tcW w:w="1276" w:type="dxa"/>
          </w:tcPr>
          <w:p w14:paraId="2A1CE89E" w14:textId="77777777" w:rsidR="00190278" w:rsidRDefault="00FC3595">
            <w:pPr>
              <w:ind w:firstLineChars="0" w:firstLine="0"/>
            </w:pPr>
            <w:r>
              <w:rPr>
                <w:rFonts w:hint="eastAsia"/>
              </w:rPr>
              <w:t>方法</w:t>
            </w:r>
          </w:p>
        </w:tc>
        <w:tc>
          <w:tcPr>
            <w:tcW w:w="6600" w:type="dxa"/>
          </w:tcPr>
          <w:p w14:paraId="3214D190" w14:textId="49CBBD99" w:rsidR="00190278" w:rsidRDefault="00D86F81">
            <w:pPr>
              <w:ind w:firstLineChars="0" w:firstLine="0"/>
            </w:pPr>
            <w:r>
              <w:t>get</w:t>
            </w:r>
          </w:p>
        </w:tc>
      </w:tr>
      <w:tr w:rsidR="00190278" w14:paraId="6E4D1EEF" w14:textId="77777777" w:rsidTr="00D86F81">
        <w:tc>
          <w:tcPr>
            <w:tcW w:w="1276" w:type="dxa"/>
          </w:tcPr>
          <w:p w14:paraId="2F351F61"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225"/>
              <w:gridCol w:w="1134"/>
              <w:gridCol w:w="1559"/>
              <w:gridCol w:w="1725"/>
            </w:tblGrid>
            <w:tr w:rsidR="00D86F81" w14:paraId="2F8E40D7" w14:textId="77777777" w:rsidTr="00B21C0F">
              <w:trPr>
                <w:trHeight w:val="356"/>
              </w:trPr>
              <w:tc>
                <w:tcPr>
                  <w:tcW w:w="1175" w:type="dxa"/>
                  <w:tcBorders>
                    <w:top w:val="nil"/>
                    <w:left w:val="single" w:sz="8" w:space="0" w:color="4F81BD"/>
                    <w:bottom w:val="nil"/>
                    <w:right w:val="nil"/>
                  </w:tcBorders>
                  <w:shd w:val="clear" w:color="auto" w:fill="FFFFFF" w:themeFill="background1"/>
                </w:tcPr>
                <w:p w14:paraId="11FDFC09" w14:textId="77777777" w:rsidR="00D86F81" w:rsidRPr="008A1438" w:rsidRDefault="00D86F81" w:rsidP="00D86F81">
                  <w:pPr>
                    <w:ind w:firstLineChars="0" w:firstLine="0"/>
                    <w:rPr>
                      <w:color w:val="000000" w:themeColor="text1"/>
                    </w:rPr>
                  </w:pPr>
                  <w:r w:rsidRPr="008A1438">
                    <w:rPr>
                      <w:rFonts w:hint="eastAsia"/>
                      <w:color w:val="000000" w:themeColor="text1"/>
                    </w:rPr>
                    <w:t>参数名称</w:t>
                  </w:r>
                </w:p>
              </w:tc>
              <w:tc>
                <w:tcPr>
                  <w:tcW w:w="1225" w:type="dxa"/>
                  <w:tcBorders>
                    <w:top w:val="nil"/>
                    <w:left w:val="nil"/>
                    <w:bottom w:val="nil"/>
                    <w:right w:val="nil"/>
                  </w:tcBorders>
                  <w:shd w:val="clear" w:color="auto" w:fill="FFFFFF" w:themeFill="background1"/>
                </w:tcPr>
                <w:p w14:paraId="57BA917A" w14:textId="77777777" w:rsidR="00D86F81" w:rsidRPr="008A1438" w:rsidRDefault="00D86F81" w:rsidP="00D86F81">
                  <w:pPr>
                    <w:ind w:firstLineChars="0" w:firstLine="0"/>
                    <w:rPr>
                      <w:color w:val="000000" w:themeColor="text1"/>
                    </w:rPr>
                  </w:pPr>
                  <w:r w:rsidRPr="008A1438">
                    <w:rPr>
                      <w:rFonts w:hint="eastAsia"/>
                      <w:color w:val="000000" w:themeColor="text1"/>
                    </w:rPr>
                    <w:t>描述</w:t>
                  </w:r>
                </w:p>
              </w:tc>
              <w:tc>
                <w:tcPr>
                  <w:tcW w:w="1134" w:type="dxa"/>
                  <w:tcBorders>
                    <w:top w:val="nil"/>
                    <w:left w:val="nil"/>
                    <w:bottom w:val="nil"/>
                    <w:right w:val="nil"/>
                  </w:tcBorders>
                  <w:shd w:val="clear" w:color="auto" w:fill="FFFFFF" w:themeFill="background1"/>
                </w:tcPr>
                <w:p w14:paraId="2B6BD59B" w14:textId="77777777" w:rsidR="00D86F81" w:rsidRPr="008A1438" w:rsidRDefault="00D86F81" w:rsidP="00D86F81">
                  <w:pPr>
                    <w:ind w:firstLineChars="0" w:firstLine="0"/>
                    <w:rPr>
                      <w:color w:val="000000" w:themeColor="text1"/>
                    </w:rPr>
                  </w:pPr>
                  <w:r w:rsidRPr="008A1438">
                    <w:rPr>
                      <w:rFonts w:hint="eastAsia"/>
                      <w:color w:val="000000" w:themeColor="text1"/>
                    </w:rPr>
                    <w:t>是否必传</w:t>
                  </w:r>
                </w:p>
              </w:tc>
              <w:tc>
                <w:tcPr>
                  <w:tcW w:w="1559" w:type="dxa"/>
                  <w:tcBorders>
                    <w:top w:val="nil"/>
                    <w:left w:val="nil"/>
                    <w:bottom w:val="nil"/>
                    <w:right w:val="nil"/>
                  </w:tcBorders>
                  <w:shd w:val="clear" w:color="auto" w:fill="FFFFFF" w:themeFill="background1"/>
                </w:tcPr>
                <w:p w14:paraId="62EE5E71" w14:textId="77777777" w:rsidR="00D86F81" w:rsidRPr="008A1438" w:rsidRDefault="00D86F81" w:rsidP="00D86F81">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6DAA0BA9" w14:textId="77777777" w:rsidR="00D86F81" w:rsidRPr="008A1438" w:rsidRDefault="00D86F81" w:rsidP="00D86F81">
                  <w:pPr>
                    <w:ind w:firstLineChars="0" w:firstLine="0"/>
                    <w:rPr>
                      <w:color w:val="000000" w:themeColor="text1"/>
                    </w:rPr>
                  </w:pPr>
                  <w:r w:rsidRPr="008A1438">
                    <w:rPr>
                      <w:rFonts w:hint="eastAsia"/>
                      <w:color w:val="000000" w:themeColor="text1"/>
                    </w:rPr>
                    <w:t>参数形式</w:t>
                  </w:r>
                </w:p>
              </w:tc>
            </w:tr>
            <w:tr w:rsidR="00D86F81" w14:paraId="6E81AACC" w14:textId="77777777" w:rsidTr="00B21C0F">
              <w:tc>
                <w:tcPr>
                  <w:tcW w:w="1175" w:type="dxa"/>
                  <w:tcBorders>
                    <w:top w:val="nil"/>
                    <w:left w:val="nil"/>
                    <w:bottom w:val="nil"/>
                    <w:right w:val="nil"/>
                  </w:tcBorders>
                </w:tcPr>
                <w:p w14:paraId="7F5A480D" w14:textId="77777777" w:rsidR="00D86F81" w:rsidRDefault="00D86F81" w:rsidP="00D86F81">
                  <w:pPr>
                    <w:ind w:firstLineChars="0" w:firstLine="0"/>
                    <w:rPr>
                      <w:color w:val="000000"/>
                    </w:rPr>
                  </w:pPr>
                  <w:proofErr w:type="spellStart"/>
                  <w:r>
                    <w:rPr>
                      <w:rFonts w:hint="eastAsia"/>
                    </w:rPr>
                    <w:t>p</w:t>
                  </w:r>
                  <w:r>
                    <w:t>ageSize</w:t>
                  </w:r>
                  <w:proofErr w:type="spellEnd"/>
                </w:p>
              </w:tc>
              <w:tc>
                <w:tcPr>
                  <w:tcW w:w="1225" w:type="dxa"/>
                  <w:tcBorders>
                    <w:top w:val="nil"/>
                    <w:left w:val="nil"/>
                    <w:bottom w:val="nil"/>
                    <w:right w:val="nil"/>
                  </w:tcBorders>
                </w:tcPr>
                <w:p w14:paraId="458B13A8" w14:textId="77777777" w:rsidR="00D86F81" w:rsidRDefault="00D86F81" w:rsidP="00D86F81">
                  <w:pPr>
                    <w:ind w:firstLineChars="0" w:firstLine="0"/>
                    <w:rPr>
                      <w:color w:val="000000"/>
                    </w:rPr>
                  </w:pPr>
                  <w:r>
                    <w:rPr>
                      <w:rFonts w:hint="eastAsia"/>
                      <w:color w:val="000000"/>
                    </w:rPr>
                    <w:t>页容量</w:t>
                  </w:r>
                </w:p>
              </w:tc>
              <w:tc>
                <w:tcPr>
                  <w:tcW w:w="1134" w:type="dxa"/>
                  <w:tcBorders>
                    <w:top w:val="nil"/>
                    <w:left w:val="nil"/>
                    <w:bottom w:val="nil"/>
                    <w:right w:val="nil"/>
                  </w:tcBorders>
                </w:tcPr>
                <w:p w14:paraId="037DF478" w14:textId="77777777" w:rsidR="00D86F81" w:rsidRDefault="00D86F81" w:rsidP="00D86F81">
                  <w:pPr>
                    <w:ind w:firstLineChars="0" w:firstLine="0"/>
                    <w:rPr>
                      <w:color w:val="000000"/>
                    </w:rPr>
                  </w:pPr>
                  <w:r>
                    <w:rPr>
                      <w:rFonts w:hint="eastAsia"/>
                      <w:color w:val="000000"/>
                    </w:rPr>
                    <w:t>否</w:t>
                  </w:r>
                </w:p>
              </w:tc>
              <w:tc>
                <w:tcPr>
                  <w:tcW w:w="1559" w:type="dxa"/>
                  <w:tcBorders>
                    <w:top w:val="nil"/>
                    <w:left w:val="nil"/>
                    <w:bottom w:val="nil"/>
                    <w:right w:val="nil"/>
                  </w:tcBorders>
                </w:tcPr>
                <w:p w14:paraId="12184A4E" w14:textId="77777777" w:rsidR="00D86F81" w:rsidRDefault="00D86F81" w:rsidP="00D86F81">
                  <w:pPr>
                    <w:ind w:firstLineChars="0" w:firstLine="0"/>
                    <w:rPr>
                      <w:color w:val="000000"/>
                    </w:rPr>
                  </w:pPr>
                  <w:r>
                    <w:rPr>
                      <w:rFonts w:hint="eastAsia"/>
                      <w:color w:val="000000"/>
                    </w:rPr>
                    <w:t>Int，默认1</w:t>
                  </w:r>
                  <w:r>
                    <w:rPr>
                      <w:color w:val="000000"/>
                    </w:rPr>
                    <w:t>0</w:t>
                  </w:r>
                </w:p>
              </w:tc>
              <w:tc>
                <w:tcPr>
                  <w:tcW w:w="1725" w:type="dxa"/>
                  <w:tcBorders>
                    <w:top w:val="nil"/>
                    <w:left w:val="nil"/>
                    <w:bottom w:val="nil"/>
                    <w:right w:val="nil"/>
                  </w:tcBorders>
                </w:tcPr>
                <w:p w14:paraId="48E75A58" w14:textId="77777777" w:rsidR="00D86F81" w:rsidRDefault="00D86F81" w:rsidP="00D86F81">
                  <w:pPr>
                    <w:ind w:firstLineChars="0" w:firstLine="0"/>
                    <w:rPr>
                      <w:color w:val="000000"/>
                    </w:rPr>
                  </w:pPr>
                  <w:proofErr w:type="spellStart"/>
                  <w:r>
                    <w:rPr>
                      <w:rFonts w:hint="eastAsia"/>
                      <w:color w:val="000000"/>
                    </w:rPr>
                    <w:t>RequestBody</w:t>
                  </w:r>
                  <w:proofErr w:type="spellEnd"/>
                </w:p>
              </w:tc>
            </w:tr>
            <w:tr w:rsidR="00D86F81" w14:paraId="4C2E13B6" w14:textId="77777777" w:rsidTr="00B21C0F">
              <w:tc>
                <w:tcPr>
                  <w:tcW w:w="1175" w:type="dxa"/>
                  <w:tcBorders>
                    <w:top w:val="nil"/>
                    <w:left w:val="nil"/>
                    <w:bottom w:val="nil"/>
                    <w:right w:val="nil"/>
                  </w:tcBorders>
                </w:tcPr>
                <w:p w14:paraId="7F824339" w14:textId="77777777" w:rsidR="00D86F81" w:rsidRDefault="00D86F81" w:rsidP="00D86F81">
                  <w:pPr>
                    <w:ind w:firstLineChars="0" w:firstLine="0"/>
                  </w:pPr>
                  <w:proofErr w:type="spellStart"/>
                  <w:r>
                    <w:rPr>
                      <w:rFonts w:hint="eastAsia"/>
                    </w:rPr>
                    <w:t>p</w:t>
                  </w:r>
                  <w:r>
                    <w:t>ageNo</w:t>
                  </w:r>
                  <w:proofErr w:type="spellEnd"/>
                </w:p>
              </w:tc>
              <w:tc>
                <w:tcPr>
                  <w:tcW w:w="1225" w:type="dxa"/>
                  <w:tcBorders>
                    <w:top w:val="nil"/>
                    <w:left w:val="nil"/>
                    <w:bottom w:val="nil"/>
                    <w:right w:val="nil"/>
                  </w:tcBorders>
                </w:tcPr>
                <w:p w14:paraId="4359F04C" w14:textId="77777777" w:rsidR="00D86F81" w:rsidRDefault="00D86F81" w:rsidP="00D86F81">
                  <w:pPr>
                    <w:ind w:firstLineChars="0" w:firstLine="0"/>
                    <w:rPr>
                      <w:color w:val="000000"/>
                    </w:rPr>
                  </w:pPr>
                  <w:r>
                    <w:rPr>
                      <w:rFonts w:hint="eastAsia"/>
                      <w:color w:val="000000"/>
                    </w:rPr>
                    <w:t>当前页</w:t>
                  </w:r>
                </w:p>
              </w:tc>
              <w:tc>
                <w:tcPr>
                  <w:tcW w:w="1134" w:type="dxa"/>
                  <w:tcBorders>
                    <w:top w:val="nil"/>
                    <w:left w:val="nil"/>
                    <w:bottom w:val="nil"/>
                    <w:right w:val="nil"/>
                  </w:tcBorders>
                </w:tcPr>
                <w:p w14:paraId="6C64608F" w14:textId="77777777" w:rsidR="00D86F81" w:rsidRDefault="00D86F81" w:rsidP="00D86F81">
                  <w:pPr>
                    <w:ind w:firstLineChars="0" w:firstLine="0"/>
                    <w:rPr>
                      <w:color w:val="000000"/>
                    </w:rPr>
                  </w:pPr>
                  <w:r>
                    <w:rPr>
                      <w:rFonts w:hint="eastAsia"/>
                      <w:color w:val="000000"/>
                    </w:rPr>
                    <w:t>否</w:t>
                  </w:r>
                </w:p>
              </w:tc>
              <w:tc>
                <w:tcPr>
                  <w:tcW w:w="1559" w:type="dxa"/>
                  <w:tcBorders>
                    <w:top w:val="nil"/>
                    <w:left w:val="nil"/>
                    <w:bottom w:val="nil"/>
                    <w:right w:val="nil"/>
                  </w:tcBorders>
                </w:tcPr>
                <w:p w14:paraId="61D93CB1" w14:textId="77777777" w:rsidR="00D86F81" w:rsidRDefault="00D86F81" w:rsidP="00D86F81">
                  <w:pPr>
                    <w:ind w:firstLineChars="0" w:firstLine="0"/>
                    <w:rPr>
                      <w:color w:val="000000"/>
                    </w:rPr>
                  </w:pPr>
                  <w:r>
                    <w:rPr>
                      <w:rFonts w:hint="eastAsia"/>
                      <w:color w:val="000000"/>
                    </w:rPr>
                    <w:t>Int，默认</w:t>
                  </w:r>
                  <w:r>
                    <w:rPr>
                      <w:color w:val="000000"/>
                    </w:rPr>
                    <w:t>1</w:t>
                  </w:r>
                </w:p>
              </w:tc>
              <w:tc>
                <w:tcPr>
                  <w:tcW w:w="1725" w:type="dxa"/>
                  <w:tcBorders>
                    <w:top w:val="nil"/>
                    <w:left w:val="nil"/>
                    <w:bottom w:val="nil"/>
                    <w:right w:val="nil"/>
                  </w:tcBorders>
                </w:tcPr>
                <w:p w14:paraId="65FA3E1F" w14:textId="77777777" w:rsidR="00D86F81" w:rsidRDefault="00D86F81" w:rsidP="00D86F81">
                  <w:pPr>
                    <w:ind w:firstLineChars="0" w:firstLine="0"/>
                    <w:rPr>
                      <w:color w:val="000000"/>
                    </w:rPr>
                  </w:pPr>
                  <w:proofErr w:type="spellStart"/>
                  <w:r>
                    <w:rPr>
                      <w:rFonts w:hint="eastAsia"/>
                      <w:color w:val="000000"/>
                    </w:rPr>
                    <w:t>RequestBody</w:t>
                  </w:r>
                  <w:proofErr w:type="spellEnd"/>
                </w:p>
              </w:tc>
            </w:tr>
            <w:tr w:rsidR="00D86F81" w14:paraId="0E0D6FCD" w14:textId="77777777" w:rsidTr="00B21C0F">
              <w:tc>
                <w:tcPr>
                  <w:tcW w:w="1175" w:type="dxa"/>
                  <w:tcBorders>
                    <w:top w:val="nil"/>
                    <w:left w:val="nil"/>
                    <w:bottom w:val="nil"/>
                    <w:right w:val="nil"/>
                  </w:tcBorders>
                </w:tcPr>
                <w:p w14:paraId="1EB70EE7" w14:textId="77777777" w:rsidR="00D86F81" w:rsidRDefault="00D86F81" w:rsidP="00D86F81">
                  <w:pPr>
                    <w:ind w:firstLineChars="0" w:firstLine="0"/>
                  </w:pPr>
                  <w:proofErr w:type="spellStart"/>
                  <w:r>
                    <w:rPr>
                      <w:rFonts w:hint="eastAsia"/>
                    </w:rPr>
                    <w:t>s</w:t>
                  </w:r>
                  <w:r>
                    <w:t>ortType</w:t>
                  </w:r>
                  <w:proofErr w:type="spellEnd"/>
                </w:p>
              </w:tc>
              <w:tc>
                <w:tcPr>
                  <w:tcW w:w="1225" w:type="dxa"/>
                  <w:tcBorders>
                    <w:top w:val="nil"/>
                    <w:left w:val="nil"/>
                    <w:bottom w:val="nil"/>
                    <w:right w:val="nil"/>
                  </w:tcBorders>
                </w:tcPr>
                <w:p w14:paraId="6FC368F7" w14:textId="77777777" w:rsidR="00D86F81" w:rsidRDefault="00D86F81" w:rsidP="00D86F81">
                  <w:pPr>
                    <w:ind w:firstLineChars="0" w:firstLine="0"/>
                    <w:rPr>
                      <w:color w:val="000000"/>
                    </w:rPr>
                  </w:pPr>
                  <w:r>
                    <w:rPr>
                      <w:rFonts w:hint="eastAsia"/>
                      <w:color w:val="000000"/>
                    </w:rPr>
                    <w:t>排序类型</w:t>
                  </w:r>
                </w:p>
              </w:tc>
              <w:tc>
                <w:tcPr>
                  <w:tcW w:w="1134" w:type="dxa"/>
                  <w:tcBorders>
                    <w:top w:val="nil"/>
                    <w:left w:val="nil"/>
                    <w:bottom w:val="nil"/>
                    <w:right w:val="nil"/>
                  </w:tcBorders>
                </w:tcPr>
                <w:p w14:paraId="369EBCA6" w14:textId="77777777" w:rsidR="00D86F81" w:rsidRDefault="00D86F81" w:rsidP="00D86F81">
                  <w:pPr>
                    <w:ind w:firstLineChars="0" w:firstLine="0"/>
                    <w:rPr>
                      <w:color w:val="000000"/>
                    </w:rPr>
                  </w:pPr>
                  <w:r>
                    <w:rPr>
                      <w:rFonts w:hint="eastAsia"/>
                      <w:color w:val="000000"/>
                    </w:rPr>
                    <w:t>否</w:t>
                  </w:r>
                </w:p>
              </w:tc>
              <w:tc>
                <w:tcPr>
                  <w:tcW w:w="1559" w:type="dxa"/>
                  <w:tcBorders>
                    <w:top w:val="nil"/>
                    <w:left w:val="nil"/>
                    <w:bottom w:val="nil"/>
                    <w:right w:val="nil"/>
                  </w:tcBorders>
                </w:tcPr>
                <w:p w14:paraId="02B7FBF5" w14:textId="77777777" w:rsidR="00D86F81" w:rsidRDefault="00D86F81" w:rsidP="00D86F81">
                  <w:pPr>
                    <w:ind w:firstLineChars="0" w:firstLine="0"/>
                    <w:rPr>
                      <w:color w:val="000000"/>
                    </w:rPr>
                  </w:pPr>
                  <w:r>
                    <w:rPr>
                      <w:color w:val="000000"/>
                    </w:rPr>
                    <w:t>S</w:t>
                  </w:r>
                  <w:r>
                    <w:rPr>
                      <w:rFonts w:hint="eastAsia"/>
                      <w:color w:val="000000"/>
                    </w:rPr>
                    <w:t>tring，默认</w:t>
                  </w:r>
                  <w:r>
                    <w:rPr>
                      <w:color w:val="000000"/>
                    </w:rPr>
                    <w:t>desc</w:t>
                  </w:r>
                </w:p>
              </w:tc>
              <w:tc>
                <w:tcPr>
                  <w:tcW w:w="1725" w:type="dxa"/>
                  <w:tcBorders>
                    <w:top w:val="nil"/>
                    <w:left w:val="nil"/>
                    <w:bottom w:val="nil"/>
                    <w:right w:val="nil"/>
                  </w:tcBorders>
                </w:tcPr>
                <w:p w14:paraId="67499CB3" w14:textId="77777777" w:rsidR="00D86F81" w:rsidRDefault="00D86F81" w:rsidP="00D86F81">
                  <w:pPr>
                    <w:ind w:firstLineChars="0" w:firstLine="0"/>
                    <w:rPr>
                      <w:color w:val="000000"/>
                    </w:rPr>
                  </w:pPr>
                  <w:proofErr w:type="spellStart"/>
                  <w:r>
                    <w:rPr>
                      <w:rFonts w:hint="eastAsia"/>
                      <w:color w:val="000000"/>
                    </w:rPr>
                    <w:t>RequestBody</w:t>
                  </w:r>
                  <w:proofErr w:type="spellEnd"/>
                </w:p>
              </w:tc>
            </w:tr>
            <w:tr w:rsidR="00D86F81" w14:paraId="681B0177" w14:textId="77777777" w:rsidTr="00B21C0F">
              <w:tc>
                <w:tcPr>
                  <w:tcW w:w="1175" w:type="dxa"/>
                  <w:tcBorders>
                    <w:top w:val="nil"/>
                    <w:left w:val="nil"/>
                    <w:bottom w:val="nil"/>
                    <w:right w:val="nil"/>
                  </w:tcBorders>
                </w:tcPr>
                <w:p w14:paraId="3486BDC0" w14:textId="77777777" w:rsidR="00D86F81" w:rsidRDefault="00D86F81" w:rsidP="00D86F81">
                  <w:pPr>
                    <w:ind w:firstLineChars="0" w:firstLine="0"/>
                  </w:pPr>
                  <w:r>
                    <w:rPr>
                      <w:rFonts w:hint="eastAsia"/>
                    </w:rPr>
                    <w:t>f</w:t>
                  </w:r>
                  <w:r>
                    <w:t>ield</w:t>
                  </w:r>
                </w:p>
              </w:tc>
              <w:tc>
                <w:tcPr>
                  <w:tcW w:w="1225" w:type="dxa"/>
                  <w:tcBorders>
                    <w:top w:val="nil"/>
                    <w:left w:val="nil"/>
                    <w:bottom w:val="nil"/>
                    <w:right w:val="nil"/>
                  </w:tcBorders>
                </w:tcPr>
                <w:p w14:paraId="302A4405" w14:textId="77777777" w:rsidR="00D86F81" w:rsidRDefault="00D86F81" w:rsidP="00D86F81">
                  <w:pPr>
                    <w:ind w:firstLineChars="0" w:firstLine="0"/>
                    <w:rPr>
                      <w:color w:val="000000"/>
                    </w:rPr>
                  </w:pPr>
                  <w:r>
                    <w:rPr>
                      <w:rFonts w:hint="eastAsia"/>
                      <w:color w:val="000000"/>
                    </w:rPr>
                    <w:t>排序字段</w:t>
                  </w:r>
                </w:p>
              </w:tc>
              <w:tc>
                <w:tcPr>
                  <w:tcW w:w="1134" w:type="dxa"/>
                  <w:tcBorders>
                    <w:top w:val="nil"/>
                    <w:left w:val="nil"/>
                    <w:bottom w:val="nil"/>
                    <w:right w:val="nil"/>
                  </w:tcBorders>
                </w:tcPr>
                <w:p w14:paraId="6080426A" w14:textId="77777777" w:rsidR="00D86F81" w:rsidRDefault="00D86F81" w:rsidP="00D86F81">
                  <w:pPr>
                    <w:ind w:firstLineChars="0" w:firstLine="0"/>
                    <w:rPr>
                      <w:color w:val="000000"/>
                    </w:rPr>
                  </w:pPr>
                  <w:r>
                    <w:rPr>
                      <w:rFonts w:hint="eastAsia"/>
                      <w:color w:val="000000"/>
                    </w:rPr>
                    <w:t>否</w:t>
                  </w:r>
                </w:p>
              </w:tc>
              <w:tc>
                <w:tcPr>
                  <w:tcW w:w="1559" w:type="dxa"/>
                  <w:tcBorders>
                    <w:top w:val="nil"/>
                    <w:left w:val="nil"/>
                    <w:bottom w:val="nil"/>
                    <w:right w:val="nil"/>
                  </w:tcBorders>
                </w:tcPr>
                <w:p w14:paraId="3380CB1A" w14:textId="77777777" w:rsidR="00D86F81" w:rsidRDefault="00D86F81" w:rsidP="00D86F81">
                  <w:pPr>
                    <w:ind w:firstLineChars="0" w:firstLine="0"/>
                    <w:rPr>
                      <w:color w:val="000000"/>
                    </w:rPr>
                  </w:pPr>
                  <w:r>
                    <w:rPr>
                      <w:rFonts w:hint="eastAsia"/>
                      <w:color w:val="000000"/>
                    </w:rPr>
                    <w:t>Int，默认对象I</w:t>
                  </w:r>
                  <w:r>
                    <w:rPr>
                      <w:color w:val="000000"/>
                    </w:rPr>
                    <w:t>D</w:t>
                  </w:r>
                </w:p>
              </w:tc>
              <w:tc>
                <w:tcPr>
                  <w:tcW w:w="1725" w:type="dxa"/>
                  <w:tcBorders>
                    <w:top w:val="nil"/>
                    <w:left w:val="nil"/>
                    <w:bottom w:val="nil"/>
                    <w:right w:val="nil"/>
                  </w:tcBorders>
                </w:tcPr>
                <w:p w14:paraId="6EFC822E" w14:textId="77777777" w:rsidR="00D86F81" w:rsidRDefault="00D86F81" w:rsidP="00D86F81">
                  <w:pPr>
                    <w:ind w:firstLineChars="0" w:firstLine="0"/>
                    <w:rPr>
                      <w:color w:val="000000"/>
                    </w:rPr>
                  </w:pPr>
                  <w:proofErr w:type="spellStart"/>
                  <w:r>
                    <w:rPr>
                      <w:rFonts w:hint="eastAsia"/>
                      <w:color w:val="000000"/>
                    </w:rPr>
                    <w:t>RequestBody</w:t>
                  </w:r>
                  <w:proofErr w:type="spellEnd"/>
                </w:p>
              </w:tc>
            </w:tr>
            <w:tr w:rsidR="00D86F81" w14:paraId="4566F8FB" w14:textId="77777777" w:rsidTr="00B21C0F">
              <w:tc>
                <w:tcPr>
                  <w:tcW w:w="1175" w:type="dxa"/>
                  <w:tcBorders>
                    <w:top w:val="nil"/>
                    <w:left w:val="nil"/>
                    <w:bottom w:val="nil"/>
                    <w:right w:val="nil"/>
                  </w:tcBorders>
                </w:tcPr>
                <w:p w14:paraId="1ACD81FD" w14:textId="1A6A88F5" w:rsidR="00D86F81" w:rsidRDefault="00D86F81" w:rsidP="00D86F81">
                  <w:pPr>
                    <w:ind w:firstLineChars="0" w:firstLine="0"/>
                  </w:pPr>
                  <w:proofErr w:type="spellStart"/>
                  <w:r>
                    <w:t>mapId</w:t>
                  </w:r>
                  <w:proofErr w:type="spellEnd"/>
                </w:p>
              </w:tc>
              <w:tc>
                <w:tcPr>
                  <w:tcW w:w="1225" w:type="dxa"/>
                  <w:tcBorders>
                    <w:top w:val="nil"/>
                    <w:left w:val="nil"/>
                    <w:bottom w:val="nil"/>
                    <w:right w:val="nil"/>
                  </w:tcBorders>
                </w:tcPr>
                <w:p w14:paraId="59007BE2" w14:textId="3337F5E5" w:rsidR="00D86F81" w:rsidRDefault="00D86F81" w:rsidP="00D86F81">
                  <w:pPr>
                    <w:ind w:firstLineChars="0" w:firstLine="0"/>
                    <w:rPr>
                      <w:color w:val="000000"/>
                    </w:rPr>
                  </w:pPr>
                  <w:r>
                    <w:rPr>
                      <w:rFonts w:hint="eastAsia"/>
                      <w:color w:val="000000"/>
                    </w:rPr>
                    <w:t>地图I</w:t>
                  </w:r>
                  <w:r>
                    <w:rPr>
                      <w:color w:val="000000"/>
                    </w:rPr>
                    <w:t>D</w:t>
                  </w:r>
                </w:p>
              </w:tc>
              <w:tc>
                <w:tcPr>
                  <w:tcW w:w="1134" w:type="dxa"/>
                  <w:tcBorders>
                    <w:top w:val="nil"/>
                    <w:left w:val="nil"/>
                    <w:bottom w:val="nil"/>
                    <w:right w:val="nil"/>
                  </w:tcBorders>
                </w:tcPr>
                <w:p w14:paraId="029D770E" w14:textId="04E11EC6" w:rsidR="00D86F81" w:rsidRDefault="00D86F81" w:rsidP="00D86F81">
                  <w:pPr>
                    <w:ind w:firstLineChars="0" w:firstLine="0"/>
                    <w:rPr>
                      <w:color w:val="000000"/>
                    </w:rPr>
                  </w:pPr>
                  <w:r>
                    <w:rPr>
                      <w:rFonts w:hint="eastAsia"/>
                      <w:color w:val="000000"/>
                    </w:rPr>
                    <w:t>是</w:t>
                  </w:r>
                </w:p>
              </w:tc>
              <w:tc>
                <w:tcPr>
                  <w:tcW w:w="1559" w:type="dxa"/>
                  <w:tcBorders>
                    <w:top w:val="nil"/>
                    <w:left w:val="nil"/>
                    <w:bottom w:val="nil"/>
                    <w:right w:val="nil"/>
                  </w:tcBorders>
                </w:tcPr>
                <w:p w14:paraId="6DED016A" w14:textId="3BCDE3DE" w:rsidR="00D86F81" w:rsidRDefault="00D86F81" w:rsidP="00D86F81">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85C3B98" w14:textId="4065F9B0" w:rsidR="00D86F81" w:rsidRDefault="00D86F81" w:rsidP="00D86F81">
                  <w:pPr>
                    <w:ind w:firstLineChars="0" w:firstLine="0"/>
                    <w:rPr>
                      <w:color w:val="000000"/>
                    </w:rPr>
                  </w:pPr>
                  <w:proofErr w:type="spellStart"/>
                  <w:r>
                    <w:rPr>
                      <w:rFonts w:hint="eastAsia"/>
                      <w:color w:val="000000"/>
                    </w:rPr>
                    <w:t>RequestBody</w:t>
                  </w:r>
                  <w:proofErr w:type="spellEnd"/>
                </w:p>
              </w:tc>
            </w:tr>
          </w:tbl>
          <w:p w14:paraId="2401A614" w14:textId="15525119" w:rsidR="00190278" w:rsidRDefault="00190278">
            <w:pPr>
              <w:ind w:firstLineChars="0" w:firstLine="0"/>
            </w:pPr>
          </w:p>
        </w:tc>
      </w:tr>
      <w:tr w:rsidR="00190278" w14:paraId="42EEF60A" w14:textId="77777777" w:rsidTr="00D86F81">
        <w:tc>
          <w:tcPr>
            <w:tcW w:w="1276" w:type="dxa"/>
          </w:tcPr>
          <w:p w14:paraId="1FA8B694" w14:textId="77777777" w:rsidR="00190278" w:rsidRDefault="00FC3595">
            <w:pPr>
              <w:ind w:firstLineChars="0" w:firstLine="0"/>
            </w:pPr>
            <w:r>
              <w:rPr>
                <w:rFonts w:hint="eastAsia"/>
              </w:rPr>
              <w:t>返回值</w:t>
            </w:r>
          </w:p>
        </w:tc>
        <w:tc>
          <w:tcPr>
            <w:tcW w:w="6600" w:type="dxa"/>
          </w:tcPr>
          <w:p w14:paraId="26711A11" w14:textId="77777777" w:rsidR="00190278" w:rsidRDefault="00FC3595">
            <w:pPr>
              <w:ind w:firstLineChars="0" w:firstLine="0"/>
            </w:pPr>
            <w:r>
              <w:rPr>
                <w:rFonts w:hint="eastAsia"/>
              </w:rPr>
              <w:t>{</w:t>
            </w:r>
          </w:p>
          <w:p w14:paraId="5C01D0E5" w14:textId="77777777" w:rsidR="00190278" w:rsidRDefault="00FC3595">
            <w:pPr>
              <w:ind w:firstLineChars="0" w:firstLine="0"/>
            </w:pPr>
            <w:r>
              <w:lastRenderedPageBreak/>
              <w:t>c</w:t>
            </w:r>
            <w:r>
              <w:rPr>
                <w:rFonts w:hint="eastAsia"/>
              </w:rPr>
              <w:t>ode</w:t>
            </w:r>
            <w:r>
              <w:t>:200,</w:t>
            </w:r>
          </w:p>
          <w:p w14:paraId="4CB7CF69" w14:textId="77777777" w:rsidR="00190278" w:rsidRDefault="00FC3595">
            <w:pPr>
              <w:ind w:firstLineChars="0" w:firstLine="0"/>
            </w:pPr>
            <w:r>
              <w:t>message:””,</w:t>
            </w:r>
          </w:p>
          <w:p w14:paraId="429CD067" w14:textId="77777777" w:rsidR="00190278" w:rsidRDefault="00FC3595">
            <w:pPr>
              <w:ind w:firstLineChars="0" w:firstLine="0"/>
            </w:pPr>
            <w:proofErr w:type="gramStart"/>
            <w:r>
              <w:t>data:{</w:t>
            </w:r>
            <w:proofErr w:type="gramEnd"/>
          </w:p>
          <w:p w14:paraId="14F3D06B" w14:textId="672D0DBB" w:rsidR="00190278" w:rsidRDefault="00FC3595">
            <w:pPr>
              <w:ind w:firstLineChars="0" w:firstLine="0"/>
            </w:pPr>
            <w:proofErr w:type="spellStart"/>
            <w:proofErr w:type="gramStart"/>
            <w:r>
              <w:t>rows:list</w:t>
            </w:r>
            <w:proofErr w:type="spellEnd"/>
            <w:proofErr w:type="gramEnd"/>
            <w:r>
              <w:t>&lt;</w:t>
            </w:r>
            <w:r w:rsidR="00CA1F5D">
              <w:t xml:space="preserve"> </w:t>
            </w:r>
            <w:r w:rsidR="00CA1F5D" w:rsidRPr="00CA1F5D">
              <w:t xml:space="preserve">MapInfo </w:t>
            </w:r>
            <w:r>
              <w:t>&gt;,</w:t>
            </w:r>
          </w:p>
          <w:p w14:paraId="688F59E8" w14:textId="77777777" w:rsidR="00190278" w:rsidRDefault="00FC3595">
            <w:pPr>
              <w:ind w:firstLineChars="0" w:firstLine="0"/>
            </w:pPr>
            <w:r>
              <w:t>total:100</w:t>
            </w:r>
          </w:p>
          <w:p w14:paraId="5E790C98" w14:textId="77777777" w:rsidR="00190278" w:rsidRDefault="00FC3595">
            <w:pPr>
              <w:ind w:firstLineChars="0" w:firstLine="0"/>
            </w:pPr>
            <w:r>
              <w:rPr>
                <w:rFonts w:hint="eastAsia"/>
              </w:rPr>
              <w:t>}</w:t>
            </w:r>
          </w:p>
          <w:p w14:paraId="01E6DCD8" w14:textId="77777777" w:rsidR="00190278" w:rsidRDefault="00FC3595">
            <w:pPr>
              <w:ind w:firstLineChars="0" w:firstLine="0"/>
            </w:pPr>
            <w:r>
              <w:rPr>
                <w:rFonts w:hint="eastAsia"/>
              </w:rPr>
              <w:t>}</w:t>
            </w:r>
          </w:p>
          <w:p w14:paraId="64E511F6" w14:textId="7E6F0C1A" w:rsidR="00CA1F5D" w:rsidRDefault="00CA1F5D">
            <w:pPr>
              <w:ind w:firstLineChars="0" w:firstLine="0"/>
            </w:pPr>
          </w:p>
        </w:tc>
      </w:tr>
    </w:tbl>
    <w:p w14:paraId="6461B825" w14:textId="3862CCBB" w:rsidR="00190278" w:rsidRDefault="00190278">
      <w:pPr>
        <w:ind w:firstLine="420"/>
      </w:pPr>
    </w:p>
    <w:p w14:paraId="710FD1D8" w14:textId="7D3DD272" w:rsidR="00CA1F5D" w:rsidRDefault="00CA1F5D" w:rsidP="00CA1F5D">
      <w:pPr>
        <w:pStyle w:val="3"/>
        <w:numPr>
          <w:ilvl w:val="2"/>
          <w:numId w:val="1"/>
        </w:numPr>
        <w:ind w:firstLineChars="0"/>
      </w:pPr>
      <w:r w:rsidRPr="00CA1F5D">
        <w:rPr>
          <w:rFonts w:hint="eastAsia"/>
        </w:rPr>
        <w:t>获取地图文件列表</w:t>
      </w:r>
    </w:p>
    <w:tbl>
      <w:tblPr>
        <w:tblStyle w:val="aa"/>
        <w:tblW w:w="7876" w:type="dxa"/>
        <w:tblInd w:w="420" w:type="dxa"/>
        <w:tblLayout w:type="fixed"/>
        <w:tblLook w:val="04A0" w:firstRow="1" w:lastRow="0" w:firstColumn="1" w:lastColumn="0" w:noHBand="0" w:noVBand="1"/>
      </w:tblPr>
      <w:tblGrid>
        <w:gridCol w:w="1135"/>
        <w:gridCol w:w="6741"/>
      </w:tblGrid>
      <w:tr w:rsidR="00CA1F5D" w14:paraId="1ED31AF3" w14:textId="77777777" w:rsidTr="00A8153E">
        <w:tc>
          <w:tcPr>
            <w:tcW w:w="1135" w:type="dxa"/>
            <w:shd w:val="clear" w:color="auto" w:fill="BFBFBF" w:themeFill="background1" w:themeFillShade="BF"/>
          </w:tcPr>
          <w:p w14:paraId="06F248D4" w14:textId="77777777" w:rsidR="00CA1F5D" w:rsidRDefault="00CA1F5D" w:rsidP="00A8153E">
            <w:pPr>
              <w:ind w:firstLineChars="0" w:firstLine="0"/>
            </w:pPr>
            <w:r>
              <w:rPr>
                <w:rFonts w:hint="eastAsia"/>
              </w:rPr>
              <w:t>接口名称</w:t>
            </w:r>
          </w:p>
        </w:tc>
        <w:tc>
          <w:tcPr>
            <w:tcW w:w="6741" w:type="dxa"/>
            <w:shd w:val="clear" w:color="auto" w:fill="BFBFBF" w:themeFill="background1" w:themeFillShade="BF"/>
          </w:tcPr>
          <w:p w14:paraId="17E09C26" w14:textId="3B6D8907" w:rsidR="00CA1F5D" w:rsidRDefault="00CA1F5D" w:rsidP="00A8153E">
            <w:pPr>
              <w:ind w:firstLineChars="0" w:firstLine="0"/>
            </w:pPr>
            <w:r w:rsidRPr="00CA1F5D">
              <w:rPr>
                <w:rFonts w:hint="eastAsia"/>
              </w:rPr>
              <w:t>获取地图文件列表</w:t>
            </w:r>
            <w:r>
              <w:rPr>
                <w:rFonts w:hint="eastAsia"/>
              </w:rPr>
              <w:t>(</w:t>
            </w:r>
            <w:proofErr w:type="spellStart"/>
            <w:r w:rsidRPr="00CA1F5D">
              <w:t>getMapFileList</w:t>
            </w:r>
            <w:proofErr w:type="spellEnd"/>
            <w:r>
              <w:t>)</w:t>
            </w:r>
          </w:p>
        </w:tc>
      </w:tr>
      <w:tr w:rsidR="00CA1F5D" w14:paraId="1D993C2A" w14:textId="77777777" w:rsidTr="00A8153E">
        <w:tc>
          <w:tcPr>
            <w:tcW w:w="1135" w:type="dxa"/>
          </w:tcPr>
          <w:p w14:paraId="23BD9826" w14:textId="77777777" w:rsidR="00CA1F5D" w:rsidRDefault="00CA1F5D" w:rsidP="00A8153E">
            <w:pPr>
              <w:ind w:firstLineChars="0" w:firstLine="0"/>
            </w:pPr>
            <w:proofErr w:type="spellStart"/>
            <w:r>
              <w:rPr>
                <w:rFonts w:hint="eastAsia"/>
              </w:rPr>
              <w:t>url</w:t>
            </w:r>
            <w:proofErr w:type="spellEnd"/>
          </w:p>
        </w:tc>
        <w:tc>
          <w:tcPr>
            <w:tcW w:w="6741" w:type="dxa"/>
          </w:tcPr>
          <w:p w14:paraId="3B82A24D" w14:textId="115391B4" w:rsidR="00CA1F5D" w:rsidRDefault="00CA1F5D" w:rsidP="00A8153E">
            <w:pPr>
              <w:ind w:firstLineChars="0" w:firstLine="0"/>
            </w:pPr>
            <w:r w:rsidRPr="00CA1F5D">
              <w:t>/files</w:t>
            </w:r>
          </w:p>
        </w:tc>
      </w:tr>
      <w:tr w:rsidR="00CA1F5D" w14:paraId="0C570C35" w14:textId="77777777" w:rsidTr="00A8153E">
        <w:tc>
          <w:tcPr>
            <w:tcW w:w="1135" w:type="dxa"/>
          </w:tcPr>
          <w:p w14:paraId="1AA5E915" w14:textId="77777777" w:rsidR="00CA1F5D" w:rsidRDefault="00CA1F5D" w:rsidP="00A8153E">
            <w:pPr>
              <w:ind w:firstLineChars="0" w:firstLine="0"/>
            </w:pPr>
            <w:r>
              <w:rPr>
                <w:rFonts w:hint="eastAsia"/>
              </w:rPr>
              <w:t>方法</w:t>
            </w:r>
          </w:p>
        </w:tc>
        <w:tc>
          <w:tcPr>
            <w:tcW w:w="6741" w:type="dxa"/>
          </w:tcPr>
          <w:p w14:paraId="69EB8B97" w14:textId="6F257A56" w:rsidR="00CA1F5D" w:rsidRDefault="00CA1F5D" w:rsidP="00A8153E">
            <w:pPr>
              <w:ind w:firstLineChars="0" w:firstLine="0"/>
            </w:pPr>
            <w:r>
              <w:t>GET</w:t>
            </w:r>
          </w:p>
        </w:tc>
      </w:tr>
      <w:tr w:rsidR="00CA1F5D" w14:paraId="4CC1455E" w14:textId="77777777" w:rsidTr="00A8153E">
        <w:tc>
          <w:tcPr>
            <w:tcW w:w="1135" w:type="dxa"/>
          </w:tcPr>
          <w:p w14:paraId="027BF366" w14:textId="77777777" w:rsidR="00CA1F5D" w:rsidRDefault="00CA1F5D" w:rsidP="00A8153E">
            <w:pPr>
              <w:ind w:firstLineChars="0" w:firstLine="0"/>
            </w:pPr>
            <w:r>
              <w:rPr>
                <w:rFonts w:hint="eastAsia"/>
              </w:rPr>
              <w:t>参数</w:t>
            </w:r>
          </w:p>
        </w:tc>
        <w:tc>
          <w:tcPr>
            <w:tcW w:w="6741" w:type="dxa"/>
          </w:tcPr>
          <w:p w14:paraId="17846271" w14:textId="77777777" w:rsidR="00CA1F5D" w:rsidRDefault="00CA1F5D" w:rsidP="00A8153E">
            <w:pPr>
              <w:ind w:firstLineChars="0" w:firstLine="0"/>
            </w:pPr>
          </w:p>
        </w:tc>
      </w:tr>
      <w:tr w:rsidR="00CA1F5D" w14:paraId="6D9333A7" w14:textId="77777777" w:rsidTr="00A8153E">
        <w:tc>
          <w:tcPr>
            <w:tcW w:w="1135" w:type="dxa"/>
          </w:tcPr>
          <w:p w14:paraId="2D8F0975" w14:textId="77777777" w:rsidR="00CA1F5D" w:rsidRDefault="00CA1F5D" w:rsidP="00A8153E">
            <w:pPr>
              <w:ind w:firstLineChars="0" w:firstLine="0"/>
            </w:pPr>
            <w:r>
              <w:rPr>
                <w:rFonts w:hint="eastAsia"/>
              </w:rPr>
              <w:t>返回值</w:t>
            </w:r>
          </w:p>
        </w:tc>
        <w:tc>
          <w:tcPr>
            <w:tcW w:w="6741" w:type="dxa"/>
          </w:tcPr>
          <w:p w14:paraId="636A8CF7" w14:textId="3A6BF6D7" w:rsidR="00CA1F5D" w:rsidRDefault="00CA1F5D" w:rsidP="00A8153E">
            <w:pPr>
              <w:ind w:firstLineChars="0" w:firstLine="0"/>
            </w:pPr>
            <w:r>
              <w:t>{</w:t>
            </w:r>
          </w:p>
          <w:p w14:paraId="09AEDA2B" w14:textId="77777777" w:rsidR="00CA1F5D" w:rsidRDefault="00CA1F5D" w:rsidP="00A8153E">
            <w:pPr>
              <w:ind w:firstLineChars="0" w:firstLine="0"/>
            </w:pPr>
            <w:r>
              <w:t>code: 200,</w:t>
            </w:r>
          </w:p>
          <w:p w14:paraId="0CCD2622" w14:textId="3D33174F" w:rsidR="00CA1F5D" w:rsidRDefault="00CA1F5D" w:rsidP="00A8153E">
            <w:pPr>
              <w:ind w:firstLineChars="0" w:firstLine="0"/>
            </w:pPr>
            <w:r>
              <w:t xml:space="preserve">message: </w:t>
            </w:r>
            <w:r>
              <w:rPr>
                <w:rFonts w:hint="eastAsia"/>
              </w:rPr>
              <w:t>“</w:t>
            </w:r>
            <w:r w:rsidRPr="00CA1F5D">
              <w:rPr>
                <w:rFonts w:hint="eastAsia"/>
              </w:rPr>
              <w:t>获取地图文件列表</w:t>
            </w:r>
            <w:r>
              <w:rPr>
                <w:rFonts w:hint="eastAsia"/>
              </w:rPr>
              <w:t>成功”</w:t>
            </w:r>
            <w:r w:rsidR="00477F60">
              <w:rPr>
                <w:rFonts w:hint="eastAsia"/>
              </w:rPr>
              <w:t>,</w:t>
            </w:r>
          </w:p>
          <w:p w14:paraId="590A8346" w14:textId="77777777" w:rsidR="00477F60" w:rsidRDefault="00477F60" w:rsidP="00A8153E">
            <w:pPr>
              <w:ind w:firstLineChars="0" w:firstLine="0"/>
            </w:pPr>
            <w:proofErr w:type="gramStart"/>
            <w:r>
              <w:rPr>
                <w:rFonts w:hint="eastAsia"/>
              </w:rPr>
              <w:t>d</w:t>
            </w:r>
            <w:r>
              <w:t>ata:{</w:t>
            </w:r>
            <w:proofErr w:type="gramEnd"/>
          </w:p>
          <w:p w14:paraId="4E02511B" w14:textId="49EE60F5" w:rsidR="00477F60" w:rsidRDefault="00477F60" w:rsidP="00A8153E">
            <w:pPr>
              <w:ind w:firstLineChars="0" w:firstLine="0"/>
            </w:pPr>
            <w:r>
              <w:t>id:</w:t>
            </w:r>
            <w:r>
              <w:rPr>
                <w:rFonts w:hint="eastAsia"/>
              </w:rPr>
              <w:t>文件id</w:t>
            </w:r>
            <w:r>
              <w:t>,</w:t>
            </w:r>
          </w:p>
          <w:p w14:paraId="55285F92" w14:textId="22F9DFCA" w:rsidR="00477F60" w:rsidRDefault="00477F60" w:rsidP="00A8153E">
            <w:pPr>
              <w:ind w:firstLineChars="0" w:firstLine="0"/>
            </w:pPr>
            <w:r>
              <w:t>name</w:t>
            </w:r>
            <w:r>
              <w:rPr>
                <w:rFonts w:hint="eastAsia"/>
              </w:rPr>
              <w:t>：文件名称</w:t>
            </w:r>
            <w:r>
              <w:t xml:space="preserve">, </w:t>
            </w:r>
          </w:p>
          <w:p w14:paraId="2AD04BD1" w14:textId="7F6DB873" w:rsidR="00477F60" w:rsidRDefault="00477F60" w:rsidP="00A8153E">
            <w:pPr>
              <w:ind w:firstLineChars="0" w:firstLine="0"/>
            </w:pPr>
            <w:proofErr w:type="spellStart"/>
            <w:r w:rsidRPr="00477F60">
              <w:t>creatTime</w:t>
            </w:r>
            <w:proofErr w:type="spellEnd"/>
            <w:r>
              <w:rPr>
                <w:rFonts w:hint="eastAsia"/>
              </w:rPr>
              <w:t>：文件创建时间</w:t>
            </w:r>
            <w:r>
              <w:t>,</w:t>
            </w:r>
          </w:p>
          <w:p w14:paraId="5FB03356" w14:textId="6C1CC5E0" w:rsidR="00477F60" w:rsidRDefault="00477F60" w:rsidP="00A8153E">
            <w:pPr>
              <w:ind w:firstLineChars="0" w:firstLine="0"/>
            </w:pPr>
            <w:proofErr w:type="spellStart"/>
            <w:r w:rsidRPr="00477F60">
              <w:t>lastUpdateTime</w:t>
            </w:r>
            <w:proofErr w:type="spellEnd"/>
            <w:r>
              <w:rPr>
                <w:rFonts w:hint="eastAsia"/>
              </w:rPr>
              <w:t>：文件最后修改时间</w:t>
            </w:r>
            <w:r>
              <w:t xml:space="preserve">, </w:t>
            </w:r>
          </w:p>
          <w:p w14:paraId="7FB25879" w14:textId="109DF724" w:rsidR="00477F60" w:rsidRDefault="00477F60" w:rsidP="00A8153E">
            <w:pPr>
              <w:ind w:firstLineChars="0" w:firstLine="0"/>
            </w:pPr>
            <w:r w:rsidRPr="00477F60">
              <w:t>size</w:t>
            </w:r>
            <w:r>
              <w:rPr>
                <w:rFonts w:hint="eastAsia"/>
              </w:rPr>
              <w:t>：文件大小</w:t>
            </w:r>
          </w:p>
          <w:p w14:paraId="6C11F9A1" w14:textId="26E0232E" w:rsidR="00477F60" w:rsidRDefault="00477F60" w:rsidP="00A8153E">
            <w:pPr>
              <w:ind w:firstLineChars="0" w:firstLine="0"/>
            </w:pPr>
            <w:r>
              <w:t>}</w:t>
            </w:r>
          </w:p>
          <w:p w14:paraId="1E98F8F3" w14:textId="5AE957AB" w:rsidR="00477F60" w:rsidRDefault="00CA1F5D" w:rsidP="00A8153E">
            <w:pPr>
              <w:ind w:firstLineChars="0" w:firstLine="0"/>
            </w:pPr>
            <w:r>
              <w:rPr>
                <w:rFonts w:hint="eastAsia"/>
              </w:rPr>
              <w:t>}</w:t>
            </w:r>
          </w:p>
        </w:tc>
      </w:tr>
    </w:tbl>
    <w:p w14:paraId="4154E632" w14:textId="4CFEA6A0" w:rsidR="00CA1F5D" w:rsidRDefault="00CA1F5D">
      <w:pPr>
        <w:ind w:firstLine="420"/>
      </w:pPr>
    </w:p>
    <w:p w14:paraId="3C128189" w14:textId="0E890E4A" w:rsidR="00CA1F5D" w:rsidRDefault="00CA1F5D" w:rsidP="00CA1F5D">
      <w:pPr>
        <w:pStyle w:val="3"/>
        <w:numPr>
          <w:ilvl w:val="2"/>
          <w:numId w:val="1"/>
        </w:numPr>
        <w:ind w:firstLineChars="0"/>
      </w:pPr>
      <w:r w:rsidRPr="00CA1F5D">
        <w:rPr>
          <w:rFonts w:hint="eastAsia"/>
        </w:rPr>
        <w:t>地图文件导入</w:t>
      </w:r>
    </w:p>
    <w:tbl>
      <w:tblPr>
        <w:tblStyle w:val="aa"/>
        <w:tblW w:w="7876" w:type="dxa"/>
        <w:tblInd w:w="420" w:type="dxa"/>
        <w:tblLayout w:type="fixed"/>
        <w:tblLook w:val="04A0" w:firstRow="1" w:lastRow="0" w:firstColumn="1" w:lastColumn="0" w:noHBand="0" w:noVBand="1"/>
      </w:tblPr>
      <w:tblGrid>
        <w:gridCol w:w="1135"/>
        <w:gridCol w:w="6741"/>
      </w:tblGrid>
      <w:tr w:rsidR="00CA1F5D" w14:paraId="5332FC2D" w14:textId="77777777" w:rsidTr="00A8153E">
        <w:tc>
          <w:tcPr>
            <w:tcW w:w="1135" w:type="dxa"/>
            <w:shd w:val="clear" w:color="auto" w:fill="BFBFBF" w:themeFill="background1" w:themeFillShade="BF"/>
          </w:tcPr>
          <w:p w14:paraId="2D002D9A" w14:textId="77777777" w:rsidR="00CA1F5D" w:rsidRDefault="00CA1F5D" w:rsidP="00A8153E">
            <w:pPr>
              <w:ind w:firstLineChars="0" w:firstLine="0"/>
            </w:pPr>
            <w:r>
              <w:rPr>
                <w:rFonts w:hint="eastAsia"/>
              </w:rPr>
              <w:t>接口名称</w:t>
            </w:r>
          </w:p>
        </w:tc>
        <w:tc>
          <w:tcPr>
            <w:tcW w:w="6741" w:type="dxa"/>
            <w:shd w:val="clear" w:color="auto" w:fill="BFBFBF" w:themeFill="background1" w:themeFillShade="BF"/>
          </w:tcPr>
          <w:p w14:paraId="7AE235B3" w14:textId="6E8B2F14" w:rsidR="00CA1F5D" w:rsidRDefault="00CA1F5D" w:rsidP="00A8153E">
            <w:pPr>
              <w:ind w:firstLineChars="0" w:firstLine="0"/>
            </w:pPr>
            <w:r w:rsidRPr="00CA1F5D">
              <w:rPr>
                <w:rFonts w:hint="eastAsia"/>
              </w:rPr>
              <w:t>地图文件导入</w:t>
            </w:r>
            <w:r>
              <w:rPr>
                <w:rFonts w:hint="eastAsia"/>
              </w:rPr>
              <w:t>(</w:t>
            </w:r>
            <w:proofErr w:type="spellStart"/>
            <w:r w:rsidRPr="00CA1F5D">
              <w:t>importMap</w:t>
            </w:r>
            <w:proofErr w:type="spellEnd"/>
            <w:r>
              <w:t>)</w:t>
            </w:r>
          </w:p>
        </w:tc>
      </w:tr>
      <w:tr w:rsidR="00CA1F5D" w14:paraId="0877FB73" w14:textId="77777777" w:rsidTr="00A8153E">
        <w:tc>
          <w:tcPr>
            <w:tcW w:w="1135" w:type="dxa"/>
          </w:tcPr>
          <w:p w14:paraId="660136C4" w14:textId="77777777" w:rsidR="00CA1F5D" w:rsidRDefault="00CA1F5D" w:rsidP="00A8153E">
            <w:pPr>
              <w:ind w:firstLineChars="0" w:firstLine="0"/>
            </w:pPr>
            <w:proofErr w:type="spellStart"/>
            <w:r>
              <w:rPr>
                <w:rFonts w:hint="eastAsia"/>
              </w:rPr>
              <w:t>url</w:t>
            </w:r>
            <w:proofErr w:type="spellEnd"/>
          </w:p>
        </w:tc>
        <w:tc>
          <w:tcPr>
            <w:tcW w:w="6741" w:type="dxa"/>
          </w:tcPr>
          <w:p w14:paraId="579EF709" w14:textId="2CB640EF" w:rsidR="00CA1F5D" w:rsidRDefault="00CA1F5D" w:rsidP="00A8153E">
            <w:pPr>
              <w:ind w:firstLineChars="0" w:firstLine="0"/>
            </w:pPr>
            <w:r w:rsidRPr="00CA1F5D">
              <w:t>/</w:t>
            </w:r>
            <w:proofErr w:type="spellStart"/>
            <w:r w:rsidRPr="00CA1F5D">
              <w:t>mapImport</w:t>
            </w:r>
            <w:proofErr w:type="spellEnd"/>
            <w:r w:rsidRPr="00CA1F5D">
              <w:t>/{id}</w:t>
            </w:r>
          </w:p>
        </w:tc>
      </w:tr>
      <w:tr w:rsidR="00CA1F5D" w14:paraId="0EAE8651" w14:textId="77777777" w:rsidTr="00A8153E">
        <w:tc>
          <w:tcPr>
            <w:tcW w:w="1135" w:type="dxa"/>
          </w:tcPr>
          <w:p w14:paraId="7DF622D2" w14:textId="77777777" w:rsidR="00CA1F5D" w:rsidRDefault="00CA1F5D" w:rsidP="00A8153E">
            <w:pPr>
              <w:ind w:firstLineChars="0" w:firstLine="0"/>
            </w:pPr>
            <w:r>
              <w:rPr>
                <w:rFonts w:hint="eastAsia"/>
              </w:rPr>
              <w:t>方法</w:t>
            </w:r>
          </w:p>
        </w:tc>
        <w:tc>
          <w:tcPr>
            <w:tcW w:w="6741" w:type="dxa"/>
          </w:tcPr>
          <w:p w14:paraId="66A2CD65" w14:textId="77777777" w:rsidR="00CA1F5D" w:rsidRDefault="00CA1F5D" w:rsidP="00A8153E">
            <w:pPr>
              <w:ind w:firstLineChars="0" w:firstLine="0"/>
            </w:pPr>
            <w:r>
              <w:t>GET</w:t>
            </w:r>
          </w:p>
        </w:tc>
      </w:tr>
      <w:tr w:rsidR="00CA1F5D" w14:paraId="0D45F4AE" w14:textId="77777777" w:rsidTr="00A8153E">
        <w:tc>
          <w:tcPr>
            <w:tcW w:w="1135" w:type="dxa"/>
          </w:tcPr>
          <w:p w14:paraId="5863971C" w14:textId="77777777" w:rsidR="00CA1F5D" w:rsidRDefault="00CA1F5D" w:rsidP="00A8153E">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B21904" w14:paraId="3F813E0A" w14:textId="77777777" w:rsidTr="00A8153E">
              <w:trPr>
                <w:trHeight w:val="356"/>
              </w:trPr>
              <w:tc>
                <w:tcPr>
                  <w:tcW w:w="1550" w:type="dxa"/>
                  <w:tcBorders>
                    <w:top w:val="nil"/>
                    <w:left w:val="single" w:sz="8" w:space="0" w:color="4F81BD"/>
                    <w:bottom w:val="nil"/>
                    <w:right w:val="nil"/>
                  </w:tcBorders>
                  <w:shd w:val="clear" w:color="auto" w:fill="FFFFFF" w:themeFill="background1"/>
                </w:tcPr>
                <w:p w14:paraId="76604C82" w14:textId="77777777" w:rsidR="00B21904" w:rsidRPr="008A1438" w:rsidRDefault="00B21904" w:rsidP="00B21904">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67641E8C" w14:textId="77777777" w:rsidR="00B21904" w:rsidRPr="008A1438" w:rsidRDefault="00B21904" w:rsidP="00B21904">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06F4BC80" w14:textId="77777777" w:rsidR="00B21904" w:rsidRPr="008A1438" w:rsidRDefault="00B21904" w:rsidP="00B21904">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75F03398" w14:textId="77777777" w:rsidR="00B21904" w:rsidRPr="008A1438" w:rsidRDefault="00B21904" w:rsidP="00B21904">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AF837CC" w14:textId="77777777" w:rsidR="00B21904" w:rsidRPr="008A1438" w:rsidRDefault="00B21904" w:rsidP="00B21904">
                  <w:pPr>
                    <w:ind w:firstLineChars="0" w:firstLine="0"/>
                    <w:rPr>
                      <w:color w:val="000000" w:themeColor="text1"/>
                    </w:rPr>
                  </w:pPr>
                  <w:r w:rsidRPr="008A1438">
                    <w:rPr>
                      <w:rFonts w:hint="eastAsia"/>
                      <w:color w:val="000000" w:themeColor="text1"/>
                    </w:rPr>
                    <w:t>参数形式</w:t>
                  </w:r>
                </w:p>
              </w:tc>
            </w:tr>
            <w:tr w:rsidR="00B21904" w14:paraId="2118B1A5" w14:textId="77777777" w:rsidTr="00A8153E">
              <w:trPr>
                <w:trHeight w:val="356"/>
              </w:trPr>
              <w:tc>
                <w:tcPr>
                  <w:tcW w:w="1550" w:type="dxa"/>
                  <w:tcBorders>
                    <w:top w:val="nil"/>
                    <w:left w:val="single" w:sz="8" w:space="0" w:color="4F81BD"/>
                    <w:bottom w:val="nil"/>
                    <w:right w:val="nil"/>
                  </w:tcBorders>
                  <w:shd w:val="clear" w:color="auto" w:fill="FFFFFF" w:themeFill="background1"/>
                </w:tcPr>
                <w:p w14:paraId="5C35D08F" w14:textId="369B2FA5" w:rsidR="00B21904" w:rsidRDefault="00B21904" w:rsidP="00B21904">
                  <w:pPr>
                    <w:ind w:firstLineChars="0" w:firstLine="0"/>
                  </w:pPr>
                  <w:r>
                    <w:t>id</w:t>
                  </w:r>
                </w:p>
              </w:tc>
              <w:tc>
                <w:tcPr>
                  <w:tcW w:w="992" w:type="dxa"/>
                  <w:tcBorders>
                    <w:top w:val="nil"/>
                    <w:left w:val="nil"/>
                    <w:bottom w:val="nil"/>
                    <w:right w:val="nil"/>
                  </w:tcBorders>
                  <w:shd w:val="clear" w:color="auto" w:fill="FFFFFF" w:themeFill="background1"/>
                </w:tcPr>
                <w:p w14:paraId="178EF05E" w14:textId="5183DCC2" w:rsidR="00B21904" w:rsidRDefault="00B21904" w:rsidP="00B21904">
                  <w:pPr>
                    <w:ind w:firstLineChars="0" w:firstLine="0"/>
                    <w:rPr>
                      <w:color w:val="000000" w:themeColor="text1"/>
                    </w:rPr>
                  </w:pPr>
                  <w:r>
                    <w:rPr>
                      <w:rFonts w:hint="eastAsia"/>
                      <w:color w:val="000000" w:themeColor="text1"/>
                    </w:rPr>
                    <w:t>文件id</w:t>
                  </w:r>
                </w:p>
              </w:tc>
              <w:tc>
                <w:tcPr>
                  <w:tcW w:w="1276" w:type="dxa"/>
                  <w:tcBorders>
                    <w:top w:val="nil"/>
                    <w:left w:val="nil"/>
                    <w:bottom w:val="nil"/>
                    <w:right w:val="nil"/>
                  </w:tcBorders>
                  <w:shd w:val="clear" w:color="auto" w:fill="FFFFFF" w:themeFill="background1"/>
                </w:tcPr>
                <w:p w14:paraId="61A807A2" w14:textId="77777777" w:rsidR="00B21904" w:rsidRDefault="00B21904" w:rsidP="00B21904">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0639C89E" w14:textId="5285139D" w:rsidR="00B21904" w:rsidRDefault="00B21904" w:rsidP="00B21904">
                  <w:pPr>
                    <w:ind w:firstLineChars="0" w:firstLine="0"/>
                    <w:rPr>
                      <w:color w:val="000000" w:themeColor="text1"/>
                    </w:rPr>
                  </w:pPr>
                  <w:r>
                    <w:rPr>
                      <w:color w:val="000000" w:themeColor="text1"/>
                    </w:rPr>
                    <w:t>L</w:t>
                  </w:r>
                  <w:r>
                    <w:rPr>
                      <w:rFonts w:hint="eastAsia"/>
                      <w:color w:val="000000" w:themeColor="text1"/>
                    </w:rPr>
                    <w:t>ong</w:t>
                  </w:r>
                </w:p>
              </w:tc>
              <w:tc>
                <w:tcPr>
                  <w:tcW w:w="1725" w:type="dxa"/>
                  <w:tcBorders>
                    <w:top w:val="nil"/>
                    <w:left w:val="nil"/>
                    <w:bottom w:val="nil"/>
                    <w:right w:val="nil"/>
                  </w:tcBorders>
                  <w:shd w:val="clear" w:color="auto" w:fill="FFFFFF" w:themeFill="background1"/>
                </w:tcPr>
                <w:p w14:paraId="71D2050D" w14:textId="77777777" w:rsidR="00B21904" w:rsidRDefault="00B21904" w:rsidP="00B21904">
                  <w:pPr>
                    <w:ind w:firstLineChars="0" w:firstLine="0"/>
                    <w:rPr>
                      <w:color w:val="000000"/>
                    </w:rPr>
                  </w:pPr>
                  <w:proofErr w:type="spellStart"/>
                  <w:r>
                    <w:rPr>
                      <w:rFonts w:hint="eastAsia"/>
                      <w:color w:val="000000"/>
                    </w:rPr>
                    <w:t>RequestBody</w:t>
                  </w:r>
                  <w:proofErr w:type="spellEnd"/>
                </w:p>
              </w:tc>
            </w:tr>
          </w:tbl>
          <w:p w14:paraId="7FA8E429" w14:textId="77777777" w:rsidR="00CA1F5D" w:rsidRDefault="00CA1F5D" w:rsidP="00A8153E">
            <w:pPr>
              <w:ind w:firstLineChars="0" w:firstLine="0"/>
            </w:pPr>
          </w:p>
        </w:tc>
      </w:tr>
      <w:tr w:rsidR="00CA1F5D" w14:paraId="4A416293" w14:textId="77777777" w:rsidTr="00A8153E">
        <w:tc>
          <w:tcPr>
            <w:tcW w:w="1135" w:type="dxa"/>
          </w:tcPr>
          <w:p w14:paraId="4FC86D62" w14:textId="77777777" w:rsidR="00CA1F5D" w:rsidRDefault="00CA1F5D" w:rsidP="00A8153E">
            <w:pPr>
              <w:ind w:firstLineChars="0" w:firstLine="0"/>
            </w:pPr>
            <w:r>
              <w:rPr>
                <w:rFonts w:hint="eastAsia"/>
              </w:rPr>
              <w:t>返回值</w:t>
            </w:r>
          </w:p>
        </w:tc>
        <w:tc>
          <w:tcPr>
            <w:tcW w:w="6741" w:type="dxa"/>
          </w:tcPr>
          <w:p w14:paraId="57192EF4" w14:textId="77777777" w:rsidR="00CA1F5D" w:rsidRDefault="00CA1F5D" w:rsidP="00A8153E">
            <w:pPr>
              <w:ind w:firstLineChars="0" w:firstLine="0"/>
            </w:pPr>
            <w:r>
              <w:t>{</w:t>
            </w:r>
          </w:p>
          <w:p w14:paraId="7C2B251F" w14:textId="5B12D9A9" w:rsidR="00CA1F5D" w:rsidRDefault="00CA1F5D" w:rsidP="00A8153E">
            <w:pPr>
              <w:ind w:firstLineChars="0" w:firstLine="0"/>
            </w:pPr>
            <w:r>
              <w:t>code: 200,</w:t>
            </w:r>
          </w:p>
          <w:p w14:paraId="7D35182F" w14:textId="471CBB6D" w:rsidR="00B21904" w:rsidRDefault="00B21904" w:rsidP="00A8153E">
            <w:pPr>
              <w:ind w:firstLineChars="0" w:firstLine="0"/>
            </w:pPr>
            <w:proofErr w:type="gramStart"/>
            <w:r>
              <w:rPr>
                <w:rFonts w:hint="eastAsia"/>
              </w:rPr>
              <w:t>da</w:t>
            </w:r>
            <w:r>
              <w:t>ta:[</w:t>
            </w:r>
            <w:proofErr w:type="gramEnd"/>
            <w:r>
              <w:t>{</w:t>
            </w:r>
            <w:proofErr w:type="spellStart"/>
            <w:r>
              <w:t>x,y,z</w:t>
            </w:r>
            <w:proofErr w:type="spellEnd"/>
            <w:r>
              <w:t>}…],</w:t>
            </w:r>
          </w:p>
          <w:p w14:paraId="1E3C1857" w14:textId="46E7AF62" w:rsidR="00CA1F5D" w:rsidRDefault="00CA1F5D" w:rsidP="00A8153E">
            <w:pPr>
              <w:ind w:firstLineChars="0" w:firstLine="0"/>
            </w:pPr>
            <w:r>
              <w:t xml:space="preserve">message: </w:t>
            </w:r>
            <w:r>
              <w:rPr>
                <w:rFonts w:hint="eastAsia"/>
              </w:rPr>
              <w:t>“</w:t>
            </w:r>
            <w:r w:rsidR="00B21904" w:rsidRPr="00CA1F5D">
              <w:rPr>
                <w:rFonts w:hint="eastAsia"/>
              </w:rPr>
              <w:t>地图文件导入</w:t>
            </w:r>
            <w:r>
              <w:rPr>
                <w:rFonts w:hint="eastAsia"/>
              </w:rPr>
              <w:t>成功”</w:t>
            </w:r>
          </w:p>
          <w:p w14:paraId="027E81AC" w14:textId="77777777" w:rsidR="00CA1F5D" w:rsidRDefault="00CA1F5D" w:rsidP="00A8153E">
            <w:pPr>
              <w:ind w:firstLineChars="0" w:firstLine="0"/>
            </w:pPr>
            <w:r>
              <w:rPr>
                <w:rFonts w:hint="eastAsia"/>
              </w:rPr>
              <w:t>}</w:t>
            </w:r>
          </w:p>
        </w:tc>
      </w:tr>
    </w:tbl>
    <w:p w14:paraId="604B1932" w14:textId="02CDB469" w:rsidR="00CA1F5D" w:rsidRDefault="00CA1F5D">
      <w:pPr>
        <w:ind w:firstLine="420"/>
      </w:pPr>
    </w:p>
    <w:p w14:paraId="0B508151" w14:textId="4A1A1016" w:rsidR="00234CB9" w:rsidRDefault="00234CB9" w:rsidP="00234CB9">
      <w:pPr>
        <w:pStyle w:val="3"/>
        <w:numPr>
          <w:ilvl w:val="2"/>
          <w:numId w:val="1"/>
        </w:numPr>
        <w:ind w:firstLineChars="0"/>
      </w:pPr>
      <w:r w:rsidRPr="00234CB9">
        <w:rPr>
          <w:rFonts w:hint="eastAsia"/>
        </w:rPr>
        <w:t>修改地图状态</w:t>
      </w:r>
    </w:p>
    <w:tbl>
      <w:tblPr>
        <w:tblStyle w:val="aa"/>
        <w:tblW w:w="7876" w:type="dxa"/>
        <w:tblInd w:w="420" w:type="dxa"/>
        <w:tblLayout w:type="fixed"/>
        <w:tblLook w:val="04A0" w:firstRow="1" w:lastRow="0" w:firstColumn="1" w:lastColumn="0" w:noHBand="0" w:noVBand="1"/>
      </w:tblPr>
      <w:tblGrid>
        <w:gridCol w:w="1135"/>
        <w:gridCol w:w="6741"/>
      </w:tblGrid>
      <w:tr w:rsidR="00234CB9" w14:paraId="57ED62AC" w14:textId="77777777" w:rsidTr="002D22CD">
        <w:tc>
          <w:tcPr>
            <w:tcW w:w="1135" w:type="dxa"/>
            <w:shd w:val="clear" w:color="auto" w:fill="BFBFBF" w:themeFill="background1" w:themeFillShade="BF"/>
          </w:tcPr>
          <w:p w14:paraId="2A7DC151" w14:textId="77777777" w:rsidR="00234CB9" w:rsidRDefault="00234CB9" w:rsidP="002D22CD">
            <w:pPr>
              <w:ind w:firstLineChars="0" w:firstLine="0"/>
            </w:pPr>
            <w:r>
              <w:rPr>
                <w:rFonts w:hint="eastAsia"/>
              </w:rPr>
              <w:t>接口名称</w:t>
            </w:r>
          </w:p>
        </w:tc>
        <w:tc>
          <w:tcPr>
            <w:tcW w:w="6741" w:type="dxa"/>
            <w:shd w:val="clear" w:color="auto" w:fill="BFBFBF" w:themeFill="background1" w:themeFillShade="BF"/>
          </w:tcPr>
          <w:p w14:paraId="356DFF71" w14:textId="195796F7" w:rsidR="00234CB9" w:rsidRDefault="00234CB9" w:rsidP="002D22CD">
            <w:pPr>
              <w:ind w:firstLineChars="0" w:firstLine="0"/>
            </w:pPr>
            <w:r w:rsidRPr="00234CB9">
              <w:rPr>
                <w:rFonts w:hint="eastAsia"/>
              </w:rPr>
              <w:t>修改地图状态</w:t>
            </w:r>
            <w:r>
              <w:rPr>
                <w:rFonts w:hint="eastAsia"/>
              </w:rPr>
              <w:t>(</w:t>
            </w:r>
            <w:proofErr w:type="spellStart"/>
            <w:r w:rsidRPr="00234CB9">
              <w:t>updateMapStatus</w:t>
            </w:r>
            <w:proofErr w:type="spellEnd"/>
            <w:r>
              <w:t>)</w:t>
            </w:r>
          </w:p>
        </w:tc>
      </w:tr>
      <w:tr w:rsidR="00234CB9" w14:paraId="115BEE1E" w14:textId="77777777" w:rsidTr="002D22CD">
        <w:tc>
          <w:tcPr>
            <w:tcW w:w="1135" w:type="dxa"/>
          </w:tcPr>
          <w:p w14:paraId="48EF4B68" w14:textId="77777777" w:rsidR="00234CB9" w:rsidRDefault="00234CB9" w:rsidP="002D22CD">
            <w:pPr>
              <w:ind w:firstLineChars="0" w:firstLine="0"/>
            </w:pPr>
            <w:proofErr w:type="spellStart"/>
            <w:r>
              <w:rPr>
                <w:rFonts w:hint="eastAsia"/>
              </w:rPr>
              <w:lastRenderedPageBreak/>
              <w:t>url</w:t>
            </w:r>
            <w:proofErr w:type="spellEnd"/>
          </w:p>
        </w:tc>
        <w:tc>
          <w:tcPr>
            <w:tcW w:w="6741" w:type="dxa"/>
          </w:tcPr>
          <w:p w14:paraId="1F2CB657" w14:textId="579D0E3A" w:rsidR="00234CB9" w:rsidRDefault="00234CB9" w:rsidP="002D22CD">
            <w:pPr>
              <w:ind w:firstLineChars="0" w:firstLine="0"/>
            </w:pPr>
            <w:r w:rsidRPr="00CA1F5D">
              <w:t>/</w:t>
            </w:r>
            <w:r>
              <w:rPr>
                <w:rFonts w:hint="eastAsia"/>
              </w:rPr>
              <w:t>maps</w:t>
            </w:r>
            <w:r w:rsidRPr="00234CB9">
              <w:t>/{</w:t>
            </w:r>
            <w:proofErr w:type="spellStart"/>
            <w:r w:rsidRPr="00234CB9">
              <w:t>mapId</w:t>
            </w:r>
            <w:proofErr w:type="spellEnd"/>
            <w:r w:rsidRPr="00234CB9">
              <w:t>}/{status}</w:t>
            </w:r>
          </w:p>
        </w:tc>
      </w:tr>
      <w:tr w:rsidR="00234CB9" w14:paraId="44277E83" w14:textId="77777777" w:rsidTr="002D22CD">
        <w:tc>
          <w:tcPr>
            <w:tcW w:w="1135" w:type="dxa"/>
          </w:tcPr>
          <w:p w14:paraId="0ECAA575" w14:textId="77777777" w:rsidR="00234CB9" w:rsidRDefault="00234CB9" w:rsidP="002D22CD">
            <w:pPr>
              <w:ind w:firstLineChars="0" w:firstLine="0"/>
            </w:pPr>
            <w:r>
              <w:rPr>
                <w:rFonts w:hint="eastAsia"/>
              </w:rPr>
              <w:t>方法</w:t>
            </w:r>
          </w:p>
        </w:tc>
        <w:tc>
          <w:tcPr>
            <w:tcW w:w="6741" w:type="dxa"/>
          </w:tcPr>
          <w:p w14:paraId="0F3A2198" w14:textId="456508B6" w:rsidR="00234CB9" w:rsidRDefault="00234CB9" w:rsidP="002D22CD">
            <w:pPr>
              <w:ind w:firstLineChars="0" w:firstLine="0"/>
            </w:pPr>
            <w:r>
              <w:t>PUT</w:t>
            </w:r>
          </w:p>
        </w:tc>
      </w:tr>
      <w:tr w:rsidR="00234CB9" w14:paraId="7DBC9F19" w14:textId="77777777" w:rsidTr="002D22CD">
        <w:tc>
          <w:tcPr>
            <w:tcW w:w="1135" w:type="dxa"/>
          </w:tcPr>
          <w:p w14:paraId="3A2D4D91" w14:textId="77777777" w:rsidR="00234CB9" w:rsidRDefault="00234CB9" w:rsidP="002D22CD">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276"/>
              <w:gridCol w:w="1276"/>
              <w:gridCol w:w="1275"/>
              <w:gridCol w:w="1725"/>
            </w:tblGrid>
            <w:tr w:rsidR="00234CB9" w14:paraId="2BFBC39A" w14:textId="77777777" w:rsidTr="00234CB9">
              <w:trPr>
                <w:trHeight w:val="356"/>
              </w:trPr>
              <w:tc>
                <w:tcPr>
                  <w:tcW w:w="1266" w:type="dxa"/>
                  <w:tcBorders>
                    <w:top w:val="nil"/>
                    <w:left w:val="single" w:sz="8" w:space="0" w:color="4F81BD"/>
                    <w:bottom w:val="nil"/>
                    <w:right w:val="nil"/>
                  </w:tcBorders>
                  <w:shd w:val="clear" w:color="auto" w:fill="FFFFFF" w:themeFill="background1"/>
                </w:tcPr>
                <w:p w14:paraId="770595AE" w14:textId="77777777" w:rsidR="00234CB9" w:rsidRPr="008A1438" w:rsidRDefault="00234CB9" w:rsidP="002D22CD">
                  <w:pPr>
                    <w:ind w:firstLineChars="0" w:firstLine="0"/>
                    <w:rPr>
                      <w:color w:val="000000" w:themeColor="text1"/>
                    </w:rPr>
                  </w:pPr>
                  <w:r w:rsidRPr="008A1438">
                    <w:rPr>
                      <w:rFonts w:hint="eastAsia"/>
                      <w:color w:val="000000" w:themeColor="text1"/>
                    </w:rPr>
                    <w:t>参数名称</w:t>
                  </w:r>
                </w:p>
              </w:tc>
              <w:tc>
                <w:tcPr>
                  <w:tcW w:w="1276" w:type="dxa"/>
                  <w:tcBorders>
                    <w:top w:val="nil"/>
                    <w:left w:val="nil"/>
                    <w:bottom w:val="nil"/>
                    <w:right w:val="nil"/>
                  </w:tcBorders>
                  <w:shd w:val="clear" w:color="auto" w:fill="FFFFFF" w:themeFill="background1"/>
                </w:tcPr>
                <w:p w14:paraId="2C4C2488" w14:textId="77777777" w:rsidR="00234CB9" w:rsidRPr="008A1438" w:rsidRDefault="00234CB9" w:rsidP="002D22CD">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002233AD" w14:textId="77777777" w:rsidR="00234CB9" w:rsidRPr="008A1438" w:rsidRDefault="00234CB9" w:rsidP="002D22CD">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3B252527" w14:textId="77777777" w:rsidR="00234CB9" w:rsidRPr="008A1438" w:rsidRDefault="00234CB9" w:rsidP="002D22CD">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1B0F1094" w14:textId="77777777" w:rsidR="00234CB9" w:rsidRPr="008A1438" w:rsidRDefault="00234CB9" w:rsidP="002D22CD">
                  <w:pPr>
                    <w:ind w:firstLineChars="0" w:firstLine="0"/>
                    <w:rPr>
                      <w:color w:val="000000" w:themeColor="text1"/>
                    </w:rPr>
                  </w:pPr>
                  <w:r w:rsidRPr="008A1438">
                    <w:rPr>
                      <w:rFonts w:hint="eastAsia"/>
                      <w:color w:val="000000" w:themeColor="text1"/>
                    </w:rPr>
                    <w:t>参数形式</w:t>
                  </w:r>
                </w:p>
              </w:tc>
            </w:tr>
            <w:tr w:rsidR="00234CB9" w14:paraId="4619FD4A" w14:textId="77777777" w:rsidTr="00234CB9">
              <w:trPr>
                <w:trHeight w:val="356"/>
              </w:trPr>
              <w:tc>
                <w:tcPr>
                  <w:tcW w:w="1266" w:type="dxa"/>
                  <w:tcBorders>
                    <w:top w:val="nil"/>
                    <w:left w:val="single" w:sz="8" w:space="0" w:color="4F81BD"/>
                    <w:bottom w:val="nil"/>
                    <w:right w:val="nil"/>
                  </w:tcBorders>
                  <w:shd w:val="clear" w:color="auto" w:fill="FFFFFF" w:themeFill="background1"/>
                </w:tcPr>
                <w:p w14:paraId="748BA982" w14:textId="47CC8EF6" w:rsidR="00234CB9" w:rsidRDefault="00234CB9" w:rsidP="002D22CD">
                  <w:pPr>
                    <w:ind w:firstLineChars="0" w:firstLine="0"/>
                  </w:pPr>
                  <w:proofErr w:type="spellStart"/>
                  <w:r w:rsidRPr="00234CB9">
                    <w:t>mapId</w:t>
                  </w:r>
                  <w:proofErr w:type="spellEnd"/>
                </w:p>
              </w:tc>
              <w:tc>
                <w:tcPr>
                  <w:tcW w:w="1276" w:type="dxa"/>
                  <w:tcBorders>
                    <w:top w:val="nil"/>
                    <w:left w:val="nil"/>
                    <w:bottom w:val="nil"/>
                    <w:right w:val="nil"/>
                  </w:tcBorders>
                  <w:shd w:val="clear" w:color="auto" w:fill="FFFFFF" w:themeFill="background1"/>
                </w:tcPr>
                <w:p w14:paraId="2CF2D3C4" w14:textId="0F20B353" w:rsidR="00234CB9" w:rsidRDefault="00234CB9" w:rsidP="002D22CD">
                  <w:pPr>
                    <w:ind w:firstLineChars="0" w:firstLine="0"/>
                    <w:rPr>
                      <w:color w:val="000000" w:themeColor="text1"/>
                    </w:rPr>
                  </w:pPr>
                  <w:r>
                    <w:rPr>
                      <w:rFonts w:hint="eastAsia"/>
                      <w:color w:val="000000" w:themeColor="text1"/>
                    </w:rPr>
                    <w:t>地图id</w:t>
                  </w:r>
                </w:p>
              </w:tc>
              <w:tc>
                <w:tcPr>
                  <w:tcW w:w="1276" w:type="dxa"/>
                  <w:tcBorders>
                    <w:top w:val="nil"/>
                    <w:left w:val="nil"/>
                    <w:bottom w:val="nil"/>
                    <w:right w:val="nil"/>
                  </w:tcBorders>
                  <w:shd w:val="clear" w:color="auto" w:fill="FFFFFF" w:themeFill="background1"/>
                </w:tcPr>
                <w:p w14:paraId="7AB2E3A3" w14:textId="77777777" w:rsidR="00234CB9" w:rsidRDefault="00234CB9" w:rsidP="002D22C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3BD3D176" w14:textId="42B33C9C" w:rsidR="00234CB9" w:rsidRDefault="00234CB9" w:rsidP="002D22CD">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48176F69" w14:textId="77777777" w:rsidR="00234CB9" w:rsidRDefault="00234CB9" w:rsidP="002D22CD">
                  <w:pPr>
                    <w:ind w:firstLineChars="0" w:firstLine="0"/>
                    <w:rPr>
                      <w:color w:val="000000"/>
                    </w:rPr>
                  </w:pPr>
                  <w:proofErr w:type="spellStart"/>
                  <w:r>
                    <w:rPr>
                      <w:rFonts w:hint="eastAsia"/>
                      <w:color w:val="000000"/>
                    </w:rPr>
                    <w:t>RequestBody</w:t>
                  </w:r>
                  <w:proofErr w:type="spellEnd"/>
                </w:p>
              </w:tc>
            </w:tr>
            <w:tr w:rsidR="00234CB9" w14:paraId="6B3ED323" w14:textId="77777777" w:rsidTr="00234CB9">
              <w:trPr>
                <w:trHeight w:val="356"/>
              </w:trPr>
              <w:tc>
                <w:tcPr>
                  <w:tcW w:w="1266" w:type="dxa"/>
                  <w:tcBorders>
                    <w:top w:val="nil"/>
                    <w:left w:val="single" w:sz="8" w:space="0" w:color="4F81BD"/>
                    <w:bottom w:val="nil"/>
                    <w:right w:val="nil"/>
                  </w:tcBorders>
                  <w:shd w:val="clear" w:color="auto" w:fill="FFFFFF" w:themeFill="background1"/>
                </w:tcPr>
                <w:p w14:paraId="37ABA1B8" w14:textId="4417628A" w:rsidR="00234CB9" w:rsidRPr="00234CB9" w:rsidRDefault="00234CB9" w:rsidP="002D22CD">
                  <w:pPr>
                    <w:ind w:firstLineChars="0" w:firstLine="0"/>
                  </w:pPr>
                  <w:r w:rsidRPr="00234CB9">
                    <w:t>status</w:t>
                  </w:r>
                </w:p>
              </w:tc>
              <w:tc>
                <w:tcPr>
                  <w:tcW w:w="1276" w:type="dxa"/>
                  <w:tcBorders>
                    <w:top w:val="nil"/>
                    <w:left w:val="nil"/>
                    <w:bottom w:val="nil"/>
                    <w:right w:val="nil"/>
                  </w:tcBorders>
                  <w:shd w:val="clear" w:color="auto" w:fill="FFFFFF" w:themeFill="background1"/>
                </w:tcPr>
                <w:p w14:paraId="4E67E27D" w14:textId="4803606C" w:rsidR="00234CB9" w:rsidRDefault="00234CB9" w:rsidP="002D22CD">
                  <w:pPr>
                    <w:ind w:firstLineChars="0" w:firstLine="0"/>
                    <w:rPr>
                      <w:color w:val="000000" w:themeColor="text1"/>
                    </w:rPr>
                  </w:pPr>
                  <w:r>
                    <w:rPr>
                      <w:rFonts w:hint="eastAsia"/>
                      <w:color w:val="000000" w:themeColor="text1"/>
                    </w:rPr>
                    <w:t>地图状态</w:t>
                  </w:r>
                </w:p>
              </w:tc>
              <w:tc>
                <w:tcPr>
                  <w:tcW w:w="1276" w:type="dxa"/>
                  <w:tcBorders>
                    <w:top w:val="nil"/>
                    <w:left w:val="nil"/>
                    <w:bottom w:val="nil"/>
                    <w:right w:val="nil"/>
                  </w:tcBorders>
                  <w:shd w:val="clear" w:color="auto" w:fill="FFFFFF" w:themeFill="background1"/>
                </w:tcPr>
                <w:p w14:paraId="0268BCAA" w14:textId="6788B9BF" w:rsidR="00234CB9" w:rsidRDefault="00234CB9" w:rsidP="002D22C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071A84C7" w14:textId="239C919E" w:rsidR="00234CB9" w:rsidRDefault="00234CB9" w:rsidP="002D22CD">
                  <w:pPr>
                    <w:ind w:firstLineChars="0" w:firstLine="0"/>
                    <w:rPr>
                      <w:color w:val="000000" w:themeColor="text1"/>
                    </w:rPr>
                  </w:pPr>
                  <w:r>
                    <w:rPr>
                      <w:rFonts w:hint="eastAsia"/>
                      <w:color w:val="000000" w:themeColor="text1"/>
                    </w:rPr>
                    <w:t>“0:未使用”，“</w:t>
                  </w:r>
                  <w:r>
                    <w:rPr>
                      <w:color w:val="000000" w:themeColor="text1"/>
                    </w:rPr>
                    <w:t>1</w:t>
                  </w:r>
                  <w:r>
                    <w:rPr>
                      <w:rFonts w:hint="eastAsia"/>
                      <w:color w:val="000000" w:themeColor="text1"/>
                    </w:rPr>
                    <w:t>:使用中” “</w:t>
                  </w:r>
                  <w:r>
                    <w:rPr>
                      <w:color w:val="000000" w:themeColor="text1"/>
                    </w:rPr>
                    <w:t>2</w:t>
                  </w:r>
                  <w:r>
                    <w:rPr>
                      <w:rFonts w:hint="eastAsia"/>
                      <w:color w:val="000000" w:themeColor="text1"/>
                    </w:rPr>
                    <w:t>:发布确认” “</w:t>
                  </w:r>
                  <w:r>
                    <w:rPr>
                      <w:color w:val="000000" w:themeColor="text1"/>
                    </w:rPr>
                    <w:t>3</w:t>
                  </w:r>
                  <w:r>
                    <w:rPr>
                      <w:rFonts w:hint="eastAsia"/>
                      <w:color w:val="000000" w:themeColor="text1"/>
                    </w:rPr>
                    <w:t>:删除确认”</w:t>
                  </w:r>
                </w:p>
              </w:tc>
              <w:tc>
                <w:tcPr>
                  <w:tcW w:w="1725" w:type="dxa"/>
                  <w:tcBorders>
                    <w:top w:val="nil"/>
                    <w:left w:val="nil"/>
                    <w:bottom w:val="nil"/>
                    <w:right w:val="nil"/>
                  </w:tcBorders>
                  <w:shd w:val="clear" w:color="auto" w:fill="FFFFFF" w:themeFill="background1"/>
                </w:tcPr>
                <w:p w14:paraId="1F64708F" w14:textId="1ED6CAE7" w:rsidR="00234CB9" w:rsidRDefault="00234CB9" w:rsidP="002D22CD">
                  <w:pPr>
                    <w:ind w:firstLineChars="0" w:firstLine="0"/>
                    <w:rPr>
                      <w:color w:val="000000"/>
                    </w:rPr>
                  </w:pPr>
                  <w:proofErr w:type="spellStart"/>
                  <w:r>
                    <w:rPr>
                      <w:rFonts w:hint="eastAsia"/>
                      <w:color w:val="000000"/>
                    </w:rPr>
                    <w:t>RequestBody</w:t>
                  </w:r>
                  <w:proofErr w:type="spellEnd"/>
                </w:p>
              </w:tc>
            </w:tr>
          </w:tbl>
          <w:p w14:paraId="6E16DA2B" w14:textId="77777777" w:rsidR="00234CB9" w:rsidRDefault="00234CB9" w:rsidP="002D22CD">
            <w:pPr>
              <w:ind w:firstLineChars="0" w:firstLine="0"/>
            </w:pPr>
          </w:p>
        </w:tc>
      </w:tr>
      <w:tr w:rsidR="00234CB9" w14:paraId="65026F8A" w14:textId="77777777" w:rsidTr="002D22CD">
        <w:tc>
          <w:tcPr>
            <w:tcW w:w="1135" w:type="dxa"/>
          </w:tcPr>
          <w:p w14:paraId="48308F79" w14:textId="77777777" w:rsidR="00234CB9" w:rsidRDefault="00234CB9" w:rsidP="002D22CD">
            <w:pPr>
              <w:ind w:firstLineChars="0" w:firstLine="0"/>
            </w:pPr>
            <w:r>
              <w:rPr>
                <w:rFonts w:hint="eastAsia"/>
              </w:rPr>
              <w:t>返回值</w:t>
            </w:r>
          </w:p>
        </w:tc>
        <w:tc>
          <w:tcPr>
            <w:tcW w:w="6741" w:type="dxa"/>
          </w:tcPr>
          <w:p w14:paraId="09FCE582" w14:textId="77777777" w:rsidR="00234CB9" w:rsidRDefault="00234CB9" w:rsidP="002D22CD">
            <w:pPr>
              <w:ind w:firstLineChars="0" w:firstLine="0"/>
            </w:pPr>
            <w:r>
              <w:t>{</w:t>
            </w:r>
          </w:p>
          <w:p w14:paraId="45FD69D1" w14:textId="77777777" w:rsidR="00234CB9" w:rsidRDefault="00234CB9" w:rsidP="002D22CD">
            <w:pPr>
              <w:ind w:firstLineChars="0" w:firstLine="0"/>
            </w:pPr>
            <w:r>
              <w:t>code: 200,</w:t>
            </w:r>
          </w:p>
          <w:p w14:paraId="6BDA6C70" w14:textId="215B0E6F" w:rsidR="00234CB9" w:rsidRDefault="00234CB9" w:rsidP="002D22CD">
            <w:pPr>
              <w:ind w:firstLineChars="0" w:firstLine="0"/>
            </w:pPr>
            <w:r>
              <w:t xml:space="preserve">message: </w:t>
            </w:r>
            <w:r>
              <w:rPr>
                <w:rFonts w:hint="eastAsia"/>
              </w:rPr>
              <w:t>“</w:t>
            </w:r>
            <w:r w:rsidRPr="00CA1F5D">
              <w:rPr>
                <w:rFonts w:hint="eastAsia"/>
              </w:rPr>
              <w:t>地图</w:t>
            </w:r>
            <w:r w:rsidR="00C075B3">
              <w:rPr>
                <w:rFonts w:hint="eastAsia"/>
              </w:rPr>
              <w:t>状态修改</w:t>
            </w:r>
            <w:r>
              <w:rPr>
                <w:rFonts w:hint="eastAsia"/>
              </w:rPr>
              <w:t>成功”</w:t>
            </w:r>
          </w:p>
          <w:p w14:paraId="357F057D" w14:textId="77777777" w:rsidR="00234CB9" w:rsidRDefault="00234CB9" w:rsidP="002D22CD">
            <w:pPr>
              <w:ind w:firstLineChars="0" w:firstLine="0"/>
            </w:pPr>
            <w:r>
              <w:rPr>
                <w:rFonts w:hint="eastAsia"/>
              </w:rPr>
              <w:t>}</w:t>
            </w:r>
          </w:p>
        </w:tc>
      </w:tr>
    </w:tbl>
    <w:p w14:paraId="288EDA11" w14:textId="098B4975" w:rsidR="00234CB9" w:rsidRDefault="00234CB9">
      <w:pPr>
        <w:ind w:firstLine="420"/>
      </w:pPr>
    </w:p>
    <w:p w14:paraId="3ECC10DA" w14:textId="18613B29" w:rsidR="00B925EB" w:rsidRDefault="00B925EB" w:rsidP="00B925EB">
      <w:pPr>
        <w:pStyle w:val="3"/>
        <w:numPr>
          <w:ilvl w:val="2"/>
          <w:numId w:val="1"/>
        </w:numPr>
        <w:ind w:firstLineChars="0"/>
      </w:pPr>
      <w:r w:rsidRPr="00B925EB">
        <w:rPr>
          <w:rFonts w:hint="eastAsia"/>
        </w:rPr>
        <w:t>获取区域列表</w:t>
      </w:r>
    </w:p>
    <w:tbl>
      <w:tblPr>
        <w:tblStyle w:val="aa"/>
        <w:tblW w:w="7876" w:type="dxa"/>
        <w:tblInd w:w="420" w:type="dxa"/>
        <w:tblLayout w:type="fixed"/>
        <w:tblLook w:val="04A0" w:firstRow="1" w:lastRow="0" w:firstColumn="1" w:lastColumn="0" w:noHBand="0" w:noVBand="1"/>
      </w:tblPr>
      <w:tblGrid>
        <w:gridCol w:w="1135"/>
        <w:gridCol w:w="6741"/>
      </w:tblGrid>
      <w:tr w:rsidR="00B925EB" w14:paraId="32570639" w14:textId="77777777" w:rsidTr="002D22CD">
        <w:tc>
          <w:tcPr>
            <w:tcW w:w="1135" w:type="dxa"/>
            <w:shd w:val="clear" w:color="auto" w:fill="BFBFBF" w:themeFill="background1" w:themeFillShade="BF"/>
          </w:tcPr>
          <w:p w14:paraId="35AF5795" w14:textId="77777777" w:rsidR="00B925EB" w:rsidRDefault="00B925EB" w:rsidP="002D22CD">
            <w:pPr>
              <w:ind w:firstLineChars="0" w:firstLine="0"/>
            </w:pPr>
            <w:r>
              <w:rPr>
                <w:rFonts w:hint="eastAsia"/>
              </w:rPr>
              <w:t>接口名称</w:t>
            </w:r>
          </w:p>
        </w:tc>
        <w:tc>
          <w:tcPr>
            <w:tcW w:w="6741" w:type="dxa"/>
            <w:shd w:val="clear" w:color="auto" w:fill="BFBFBF" w:themeFill="background1" w:themeFillShade="BF"/>
          </w:tcPr>
          <w:p w14:paraId="22BFC78C" w14:textId="58FC3074" w:rsidR="00B925EB" w:rsidRDefault="00B925EB" w:rsidP="002D22CD">
            <w:pPr>
              <w:ind w:firstLineChars="0" w:firstLine="0"/>
            </w:pPr>
            <w:r w:rsidRPr="00B925EB">
              <w:rPr>
                <w:rFonts w:hint="eastAsia"/>
              </w:rPr>
              <w:t>根据区域类型获取区域列表</w:t>
            </w:r>
            <w:r>
              <w:rPr>
                <w:rFonts w:hint="eastAsia"/>
              </w:rPr>
              <w:t>(</w:t>
            </w:r>
            <w:proofErr w:type="spellStart"/>
            <w:r w:rsidRPr="00B925EB">
              <w:t>getAreaListByType</w:t>
            </w:r>
            <w:proofErr w:type="spellEnd"/>
            <w:r>
              <w:t>)</w:t>
            </w:r>
          </w:p>
        </w:tc>
      </w:tr>
      <w:tr w:rsidR="00B925EB" w14:paraId="05D32D29" w14:textId="77777777" w:rsidTr="002D22CD">
        <w:tc>
          <w:tcPr>
            <w:tcW w:w="1135" w:type="dxa"/>
          </w:tcPr>
          <w:p w14:paraId="4F9693AB" w14:textId="77777777" w:rsidR="00B925EB" w:rsidRDefault="00B925EB" w:rsidP="002D22CD">
            <w:pPr>
              <w:ind w:firstLineChars="0" w:firstLine="0"/>
            </w:pPr>
            <w:proofErr w:type="spellStart"/>
            <w:r>
              <w:rPr>
                <w:rFonts w:hint="eastAsia"/>
              </w:rPr>
              <w:t>url</w:t>
            </w:r>
            <w:proofErr w:type="spellEnd"/>
          </w:p>
        </w:tc>
        <w:tc>
          <w:tcPr>
            <w:tcW w:w="6741" w:type="dxa"/>
          </w:tcPr>
          <w:p w14:paraId="5EABF497" w14:textId="1DEDEA99" w:rsidR="00B925EB" w:rsidRDefault="00B925EB" w:rsidP="002D22CD">
            <w:pPr>
              <w:ind w:firstLineChars="0" w:firstLine="0"/>
            </w:pPr>
            <w:r>
              <w:rPr>
                <w:rFonts w:hint="eastAsia"/>
              </w:rPr>
              <w:t>/</w:t>
            </w:r>
            <w:r>
              <w:t xml:space="preserve">maps </w:t>
            </w:r>
            <w:r w:rsidRPr="00B925EB">
              <w:t>/{</w:t>
            </w:r>
            <w:proofErr w:type="spellStart"/>
            <w:r w:rsidRPr="00B925EB">
              <w:t>mapId</w:t>
            </w:r>
            <w:proofErr w:type="spellEnd"/>
            <w:r w:rsidRPr="00B925EB">
              <w:t>}/areas</w:t>
            </w:r>
          </w:p>
        </w:tc>
      </w:tr>
      <w:tr w:rsidR="00B925EB" w14:paraId="04865C37" w14:textId="77777777" w:rsidTr="002D22CD">
        <w:tc>
          <w:tcPr>
            <w:tcW w:w="1135" w:type="dxa"/>
          </w:tcPr>
          <w:p w14:paraId="11782B61" w14:textId="77777777" w:rsidR="00B925EB" w:rsidRDefault="00B925EB" w:rsidP="002D22CD">
            <w:pPr>
              <w:ind w:firstLineChars="0" w:firstLine="0"/>
            </w:pPr>
            <w:r>
              <w:rPr>
                <w:rFonts w:hint="eastAsia"/>
              </w:rPr>
              <w:t>方法</w:t>
            </w:r>
          </w:p>
        </w:tc>
        <w:tc>
          <w:tcPr>
            <w:tcW w:w="6741" w:type="dxa"/>
          </w:tcPr>
          <w:p w14:paraId="4A24E588" w14:textId="77777777" w:rsidR="00B925EB" w:rsidRDefault="00B925EB" w:rsidP="002D22CD">
            <w:pPr>
              <w:ind w:firstLineChars="0" w:firstLine="0"/>
            </w:pPr>
            <w:r>
              <w:t>GET</w:t>
            </w:r>
          </w:p>
        </w:tc>
      </w:tr>
      <w:tr w:rsidR="00B925EB" w14:paraId="2D94CC69" w14:textId="77777777" w:rsidTr="002D22CD">
        <w:tc>
          <w:tcPr>
            <w:tcW w:w="1135" w:type="dxa"/>
          </w:tcPr>
          <w:p w14:paraId="318C5A3C" w14:textId="77777777" w:rsidR="00B925EB" w:rsidRDefault="00B925EB" w:rsidP="002D22CD">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992"/>
              <w:gridCol w:w="1276"/>
              <w:gridCol w:w="1275"/>
              <w:gridCol w:w="1725"/>
            </w:tblGrid>
            <w:tr w:rsidR="00B925EB" w14:paraId="3262522D" w14:textId="77777777" w:rsidTr="002D22CD">
              <w:trPr>
                <w:trHeight w:val="356"/>
              </w:trPr>
              <w:tc>
                <w:tcPr>
                  <w:tcW w:w="1550" w:type="dxa"/>
                  <w:tcBorders>
                    <w:top w:val="nil"/>
                    <w:left w:val="single" w:sz="8" w:space="0" w:color="4F81BD"/>
                    <w:bottom w:val="nil"/>
                    <w:right w:val="nil"/>
                  </w:tcBorders>
                  <w:shd w:val="clear" w:color="auto" w:fill="FFFFFF" w:themeFill="background1"/>
                </w:tcPr>
                <w:p w14:paraId="706E88BC" w14:textId="77777777" w:rsidR="00B925EB" w:rsidRPr="008A1438" w:rsidRDefault="00B925EB" w:rsidP="002D22CD">
                  <w:pPr>
                    <w:ind w:firstLineChars="0" w:firstLine="0"/>
                    <w:rPr>
                      <w:color w:val="000000" w:themeColor="text1"/>
                    </w:rPr>
                  </w:pPr>
                  <w:r w:rsidRPr="008A1438">
                    <w:rPr>
                      <w:rFonts w:hint="eastAsia"/>
                      <w:color w:val="000000" w:themeColor="text1"/>
                    </w:rPr>
                    <w:t>参数名称</w:t>
                  </w:r>
                </w:p>
              </w:tc>
              <w:tc>
                <w:tcPr>
                  <w:tcW w:w="992" w:type="dxa"/>
                  <w:tcBorders>
                    <w:top w:val="nil"/>
                    <w:left w:val="nil"/>
                    <w:bottom w:val="nil"/>
                    <w:right w:val="nil"/>
                  </w:tcBorders>
                  <w:shd w:val="clear" w:color="auto" w:fill="FFFFFF" w:themeFill="background1"/>
                </w:tcPr>
                <w:p w14:paraId="5B808570" w14:textId="77777777" w:rsidR="00B925EB" w:rsidRPr="008A1438" w:rsidRDefault="00B925EB" w:rsidP="002D22CD">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6C8BFE50" w14:textId="77777777" w:rsidR="00B925EB" w:rsidRPr="008A1438" w:rsidRDefault="00B925EB" w:rsidP="002D22CD">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51A84117" w14:textId="77777777" w:rsidR="00B925EB" w:rsidRPr="008A1438" w:rsidRDefault="00B925EB" w:rsidP="002D22CD">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3ED5FD47" w14:textId="77777777" w:rsidR="00B925EB" w:rsidRPr="008A1438" w:rsidRDefault="00B925EB" w:rsidP="002D22CD">
                  <w:pPr>
                    <w:ind w:firstLineChars="0" w:firstLine="0"/>
                    <w:rPr>
                      <w:color w:val="000000" w:themeColor="text1"/>
                    </w:rPr>
                  </w:pPr>
                  <w:r w:rsidRPr="008A1438">
                    <w:rPr>
                      <w:rFonts w:hint="eastAsia"/>
                      <w:color w:val="000000" w:themeColor="text1"/>
                    </w:rPr>
                    <w:t>参数形式</w:t>
                  </w:r>
                </w:p>
              </w:tc>
            </w:tr>
            <w:tr w:rsidR="00B925EB" w14:paraId="5312D22E" w14:textId="77777777" w:rsidTr="002D22CD">
              <w:trPr>
                <w:trHeight w:val="356"/>
              </w:trPr>
              <w:tc>
                <w:tcPr>
                  <w:tcW w:w="1550" w:type="dxa"/>
                  <w:tcBorders>
                    <w:top w:val="nil"/>
                    <w:left w:val="single" w:sz="8" w:space="0" w:color="4F81BD"/>
                    <w:bottom w:val="nil"/>
                    <w:right w:val="nil"/>
                  </w:tcBorders>
                  <w:shd w:val="clear" w:color="auto" w:fill="FFFFFF" w:themeFill="background1"/>
                </w:tcPr>
                <w:p w14:paraId="00F769D5" w14:textId="31827C26" w:rsidR="00B925EB" w:rsidRDefault="00B925EB" w:rsidP="002D22CD">
                  <w:pPr>
                    <w:ind w:firstLineChars="0" w:firstLine="0"/>
                  </w:pPr>
                  <w:proofErr w:type="spellStart"/>
                  <w:r w:rsidRPr="00B925EB">
                    <w:t>mapId</w:t>
                  </w:r>
                  <w:proofErr w:type="spellEnd"/>
                </w:p>
              </w:tc>
              <w:tc>
                <w:tcPr>
                  <w:tcW w:w="992" w:type="dxa"/>
                  <w:tcBorders>
                    <w:top w:val="nil"/>
                    <w:left w:val="nil"/>
                    <w:bottom w:val="nil"/>
                    <w:right w:val="nil"/>
                  </w:tcBorders>
                  <w:shd w:val="clear" w:color="auto" w:fill="FFFFFF" w:themeFill="background1"/>
                </w:tcPr>
                <w:p w14:paraId="2EA3CFEB" w14:textId="146C78F0" w:rsidR="00B925EB" w:rsidRDefault="00B925EB" w:rsidP="002D22CD">
                  <w:pPr>
                    <w:ind w:firstLineChars="0" w:firstLine="0"/>
                    <w:rPr>
                      <w:color w:val="000000" w:themeColor="text1"/>
                    </w:rPr>
                  </w:pPr>
                  <w:r>
                    <w:rPr>
                      <w:rFonts w:hint="eastAsia"/>
                      <w:color w:val="000000" w:themeColor="text1"/>
                    </w:rPr>
                    <w:t>地图id</w:t>
                  </w:r>
                </w:p>
              </w:tc>
              <w:tc>
                <w:tcPr>
                  <w:tcW w:w="1276" w:type="dxa"/>
                  <w:tcBorders>
                    <w:top w:val="nil"/>
                    <w:left w:val="nil"/>
                    <w:bottom w:val="nil"/>
                    <w:right w:val="nil"/>
                  </w:tcBorders>
                  <w:shd w:val="clear" w:color="auto" w:fill="FFFFFF" w:themeFill="background1"/>
                </w:tcPr>
                <w:p w14:paraId="5D6C4569" w14:textId="77777777" w:rsidR="00B925EB" w:rsidRDefault="00B925EB" w:rsidP="002D22C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1DAFA6B9" w14:textId="661B795C" w:rsidR="00B925EB" w:rsidRDefault="00B925EB" w:rsidP="002D22CD">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769BD3A2" w14:textId="77777777" w:rsidR="00B925EB" w:rsidRDefault="00B925EB" w:rsidP="002D22CD">
                  <w:pPr>
                    <w:ind w:firstLineChars="0" w:firstLine="0"/>
                    <w:rPr>
                      <w:color w:val="000000"/>
                    </w:rPr>
                  </w:pPr>
                  <w:proofErr w:type="spellStart"/>
                  <w:r>
                    <w:rPr>
                      <w:rFonts w:hint="eastAsia"/>
                      <w:color w:val="000000"/>
                    </w:rPr>
                    <w:t>RequestBody</w:t>
                  </w:r>
                  <w:proofErr w:type="spellEnd"/>
                </w:p>
              </w:tc>
            </w:tr>
          </w:tbl>
          <w:p w14:paraId="141610F2" w14:textId="77777777" w:rsidR="00B925EB" w:rsidRDefault="00B925EB" w:rsidP="002D22CD">
            <w:pPr>
              <w:ind w:firstLineChars="0" w:firstLine="0"/>
            </w:pPr>
          </w:p>
        </w:tc>
      </w:tr>
      <w:tr w:rsidR="00B925EB" w14:paraId="5BC98654" w14:textId="77777777" w:rsidTr="002D22CD">
        <w:tc>
          <w:tcPr>
            <w:tcW w:w="1135" w:type="dxa"/>
          </w:tcPr>
          <w:p w14:paraId="4072B056" w14:textId="77777777" w:rsidR="00B925EB" w:rsidRDefault="00B925EB" w:rsidP="002D22CD">
            <w:pPr>
              <w:ind w:firstLineChars="0" w:firstLine="0"/>
            </w:pPr>
            <w:r>
              <w:rPr>
                <w:rFonts w:hint="eastAsia"/>
              </w:rPr>
              <w:t>返回值</w:t>
            </w:r>
          </w:p>
        </w:tc>
        <w:tc>
          <w:tcPr>
            <w:tcW w:w="6741" w:type="dxa"/>
          </w:tcPr>
          <w:p w14:paraId="0AE3A511" w14:textId="77777777" w:rsidR="00B925EB" w:rsidRDefault="00B925EB" w:rsidP="002D22CD">
            <w:pPr>
              <w:ind w:firstLineChars="0" w:firstLine="0"/>
            </w:pPr>
            <w:r>
              <w:t>{</w:t>
            </w:r>
          </w:p>
          <w:p w14:paraId="5A403E23" w14:textId="77777777" w:rsidR="00B925EB" w:rsidRDefault="00B925EB" w:rsidP="002D22CD">
            <w:pPr>
              <w:ind w:firstLineChars="0" w:firstLine="0"/>
            </w:pPr>
            <w:r>
              <w:t>code: 200,</w:t>
            </w:r>
          </w:p>
          <w:p w14:paraId="4505C0FE" w14:textId="170A84F6" w:rsidR="00B925EB" w:rsidRDefault="00B925EB" w:rsidP="002D22CD">
            <w:pPr>
              <w:ind w:firstLineChars="0" w:firstLine="0"/>
            </w:pPr>
            <w:r>
              <w:t xml:space="preserve">message: </w:t>
            </w:r>
            <w:r>
              <w:rPr>
                <w:rFonts w:hint="eastAsia"/>
              </w:rPr>
              <w:t>“</w:t>
            </w:r>
            <w:r w:rsidRPr="00CA1F5D">
              <w:rPr>
                <w:rFonts w:hint="eastAsia"/>
              </w:rPr>
              <w:t>地图文件导入</w:t>
            </w:r>
            <w:r>
              <w:rPr>
                <w:rFonts w:hint="eastAsia"/>
              </w:rPr>
              <w:t>成功”，</w:t>
            </w:r>
          </w:p>
          <w:p w14:paraId="099BA105" w14:textId="172F6D0E" w:rsidR="00B925EB" w:rsidRDefault="00B925EB" w:rsidP="002D22CD">
            <w:pPr>
              <w:ind w:firstLineChars="0" w:firstLine="0"/>
            </w:pPr>
            <w:r>
              <w:rPr>
                <w:rFonts w:hint="eastAsia"/>
              </w:rPr>
              <w:t>data：</w:t>
            </w:r>
            <w:proofErr w:type="spellStart"/>
            <w:r>
              <w:rPr>
                <w:rFonts w:hint="eastAsia"/>
              </w:rPr>
              <w:t>mapInfo</w:t>
            </w:r>
            <w:proofErr w:type="spellEnd"/>
          </w:p>
          <w:p w14:paraId="7EBE0B6E" w14:textId="77777777" w:rsidR="00B925EB" w:rsidRDefault="00B925EB" w:rsidP="002D22CD">
            <w:pPr>
              <w:ind w:firstLineChars="0" w:firstLine="0"/>
            </w:pPr>
            <w:r>
              <w:rPr>
                <w:rFonts w:hint="eastAsia"/>
              </w:rPr>
              <w:t>}</w:t>
            </w:r>
          </w:p>
        </w:tc>
      </w:tr>
    </w:tbl>
    <w:p w14:paraId="3F8DD25D" w14:textId="675AEB7C" w:rsidR="00B925EB" w:rsidRDefault="00B925EB">
      <w:pPr>
        <w:ind w:firstLine="420"/>
      </w:pPr>
    </w:p>
    <w:p w14:paraId="3FDFB4D0" w14:textId="401770C5" w:rsidR="00B925EB" w:rsidRDefault="00B925EB" w:rsidP="00B925EB">
      <w:pPr>
        <w:pStyle w:val="3"/>
        <w:numPr>
          <w:ilvl w:val="2"/>
          <w:numId w:val="1"/>
        </w:numPr>
        <w:ind w:firstLineChars="0"/>
      </w:pPr>
      <w:r w:rsidRPr="00B925EB">
        <w:rPr>
          <w:rFonts w:hint="eastAsia"/>
        </w:rPr>
        <w:t>获取卸载区列表</w:t>
      </w:r>
    </w:p>
    <w:tbl>
      <w:tblPr>
        <w:tblStyle w:val="aa"/>
        <w:tblW w:w="7876" w:type="dxa"/>
        <w:tblInd w:w="420" w:type="dxa"/>
        <w:tblLayout w:type="fixed"/>
        <w:tblLook w:val="04A0" w:firstRow="1" w:lastRow="0" w:firstColumn="1" w:lastColumn="0" w:noHBand="0" w:noVBand="1"/>
      </w:tblPr>
      <w:tblGrid>
        <w:gridCol w:w="1135"/>
        <w:gridCol w:w="6741"/>
      </w:tblGrid>
      <w:tr w:rsidR="00B925EB" w14:paraId="5B962570" w14:textId="77777777" w:rsidTr="002D22CD">
        <w:tc>
          <w:tcPr>
            <w:tcW w:w="1135" w:type="dxa"/>
            <w:shd w:val="clear" w:color="auto" w:fill="BFBFBF" w:themeFill="background1" w:themeFillShade="BF"/>
          </w:tcPr>
          <w:p w14:paraId="042857CC" w14:textId="77777777" w:rsidR="00B925EB" w:rsidRDefault="00B925EB" w:rsidP="002D22CD">
            <w:pPr>
              <w:ind w:firstLineChars="0" w:firstLine="0"/>
            </w:pPr>
            <w:r>
              <w:rPr>
                <w:rFonts w:hint="eastAsia"/>
              </w:rPr>
              <w:t>接口名称</w:t>
            </w:r>
          </w:p>
        </w:tc>
        <w:tc>
          <w:tcPr>
            <w:tcW w:w="6741" w:type="dxa"/>
            <w:shd w:val="clear" w:color="auto" w:fill="BFBFBF" w:themeFill="background1" w:themeFillShade="BF"/>
          </w:tcPr>
          <w:p w14:paraId="1ABCE47C" w14:textId="5036AA47" w:rsidR="00B925EB" w:rsidRDefault="00B925EB" w:rsidP="002D22CD">
            <w:pPr>
              <w:ind w:firstLineChars="0" w:firstLine="0"/>
            </w:pPr>
            <w:r w:rsidRPr="00B925EB">
              <w:rPr>
                <w:rFonts w:hint="eastAsia"/>
              </w:rPr>
              <w:t>根据矿物类型获取卸载区列表</w:t>
            </w:r>
            <w:r>
              <w:rPr>
                <w:rFonts w:hint="eastAsia"/>
              </w:rPr>
              <w:t>(</w:t>
            </w:r>
            <w:proofErr w:type="spellStart"/>
            <w:r w:rsidRPr="00B925EB">
              <w:t>getAreaListByType</w:t>
            </w:r>
            <w:proofErr w:type="spellEnd"/>
            <w:r>
              <w:t>)</w:t>
            </w:r>
          </w:p>
        </w:tc>
      </w:tr>
      <w:tr w:rsidR="00B925EB" w14:paraId="394FC259" w14:textId="77777777" w:rsidTr="002D22CD">
        <w:tc>
          <w:tcPr>
            <w:tcW w:w="1135" w:type="dxa"/>
          </w:tcPr>
          <w:p w14:paraId="2A2722F7" w14:textId="77777777" w:rsidR="00B925EB" w:rsidRDefault="00B925EB" w:rsidP="002D22CD">
            <w:pPr>
              <w:ind w:firstLineChars="0" w:firstLine="0"/>
            </w:pPr>
            <w:proofErr w:type="spellStart"/>
            <w:r>
              <w:rPr>
                <w:rFonts w:hint="eastAsia"/>
              </w:rPr>
              <w:t>url</w:t>
            </w:r>
            <w:proofErr w:type="spellEnd"/>
          </w:p>
        </w:tc>
        <w:tc>
          <w:tcPr>
            <w:tcW w:w="6741" w:type="dxa"/>
          </w:tcPr>
          <w:p w14:paraId="3A751913" w14:textId="1297FB73" w:rsidR="00B925EB" w:rsidRPr="00B925EB" w:rsidRDefault="00B925EB" w:rsidP="002D22CD">
            <w:pPr>
              <w:ind w:firstLineChars="0" w:firstLine="0"/>
            </w:pPr>
            <w:r>
              <w:rPr>
                <w:rFonts w:hint="eastAsia"/>
              </w:rPr>
              <w:t>/</w:t>
            </w:r>
            <w:r>
              <w:t>maps</w:t>
            </w:r>
            <w:r w:rsidRPr="00B925EB">
              <w:t>/{</w:t>
            </w:r>
            <w:proofErr w:type="spellStart"/>
            <w:r w:rsidRPr="00B925EB">
              <w:t>mapId</w:t>
            </w:r>
            <w:proofErr w:type="spellEnd"/>
            <w:r w:rsidRPr="00B925EB">
              <w:t>}/areas/unloads/{</w:t>
            </w:r>
            <w:proofErr w:type="spellStart"/>
            <w:r w:rsidRPr="00B925EB">
              <w:t>mineralName</w:t>
            </w:r>
            <w:proofErr w:type="spellEnd"/>
            <w:r w:rsidRPr="00B925EB">
              <w:t>}</w:t>
            </w:r>
          </w:p>
        </w:tc>
      </w:tr>
      <w:tr w:rsidR="00B925EB" w14:paraId="64EC03B6" w14:textId="77777777" w:rsidTr="002D22CD">
        <w:tc>
          <w:tcPr>
            <w:tcW w:w="1135" w:type="dxa"/>
          </w:tcPr>
          <w:p w14:paraId="43DF9F02" w14:textId="77777777" w:rsidR="00B925EB" w:rsidRDefault="00B925EB" w:rsidP="002D22CD">
            <w:pPr>
              <w:ind w:firstLineChars="0" w:firstLine="0"/>
            </w:pPr>
            <w:r>
              <w:rPr>
                <w:rFonts w:hint="eastAsia"/>
              </w:rPr>
              <w:t>方法</w:t>
            </w:r>
          </w:p>
        </w:tc>
        <w:tc>
          <w:tcPr>
            <w:tcW w:w="6741" w:type="dxa"/>
          </w:tcPr>
          <w:p w14:paraId="74E3DEEC" w14:textId="77777777" w:rsidR="00B925EB" w:rsidRDefault="00B925EB" w:rsidP="002D22CD">
            <w:pPr>
              <w:ind w:firstLineChars="0" w:firstLine="0"/>
            </w:pPr>
            <w:r>
              <w:t>GET</w:t>
            </w:r>
          </w:p>
        </w:tc>
      </w:tr>
      <w:tr w:rsidR="00B925EB" w14:paraId="69F3A452" w14:textId="77777777" w:rsidTr="002D22CD">
        <w:tc>
          <w:tcPr>
            <w:tcW w:w="1135" w:type="dxa"/>
          </w:tcPr>
          <w:p w14:paraId="4D57403F" w14:textId="77777777" w:rsidR="00B925EB" w:rsidRDefault="00B925EB" w:rsidP="002D22CD">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276"/>
              <w:gridCol w:w="1276"/>
              <w:gridCol w:w="1275"/>
              <w:gridCol w:w="1725"/>
            </w:tblGrid>
            <w:tr w:rsidR="00B925EB" w14:paraId="7D548952" w14:textId="77777777" w:rsidTr="00320CC3">
              <w:trPr>
                <w:trHeight w:val="356"/>
              </w:trPr>
              <w:tc>
                <w:tcPr>
                  <w:tcW w:w="1266" w:type="dxa"/>
                  <w:tcBorders>
                    <w:top w:val="nil"/>
                    <w:left w:val="single" w:sz="8" w:space="0" w:color="4F81BD"/>
                    <w:bottom w:val="nil"/>
                    <w:right w:val="nil"/>
                  </w:tcBorders>
                  <w:shd w:val="clear" w:color="auto" w:fill="FFFFFF" w:themeFill="background1"/>
                </w:tcPr>
                <w:p w14:paraId="274896A4" w14:textId="77777777" w:rsidR="00B925EB" w:rsidRPr="008A1438" w:rsidRDefault="00B925EB" w:rsidP="002D22CD">
                  <w:pPr>
                    <w:ind w:firstLineChars="0" w:firstLine="0"/>
                    <w:rPr>
                      <w:color w:val="000000" w:themeColor="text1"/>
                    </w:rPr>
                  </w:pPr>
                  <w:r w:rsidRPr="008A1438">
                    <w:rPr>
                      <w:rFonts w:hint="eastAsia"/>
                      <w:color w:val="000000" w:themeColor="text1"/>
                    </w:rPr>
                    <w:t>参数名称</w:t>
                  </w:r>
                </w:p>
              </w:tc>
              <w:tc>
                <w:tcPr>
                  <w:tcW w:w="1276" w:type="dxa"/>
                  <w:tcBorders>
                    <w:top w:val="nil"/>
                    <w:left w:val="nil"/>
                    <w:bottom w:val="nil"/>
                    <w:right w:val="nil"/>
                  </w:tcBorders>
                  <w:shd w:val="clear" w:color="auto" w:fill="FFFFFF" w:themeFill="background1"/>
                </w:tcPr>
                <w:p w14:paraId="26C7DEAE" w14:textId="77777777" w:rsidR="00B925EB" w:rsidRPr="008A1438" w:rsidRDefault="00B925EB" w:rsidP="002D22CD">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5CB68F87" w14:textId="77777777" w:rsidR="00B925EB" w:rsidRPr="008A1438" w:rsidRDefault="00B925EB" w:rsidP="002D22CD">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62AD1179" w14:textId="77777777" w:rsidR="00B925EB" w:rsidRPr="008A1438" w:rsidRDefault="00B925EB" w:rsidP="002D22CD">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24842A39" w14:textId="77777777" w:rsidR="00B925EB" w:rsidRPr="008A1438" w:rsidRDefault="00B925EB" w:rsidP="002D22CD">
                  <w:pPr>
                    <w:ind w:firstLineChars="0" w:firstLine="0"/>
                    <w:rPr>
                      <w:color w:val="000000" w:themeColor="text1"/>
                    </w:rPr>
                  </w:pPr>
                  <w:r w:rsidRPr="008A1438">
                    <w:rPr>
                      <w:rFonts w:hint="eastAsia"/>
                      <w:color w:val="000000" w:themeColor="text1"/>
                    </w:rPr>
                    <w:t>参数形式</w:t>
                  </w:r>
                </w:p>
              </w:tc>
            </w:tr>
            <w:tr w:rsidR="00B925EB" w14:paraId="45884FAE" w14:textId="77777777" w:rsidTr="00320CC3">
              <w:trPr>
                <w:trHeight w:val="356"/>
              </w:trPr>
              <w:tc>
                <w:tcPr>
                  <w:tcW w:w="1266" w:type="dxa"/>
                  <w:tcBorders>
                    <w:top w:val="nil"/>
                    <w:left w:val="single" w:sz="8" w:space="0" w:color="4F81BD"/>
                    <w:bottom w:val="nil"/>
                    <w:right w:val="nil"/>
                  </w:tcBorders>
                  <w:shd w:val="clear" w:color="auto" w:fill="FFFFFF" w:themeFill="background1"/>
                </w:tcPr>
                <w:p w14:paraId="2F250CF8" w14:textId="77777777" w:rsidR="00B925EB" w:rsidRDefault="00B925EB" w:rsidP="002D22CD">
                  <w:pPr>
                    <w:ind w:firstLineChars="0" w:firstLine="0"/>
                  </w:pPr>
                  <w:proofErr w:type="spellStart"/>
                  <w:r w:rsidRPr="00B925EB">
                    <w:t>mapId</w:t>
                  </w:r>
                  <w:proofErr w:type="spellEnd"/>
                </w:p>
              </w:tc>
              <w:tc>
                <w:tcPr>
                  <w:tcW w:w="1276" w:type="dxa"/>
                  <w:tcBorders>
                    <w:top w:val="nil"/>
                    <w:left w:val="nil"/>
                    <w:bottom w:val="nil"/>
                    <w:right w:val="nil"/>
                  </w:tcBorders>
                  <w:shd w:val="clear" w:color="auto" w:fill="FFFFFF" w:themeFill="background1"/>
                </w:tcPr>
                <w:p w14:paraId="3B6F5B70" w14:textId="77777777" w:rsidR="00B925EB" w:rsidRDefault="00B925EB" w:rsidP="002D22CD">
                  <w:pPr>
                    <w:ind w:firstLineChars="0" w:firstLine="0"/>
                    <w:rPr>
                      <w:color w:val="000000" w:themeColor="text1"/>
                    </w:rPr>
                  </w:pPr>
                  <w:r>
                    <w:rPr>
                      <w:rFonts w:hint="eastAsia"/>
                      <w:color w:val="000000" w:themeColor="text1"/>
                    </w:rPr>
                    <w:t>地图id</w:t>
                  </w:r>
                </w:p>
              </w:tc>
              <w:tc>
                <w:tcPr>
                  <w:tcW w:w="1276" w:type="dxa"/>
                  <w:tcBorders>
                    <w:top w:val="nil"/>
                    <w:left w:val="nil"/>
                    <w:bottom w:val="nil"/>
                    <w:right w:val="nil"/>
                  </w:tcBorders>
                  <w:shd w:val="clear" w:color="auto" w:fill="FFFFFF" w:themeFill="background1"/>
                </w:tcPr>
                <w:p w14:paraId="3A13AD42" w14:textId="77777777" w:rsidR="00B925EB" w:rsidRDefault="00B925EB" w:rsidP="002D22C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1FEA8117" w14:textId="77777777" w:rsidR="00B925EB" w:rsidRDefault="00B925EB" w:rsidP="002D22CD">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0267071B" w14:textId="77777777" w:rsidR="00B925EB" w:rsidRDefault="00B925EB" w:rsidP="002D22CD">
                  <w:pPr>
                    <w:ind w:firstLineChars="0" w:firstLine="0"/>
                    <w:rPr>
                      <w:color w:val="000000"/>
                    </w:rPr>
                  </w:pPr>
                  <w:proofErr w:type="spellStart"/>
                  <w:r>
                    <w:rPr>
                      <w:rFonts w:hint="eastAsia"/>
                      <w:color w:val="000000"/>
                    </w:rPr>
                    <w:t>RequestBody</w:t>
                  </w:r>
                  <w:proofErr w:type="spellEnd"/>
                </w:p>
              </w:tc>
            </w:tr>
            <w:tr w:rsidR="00B925EB" w14:paraId="02E5D4BC" w14:textId="77777777" w:rsidTr="00320CC3">
              <w:trPr>
                <w:trHeight w:val="356"/>
              </w:trPr>
              <w:tc>
                <w:tcPr>
                  <w:tcW w:w="1266" w:type="dxa"/>
                  <w:tcBorders>
                    <w:top w:val="nil"/>
                    <w:left w:val="single" w:sz="8" w:space="0" w:color="4F81BD"/>
                    <w:bottom w:val="nil"/>
                    <w:right w:val="nil"/>
                  </w:tcBorders>
                  <w:shd w:val="clear" w:color="auto" w:fill="FFFFFF" w:themeFill="background1"/>
                </w:tcPr>
                <w:p w14:paraId="35368F20" w14:textId="53294037" w:rsidR="00B925EB" w:rsidRPr="00B925EB" w:rsidRDefault="00B925EB" w:rsidP="002D22CD">
                  <w:pPr>
                    <w:ind w:firstLineChars="0" w:firstLine="0"/>
                  </w:pPr>
                  <w:proofErr w:type="spellStart"/>
                  <w:r w:rsidRPr="00B925EB">
                    <w:t>mineralName</w:t>
                  </w:r>
                  <w:proofErr w:type="spellEnd"/>
                </w:p>
              </w:tc>
              <w:tc>
                <w:tcPr>
                  <w:tcW w:w="1276" w:type="dxa"/>
                  <w:tcBorders>
                    <w:top w:val="nil"/>
                    <w:left w:val="nil"/>
                    <w:bottom w:val="nil"/>
                    <w:right w:val="nil"/>
                  </w:tcBorders>
                  <w:shd w:val="clear" w:color="auto" w:fill="FFFFFF" w:themeFill="background1"/>
                </w:tcPr>
                <w:p w14:paraId="091D88CF" w14:textId="12FFA3AC" w:rsidR="00B925EB" w:rsidRDefault="00B925EB" w:rsidP="002D22CD">
                  <w:pPr>
                    <w:ind w:firstLineChars="0" w:firstLine="0"/>
                    <w:rPr>
                      <w:color w:val="000000" w:themeColor="text1"/>
                    </w:rPr>
                  </w:pPr>
                  <w:r>
                    <w:rPr>
                      <w:rFonts w:hint="eastAsia"/>
                      <w:color w:val="000000" w:themeColor="text1"/>
                    </w:rPr>
                    <w:t>矿物名称</w:t>
                  </w:r>
                </w:p>
              </w:tc>
              <w:tc>
                <w:tcPr>
                  <w:tcW w:w="1276" w:type="dxa"/>
                  <w:tcBorders>
                    <w:top w:val="nil"/>
                    <w:left w:val="nil"/>
                    <w:bottom w:val="nil"/>
                    <w:right w:val="nil"/>
                  </w:tcBorders>
                  <w:shd w:val="clear" w:color="auto" w:fill="FFFFFF" w:themeFill="background1"/>
                </w:tcPr>
                <w:p w14:paraId="4D1619EE" w14:textId="64D1DA58" w:rsidR="00B925EB" w:rsidRDefault="00320CC3" w:rsidP="002D22CD">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63EDAA28" w14:textId="1028894B" w:rsidR="00B925EB" w:rsidRDefault="00320CC3" w:rsidP="002D22CD">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2FA5B38C" w14:textId="1B215852" w:rsidR="00B925EB" w:rsidRDefault="00320CC3" w:rsidP="002D22CD">
                  <w:pPr>
                    <w:ind w:firstLineChars="0" w:firstLine="0"/>
                    <w:rPr>
                      <w:color w:val="000000"/>
                    </w:rPr>
                  </w:pPr>
                  <w:proofErr w:type="spellStart"/>
                  <w:r>
                    <w:rPr>
                      <w:rFonts w:hint="eastAsia"/>
                      <w:color w:val="000000"/>
                    </w:rPr>
                    <w:t>RequestBody</w:t>
                  </w:r>
                  <w:proofErr w:type="spellEnd"/>
                </w:p>
              </w:tc>
            </w:tr>
          </w:tbl>
          <w:p w14:paraId="19659AE3" w14:textId="77777777" w:rsidR="00B925EB" w:rsidRDefault="00B925EB" w:rsidP="002D22CD">
            <w:pPr>
              <w:ind w:firstLineChars="0" w:firstLine="0"/>
            </w:pPr>
          </w:p>
        </w:tc>
      </w:tr>
      <w:tr w:rsidR="00B925EB" w14:paraId="5046D3F1" w14:textId="77777777" w:rsidTr="002D22CD">
        <w:tc>
          <w:tcPr>
            <w:tcW w:w="1135" w:type="dxa"/>
          </w:tcPr>
          <w:p w14:paraId="42F3BDEC" w14:textId="77777777" w:rsidR="00B925EB" w:rsidRDefault="00B925EB" w:rsidP="002D22CD">
            <w:pPr>
              <w:ind w:firstLineChars="0" w:firstLine="0"/>
            </w:pPr>
            <w:r>
              <w:rPr>
                <w:rFonts w:hint="eastAsia"/>
              </w:rPr>
              <w:t>返回值</w:t>
            </w:r>
          </w:p>
        </w:tc>
        <w:tc>
          <w:tcPr>
            <w:tcW w:w="6741" w:type="dxa"/>
          </w:tcPr>
          <w:p w14:paraId="1BC9E24D" w14:textId="77777777" w:rsidR="00B925EB" w:rsidRDefault="00B925EB" w:rsidP="002D22CD">
            <w:pPr>
              <w:ind w:firstLineChars="0" w:firstLine="0"/>
            </w:pPr>
            <w:r>
              <w:t>{</w:t>
            </w:r>
          </w:p>
          <w:p w14:paraId="2AFB561A" w14:textId="77777777" w:rsidR="00B925EB" w:rsidRDefault="00B925EB" w:rsidP="002D22CD">
            <w:pPr>
              <w:ind w:firstLineChars="0" w:firstLine="0"/>
            </w:pPr>
            <w:r>
              <w:t>code: 200,</w:t>
            </w:r>
          </w:p>
          <w:p w14:paraId="0722EAC8" w14:textId="77777777" w:rsidR="00B925EB" w:rsidRDefault="00B925EB" w:rsidP="002D22CD">
            <w:pPr>
              <w:ind w:firstLineChars="0" w:firstLine="0"/>
            </w:pPr>
            <w:r>
              <w:t xml:space="preserve">message: </w:t>
            </w:r>
            <w:r>
              <w:rPr>
                <w:rFonts w:hint="eastAsia"/>
              </w:rPr>
              <w:t>“</w:t>
            </w:r>
            <w:r w:rsidRPr="00CA1F5D">
              <w:rPr>
                <w:rFonts w:hint="eastAsia"/>
              </w:rPr>
              <w:t>地图文件导入</w:t>
            </w:r>
            <w:r>
              <w:rPr>
                <w:rFonts w:hint="eastAsia"/>
              </w:rPr>
              <w:t>成功”，</w:t>
            </w:r>
          </w:p>
          <w:p w14:paraId="6195AB22" w14:textId="30DD94B8" w:rsidR="00B925EB" w:rsidRDefault="00B925EB" w:rsidP="002D22CD">
            <w:pPr>
              <w:ind w:firstLineChars="0" w:firstLine="0"/>
            </w:pPr>
            <w:r>
              <w:rPr>
                <w:rFonts w:hint="eastAsia"/>
              </w:rPr>
              <w:t>data：</w:t>
            </w:r>
            <w:r w:rsidR="00320CC3">
              <w:rPr>
                <w:rFonts w:hint="eastAsia"/>
              </w:rPr>
              <w:t>{</w:t>
            </w:r>
            <w:r w:rsidR="004A4AF3">
              <w:rPr>
                <w:rFonts w:hint="eastAsia"/>
              </w:rPr>
              <w:t>name</w:t>
            </w:r>
            <w:r w:rsidR="004A4AF3">
              <w:t>:”</w:t>
            </w:r>
            <w:proofErr w:type="gramStart"/>
            <w:r w:rsidR="004A4AF3">
              <w:t>”,</w:t>
            </w:r>
            <w:proofErr w:type="spellStart"/>
            <w:r w:rsidR="004A4AF3">
              <w:t>areaId</w:t>
            </w:r>
            <w:proofErr w:type="spellEnd"/>
            <w:proofErr w:type="gramEnd"/>
            <w:r w:rsidR="004A4AF3">
              <w:t>:””</w:t>
            </w:r>
            <w:r w:rsidR="00320CC3">
              <w:rPr>
                <w:rFonts w:hint="eastAsia"/>
              </w:rPr>
              <w:t>}</w:t>
            </w:r>
          </w:p>
          <w:p w14:paraId="45D32532" w14:textId="77777777" w:rsidR="00B925EB" w:rsidRDefault="00B925EB" w:rsidP="002D22CD">
            <w:pPr>
              <w:ind w:firstLineChars="0" w:firstLine="0"/>
            </w:pPr>
            <w:r>
              <w:rPr>
                <w:rFonts w:hint="eastAsia"/>
              </w:rPr>
              <w:t>}</w:t>
            </w:r>
          </w:p>
        </w:tc>
      </w:tr>
    </w:tbl>
    <w:p w14:paraId="2608EFAE" w14:textId="2B6859FF" w:rsidR="00B925EB" w:rsidRDefault="00B925EB">
      <w:pPr>
        <w:ind w:firstLine="420"/>
      </w:pPr>
    </w:p>
    <w:p w14:paraId="12845AFA" w14:textId="330C955D" w:rsidR="006E0A68" w:rsidRDefault="006E0A68" w:rsidP="006E0A68">
      <w:pPr>
        <w:pStyle w:val="3"/>
        <w:numPr>
          <w:ilvl w:val="2"/>
          <w:numId w:val="1"/>
        </w:numPr>
        <w:ind w:firstLineChars="0"/>
      </w:pPr>
      <w:r w:rsidRPr="006E0A68">
        <w:rPr>
          <w:rFonts w:hint="eastAsia"/>
        </w:rPr>
        <w:lastRenderedPageBreak/>
        <w:t>地图开始</w:t>
      </w:r>
      <w:commentRangeStart w:id="699"/>
      <w:r w:rsidRPr="006E0A68">
        <w:rPr>
          <w:rFonts w:hint="eastAsia"/>
        </w:rPr>
        <w:t>编辑</w:t>
      </w:r>
      <w:commentRangeEnd w:id="699"/>
      <w:r w:rsidR="002376C1">
        <w:rPr>
          <w:rStyle w:val="af4"/>
          <w:bCs w:val="0"/>
        </w:rPr>
        <w:commentReference w:id="699"/>
      </w:r>
    </w:p>
    <w:tbl>
      <w:tblPr>
        <w:tblStyle w:val="aa"/>
        <w:tblW w:w="7876" w:type="dxa"/>
        <w:tblInd w:w="420" w:type="dxa"/>
        <w:tblLayout w:type="fixed"/>
        <w:tblLook w:val="04A0" w:firstRow="1" w:lastRow="0" w:firstColumn="1" w:lastColumn="0" w:noHBand="0" w:noVBand="1"/>
      </w:tblPr>
      <w:tblGrid>
        <w:gridCol w:w="1135"/>
        <w:gridCol w:w="6741"/>
      </w:tblGrid>
      <w:tr w:rsidR="006E0A68" w14:paraId="50C41F7A" w14:textId="77777777" w:rsidTr="006E0A68">
        <w:tc>
          <w:tcPr>
            <w:tcW w:w="1135" w:type="dxa"/>
            <w:shd w:val="clear" w:color="auto" w:fill="BFBFBF" w:themeFill="background1" w:themeFillShade="BF"/>
          </w:tcPr>
          <w:p w14:paraId="7AA2D639" w14:textId="77777777" w:rsidR="006E0A68" w:rsidRDefault="006E0A68" w:rsidP="006E0A68">
            <w:pPr>
              <w:ind w:firstLineChars="0" w:firstLine="0"/>
            </w:pPr>
            <w:r>
              <w:rPr>
                <w:rFonts w:hint="eastAsia"/>
              </w:rPr>
              <w:t>接口名称</w:t>
            </w:r>
          </w:p>
        </w:tc>
        <w:tc>
          <w:tcPr>
            <w:tcW w:w="6741" w:type="dxa"/>
            <w:shd w:val="clear" w:color="auto" w:fill="BFBFBF" w:themeFill="background1" w:themeFillShade="BF"/>
          </w:tcPr>
          <w:p w14:paraId="54014BC1" w14:textId="53D2BEA1" w:rsidR="006E0A68" w:rsidRPr="002376C1" w:rsidRDefault="002376C1" w:rsidP="006E0A68">
            <w:pPr>
              <w:ind w:firstLineChars="0" w:firstLine="0"/>
            </w:pPr>
            <w:r w:rsidRPr="002376C1">
              <w:rPr>
                <w:rFonts w:hint="eastAsia"/>
              </w:rPr>
              <w:t>地图开始编辑</w:t>
            </w:r>
            <w:r w:rsidR="006E0A68">
              <w:rPr>
                <w:rFonts w:hint="eastAsia"/>
              </w:rPr>
              <w:t>(</w:t>
            </w:r>
            <w:proofErr w:type="spellStart"/>
            <w:r w:rsidRPr="002376C1">
              <w:t>mapStartEdit</w:t>
            </w:r>
            <w:proofErr w:type="spellEnd"/>
            <w:r w:rsidR="006E0A68">
              <w:t>)</w:t>
            </w:r>
          </w:p>
        </w:tc>
      </w:tr>
      <w:tr w:rsidR="006E0A68" w14:paraId="2282DC26" w14:textId="77777777" w:rsidTr="006E0A68">
        <w:tc>
          <w:tcPr>
            <w:tcW w:w="1135" w:type="dxa"/>
          </w:tcPr>
          <w:p w14:paraId="0EF86889" w14:textId="77777777" w:rsidR="006E0A68" w:rsidRDefault="006E0A68" w:rsidP="006E0A68">
            <w:pPr>
              <w:ind w:firstLineChars="0" w:firstLine="0"/>
            </w:pPr>
            <w:proofErr w:type="spellStart"/>
            <w:r>
              <w:rPr>
                <w:rFonts w:hint="eastAsia"/>
              </w:rPr>
              <w:t>url</w:t>
            </w:r>
            <w:proofErr w:type="spellEnd"/>
          </w:p>
        </w:tc>
        <w:tc>
          <w:tcPr>
            <w:tcW w:w="6741" w:type="dxa"/>
          </w:tcPr>
          <w:p w14:paraId="6ACF01BF" w14:textId="5B46F779" w:rsidR="006E0A68" w:rsidRPr="00B925EB" w:rsidRDefault="006E0A68" w:rsidP="006E0A68">
            <w:pPr>
              <w:ind w:firstLineChars="0" w:firstLine="0"/>
            </w:pPr>
            <w:r>
              <w:rPr>
                <w:rFonts w:hint="eastAsia"/>
              </w:rPr>
              <w:t>/</w:t>
            </w:r>
            <w:r>
              <w:t>maps</w:t>
            </w:r>
            <w:r w:rsidR="002376C1" w:rsidRPr="002376C1">
              <w:t>/</w:t>
            </w:r>
            <w:proofErr w:type="spellStart"/>
            <w:r w:rsidR="002376C1" w:rsidRPr="002376C1">
              <w:t>startEdit</w:t>
            </w:r>
            <w:proofErr w:type="spellEnd"/>
          </w:p>
        </w:tc>
      </w:tr>
      <w:tr w:rsidR="006E0A68" w14:paraId="65004E88" w14:textId="77777777" w:rsidTr="006E0A68">
        <w:tc>
          <w:tcPr>
            <w:tcW w:w="1135" w:type="dxa"/>
          </w:tcPr>
          <w:p w14:paraId="114456AE" w14:textId="77777777" w:rsidR="006E0A68" w:rsidRDefault="006E0A68" w:rsidP="006E0A68">
            <w:pPr>
              <w:ind w:firstLineChars="0" w:firstLine="0"/>
            </w:pPr>
            <w:r>
              <w:rPr>
                <w:rFonts w:hint="eastAsia"/>
              </w:rPr>
              <w:t>方法</w:t>
            </w:r>
          </w:p>
        </w:tc>
        <w:tc>
          <w:tcPr>
            <w:tcW w:w="6741" w:type="dxa"/>
          </w:tcPr>
          <w:p w14:paraId="05BDFF85" w14:textId="77777777" w:rsidR="006E0A68" w:rsidRDefault="006E0A68" w:rsidP="006E0A68">
            <w:pPr>
              <w:ind w:firstLineChars="0" w:firstLine="0"/>
            </w:pPr>
            <w:r>
              <w:t>GET</w:t>
            </w:r>
          </w:p>
        </w:tc>
      </w:tr>
      <w:tr w:rsidR="006E0A68" w14:paraId="2F4808A1" w14:textId="77777777" w:rsidTr="006E0A68">
        <w:tc>
          <w:tcPr>
            <w:tcW w:w="1135" w:type="dxa"/>
          </w:tcPr>
          <w:p w14:paraId="57D1A09B" w14:textId="77777777" w:rsidR="006E0A68" w:rsidRDefault="006E0A68" w:rsidP="006E0A68">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276"/>
              <w:gridCol w:w="1276"/>
              <w:gridCol w:w="1275"/>
              <w:gridCol w:w="1725"/>
            </w:tblGrid>
            <w:tr w:rsidR="006E0A68" w14:paraId="3EA64710" w14:textId="77777777" w:rsidTr="006E0A68">
              <w:trPr>
                <w:trHeight w:val="356"/>
              </w:trPr>
              <w:tc>
                <w:tcPr>
                  <w:tcW w:w="1266" w:type="dxa"/>
                  <w:tcBorders>
                    <w:top w:val="nil"/>
                    <w:left w:val="single" w:sz="8" w:space="0" w:color="4F81BD"/>
                    <w:bottom w:val="nil"/>
                    <w:right w:val="nil"/>
                  </w:tcBorders>
                  <w:shd w:val="clear" w:color="auto" w:fill="FFFFFF" w:themeFill="background1"/>
                </w:tcPr>
                <w:p w14:paraId="200B350D" w14:textId="77777777" w:rsidR="006E0A68" w:rsidRPr="008A1438" w:rsidRDefault="006E0A68" w:rsidP="006E0A68">
                  <w:pPr>
                    <w:ind w:firstLineChars="0" w:firstLine="0"/>
                    <w:rPr>
                      <w:color w:val="000000" w:themeColor="text1"/>
                    </w:rPr>
                  </w:pPr>
                  <w:r w:rsidRPr="008A1438">
                    <w:rPr>
                      <w:rFonts w:hint="eastAsia"/>
                      <w:color w:val="000000" w:themeColor="text1"/>
                    </w:rPr>
                    <w:t>参数名称</w:t>
                  </w:r>
                </w:p>
              </w:tc>
              <w:tc>
                <w:tcPr>
                  <w:tcW w:w="1276" w:type="dxa"/>
                  <w:tcBorders>
                    <w:top w:val="nil"/>
                    <w:left w:val="nil"/>
                    <w:bottom w:val="nil"/>
                    <w:right w:val="nil"/>
                  </w:tcBorders>
                  <w:shd w:val="clear" w:color="auto" w:fill="FFFFFF" w:themeFill="background1"/>
                </w:tcPr>
                <w:p w14:paraId="68FEE5EC" w14:textId="77777777" w:rsidR="006E0A68" w:rsidRPr="008A1438" w:rsidRDefault="006E0A68" w:rsidP="006E0A68">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15C78367" w14:textId="77777777" w:rsidR="006E0A68" w:rsidRPr="008A1438" w:rsidRDefault="006E0A68" w:rsidP="006E0A68">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2208B2C7" w14:textId="77777777" w:rsidR="006E0A68" w:rsidRPr="008A1438" w:rsidRDefault="006E0A68" w:rsidP="006E0A68">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42BF4426" w14:textId="77777777" w:rsidR="006E0A68" w:rsidRPr="008A1438" w:rsidRDefault="006E0A68" w:rsidP="006E0A68">
                  <w:pPr>
                    <w:ind w:firstLineChars="0" w:firstLine="0"/>
                    <w:rPr>
                      <w:color w:val="000000" w:themeColor="text1"/>
                    </w:rPr>
                  </w:pPr>
                  <w:r w:rsidRPr="008A1438">
                    <w:rPr>
                      <w:rFonts w:hint="eastAsia"/>
                      <w:color w:val="000000" w:themeColor="text1"/>
                    </w:rPr>
                    <w:t>参数形式</w:t>
                  </w:r>
                </w:p>
              </w:tc>
            </w:tr>
            <w:tr w:rsidR="006E0A68" w14:paraId="03849EBB" w14:textId="77777777" w:rsidTr="006E0A68">
              <w:trPr>
                <w:trHeight w:val="356"/>
              </w:trPr>
              <w:tc>
                <w:tcPr>
                  <w:tcW w:w="1266" w:type="dxa"/>
                  <w:tcBorders>
                    <w:top w:val="nil"/>
                    <w:left w:val="single" w:sz="8" w:space="0" w:color="4F81BD"/>
                    <w:bottom w:val="nil"/>
                    <w:right w:val="nil"/>
                  </w:tcBorders>
                  <w:shd w:val="clear" w:color="auto" w:fill="FFFFFF" w:themeFill="background1"/>
                </w:tcPr>
                <w:p w14:paraId="0C0101D0" w14:textId="77777777" w:rsidR="006E0A68" w:rsidRDefault="006E0A68" w:rsidP="006E0A68">
                  <w:pPr>
                    <w:ind w:firstLineChars="0" w:firstLine="0"/>
                  </w:pPr>
                  <w:proofErr w:type="spellStart"/>
                  <w:r w:rsidRPr="00B925EB">
                    <w:t>mapId</w:t>
                  </w:r>
                  <w:proofErr w:type="spellEnd"/>
                </w:p>
              </w:tc>
              <w:tc>
                <w:tcPr>
                  <w:tcW w:w="1276" w:type="dxa"/>
                  <w:tcBorders>
                    <w:top w:val="nil"/>
                    <w:left w:val="nil"/>
                    <w:bottom w:val="nil"/>
                    <w:right w:val="nil"/>
                  </w:tcBorders>
                  <w:shd w:val="clear" w:color="auto" w:fill="FFFFFF" w:themeFill="background1"/>
                </w:tcPr>
                <w:p w14:paraId="1DAF499A" w14:textId="77777777" w:rsidR="006E0A68" w:rsidRDefault="006E0A68" w:rsidP="006E0A68">
                  <w:pPr>
                    <w:ind w:firstLineChars="0" w:firstLine="0"/>
                    <w:rPr>
                      <w:color w:val="000000" w:themeColor="text1"/>
                    </w:rPr>
                  </w:pPr>
                  <w:r>
                    <w:rPr>
                      <w:rFonts w:hint="eastAsia"/>
                      <w:color w:val="000000" w:themeColor="text1"/>
                    </w:rPr>
                    <w:t>地图id</w:t>
                  </w:r>
                </w:p>
              </w:tc>
              <w:tc>
                <w:tcPr>
                  <w:tcW w:w="1276" w:type="dxa"/>
                  <w:tcBorders>
                    <w:top w:val="nil"/>
                    <w:left w:val="nil"/>
                    <w:bottom w:val="nil"/>
                    <w:right w:val="nil"/>
                  </w:tcBorders>
                  <w:shd w:val="clear" w:color="auto" w:fill="FFFFFF" w:themeFill="background1"/>
                </w:tcPr>
                <w:p w14:paraId="68A765E5" w14:textId="77777777" w:rsidR="006E0A68" w:rsidRDefault="006E0A68" w:rsidP="006E0A68">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8FCF0EF" w14:textId="77777777" w:rsidR="006E0A68" w:rsidRDefault="006E0A68" w:rsidP="006E0A68">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1AB3EC80" w14:textId="77777777" w:rsidR="006E0A68" w:rsidRDefault="006E0A68" w:rsidP="006E0A68">
                  <w:pPr>
                    <w:ind w:firstLineChars="0" w:firstLine="0"/>
                    <w:rPr>
                      <w:color w:val="000000"/>
                    </w:rPr>
                  </w:pPr>
                  <w:proofErr w:type="spellStart"/>
                  <w:r>
                    <w:rPr>
                      <w:rFonts w:hint="eastAsia"/>
                      <w:color w:val="000000"/>
                    </w:rPr>
                    <w:t>RequestBody</w:t>
                  </w:r>
                  <w:proofErr w:type="spellEnd"/>
                </w:p>
              </w:tc>
            </w:tr>
          </w:tbl>
          <w:p w14:paraId="062E0A26" w14:textId="77777777" w:rsidR="006E0A68" w:rsidRDefault="006E0A68" w:rsidP="006E0A68">
            <w:pPr>
              <w:ind w:firstLineChars="0" w:firstLine="0"/>
            </w:pPr>
          </w:p>
        </w:tc>
      </w:tr>
      <w:tr w:rsidR="006E0A68" w14:paraId="6ED5DE2A" w14:textId="77777777" w:rsidTr="006E0A68">
        <w:tc>
          <w:tcPr>
            <w:tcW w:w="1135" w:type="dxa"/>
          </w:tcPr>
          <w:p w14:paraId="797FE47F" w14:textId="77777777" w:rsidR="006E0A68" w:rsidRDefault="006E0A68" w:rsidP="006E0A68">
            <w:pPr>
              <w:ind w:firstLineChars="0" w:firstLine="0"/>
            </w:pPr>
            <w:r>
              <w:rPr>
                <w:rFonts w:hint="eastAsia"/>
              </w:rPr>
              <w:t>返回值</w:t>
            </w:r>
          </w:p>
        </w:tc>
        <w:tc>
          <w:tcPr>
            <w:tcW w:w="6741" w:type="dxa"/>
          </w:tcPr>
          <w:p w14:paraId="3A6DDE70" w14:textId="77777777" w:rsidR="006E0A68" w:rsidRDefault="006E0A68" w:rsidP="006E0A68">
            <w:pPr>
              <w:ind w:firstLineChars="0" w:firstLine="0"/>
            </w:pPr>
            <w:r>
              <w:t>{</w:t>
            </w:r>
          </w:p>
          <w:p w14:paraId="23FB43BC" w14:textId="77777777" w:rsidR="006E0A68" w:rsidRDefault="006E0A68" w:rsidP="006E0A68">
            <w:pPr>
              <w:ind w:firstLineChars="0" w:firstLine="0"/>
            </w:pPr>
            <w:r>
              <w:t>code: 200,</w:t>
            </w:r>
          </w:p>
          <w:p w14:paraId="48CAB0DE" w14:textId="384C6CC7" w:rsidR="006E0A68" w:rsidRDefault="006E0A68" w:rsidP="006E0A68">
            <w:pPr>
              <w:ind w:firstLineChars="0" w:firstLine="0"/>
              <w:rPr>
                <w:rFonts w:hint="eastAsia"/>
              </w:rPr>
            </w:pPr>
            <w:r>
              <w:t xml:space="preserve">message: </w:t>
            </w:r>
            <w:r>
              <w:rPr>
                <w:rFonts w:hint="eastAsia"/>
              </w:rPr>
              <w:t>“</w:t>
            </w:r>
            <w:r w:rsidR="002376C1" w:rsidRPr="002376C1">
              <w:rPr>
                <w:rFonts w:hint="eastAsia"/>
              </w:rPr>
              <w:t>地图开始编辑设置成功</w:t>
            </w:r>
            <w:r>
              <w:rPr>
                <w:rFonts w:hint="eastAsia"/>
              </w:rPr>
              <w:t>”，</w:t>
            </w:r>
          </w:p>
          <w:p w14:paraId="22F01156" w14:textId="77777777" w:rsidR="006E0A68" w:rsidRDefault="006E0A68" w:rsidP="006E0A68">
            <w:pPr>
              <w:ind w:firstLineChars="0" w:firstLine="0"/>
            </w:pPr>
            <w:r>
              <w:rPr>
                <w:rFonts w:hint="eastAsia"/>
              </w:rPr>
              <w:t>}</w:t>
            </w:r>
          </w:p>
        </w:tc>
      </w:tr>
    </w:tbl>
    <w:p w14:paraId="5D5149AD" w14:textId="4203BCAB" w:rsidR="006E0A68" w:rsidRDefault="006E0A68">
      <w:pPr>
        <w:ind w:firstLine="420"/>
      </w:pPr>
    </w:p>
    <w:p w14:paraId="06699C3C" w14:textId="7F6847DF" w:rsidR="002376C1" w:rsidRDefault="002376C1" w:rsidP="002376C1">
      <w:pPr>
        <w:pStyle w:val="3"/>
        <w:numPr>
          <w:ilvl w:val="2"/>
          <w:numId w:val="1"/>
        </w:numPr>
        <w:ind w:firstLineChars="0"/>
      </w:pPr>
      <w:r w:rsidRPr="002376C1">
        <w:rPr>
          <w:rFonts w:hint="eastAsia"/>
        </w:rPr>
        <w:t>地图结束</w:t>
      </w:r>
      <w:commentRangeStart w:id="700"/>
      <w:r w:rsidRPr="002376C1">
        <w:rPr>
          <w:rFonts w:hint="eastAsia"/>
        </w:rPr>
        <w:t>编辑</w:t>
      </w:r>
      <w:commentRangeEnd w:id="700"/>
      <w:r>
        <w:rPr>
          <w:rStyle w:val="af4"/>
          <w:bCs w:val="0"/>
        </w:rPr>
        <w:commentReference w:id="700"/>
      </w:r>
    </w:p>
    <w:tbl>
      <w:tblPr>
        <w:tblStyle w:val="aa"/>
        <w:tblW w:w="7876" w:type="dxa"/>
        <w:tblInd w:w="420" w:type="dxa"/>
        <w:tblLayout w:type="fixed"/>
        <w:tblLook w:val="04A0" w:firstRow="1" w:lastRow="0" w:firstColumn="1" w:lastColumn="0" w:noHBand="0" w:noVBand="1"/>
      </w:tblPr>
      <w:tblGrid>
        <w:gridCol w:w="1135"/>
        <w:gridCol w:w="6741"/>
      </w:tblGrid>
      <w:tr w:rsidR="002376C1" w14:paraId="0E1D8019" w14:textId="77777777" w:rsidTr="007E610B">
        <w:tc>
          <w:tcPr>
            <w:tcW w:w="1135" w:type="dxa"/>
            <w:shd w:val="clear" w:color="auto" w:fill="BFBFBF" w:themeFill="background1" w:themeFillShade="BF"/>
          </w:tcPr>
          <w:p w14:paraId="1C9B6CDC" w14:textId="77777777" w:rsidR="002376C1" w:rsidRDefault="002376C1" w:rsidP="007E610B">
            <w:pPr>
              <w:ind w:firstLineChars="0" w:firstLine="0"/>
            </w:pPr>
            <w:r>
              <w:rPr>
                <w:rFonts w:hint="eastAsia"/>
              </w:rPr>
              <w:t>接口名称</w:t>
            </w:r>
          </w:p>
        </w:tc>
        <w:tc>
          <w:tcPr>
            <w:tcW w:w="6741" w:type="dxa"/>
            <w:shd w:val="clear" w:color="auto" w:fill="BFBFBF" w:themeFill="background1" w:themeFillShade="BF"/>
          </w:tcPr>
          <w:p w14:paraId="11ABFD34" w14:textId="60D83E36" w:rsidR="002376C1" w:rsidRPr="002376C1" w:rsidRDefault="002376C1" w:rsidP="007E610B">
            <w:pPr>
              <w:ind w:firstLineChars="0" w:firstLine="0"/>
            </w:pPr>
            <w:r w:rsidRPr="002376C1">
              <w:rPr>
                <w:rFonts w:hint="eastAsia"/>
              </w:rPr>
              <w:t>地图结束编辑</w:t>
            </w:r>
            <w:r>
              <w:rPr>
                <w:rFonts w:hint="eastAsia"/>
              </w:rPr>
              <w:t>(</w:t>
            </w:r>
            <w:proofErr w:type="spellStart"/>
            <w:r w:rsidRPr="002376C1">
              <w:t>mapEndEdit</w:t>
            </w:r>
            <w:proofErr w:type="spellEnd"/>
            <w:r>
              <w:t>)</w:t>
            </w:r>
          </w:p>
        </w:tc>
      </w:tr>
      <w:tr w:rsidR="002376C1" w14:paraId="705B1359" w14:textId="77777777" w:rsidTr="007E610B">
        <w:tc>
          <w:tcPr>
            <w:tcW w:w="1135" w:type="dxa"/>
          </w:tcPr>
          <w:p w14:paraId="1CC7E825" w14:textId="77777777" w:rsidR="002376C1" w:rsidRDefault="002376C1" w:rsidP="007E610B">
            <w:pPr>
              <w:ind w:firstLineChars="0" w:firstLine="0"/>
            </w:pPr>
            <w:proofErr w:type="spellStart"/>
            <w:r>
              <w:rPr>
                <w:rFonts w:hint="eastAsia"/>
              </w:rPr>
              <w:t>url</w:t>
            </w:r>
            <w:proofErr w:type="spellEnd"/>
          </w:p>
        </w:tc>
        <w:tc>
          <w:tcPr>
            <w:tcW w:w="6741" w:type="dxa"/>
          </w:tcPr>
          <w:p w14:paraId="3C219B99" w14:textId="74991CF1" w:rsidR="002376C1" w:rsidRPr="00B925EB" w:rsidRDefault="002376C1" w:rsidP="007E610B">
            <w:pPr>
              <w:ind w:firstLineChars="0" w:firstLine="0"/>
            </w:pPr>
            <w:r>
              <w:rPr>
                <w:rFonts w:hint="eastAsia"/>
              </w:rPr>
              <w:t>/</w:t>
            </w:r>
            <w:r>
              <w:t>maps</w:t>
            </w:r>
            <w:r w:rsidRPr="002376C1">
              <w:t>/</w:t>
            </w:r>
            <w:r>
              <w:t xml:space="preserve"> </w:t>
            </w:r>
            <w:proofErr w:type="spellStart"/>
            <w:r w:rsidRPr="002376C1">
              <w:t>endEdit</w:t>
            </w:r>
            <w:proofErr w:type="spellEnd"/>
          </w:p>
        </w:tc>
      </w:tr>
      <w:tr w:rsidR="002376C1" w14:paraId="35471358" w14:textId="77777777" w:rsidTr="007E610B">
        <w:tc>
          <w:tcPr>
            <w:tcW w:w="1135" w:type="dxa"/>
          </w:tcPr>
          <w:p w14:paraId="71022435" w14:textId="77777777" w:rsidR="002376C1" w:rsidRDefault="002376C1" w:rsidP="007E610B">
            <w:pPr>
              <w:ind w:firstLineChars="0" w:firstLine="0"/>
            </w:pPr>
            <w:r>
              <w:rPr>
                <w:rFonts w:hint="eastAsia"/>
              </w:rPr>
              <w:t>方法</w:t>
            </w:r>
          </w:p>
        </w:tc>
        <w:tc>
          <w:tcPr>
            <w:tcW w:w="6741" w:type="dxa"/>
          </w:tcPr>
          <w:p w14:paraId="7A33EE3A" w14:textId="77777777" w:rsidR="002376C1" w:rsidRDefault="002376C1" w:rsidP="007E610B">
            <w:pPr>
              <w:ind w:firstLineChars="0" w:firstLine="0"/>
            </w:pPr>
            <w:r>
              <w:t>GET</w:t>
            </w:r>
          </w:p>
        </w:tc>
      </w:tr>
      <w:tr w:rsidR="002376C1" w14:paraId="4AA3F440" w14:textId="77777777" w:rsidTr="007E610B">
        <w:tc>
          <w:tcPr>
            <w:tcW w:w="1135" w:type="dxa"/>
          </w:tcPr>
          <w:p w14:paraId="02BDDC95" w14:textId="77777777" w:rsidR="002376C1" w:rsidRDefault="002376C1" w:rsidP="007E610B">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276"/>
              <w:gridCol w:w="1276"/>
              <w:gridCol w:w="1275"/>
              <w:gridCol w:w="1725"/>
            </w:tblGrid>
            <w:tr w:rsidR="002376C1" w14:paraId="78344101" w14:textId="77777777" w:rsidTr="007E610B">
              <w:trPr>
                <w:trHeight w:val="356"/>
              </w:trPr>
              <w:tc>
                <w:tcPr>
                  <w:tcW w:w="1266" w:type="dxa"/>
                  <w:tcBorders>
                    <w:top w:val="nil"/>
                    <w:left w:val="single" w:sz="8" w:space="0" w:color="4F81BD"/>
                    <w:bottom w:val="nil"/>
                    <w:right w:val="nil"/>
                  </w:tcBorders>
                  <w:shd w:val="clear" w:color="auto" w:fill="FFFFFF" w:themeFill="background1"/>
                </w:tcPr>
                <w:p w14:paraId="48C3E9CA" w14:textId="77777777" w:rsidR="002376C1" w:rsidRPr="008A1438" w:rsidRDefault="002376C1" w:rsidP="007E610B">
                  <w:pPr>
                    <w:ind w:firstLineChars="0" w:firstLine="0"/>
                    <w:rPr>
                      <w:color w:val="000000" w:themeColor="text1"/>
                    </w:rPr>
                  </w:pPr>
                  <w:r w:rsidRPr="008A1438">
                    <w:rPr>
                      <w:rFonts w:hint="eastAsia"/>
                      <w:color w:val="000000" w:themeColor="text1"/>
                    </w:rPr>
                    <w:t>参数名称</w:t>
                  </w:r>
                </w:p>
              </w:tc>
              <w:tc>
                <w:tcPr>
                  <w:tcW w:w="1276" w:type="dxa"/>
                  <w:tcBorders>
                    <w:top w:val="nil"/>
                    <w:left w:val="nil"/>
                    <w:bottom w:val="nil"/>
                    <w:right w:val="nil"/>
                  </w:tcBorders>
                  <w:shd w:val="clear" w:color="auto" w:fill="FFFFFF" w:themeFill="background1"/>
                </w:tcPr>
                <w:p w14:paraId="1EECC3ED" w14:textId="77777777" w:rsidR="002376C1" w:rsidRPr="008A1438" w:rsidRDefault="002376C1" w:rsidP="007E610B">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7C2527E5" w14:textId="77777777" w:rsidR="002376C1" w:rsidRPr="008A1438" w:rsidRDefault="002376C1" w:rsidP="007E610B">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3878835D" w14:textId="77777777" w:rsidR="002376C1" w:rsidRPr="008A1438" w:rsidRDefault="002376C1" w:rsidP="007E610B">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02545457" w14:textId="77777777" w:rsidR="002376C1" w:rsidRPr="008A1438" w:rsidRDefault="002376C1" w:rsidP="007E610B">
                  <w:pPr>
                    <w:ind w:firstLineChars="0" w:firstLine="0"/>
                    <w:rPr>
                      <w:color w:val="000000" w:themeColor="text1"/>
                    </w:rPr>
                  </w:pPr>
                  <w:r w:rsidRPr="008A1438">
                    <w:rPr>
                      <w:rFonts w:hint="eastAsia"/>
                      <w:color w:val="000000" w:themeColor="text1"/>
                    </w:rPr>
                    <w:t>参数形式</w:t>
                  </w:r>
                </w:p>
              </w:tc>
            </w:tr>
            <w:tr w:rsidR="002376C1" w14:paraId="6184F96C" w14:textId="77777777" w:rsidTr="007E610B">
              <w:trPr>
                <w:trHeight w:val="356"/>
              </w:trPr>
              <w:tc>
                <w:tcPr>
                  <w:tcW w:w="1266" w:type="dxa"/>
                  <w:tcBorders>
                    <w:top w:val="nil"/>
                    <w:left w:val="single" w:sz="8" w:space="0" w:color="4F81BD"/>
                    <w:bottom w:val="nil"/>
                    <w:right w:val="nil"/>
                  </w:tcBorders>
                  <w:shd w:val="clear" w:color="auto" w:fill="FFFFFF" w:themeFill="background1"/>
                </w:tcPr>
                <w:p w14:paraId="07AEB470" w14:textId="77777777" w:rsidR="002376C1" w:rsidRDefault="002376C1" w:rsidP="007E610B">
                  <w:pPr>
                    <w:ind w:firstLineChars="0" w:firstLine="0"/>
                  </w:pPr>
                  <w:proofErr w:type="spellStart"/>
                  <w:r w:rsidRPr="00B925EB">
                    <w:t>mapId</w:t>
                  </w:r>
                  <w:proofErr w:type="spellEnd"/>
                </w:p>
              </w:tc>
              <w:tc>
                <w:tcPr>
                  <w:tcW w:w="1276" w:type="dxa"/>
                  <w:tcBorders>
                    <w:top w:val="nil"/>
                    <w:left w:val="nil"/>
                    <w:bottom w:val="nil"/>
                    <w:right w:val="nil"/>
                  </w:tcBorders>
                  <w:shd w:val="clear" w:color="auto" w:fill="FFFFFF" w:themeFill="background1"/>
                </w:tcPr>
                <w:p w14:paraId="544CD479" w14:textId="77777777" w:rsidR="002376C1" w:rsidRDefault="002376C1" w:rsidP="007E610B">
                  <w:pPr>
                    <w:ind w:firstLineChars="0" w:firstLine="0"/>
                    <w:rPr>
                      <w:color w:val="000000" w:themeColor="text1"/>
                    </w:rPr>
                  </w:pPr>
                  <w:r>
                    <w:rPr>
                      <w:rFonts w:hint="eastAsia"/>
                      <w:color w:val="000000" w:themeColor="text1"/>
                    </w:rPr>
                    <w:t>地图id</w:t>
                  </w:r>
                </w:p>
              </w:tc>
              <w:tc>
                <w:tcPr>
                  <w:tcW w:w="1276" w:type="dxa"/>
                  <w:tcBorders>
                    <w:top w:val="nil"/>
                    <w:left w:val="nil"/>
                    <w:bottom w:val="nil"/>
                    <w:right w:val="nil"/>
                  </w:tcBorders>
                  <w:shd w:val="clear" w:color="auto" w:fill="FFFFFF" w:themeFill="background1"/>
                </w:tcPr>
                <w:p w14:paraId="2280111B" w14:textId="77777777" w:rsidR="002376C1" w:rsidRDefault="002376C1" w:rsidP="007E610B">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261D08E9" w14:textId="77777777" w:rsidR="002376C1" w:rsidRDefault="002376C1" w:rsidP="007E610B">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42EB8CCA" w14:textId="77777777" w:rsidR="002376C1" w:rsidRDefault="002376C1" w:rsidP="007E610B">
                  <w:pPr>
                    <w:ind w:firstLineChars="0" w:firstLine="0"/>
                    <w:rPr>
                      <w:color w:val="000000"/>
                    </w:rPr>
                  </w:pPr>
                  <w:proofErr w:type="spellStart"/>
                  <w:r>
                    <w:rPr>
                      <w:rFonts w:hint="eastAsia"/>
                      <w:color w:val="000000"/>
                    </w:rPr>
                    <w:t>RequestBody</w:t>
                  </w:r>
                  <w:proofErr w:type="spellEnd"/>
                </w:p>
              </w:tc>
            </w:tr>
          </w:tbl>
          <w:p w14:paraId="45618E7C" w14:textId="77777777" w:rsidR="002376C1" w:rsidRDefault="002376C1" w:rsidP="007E610B">
            <w:pPr>
              <w:ind w:firstLineChars="0" w:firstLine="0"/>
            </w:pPr>
          </w:p>
        </w:tc>
      </w:tr>
      <w:tr w:rsidR="002376C1" w14:paraId="484D23E8" w14:textId="77777777" w:rsidTr="007E610B">
        <w:tc>
          <w:tcPr>
            <w:tcW w:w="1135" w:type="dxa"/>
          </w:tcPr>
          <w:p w14:paraId="0EDE26DA" w14:textId="77777777" w:rsidR="002376C1" w:rsidRDefault="002376C1" w:rsidP="007E610B">
            <w:pPr>
              <w:ind w:firstLineChars="0" w:firstLine="0"/>
            </w:pPr>
            <w:r>
              <w:rPr>
                <w:rFonts w:hint="eastAsia"/>
              </w:rPr>
              <w:t>返回值</w:t>
            </w:r>
          </w:p>
        </w:tc>
        <w:tc>
          <w:tcPr>
            <w:tcW w:w="6741" w:type="dxa"/>
          </w:tcPr>
          <w:p w14:paraId="7B852660" w14:textId="77777777" w:rsidR="002376C1" w:rsidRDefault="002376C1" w:rsidP="007E610B">
            <w:pPr>
              <w:ind w:firstLineChars="0" w:firstLine="0"/>
            </w:pPr>
            <w:r>
              <w:t>{</w:t>
            </w:r>
          </w:p>
          <w:p w14:paraId="3E1E1F05" w14:textId="77777777" w:rsidR="002376C1" w:rsidRDefault="002376C1" w:rsidP="007E610B">
            <w:pPr>
              <w:ind w:firstLineChars="0" w:firstLine="0"/>
            </w:pPr>
            <w:r>
              <w:t>code: 200,</w:t>
            </w:r>
          </w:p>
          <w:p w14:paraId="2498DD42" w14:textId="5ED26D4A" w:rsidR="002376C1" w:rsidRDefault="002376C1" w:rsidP="007E610B">
            <w:pPr>
              <w:ind w:firstLineChars="0" w:firstLine="0"/>
              <w:rPr>
                <w:rFonts w:hint="eastAsia"/>
              </w:rPr>
            </w:pPr>
            <w:r>
              <w:t xml:space="preserve">message: </w:t>
            </w:r>
            <w:r>
              <w:rPr>
                <w:rFonts w:hint="eastAsia"/>
              </w:rPr>
              <w:t>“</w:t>
            </w:r>
            <w:r w:rsidRPr="002376C1">
              <w:rPr>
                <w:rFonts w:hint="eastAsia"/>
              </w:rPr>
              <w:t>地图结束编辑设置成功</w:t>
            </w:r>
            <w:r>
              <w:rPr>
                <w:rFonts w:hint="eastAsia"/>
              </w:rPr>
              <w:t>”，</w:t>
            </w:r>
            <w:bookmarkStart w:id="701" w:name="_GoBack"/>
            <w:bookmarkEnd w:id="701"/>
          </w:p>
          <w:p w14:paraId="176CE9AC" w14:textId="77777777" w:rsidR="002376C1" w:rsidRDefault="002376C1" w:rsidP="007E610B">
            <w:pPr>
              <w:ind w:firstLineChars="0" w:firstLine="0"/>
            </w:pPr>
            <w:r>
              <w:rPr>
                <w:rFonts w:hint="eastAsia"/>
              </w:rPr>
              <w:t>}</w:t>
            </w:r>
          </w:p>
        </w:tc>
      </w:tr>
    </w:tbl>
    <w:p w14:paraId="2469B5A1" w14:textId="77777777" w:rsidR="002376C1" w:rsidRDefault="002376C1">
      <w:pPr>
        <w:ind w:firstLine="420"/>
        <w:rPr>
          <w:rFonts w:hint="eastAsia"/>
        </w:rPr>
      </w:pPr>
    </w:p>
    <w:p w14:paraId="188D9068" w14:textId="6C640385" w:rsidR="002376C1" w:rsidRPr="002376C1" w:rsidRDefault="00FC3595" w:rsidP="002376C1">
      <w:pPr>
        <w:pStyle w:val="2"/>
        <w:numPr>
          <w:ilvl w:val="1"/>
          <w:numId w:val="1"/>
        </w:numPr>
        <w:ind w:firstLineChars="0"/>
        <w:rPr>
          <w:rFonts w:hint="eastAsia"/>
        </w:rPr>
      </w:pPr>
      <w:r>
        <w:rPr>
          <w:rFonts w:hint="eastAsia"/>
        </w:rPr>
        <w:t>运营监控</w:t>
      </w:r>
    </w:p>
    <w:p w14:paraId="1E9EFCB8" w14:textId="7957401C" w:rsidR="00EB5EAC" w:rsidRDefault="00EB5EAC" w:rsidP="00EB5EAC">
      <w:pPr>
        <w:pStyle w:val="3"/>
        <w:numPr>
          <w:ilvl w:val="2"/>
          <w:numId w:val="1"/>
        </w:numPr>
        <w:ind w:firstLineChars="0"/>
      </w:pPr>
      <w:r>
        <w:rPr>
          <w:rFonts w:hint="eastAsia"/>
        </w:rPr>
        <w:t>字段介绍</w:t>
      </w:r>
    </w:p>
    <w:tbl>
      <w:tblPr>
        <w:tblStyle w:val="aa"/>
        <w:tblW w:w="0" w:type="auto"/>
        <w:tblInd w:w="421" w:type="dxa"/>
        <w:tblLook w:val="04A0" w:firstRow="1" w:lastRow="0" w:firstColumn="1" w:lastColumn="0" w:noHBand="0" w:noVBand="1"/>
      </w:tblPr>
      <w:tblGrid>
        <w:gridCol w:w="1701"/>
        <w:gridCol w:w="2976"/>
        <w:gridCol w:w="3198"/>
      </w:tblGrid>
      <w:tr w:rsidR="00EB5EAC" w14:paraId="4B6AB1F0" w14:textId="77777777" w:rsidTr="009721C6">
        <w:tc>
          <w:tcPr>
            <w:tcW w:w="1701" w:type="dxa"/>
          </w:tcPr>
          <w:p w14:paraId="3A235524" w14:textId="77777777" w:rsidR="00EB5EAC" w:rsidRDefault="00EB5EAC" w:rsidP="00B21C0F">
            <w:pPr>
              <w:ind w:firstLineChars="0" w:firstLine="0"/>
            </w:pPr>
            <w:proofErr w:type="spellStart"/>
            <w:r>
              <w:t>TaskType</w:t>
            </w:r>
            <w:proofErr w:type="spellEnd"/>
          </w:p>
        </w:tc>
        <w:tc>
          <w:tcPr>
            <w:tcW w:w="2976" w:type="dxa"/>
          </w:tcPr>
          <w:p w14:paraId="78860C82" w14:textId="77777777" w:rsidR="00EB5EAC" w:rsidRDefault="00EB5EAC" w:rsidP="00B21C0F">
            <w:pPr>
              <w:ind w:firstLineChars="0" w:firstLine="0"/>
            </w:pPr>
            <w:r>
              <w:rPr>
                <w:rFonts w:hint="eastAsia"/>
              </w:rPr>
              <w:t>任务类型</w:t>
            </w:r>
          </w:p>
        </w:tc>
        <w:tc>
          <w:tcPr>
            <w:tcW w:w="3198" w:type="dxa"/>
          </w:tcPr>
          <w:p w14:paraId="499ACD8A" w14:textId="77777777" w:rsidR="00EB5EAC" w:rsidRDefault="00EB5EAC" w:rsidP="00EB5EAC">
            <w:pPr>
              <w:pStyle w:val="ad"/>
              <w:numPr>
                <w:ilvl w:val="0"/>
                <w:numId w:val="15"/>
              </w:numPr>
              <w:ind w:firstLineChars="0"/>
            </w:pPr>
            <w:r>
              <w:rPr>
                <w:rFonts w:hint="eastAsia"/>
              </w:rPr>
              <w:t>空闲</w:t>
            </w:r>
          </w:p>
          <w:p w14:paraId="52CBF9C7" w14:textId="77777777" w:rsidR="00EB5EAC" w:rsidRDefault="00EB5EAC" w:rsidP="00EB5EAC">
            <w:pPr>
              <w:pStyle w:val="ad"/>
              <w:numPr>
                <w:ilvl w:val="0"/>
                <w:numId w:val="15"/>
              </w:numPr>
              <w:ind w:firstLineChars="0"/>
            </w:pPr>
            <w:r>
              <w:rPr>
                <w:rFonts w:hint="eastAsia"/>
              </w:rPr>
              <w:t>泊车</w:t>
            </w:r>
          </w:p>
          <w:p w14:paraId="763A2E8B" w14:textId="77777777" w:rsidR="00EB5EAC" w:rsidRDefault="00EB5EAC" w:rsidP="00EB5EAC">
            <w:pPr>
              <w:pStyle w:val="ad"/>
              <w:numPr>
                <w:ilvl w:val="0"/>
                <w:numId w:val="15"/>
              </w:numPr>
              <w:ind w:firstLineChars="0"/>
            </w:pPr>
            <w:r>
              <w:rPr>
                <w:rFonts w:hint="eastAsia"/>
              </w:rPr>
              <w:t>装载</w:t>
            </w:r>
          </w:p>
          <w:p w14:paraId="31186FE0" w14:textId="77777777" w:rsidR="00EB5EAC" w:rsidRDefault="00EB5EAC" w:rsidP="00EB5EAC">
            <w:pPr>
              <w:pStyle w:val="ad"/>
              <w:numPr>
                <w:ilvl w:val="0"/>
                <w:numId w:val="15"/>
              </w:numPr>
              <w:ind w:firstLineChars="0"/>
            </w:pPr>
            <w:r>
              <w:rPr>
                <w:rFonts w:hint="eastAsia"/>
              </w:rPr>
              <w:t>卸载</w:t>
            </w:r>
          </w:p>
          <w:p w14:paraId="1188B513" w14:textId="77777777" w:rsidR="00EB5EAC" w:rsidRDefault="00EB5EAC" w:rsidP="00EB5EAC">
            <w:pPr>
              <w:pStyle w:val="ad"/>
              <w:numPr>
                <w:ilvl w:val="0"/>
                <w:numId w:val="15"/>
              </w:numPr>
              <w:ind w:firstLineChars="0"/>
            </w:pPr>
            <w:r>
              <w:rPr>
                <w:rFonts w:hint="eastAsia"/>
              </w:rPr>
              <w:t>排土</w:t>
            </w:r>
          </w:p>
          <w:p w14:paraId="4497656E" w14:textId="77777777" w:rsidR="00EB5EAC" w:rsidRDefault="00EB5EAC" w:rsidP="00EB5EAC">
            <w:pPr>
              <w:pStyle w:val="ad"/>
              <w:numPr>
                <w:ilvl w:val="0"/>
                <w:numId w:val="15"/>
              </w:numPr>
              <w:ind w:firstLineChars="0"/>
            </w:pPr>
            <w:r>
              <w:rPr>
                <w:rFonts w:hint="eastAsia"/>
              </w:rPr>
              <w:t>加油</w:t>
            </w:r>
          </w:p>
          <w:p w14:paraId="7F1B0A65" w14:textId="77777777" w:rsidR="00EB5EAC" w:rsidRDefault="00EB5EAC" w:rsidP="00EB5EAC">
            <w:pPr>
              <w:pStyle w:val="ad"/>
              <w:numPr>
                <w:ilvl w:val="0"/>
                <w:numId w:val="15"/>
              </w:numPr>
              <w:ind w:firstLineChars="0"/>
            </w:pPr>
            <w:r>
              <w:rPr>
                <w:rFonts w:hint="eastAsia"/>
              </w:rPr>
              <w:t>加水</w:t>
            </w:r>
          </w:p>
        </w:tc>
      </w:tr>
      <w:tr w:rsidR="00EB5EAC" w14:paraId="287AF8B5" w14:textId="77777777" w:rsidTr="009721C6">
        <w:tc>
          <w:tcPr>
            <w:tcW w:w="1701" w:type="dxa"/>
          </w:tcPr>
          <w:p w14:paraId="573917BB" w14:textId="77777777" w:rsidR="00EB5EAC" w:rsidRDefault="00EB5EAC" w:rsidP="00B21C0F">
            <w:pPr>
              <w:ind w:firstLineChars="0" w:firstLine="0"/>
            </w:pPr>
            <w:proofErr w:type="spellStart"/>
            <w:r>
              <w:t>LoadType</w:t>
            </w:r>
            <w:proofErr w:type="spellEnd"/>
          </w:p>
        </w:tc>
        <w:tc>
          <w:tcPr>
            <w:tcW w:w="2976" w:type="dxa"/>
          </w:tcPr>
          <w:p w14:paraId="44504F14" w14:textId="77777777" w:rsidR="00EB5EAC" w:rsidRDefault="00EB5EAC" w:rsidP="00B21C0F">
            <w:pPr>
              <w:ind w:firstLineChars="0" w:firstLine="0"/>
            </w:pPr>
            <w:r>
              <w:rPr>
                <w:rFonts w:hint="eastAsia"/>
              </w:rPr>
              <w:t>矿种类型</w:t>
            </w:r>
          </w:p>
        </w:tc>
        <w:tc>
          <w:tcPr>
            <w:tcW w:w="3198" w:type="dxa"/>
          </w:tcPr>
          <w:p w14:paraId="57F68C8E" w14:textId="77777777" w:rsidR="00EB5EAC" w:rsidRDefault="00EB5EAC" w:rsidP="00B21C0F">
            <w:pPr>
              <w:ind w:firstLineChars="0" w:firstLine="0"/>
            </w:pPr>
            <w:r>
              <w:rPr>
                <w:rFonts w:hint="eastAsia"/>
              </w:rPr>
              <w:t>车辆运输的矿种类型，装载类型，每个矿区不一样，由业务层配置好。比如白云鄂博的矿种类型由，高磁矿、低磁矿、高氧矿、低氧矿、白云岩、土、大块岩石等。此标记主要需要设置到电铲和卸载点、排土点。</w:t>
            </w:r>
          </w:p>
        </w:tc>
      </w:tr>
    </w:tbl>
    <w:p w14:paraId="640F4DAA" w14:textId="77777777" w:rsidR="00EB5EAC" w:rsidRPr="00EB5EAC" w:rsidRDefault="00EB5EAC" w:rsidP="00EB5EAC">
      <w:pPr>
        <w:ind w:firstLine="420"/>
      </w:pPr>
    </w:p>
    <w:p w14:paraId="34126AFE" w14:textId="071F2260" w:rsidR="00190278" w:rsidRDefault="00340305" w:rsidP="00340305">
      <w:pPr>
        <w:pStyle w:val="3"/>
        <w:numPr>
          <w:ilvl w:val="2"/>
          <w:numId w:val="1"/>
        </w:numPr>
        <w:ind w:firstLineChars="0"/>
      </w:pPr>
      <w:r>
        <w:rPr>
          <w:rFonts w:hint="eastAsia"/>
        </w:rPr>
        <w:lastRenderedPageBreak/>
        <w:t>交互式路径请求</w:t>
      </w:r>
    </w:p>
    <w:tbl>
      <w:tblPr>
        <w:tblStyle w:val="aa"/>
        <w:tblW w:w="7876" w:type="dxa"/>
        <w:tblInd w:w="420" w:type="dxa"/>
        <w:tblLayout w:type="fixed"/>
        <w:tblLook w:val="04A0" w:firstRow="1" w:lastRow="0" w:firstColumn="1" w:lastColumn="0" w:noHBand="0" w:noVBand="1"/>
      </w:tblPr>
      <w:tblGrid>
        <w:gridCol w:w="1276"/>
        <w:gridCol w:w="6600"/>
      </w:tblGrid>
      <w:tr w:rsidR="00190278" w14:paraId="476ED779" w14:textId="77777777" w:rsidTr="009E1D35">
        <w:tc>
          <w:tcPr>
            <w:tcW w:w="1276" w:type="dxa"/>
            <w:shd w:val="clear" w:color="auto" w:fill="BFBFBF" w:themeFill="background1" w:themeFillShade="BF"/>
          </w:tcPr>
          <w:p w14:paraId="419F6E49"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1C56C276" w14:textId="2D18A671" w:rsidR="00190278" w:rsidRDefault="00340305">
            <w:pPr>
              <w:ind w:firstLineChars="0" w:firstLine="0"/>
            </w:pPr>
            <w:r>
              <w:rPr>
                <w:rFonts w:hint="eastAsia"/>
              </w:rPr>
              <w:t>交互式路径请求</w:t>
            </w:r>
            <w:r w:rsidR="009E1D35">
              <w:rPr>
                <w:rFonts w:hint="eastAsia"/>
              </w:rPr>
              <w:t>(</w:t>
            </w:r>
            <w:proofErr w:type="spellStart"/>
            <w:r w:rsidR="00B2253E" w:rsidRPr="00B2253E">
              <w:t>createInteractiveTask</w:t>
            </w:r>
            <w:proofErr w:type="spellEnd"/>
            <w:r w:rsidR="009E1D35">
              <w:t>)</w:t>
            </w:r>
          </w:p>
        </w:tc>
      </w:tr>
      <w:tr w:rsidR="00190278" w14:paraId="3DA3EC24" w14:textId="77777777" w:rsidTr="009E1D35">
        <w:tc>
          <w:tcPr>
            <w:tcW w:w="1276" w:type="dxa"/>
          </w:tcPr>
          <w:p w14:paraId="024D160D" w14:textId="77777777" w:rsidR="00190278" w:rsidRDefault="00FC3595">
            <w:pPr>
              <w:ind w:firstLineChars="0" w:firstLine="0"/>
            </w:pPr>
            <w:proofErr w:type="spellStart"/>
            <w:r>
              <w:rPr>
                <w:rFonts w:hint="eastAsia"/>
              </w:rPr>
              <w:t>url</w:t>
            </w:r>
            <w:proofErr w:type="spellEnd"/>
          </w:p>
        </w:tc>
        <w:tc>
          <w:tcPr>
            <w:tcW w:w="6600" w:type="dxa"/>
          </w:tcPr>
          <w:p w14:paraId="6253A313" w14:textId="742A1C6F" w:rsidR="00190278" w:rsidRDefault="00340305">
            <w:pPr>
              <w:ind w:firstLineChars="0" w:firstLine="0"/>
            </w:pPr>
            <w:r>
              <w:t>/</w:t>
            </w:r>
            <w:proofErr w:type="spellStart"/>
            <w:r>
              <w:rPr>
                <w:rFonts w:hint="eastAsia"/>
              </w:rPr>
              <w:t>dispatch</w:t>
            </w:r>
            <w:r w:rsidR="009E1D35">
              <w:t>Task</w:t>
            </w:r>
            <w:r>
              <w:t>s</w:t>
            </w:r>
            <w:proofErr w:type="spellEnd"/>
            <w:r w:rsidR="00FC3595">
              <w:t>/</w:t>
            </w:r>
            <w:proofErr w:type="spellStart"/>
            <w:r w:rsidR="00EB5EAC">
              <w:t>I</w:t>
            </w:r>
            <w:r w:rsidR="00EB5EAC" w:rsidRPr="00CA7A42">
              <w:t>nteractive</w:t>
            </w:r>
            <w:r w:rsidR="00EB5EAC">
              <w:t>D</w:t>
            </w:r>
            <w:r w:rsidR="00EB5EAC">
              <w:rPr>
                <w:rFonts w:hint="eastAsia"/>
              </w:rPr>
              <w:t>ispatch</w:t>
            </w:r>
            <w:r w:rsidR="00EB5EAC">
              <w:t>Task</w:t>
            </w:r>
            <w:r w:rsidR="008A3F2F">
              <w:t>s</w:t>
            </w:r>
            <w:proofErr w:type="spellEnd"/>
          </w:p>
        </w:tc>
      </w:tr>
      <w:tr w:rsidR="00190278" w14:paraId="50923F3C" w14:textId="77777777" w:rsidTr="009E1D35">
        <w:tc>
          <w:tcPr>
            <w:tcW w:w="1276" w:type="dxa"/>
          </w:tcPr>
          <w:p w14:paraId="54A7028F" w14:textId="77777777" w:rsidR="00190278" w:rsidRDefault="00FC3595">
            <w:pPr>
              <w:ind w:firstLineChars="0" w:firstLine="0"/>
            </w:pPr>
            <w:r>
              <w:rPr>
                <w:rFonts w:hint="eastAsia"/>
              </w:rPr>
              <w:t>方法</w:t>
            </w:r>
          </w:p>
        </w:tc>
        <w:tc>
          <w:tcPr>
            <w:tcW w:w="6600" w:type="dxa"/>
          </w:tcPr>
          <w:p w14:paraId="261A0DDB" w14:textId="4E83C7BB" w:rsidR="00190278" w:rsidRDefault="00B2253E">
            <w:pPr>
              <w:ind w:firstLineChars="0" w:firstLine="0"/>
            </w:pPr>
            <w:r>
              <w:t>post</w:t>
            </w:r>
          </w:p>
        </w:tc>
      </w:tr>
      <w:tr w:rsidR="00190278" w14:paraId="6BAF7D05" w14:textId="77777777" w:rsidTr="009E1D35">
        <w:tc>
          <w:tcPr>
            <w:tcW w:w="1276" w:type="dxa"/>
          </w:tcPr>
          <w:p w14:paraId="1590AEE0"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9E1D35" w14:paraId="62B9880E" w14:textId="77777777" w:rsidTr="009E1D35">
              <w:trPr>
                <w:trHeight w:val="356"/>
              </w:trPr>
              <w:tc>
                <w:tcPr>
                  <w:tcW w:w="1175" w:type="dxa"/>
                  <w:tcBorders>
                    <w:top w:val="nil"/>
                    <w:left w:val="single" w:sz="8" w:space="0" w:color="4F81BD"/>
                    <w:bottom w:val="nil"/>
                    <w:right w:val="nil"/>
                  </w:tcBorders>
                  <w:shd w:val="clear" w:color="auto" w:fill="auto"/>
                </w:tcPr>
                <w:p w14:paraId="6ABCD36E" w14:textId="77777777" w:rsidR="009E1D35" w:rsidRDefault="009E1D35" w:rsidP="009E1D35">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6908142D" w14:textId="77777777" w:rsidR="009E1D35" w:rsidRDefault="009E1D35" w:rsidP="009E1D35">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75FAEDCB" w14:textId="77777777" w:rsidR="009E1D35" w:rsidRDefault="009E1D35" w:rsidP="009E1D35">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368170B8" w14:textId="77777777" w:rsidR="009E1D35" w:rsidRDefault="009E1D35" w:rsidP="009E1D35">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1ECE12F2" w14:textId="77777777" w:rsidR="009E1D35" w:rsidRDefault="009E1D35" w:rsidP="009E1D35">
                  <w:pPr>
                    <w:ind w:firstLineChars="0" w:firstLine="0"/>
                    <w:rPr>
                      <w:color w:val="000000"/>
                    </w:rPr>
                  </w:pPr>
                  <w:r>
                    <w:rPr>
                      <w:rFonts w:hint="eastAsia"/>
                      <w:color w:val="000000"/>
                    </w:rPr>
                    <w:t>参数形式</w:t>
                  </w:r>
                </w:p>
              </w:tc>
            </w:tr>
            <w:tr w:rsidR="009E1D35" w14:paraId="7AADB530" w14:textId="77777777" w:rsidTr="009E1D35">
              <w:tc>
                <w:tcPr>
                  <w:tcW w:w="1175" w:type="dxa"/>
                  <w:tcBorders>
                    <w:top w:val="nil"/>
                    <w:left w:val="nil"/>
                    <w:bottom w:val="nil"/>
                    <w:right w:val="nil"/>
                  </w:tcBorders>
                </w:tcPr>
                <w:p w14:paraId="02A57F7E" w14:textId="19EC04A7" w:rsidR="009E1D35" w:rsidRDefault="009E1D35" w:rsidP="009E1D35">
                  <w:pPr>
                    <w:ind w:firstLineChars="0" w:firstLine="0"/>
                    <w:rPr>
                      <w:color w:val="000000"/>
                    </w:rPr>
                  </w:pPr>
                  <w:proofErr w:type="spellStart"/>
                  <w:r>
                    <w:t>vehicleId</w:t>
                  </w:r>
                  <w:proofErr w:type="spellEnd"/>
                </w:p>
              </w:tc>
              <w:tc>
                <w:tcPr>
                  <w:tcW w:w="1509" w:type="dxa"/>
                  <w:tcBorders>
                    <w:top w:val="nil"/>
                    <w:left w:val="nil"/>
                    <w:bottom w:val="nil"/>
                    <w:right w:val="nil"/>
                  </w:tcBorders>
                </w:tcPr>
                <w:p w14:paraId="2218C8A9" w14:textId="462D4DE0" w:rsidR="009E1D35" w:rsidRDefault="009E1D35" w:rsidP="009E1D35">
                  <w:pPr>
                    <w:ind w:firstLineChars="0" w:firstLine="0"/>
                    <w:rPr>
                      <w:color w:val="000000"/>
                    </w:rPr>
                  </w:pPr>
                  <w:r>
                    <w:rPr>
                      <w:rFonts w:hint="eastAsia"/>
                      <w:color w:val="000000"/>
                    </w:rPr>
                    <w:t>车辆I</w:t>
                  </w:r>
                  <w:r>
                    <w:rPr>
                      <w:color w:val="000000"/>
                    </w:rPr>
                    <w:t>D</w:t>
                  </w:r>
                </w:p>
              </w:tc>
              <w:tc>
                <w:tcPr>
                  <w:tcW w:w="1134" w:type="dxa"/>
                  <w:tcBorders>
                    <w:top w:val="nil"/>
                    <w:left w:val="nil"/>
                    <w:bottom w:val="nil"/>
                    <w:right w:val="nil"/>
                  </w:tcBorders>
                </w:tcPr>
                <w:p w14:paraId="2BD6C49A" w14:textId="77777777" w:rsidR="009E1D35" w:rsidRDefault="009E1D35" w:rsidP="009E1D35">
                  <w:pPr>
                    <w:ind w:firstLineChars="0" w:firstLine="0"/>
                    <w:rPr>
                      <w:color w:val="000000"/>
                    </w:rPr>
                  </w:pPr>
                  <w:r>
                    <w:rPr>
                      <w:rFonts w:hint="eastAsia"/>
                      <w:color w:val="000000"/>
                    </w:rPr>
                    <w:t>是</w:t>
                  </w:r>
                </w:p>
              </w:tc>
              <w:tc>
                <w:tcPr>
                  <w:tcW w:w="1275" w:type="dxa"/>
                  <w:tcBorders>
                    <w:top w:val="nil"/>
                    <w:left w:val="nil"/>
                    <w:bottom w:val="nil"/>
                    <w:right w:val="nil"/>
                  </w:tcBorders>
                </w:tcPr>
                <w:p w14:paraId="6941242E" w14:textId="6B11DAF5" w:rsidR="009E1D35" w:rsidRDefault="009E1D35" w:rsidP="009E1D35">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0315E98F" w14:textId="77777777" w:rsidR="009E1D35" w:rsidRDefault="009E1D35" w:rsidP="009E1D35">
                  <w:pPr>
                    <w:ind w:firstLineChars="0" w:firstLine="0"/>
                    <w:rPr>
                      <w:color w:val="000000"/>
                    </w:rPr>
                  </w:pPr>
                  <w:proofErr w:type="spellStart"/>
                  <w:r>
                    <w:rPr>
                      <w:rFonts w:hint="eastAsia"/>
                      <w:color w:val="000000"/>
                    </w:rPr>
                    <w:t>RequestBody</w:t>
                  </w:r>
                  <w:proofErr w:type="spellEnd"/>
                </w:p>
              </w:tc>
            </w:tr>
            <w:tr w:rsidR="009E1D35" w14:paraId="32CFC338" w14:textId="77777777" w:rsidTr="009E1D35">
              <w:tc>
                <w:tcPr>
                  <w:tcW w:w="1175" w:type="dxa"/>
                  <w:tcBorders>
                    <w:top w:val="nil"/>
                    <w:left w:val="nil"/>
                    <w:bottom w:val="single" w:sz="4" w:space="0" w:color="auto"/>
                    <w:right w:val="nil"/>
                  </w:tcBorders>
                </w:tcPr>
                <w:p w14:paraId="750CF304" w14:textId="426F5BE1" w:rsidR="009E1D35" w:rsidRDefault="009E1D35" w:rsidP="009E1D35">
                  <w:pPr>
                    <w:ind w:firstLineChars="0" w:firstLine="0"/>
                    <w:rPr>
                      <w:color w:val="000000"/>
                    </w:rPr>
                  </w:pPr>
                  <w:r>
                    <w:rPr>
                      <w:color w:val="000000"/>
                    </w:rPr>
                    <w:t>p</w:t>
                  </w:r>
                  <w:r>
                    <w:rPr>
                      <w:rFonts w:hint="eastAsia"/>
                      <w:color w:val="000000"/>
                    </w:rPr>
                    <w:t>oints</w:t>
                  </w:r>
                </w:p>
              </w:tc>
              <w:tc>
                <w:tcPr>
                  <w:tcW w:w="1509" w:type="dxa"/>
                  <w:tcBorders>
                    <w:top w:val="nil"/>
                    <w:left w:val="nil"/>
                    <w:bottom w:val="single" w:sz="4" w:space="0" w:color="auto"/>
                    <w:right w:val="nil"/>
                  </w:tcBorders>
                </w:tcPr>
                <w:p w14:paraId="0CD3C5AF" w14:textId="76D95513" w:rsidR="009E1D35" w:rsidRDefault="009E1D35" w:rsidP="009E1D35">
                  <w:pPr>
                    <w:ind w:firstLineChars="0" w:firstLine="0"/>
                    <w:rPr>
                      <w:color w:val="000000"/>
                    </w:rPr>
                  </w:pPr>
                  <w:r>
                    <w:rPr>
                      <w:rFonts w:hint="eastAsia"/>
                    </w:rPr>
                    <w:t>途径点和终点集合</w:t>
                  </w:r>
                </w:p>
              </w:tc>
              <w:tc>
                <w:tcPr>
                  <w:tcW w:w="1134" w:type="dxa"/>
                  <w:tcBorders>
                    <w:top w:val="nil"/>
                    <w:left w:val="nil"/>
                    <w:bottom w:val="single" w:sz="4" w:space="0" w:color="auto"/>
                    <w:right w:val="nil"/>
                  </w:tcBorders>
                </w:tcPr>
                <w:p w14:paraId="33538D56" w14:textId="77777777" w:rsidR="009E1D35" w:rsidRDefault="009E1D35" w:rsidP="009E1D35">
                  <w:pPr>
                    <w:ind w:firstLineChars="0" w:firstLine="0"/>
                    <w:rPr>
                      <w:color w:val="000000"/>
                    </w:rPr>
                  </w:pPr>
                  <w:r>
                    <w:rPr>
                      <w:rFonts w:hint="eastAsia"/>
                      <w:color w:val="000000"/>
                    </w:rPr>
                    <w:t>是</w:t>
                  </w:r>
                </w:p>
              </w:tc>
              <w:tc>
                <w:tcPr>
                  <w:tcW w:w="1275" w:type="dxa"/>
                  <w:tcBorders>
                    <w:top w:val="nil"/>
                    <w:left w:val="nil"/>
                    <w:bottom w:val="single" w:sz="4" w:space="0" w:color="auto"/>
                    <w:right w:val="nil"/>
                  </w:tcBorders>
                </w:tcPr>
                <w:p w14:paraId="2761F004" w14:textId="77777777" w:rsidR="009E1D35" w:rsidRDefault="009E1D35" w:rsidP="009E1D35">
                  <w:pPr>
                    <w:ind w:firstLineChars="0" w:firstLine="0"/>
                    <w:rPr>
                      <w:color w:val="000000"/>
                    </w:rPr>
                  </w:pPr>
                  <w:r>
                    <w:rPr>
                      <w:rFonts w:hint="eastAsia"/>
                      <w:color w:val="000000"/>
                    </w:rPr>
                    <w:t>String</w:t>
                  </w:r>
                </w:p>
              </w:tc>
              <w:tc>
                <w:tcPr>
                  <w:tcW w:w="1725" w:type="dxa"/>
                  <w:tcBorders>
                    <w:top w:val="nil"/>
                    <w:left w:val="nil"/>
                    <w:bottom w:val="single" w:sz="4" w:space="0" w:color="auto"/>
                    <w:right w:val="nil"/>
                  </w:tcBorders>
                </w:tcPr>
                <w:p w14:paraId="73417FC6" w14:textId="77777777" w:rsidR="009E1D35" w:rsidRDefault="009E1D35" w:rsidP="009E1D35">
                  <w:pPr>
                    <w:ind w:firstLineChars="0" w:firstLine="0"/>
                    <w:rPr>
                      <w:color w:val="000000"/>
                    </w:rPr>
                  </w:pPr>
                  <w:proofErr w:type="spellStart"/>
                  <w:r>
                    <w:rPr>
                      <w:rFonts w:hint="eastAsia"/>
                      <w:color w:val="000000"/>
                    </w:rPr>
                    <w:t>RequestBody</w:t>
                  </w:r>
                  <w:proofErr w:type="spellEnd"/>
                </w:p>
              </w:tc>
            </w:tr>
          </w:tbl>
          <w:p w14:paraId="6A918530" w14:textId="1938758C" w:rsidR="00190278" w:rsidRDefault="00190278">
            <w:pPr>
              <w:ind w:firstLineChars="0" w:firstLine="0"/>
            </w:pPr>
          </w:p>
        </w:tc>
      </w:tr>
      <w:tr w:rsidR="00190278" w14:paraId="50DF75EA" w14:textId="77777777" w:rsidTr="009E1D35">
        <w:tc>
          <w:tcPr>
            <w:tcW w:w="1276" w:type="dxa"/>
          </w:tcPr>
          <w:p w14:paraId="465C08F3" w14:textId="77777777" w:rsidR="00190278" w:rsidRDefault="00FC3595">
            <w:pPr>
              <w:ind w:firstLineChars="0" w:firstLine="0"/>
            </w:pPr>
            <w:r>
              <w:rPr>
                <w:rFonts w:hint="eastAsia"/>
              </w:rPr>
              <w:t>返回值</w:t>
            </w:r>
          </w:p>
        </w:tc>
        <w:tc>
          <w:tcPr>
            <w:tcW w:w="6600" w:type="dxa"/>
          </w:tcPr>
          <w:p w14:paraId="53D02DEA" w14:textId="77777777" w:rsidR="00190278" w:rsidRDefault="00FC3595">
            <w:pPr>
              <w:ind w:firstLineChars="0" w:firstLine="0"/>
            </w:pPr>
            <w:r>
              <w:t>{</w:t>
            </w:r>
          </w:p>
          <w:p w14:paraId="747E4977" w14:textId="77777777" w:rsidR="00190278" w:rsidRDefault="00FC3595">
            <w:pPr>
              <w:ind w:firstLineChars="0" w:firstLine="0"/>
            </w:pPr>
            <w:r>
              <w:t>code: 200,</w:t>
            </w:r>
          </w:p>
          <w:p w14:paraId="2BD543CE" w14:textId="79CFAF8E" w:rsidR="00190278" w:rsidRDefault="00FC3595">
            <w:pPr>
              <w:ind w:firstLineChars="0" w:firstLine="0"/>
            </w:pPr>
            <w:r>
              <w:t xml:space="preserve">message: </w:t>
            </w:r>
            <w:r>
              <w:rPr>
                <w:rFonts w:hint="eastAsia"/>
              </w:rPr>
              <w:t>“</w:t>
            </w:r>
            <w:r w:rsidR="00340305">
              <w:rPr>
                <w:rFonts w:hint="eastAsia"/>
              </w:rPr>
              <w:t>路径生成</w:t>
            </w:r>
            <w:r>
              <w:rPr>
                <w:rFonts w:hint="eastAsia"/>
              </w:rPr>
              <w:t>”</w:t>
            </w:r>
            <w:r w:rsidR="00340305">
              <w:rPr>
                <w:rFonts w:hint="eastAsia"/>
              </w:rPr>
              <w:t>，</w:t>
            </w:r>
          </w:p>
          <w:p w14:paraId="2F8EDE29" w14:textId="407B95C7" w:rsidR="00340305" w:rsidRDefault="00340305">
            <w:pPr>
              <w:ind w:firstLineChars="0" w:firstLine="0"/>
            </w:pPr>
            <w:proofErr w:type="spellStart"/>
            <w:proofErr w:type="gramStart"/>
            <w:r>
              <w:rPr>
                <w:rFonts w:hint="eastAsia"/>
              </w:rPr>
              <w:t>data</w:t>
            </w:r>
            <w:r>
              <w:t>:list</w:t>
            </w:r>
            <w:proofErr w:type="spellEnd"/>
            <w:proofErr w:type="gramEnd"/>
            <w:r>
              <w:t>&lt;points&gt;</w:t>
            </w:r>
          </w:p>
          <w:p w14:paraId="2F970D21" w14:textId="77777777" w:rsidR="00190278" w:rsidRDefault="00FC3595">
            <w:pPr>
              <w:ind w:firstLineChars="0" w:firstLine="0"/>
            </w:pPr>
            <w:r>
              <w:rPr>
                <w:rFonts w:hint="eastAsia"/>
              </w:rPr>
              <w:t>}</w:t>
            </w:r>
          </w:p>
        </w:tc>
      </w:tr>
    </w:tbl>
    <w:p w14:paraId="27BB846D" w14:textId="77777777" w:rsidR="00190278" w:rsidRDefault="00190278">
      <w:pPr>
        <w:ind w:firstLine="420"/>
      </w:pPr>
    </w:p>
    <w:tbl>
      <w:tblPr>
        <w:tblStyle w:val="aa"/>
        <w:tblW w:w="7876" w:type="dxa"/>
        <w:tblInd w:w="420" w:type="dxa"/>
        <w:tblLayout w:type="fixed"/>
        <w:tblLook w:val="04A0" w:firstRow="1" w:lastRow="0" w:firstColumn="1" w:lastColumn="0" w:noHBand="0" w:noVBand="1"/>
      </w:tblPr>
      <w:tblGrid>
        <w:gridCol w:w="1276"/>
        <w:gridCol w:w="6600"/>
      </w:tblGrid>
      <w:tr w:rsidR="00190278" w14:paraId="52B9A158" w14:textId="77777777" w:rsidTr="00CA7A42">
        <w:tc>
          <w:tcPr>
            <w:tcW w:w="1276" w:type="dxa"/>
            <w:shd w:val="clear" w:color="auto" w:fill="BFBFBF" w:themeFill="background1" w:themeFillShade="BF"/>
          </w:tcPr>
          <w:p w14:paraId="5FD40B15"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64BA1B63" w14:textId="3C686117" w:rsidR="00190278" w:rsidRDefault="009E1D35">
            <w:pPr>
              <w:ind w:firstLineChars="0" w:firstLine="0"/>
            </w:pPr>
            <w:r>
              <w:rPr>
                <w:rFonts w:hint="eastAsia"/>
              </w:rPr>
              <w:t>执行交互式任务(</w:t>
            </w:r>
            <w:proofErr w:type="spellStart"/>
            <w:r w:rsidR="00CA7A42">
              <w:t>r</w:t>
            </w:r>
            <w:r>
              <w:t>un</w:t>
            </w:r>
            <w:r w:rsidR="00CA7A42">
              <w:t>I</w:t>
            </w:r>
            <w:r w:rsidR="00CA7A42" w:rsidRPr="00CA7A42">
              <w:t>nteractive</w:t>
            </w:r>
            <w:r w:rsidR="00CA7A42">
              <w:t>Task</w:t>
            </w:r>
            <w:proofErr w:type="spellEnd"/>
            <w:r>
              <w:t>)</w:t>
            </w:r>
          </w:p>
        </w:tc>
      </w:tr>
      <w:tr w:rsidR="00190278" w14:paraId="7B141318" w14:textId="77777777" w:rsidTr="00CA7A42">
        <w:tc>
          <w:tcPr>
            <w:tcW w:w="1276" w:type="dxa"/>
          </w:tcPr>
          <w:p w14:paraId="366F9AE4" w14:textId="77777777" w:rsidR="00190278" w:rsidRDefault="00FC3595">
            <w:pPr>
              <w:ind w:firstLineChars="0" w:firstLine="0"/>
            </w:pPr>
            <w:proofErr w:type="spellStart"/>
            <w:r>
              <w:rPr>
                <w:rFonts w:hint="eastAsia"/>
              </w:rPr>
              <w:t>url</w:t>
            </w:r>
            <w:proofErr w:type="spellEnd"/>
          </w:p>
        </w:tc>
        <w:tc>
          <w:tcPr>
            <w:tcW w:w="6600" w:type="dxa"/>
          </w:tcPr>
          <w:p w14:paraId="7295E235" w14:textId="0D11850E" w:rsidR="00190278" w:rsidRDefault="009E1D35">
            <w:pPr>
              <w:ind w:firstLineChars="0" w:firstLine="0"/>
            </w:pPr>
            <w:r>
              <w:t>/</w:t>
            </w:r>
            <w:proofErr w:type="spellStart"/>
            <w:r>
              <w:rPr>
                <w:rFonts w:hint="eastAsia"/>
              </w:rPr>
              <w:t>dispatch</w:t>
            </w:r>
            <w:r>
              <w:t>Tasks</w:t>
            </w:r>
            <w:proofErr w:type="spellEnd"/>
            <w:r>
              <w:t>/</w:t>
            </w:r>
            <w:proofErr w:type="spellStart"/>
            <w:r w:rsidR="00CC6B23">
              <w:t>I</w:t>
            </w:r>
            <w:r w:rsidR="00CC6B23" w:rsidRPr="00CA7A42">
              <w:t>nteractive</w:t>
            </w:r>
            <w:r w:rsidR="00CC6B23">
              <w:t>D</w:t>
            </w:r>
            <w:r w:rsidR="00CC6B23">
              <w:rPr>
                <w:rFonts w:hint="eastAsia"/>
              </w:rPr>
              <w:t>ispatch</w:t>
            </w:r>
            <w:r w:rsidR="00CC6B23">
              <w:t>Task</w:t>
            </w:r>
            <w:r w:rsidR="008A3F2F">
              <w:t>s</w:t>
            </w:r>
            <w:proofErr w:type="spellEnd"/>
            <w:r w:rsidR="00CC6B23">
              <w:t>/</w:t>
            </w:r>
            <w:r w:rsidR="00CA7A42">
              <w:t>statuses/</w:t>
            </w:r>
            <w:r w:rsidR="00CC6B23">
              <w:t>{</w:t>
            </w:r>
            <w:proofErr w:type="spellStart"/>
            <w:r w:rsidR="00EB5EAC">
              <w:t>runStatus</w:t>
            </w:r>
            <w:proofErr w:type="spellEnd"/>
            <w:r w:rsidR="00CC6B23">
              <w:t>}</w:t>
            </w:r>
          </w:p>
        </w:tc>
      </w:tr>
      <w:tr w:rsidR="00190278" w14:paraId="12A51B55" w14:textId="77777777" w:rsidTr="00CA7A42">
        <w:tc>
          <w:tcPr>
            <w:tcW w:w="1276" w:type="dxa"/>
          </w:tcPr>
          <w:p w14:paraId="4C2D8C0F" w14:textId="77777777" w:rsidR="00190278" w:rsidRDefault="00FC3595">
            <w:pPr>
              <w:ind w:firstLineChars="0" w:firstLine="0"/>
            </w:pPr>
            <w:r>
              <w:rPr>
                <w:rFonts w:hint="eastAsia"/>
              </w:rPr>
              <w:t>方法</w:t>
            </w:r>
          </w:p>
        </w:tc>
        <w:tc>
          <w:tcPr>
            <w:tcW w:w="6600" w:type="dxa"/>
          </w:tcPr>
          <w:p w14:paraId="0A62FD89" w14:textId="0A883EA1" w:rsidR="00190278" w:rsidRDefault="00CA7A42">
            <w:pPr>
              <w:ind w:firstLineChars="0" w:firstLine="0"/>
            </w:pPr>
            <w:r>
              <w:t>put</w:t>
            </w:r>
          </w:p>
        </w:tc>
      </w:tr>
      <w:tr w:rsidR="00190278" w14:paraId="45582239" w14:textId="77777777" w:rsidTr="00CA7A42">
        <w:tc>
          <w:tcPr>
            <w:tcW w:w="1276" w:type="dxa"/>
          </w:tcPr>
          <w:p w14:paraId="631645F2"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CA7A42" w14:paraId="43938AC4" w14:textId="77777777" w:rsidTr="00B21C0F">
              <w:trPr>
                <w:trHeight w:val="356"/>
              </w:trPr>
              <w:tc>
                <w:tcPr>
                  <w:tcW w:w="1175" w:type="dxa"/>
                  <w:tcBorders>
                    <w:top w:val="nil"/>
                    <w:left w:val="single" w:sz="8" w:space="0" w:color="4F81BD"/>
                    <w:bottom w:val="nil"/>
                    <w:right w:val="nil"/>
                  </w:tcBorders>
                  <w:shd w:val="clear" w:color="auto" w:fill="auto"/>
                </w:tcPr>
                <w:p w14:paraId="69DF95CB" w14:textId="77777777" w:rsidR="00CA7A42" w:rsidRDefault="00CA7A42" w:rsidP="00CA7A42">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4182896E" w14:textId="77777777" w:rsidR="00CA7A42" w:rsidRDefault="00CA7A42" w:rsidP="00CA7A42">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47DF097E" w14:textId="77777777" w:rsidR="00CA7A42" w:rsidRDefault="00CA7A42" w:rsidP="00CA7A42">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527BFA05" w14:textId="77777777" w:rsidR="00CA7A42" w:rsidRDefault="00CA7A42" w:rsidP="00CA7A42">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9336416" w14:textId="77777777" w:rsidR="00CA7A42" w:rsidRDefault="00CA7A42" w:rsidP="00CA7A42">
                  <w:pPr>
                    <w:ind w:firstLineChars="0" w:firstLine="0"/>
                    <w:rPr>
                      <w:color w:val="000000"/>
                    </w:rPr>
                  </w:pPr>
                  <w:r>
                    <w:rPr>
                      <w:rFonts w:hint="eastAsia"/>
                      <w:color w:val="000000"/>
                    </w:rPr>
                    <w:t>参数形式</w:t>
                  </w:r>
                </w:p>
              </w:tc>
            </w:tr>
            <w:tr w:rsidR="00CA7A42" w14:paraId="1097E3DD" w14:textId="77777777" w:rsidTr="00B21C0F">
              <w:tc>
                <w:tcPr>
                  <w:tcW w:w="1175" w:type="dxa"/>
                  <w:tcBorders>
                    <w:top w:val="nil"/>
                    <w:left w:val="nil"/>
                    <w:bottom w:val="nil"/>
                    <w:right w:val="nil"/>
                  </w:tcBorders>
                </w:tcPr>
                <w:p w14:paraId="0E3F54E7" w14:textId="77777777" w:rsidR="00CA7A42" w:rsidRDefault="00CA7A42" w:rsidP="00CA7A42">
                  <w:pPr>
                    <w:ind w:firstLineChars="0" w:firstLine="0"/>
                    <w:rPr>
                      <w:color w:val="000000"/>
                    </w:rPr>
                  </w:pPr>
                  <w:proofErr w:type="spellStart"/>
                  <w:r>
                    <w:t>vehicleId</w:t>
                  </w:r>
                  <w:proofErr w:type="spellEnd"/>
                </w:p>
              </w:tc>
              <w:tc>
                <w:tcPr>
                  <w:tcW w:w="1509" w:type="dxa"/>
                  <w:tcBorders>
                    <w:top w:val="nil"/>
                    <w:left w:val="nil"/>
                    <w:bottom w:val="nil"/>
                    <w:right w:val="nil"/>
                  </w:tcBorders>
                </w:tcPr>
                <w:p w14:paraId="2EA8D146" w14:textId="77777777" w:rsidR="00CA7A42" w:rsidRDefault="00CA7A42" w:rsidP="00CA7A42">
                  <w:pPr>
                    <w:ind w:firstLineChars="0" w:firstLine="0"/>
                    <w:rPr>
                      <w:color w:val="000000"/>
                    </w:rPr>
                  </w:pPr>
                  <w:r>
                    <w:rPr>
                      <w:rFonts w:hint="eastAsia"/>
                      <w:color w:val="000000"/>
                    </w:rPr>
                    <w:t>车辆I</w:t>
                  </w:r>
                  <w:r>
                    <w:rPr>
                      <w:color w:val="000000"/>
                    </w:rPr>
                    <w:t>D</w:t>
                  </w:r>
                </w:p>
              </w:tc>
              <w:tc>
                <w:tcPr>
                  <w:tcW w:w="1134" w:type="dxa"/>
                  <w:tcBorders>
                    <w:top w:val="nil"/>
                    <w:left w:val="nil"/>
                    <w:bottom w:val="nil"/>
                    <w:right w:val="nil"/>
                  </w:tcBorders>
                </w:tcPr>
                <w:p w14:paraId="1D713C7B" w14:textId="77777777" w:rsidR="00CA7A42" w:rsidRDefault="00CA7A42" w:rsidP="00CA7A42">
                  <w:pPr>
                    <w:ind w:firstLineChars="0" w:firstLine="0"/>
                    <w:rPr>
                      <w:color w:val="000000"/>
                    </w:rPr>
                  </w:pPr>
                  <w:r>
                    <w:rPr>
                      <w:rFonts w:hint="eastAsia"/>
                      <w:color w:val="000000"/>
                    </w:rPr>
                    <w:t>是</w:t>
                  </w:r>
                </w:p>
              </w:tc>
              <w:tc>
                <w:tcPr>
                  <w:tcW w:w="1275" w:type="dxa"/>
                  <w:tcBorders>
                    <w:top w:val="nil"/>
                    <w:left w:val="nil"/>
                    <w:bottom w:val="nil"/>
                    <w:right w:val="nil"/>
                  </w:tcBorders>
                </w:tcPr>
                <w:p w14:paraId="1C29EA31" w14:textId="77777777" w:rsidR="00CA7A42" w:rsidRDefault="00CA7A42" w:rsidP="00CA7A42">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0F0A136D" w14:textId="77777777" w:rsidR="00CA7A42" w:rsidRDefault="00CA7A42" w:rsidP="00CA7A42">
                  <w:pPr>
                    <w:ind w:firstLineChars="0" w:firstLine="0"/>
                    <w:rPr>
                      <w:color w:val="000000"/>
                    </w:rPr>
                  </w:pPr>
                  <w:proofErr w:type="spellStart"/>
                  <w:r>
                    <w:rPr>
                      <w:rFonts w:hint="eastAsia"/>
                      <w:color w:val="000000"/>
                    </w:rPr>
                    <w:t>RequestBody</w:t>
                  </w:r>
                  <w:proofErr w:type="spellEnd"/>
                </w:p>
              </w:tc>
            </w:tr>
          </w:tbl>
          <w:p w14:paraId="032BE0B5" w14:textId="016DBC5B" w:rsidR="00190278" w:rsidRDefault="00190278">
            <w:pPr>
              <w:ind w:firstLineChars="0" w:firstLine="0"/>
            </w:pPr>
          </w:p>
        </w:tc>
      </w:tr>
      <w:tr w:rsidR="00190278" w14:paraId="0C32DC3B" w14:textId="77777777" w:rsidTr="00CA7A42">
        <w:tc>
          <w:tcPr>
            <w:tcW w:w="1276" w:type="dxa"/>
          </w:tcPr>
          <w:p w14:paraId="6125AD77" w14:textId="77777777" w:rsidR="00190278" w:rsidRDefault="00FC3595">
            <w:pPr>
              <w:ind w:firstLineChars="0" w:firstLine="0"/>
            </w:pPr>
            <w:r>
              <w:rPr>
                <w:rFonts w:hint="eastAsia"/>
              </w:rPr>
              <w:t>返回值</w:t>
            </w:r>
          </w:p>
        </w:tc>
        <w:tc>
          <w:tcPr>
            <w:tcW w:w="6600" w:type="dxa"/>
          </w:tcPr>
          <w:p w14:paraId="7D7C8704" w14:textId="77777777" w:rsidR="00190278" w:rsidRDefault="00FC3595">
            <w:pPr>
              <w:ind w:firstLineChars="0" w:firstLine="0"/>
            </w:pPr>
            <w:r>
              <w:t>{</w:t>
            </w:r>
          </w:p>
          <w:p w14:paraId="2D54AE06" w14:textId="77777777" w:rsidR="00190278" w:rsidRDefault="00FC3595">
            <w:pPr>
              <w:ind w:firstLineChars="0" w:firstLine="0"/>
            </w:pPr>
            <w:r>
              <w:t>code: 200,</w:t>
            </w:r>
          </w:p>
          <w:p w14:paraId="24A4E28A" w14:textId="07A59574" w:rsidR="00190278" w:rsidRDefault="00FC3595">
            <w:pPr>
              <w:ind w:firstLineChars="0" w:firstLine="0"/>
            </w:pPr>
            <w:r>
              <w:t xml:space="preserve">message: </w:t>
            </w:r>
            <w:r>
              <w:rPr>
                <w:rFonts w:hint="eastAsia"/>
              </w:rPr>
              <w:t>“</w:t>
            </w:r>
            <w:r w:rsidR="00CA7A42">
              <w:rPr>
                <w:rFonts w:hint="eastAsia"/>
              </w:rPr>
              <w:t>正在执行交互式任务</w:t>
            </w:r>
            <w:r>
              <w:rPr>
                <w:rFonts w:hint="eastAsia"/>
              </w:rPr>
              <w:t>”</w:t>
            </w:r>
          </w:p>
          <w:p w14:paraId="6493911C" w14:textId="77777777" w:rsidR="00190278" w:rsidRDefault="00FC3595">
            <w:pPr>
              <w:ind w:firstLineChars="0" w:firstLine="0"/>
            </w:pPr>
            <w:r>
              <w:rPr>
                <w:rFonts w:hint="eastAsia"/>
              </w:rPr>
              <w:t>}</w:t>
            </w:r>
          </w:p>
        </w:tc>
      </w:tr>
    </w:tbl>
    <w:p w14:paraId="16377CFB" w14:textId="77777777" w:rsidR="00190278" w:rsidRDefault="00190278">
      <w:pPr>
        <w:ind w:firstLine="420"/>
      </w:pPr>
    </w:p>
    <w:tbl>
      <w:tblPr>
        <w:tblStyle w:val="aa"/>
        <w:tblW w:w="7876" w:type="dxa"/>
        <w:tblInd w:w="420" w:type="dxa"/>
        <w:tblLayout w:type="fixed"/>
        <w:tblLook w:val="04A0" w:firstRow="1" w:lastRow="0" w:firstColumn="1" w:lastColumn="0" w:noHBand="0" w:noVBand="1"/>
      </w:tblPr>
      <w:tblGrid>
        <w:gridCol w:w="1276"/>
        <w:gridCol w:w="6600"/>
      </w:tblGrid>
      <w:tr w:rsidR="00190278" w14:paraId="1358F694" w14:textId="77777777" w:rsidTr="00B3190E">
        <w:tc>
          <w:tcPr>
            <w:tcW w:w="1276" w:type="dxa"/>
            <w:shd w:val="clear" w:color="auto" w:fill="BFBFBF" w:themeFill="background1" w:themeFillShade="BF"/>
          </w:tcPr>
          <w:p w14:paraId="69C26FD7"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63496FF5" w14:textId="18CF70A4" w:rsidR="00190278" w:rsidRDefault="00CA7A42">
            <w:pPr>
              <w:ind w:firstLineChars="0" w:firstLine="0"/>
            </w:pPr>
            <w:r>
              <w:rPr>
                <w:rFonts w:hint="eastAsia"/>
              </w:rPr>
              <w:t>交互式任务停止(</w:t>
            </w:r>
            <w:proofErr w:type="spellStart"/>
            <w:r>
              <w:t>stopI</w:t>
            </w:r>
            <w:r w:rsidRPr="00CA7A42">
              <w:t>nteractive</w:t>
            </w:r>
            <w:r>
              <w:t>Task</w:t>
            </w:r>
            <w:proofErr w:type="spellEnd"/>
            <w:r>
              <w:t>)</w:t>
            </w:r>
          </w:p>
        </w:tc>
      </w:tr>
      <w:tr w:rsidR="00190278" w14:paraId="4C78C183" w14:textId="77777777" w:rsidTr="00B3190E">
        <w:tc>
          <w:tcPr>
            <w:tcW w:w="1276" w:type="dxa"/>
          </w:tcPr>
          <w:p w14:paraId="56F846CF" w14:textId="77777777" w:rsidR="00190278" w:rsidRDefault="00FC3595">
            <w:pPr>
              <w:ind w:firstLineChars="0" w:firstLine="0"/>
            </w:pPr>
            <w:proofErr w:type="spellStart"/>
            <w:r>
              <w:rPr>
                <w:rFonts w:hint="eastAsia"/>
              </w:rPr>
              <w:t>url</w:t>
            </w:r>
            <w:proofErr w:type="spellEnd"/>
          </w:p>
        </w:tc>
        <w:tc>
          <w:tcPr>
            <w:tcW w:w="6600" w:type="dxa"/>
          </w:tcPr>
          <w:p w14:paraId="0DC15223" w14:textId="4DF58265" w:rsidR="00190278" w:rsidRDefault="00B3190E">
            <w:pPr>
              <w:ind w:firstLineChars="0" w:firstLine="0"/>
            </w:pPr>
            <w:r>
              <w:t>/</w:t>
            </w:r>
            <w:proofErr w:type="spellStart"/>
            <w:r>
              <w:rPr>
                <w:rFonts w:hint="eastAsia"/>
              </w:rPr>
              <w:t>dispatch</w:t>
            </w:r>
            <w:r>
              <w:t>Tasks</w:t>
            </w:r>
            <w:proofErr w:type="spellEnd"/>
            <w:r>
              <w:t>/</w:t>
            </w:r>
            <w:r w:rsidR="00CC6B23">
              <w:t xml:space="preserve"> </w:t>
            </w:r>
            <w:proofErr w:type="spellStart"/>
            <w:r w:rsidR="00CC6B23">
              <w:t>I</w:t>
            </w:r>
            <w:r w:rsidR="00CC6B23" w:rsidRPr="00CA7A42">
              <w:t>nteractive</w:t>
            </w:r>
            <w:r w:rsidR="00CC6B23">
              <w:t>D</w:t>
            </w:r>
            <w:r w:rsidR="00CC6B23">
              <w:rPr>
                <w:rFonts w:hint="eastAsia"/>
              </w:rPr>
              <w:t>ispatch</w:t>
            </w:r>
            <w:r w:rsidR="00CC6B23">
              <w:t>Task</w:t>
            </w:r>
            <w:r w:rsidR="008A3F2F">
              <w:t>s</w:t>
            </w:r>
            <w:proofErr w:type="spellEnd"/>
            <w:r w:rsidR="00CC6B23">
              <w:t xml:space="preserve"> /</w:t>
            </w:r>
            <w:r>
              <w:t>statuses/</w:t>
            </w:r>
            <w:r w:rsidR="00CC6B23">
              <w:t>{</w:t>
            </w:r>
            <w:proofErr w:type="spellStart"/>
            <w:r w:rsidR="00EB5EAC">
              <w:t>stopStatus</w:t>
            </w:r>
            <w:proofErr w:type="spellEnd"/>
            <w:r w:rsidR="00CC6B23">
              <w:t>}</w:t>
            </w:r>
          </w:p>
        </w:tc>
      </w:tr>
      <w:tr w:rsidR="00190278" w14:paraId="7A1C6EF3" w14:textId="77777777" w:rsidTr="00B3190E">
        <w:tc>
          <w:tcPr>
            <w:tcW w:w="1276" w:type="dxa"/>
          </w:tcPr>
          <w:p w14:paraId="4FA48C4A" w14:textId="77777777" w:rsidR="00190278" w:rsidRDefault="00FC3595">
            <w:pPr>
              <w:ind w:firstLineChars="0" w:firstLine="0"/>
            </w:pPr>
            <w:r>
              <w:rPr>
                <w:rFonts w:hint="eastAsia"/>
              </w:rPr>
              <w:t>方法</w:t>
            </w:r>
          </w:p>
        </w:tc>
        <w:tc>
          <w:tcPr>
            <w:tcW w:w="6600" w:type="dxa"/>
          </w:tcPr>
          <w:p w14:paraId="76A6DA95" w14:textId="03B4BB84" w:rsidR="00190278" w:rsidRDefault="00CA7A42">
            <w:pPr>
              <w:ind w:firstLineChars="0" w:firstLine="0"/>
            </w:pPr>
            <w:r>
              <w:t>P</w:t>
            </w:r>
            <w:r>
              <w:rPr>
                <w:rFonts w:hint="eastAsia"/>
              </w:rPr>
              <w:t>ut</w:t>
            </w:r>
          </w:p>
        </w:tc>
      </w:tr>
      <w:tr w:rsidR="00190278" w14:paraId="16566C10" w14:textId="77777777" w:rsidTr="00B3190E">
        <w:tc>
          <w:tcPr>
            <w:tcW w:w="1276" w:type="dxa"/>
          </w:tcPr>
          <w:p w14:paraId="2FD964FA"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B3190E" w14:paraId="6398AEC7" w14:textId="77777777" w:rsidTr="00B21C0F">
              <w:trPr>
                <w:trHeight w:val="356"/>
              </w:trPr>
              <w:tc>
                <w:tcPr>
                  <w:tcW w:w="1175" w:type="dxa"/>
                  <w:tcBorders>
                    <w:top w:val="nil"/>
                    <w:left w:val="single" w:sz="8" w:space="0" w:color="4F81BD"/>
                    <w:bottom w:val="nil"/>
                    <w:right w:val="nil"/>
                  </w:tcBorders>
                  <w:shd w:val="clear" w:color="auto" w:fill="auto"/>
                </w:tcPr>
                <w:p w14:paraId="19C93F3D" w14:textId="77777777" w:rsidR="00B3190E" w:rsidRDefault="00B3190E" w:rsidP="00B3190E">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588BB457" w14:textId="77777777" w:rsidR="00B3190E" w:rsidRDefault="00B3190E" w:rsidP="00B3190E">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02925BC1" w14:textId="77777777" w:rsidR="00B3190E" w:rsidRDefault="00B3190E" w:rsidP="00B3190E">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43D6AF0A" w14:textId="77777777" w:rsidR="00B3190E" w:rsidRDefault="00B3190E" w:rsidP="00B3190E">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1E05E7C2" w14:textId="77777777" w:rsidR="00B3190E" w:rsidRDefault="00B3190E" w:rsidP="00B3190E">
                  <w:pPr>
                    <w:ind w:firstLineChars="0" w:firstLine="0"/>
                    <w:rPr>
                      <w:color w:val="000000"/>
                    </w:rPr>
                  </w:pPr>
                  <w:r>
                    <w:rPr>
                      <w:rFonts w:hint="eastAsia"/>
                      <w:color w:val="000000"/>
                    </w:rPr>
                    <w:t>参数形式</w:t>
                  </w:r>
                </w:p>
              </w:tc>
            </w:tr>
            <w:tr w:rsidR="00B3190E" w14:paraId="62F28B55" w14:textId="77777777" w:rsidTr="00B21C0F">
              <w:tc>
                <w:tcPr>
                  <w:tcW w:w="1175" w:type="dxa"/>
                  <w:tcBorders>
                    <w:top w:val="nil"/>
                    <w:left w:val="nil"/>
                    <w:bottom w:val="nil"/>
                    <w:right w:val="nil"/>
                  </w:tcBorders>
                </w:tcPr>
                <w:p w14:paraId="7375F60F" w14:textId="77777777" w:rsidR="00B3190E" w:rsidRDefault="00B3190E" w:rsidP="00B3190E">
                  <w:pPr>
                    <w:ind w:firstLineChars="0" w:firstLine="0"/>
                    <w:rPr>
                      <w:color w:val="000000"/>
                    </w:rPr>
                  </w:pPr>
                  <w:proofErr w:type="spellStart"/>
                  <w:r>
                    <w:t>vehicleId</w:t>
                  </w:r>
                  <w:proofErr w:type="spellEnd"/>
                </w:p>
              </w:tc>
              <w:tc>
                <w:tcPr>
                  <w:tcW w:w="1509" w:type="dxa"/>
                  <w:tcBorders>
                    <w:top w:val="nil"/>
                    <w:left w:val="nil"/>
                    <w:bottom w:val="nil"/>
                    <w:right w:val="nil"/>
                  </w:tcBorders>
                </w:tcPr>
                <w:p w14:paraId="0F6DA1A0" w14:textId="77777777" w:rsidR="00B3190E" w:rsidRDefault="00B3190E" w:rsidP="00B3190E">
                  <w:pPr>
                    <w:ind w:firstLineChars="0" w:firstLine="0"/>
                    <w:rPr>
                      <w:color w:val="000000"/>
                    </w:rPr>
                  </w:pPr>
                  <w:r>
                    <w:rPr>
                      <w:rFonts w:hint="eastAsia"/>
                      <w:color w:val="000000"/>
                    </w:rPr>
                    <w:t>车辆I</w:t>
                  </w:r>
                  <w:r>
                    <w:rPr>
                      <w:color w:val="000000"/>
                    </w:rPr>
                    <w:t>D</w:t>
                  </w:r>
                </w:p>
              </w:tc>
              <w:tc>
                <w:tcPr>
                  <w:tcW w:w="1134" w:type="dxa"/>
                  <w:tcBorders>
                    <w:top w:val="nil"/>
                    <w:left w:val="nil"/>
                    <w:bottom w:val="nil"/>
                    <w:right w:val="nil"/>
                  </w:tcBorders>
                </w:tcPr>
                <w:p w14:paraId="7BDE3A7B" w14:textId="77777777" w:rsidR="00B3190E" w:rsidRDefault="00B3190E" w:rsidP="00B3190E">
                  <w:pPr>
                    <w:ind w:firstLineChars="0" w:firstLine="0"/>
                    <w:rPr>
                      <w:color w:val="000000"/>
                    </w:rPr>
                  </w:pPr>
                  <w:r>
                    <w:rPr>
                      <w:rFonts w:hint="eastAsia"/>
                      <w:color w:val="000000"/>
                    </w:rPr>
                    <w:t>是</w:t>
                  </w:r>
                </w:p>
              </w:tc>
              <w:tc>
                <w:tcPr>
                  <w:tcW w:w="1275" w:type="dxa"/>
                  <w:tcBorders>
                    <w:top w:val="nil"/>
                    <w:left w:val="nil"/>
                    <w:bottom w:val="nil"/>
                    <w:right w:val="nil"/>
                  </w:tcBorders>
                </w:tcPr>
                <w:p w14:paraId="17768C34" w14:textId="77777777" w:rsidR="00B3190E" w:rsidRDefault="00B3190E" w:rsidP="00B3190E">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9ED62C2" w14:textId="77777777" w:rsidR="00B3190E" w:rsidRDefault="00B3190E" w:rsidP="00B3190E">
                  <w:pPr>
                    <w:ind w:firstLineChars="0" w:firstLine="0"/>
                    <w:rPr>
                      <w:color w:val="000000"/>
                    </w:rPr>
                  </w:pPr>
                  <w:proofErr w:type="spellStart"/>
                  <w:r>
                    <w:rPr>
                      <w:rFonts w:hint="eastAsia"/>
                      <w:color w:val="000000"/>
                    </w:rPr>
                    <w:t>RequestBody</w:t>
                  </w:r>
                  <w:proofErr w:type="spellEnd"/>
                </w:p>
              </w:tc>
            </w:tr>
          </w:tbl>
          <w:p w14:paraId="1F04CDC3" w14:textId="735EE021" w:rsidR="00190278" w:rsidRDefault="00190278">
            <w:pPr>
              <w:ind w:firstLineChars="0" w:firstLine="0"/>
            </w:pPr>
          </w:p>
        </w:tc>
      </w:tr>
      <w:tr w:rsidR="00190278" w14:paraId="00F54B10" w14:textId="77777777" w:rsidTr="00B3190E">
        <w:tc>
          <w:tcPr>
            <w:tcW w:w="1276" w:type="dxa"/>
          </w:tcPr>
          <w:p w14:paraId="0C7C5A76" w14:textId="77777777" w:rsidR="00190278" w:rsidRDefault="00FC3595">
            <w:pPr>
              <w:ind w:firstLineChars="0" w:firstLine="0"/>
            </w:pPr>
            <w:r>
              <w:rPr>
                <w:rFonts w:hint="eastAsia"/>
              </w:rPr>
              <w:t>返回值</w:t>
            </w:r>
          </w:p>
        </w:tc>
        <w:tc>
          <w:tcPr>
            <w:tcW w:w="6600" w:type="dxa"/>
          </w:tcPr>
          <w:p w14:paraId="19A720A2" w14:textId="77777777" w:rsidR="00190278" w:rsidRDefault="00FC3595">
            <w:pPr>
              <w:ind w:firstLineChars="0" w:firstLine="0"/>
            </w:pPr>
            <w:r>
              <w:t>{</w:t>
            </w:r>
          </w:p>
          <w:p w14:paraId="3B9BB06F" w14:textId="77777777" w:rsidR="00190278" w:rsidRDefault="00FC3595">
            <w:pPr>
              <w:ind w:firstLineChars="0" w:firstLine="0"/>
            </w:pPr>
            <w:r>
              <w:t>code: 200,</w:t>
            </w:r>
          </w:p>
          <w:p w14:paraId="5ECC5409" w14:textId="2A375C28" w:rsidR="00190278" w:rsidRDefault="00FC3595">
            <w:pPr>
              <w:ind w:firstLineChars="0" w:firstLine="0"/>
            </w:pPr>
            <w:r>
              <w:t xml:space="preserve">message: </w:t>
            </w:r>
            <w:r>
              <w:rPr>
                <w:rFonts w:hint="eastAsia"/>
              </w:rPr>
              <w:t>“</w:t>
            </w:r>
            <w:r w:rsidR="00CA7A42">
              <w:rPr>
                <w:rFonts w:hint="eastAsia"/>
              </w:rPr>
              <w:t>已停止交互式任务</w:t>
            </w:r>
            <w:r>
              <w:rPr>
                <w:rFonts w:hint="eastAsia"/>
              </w:rPr>
              <w:t>”</w:t>
            </w:r>
          </w:p>
          <w:p w14:paraId="5FC0C292" w14:textId="77777777" w:rsidR="00190278" w:rsidRDefault="00FC3595">
            <w:pPr>
              <w:ind w:firstLineChars="0" w:firstLine="0"/>
            </w:pPr>
            <w:r>
              <w:rPr>
                <w:rFonts w:hint="eastAsia"/>
              </w:rPr>
              <w:t>}</w:t>
            </w:r>
          </w:p>
        </w:tc>
      </w:tr>
    </w:tbl>
    <w:p w14:paraId="101F428A" w14:textId="21BD38B9" w:rsidR="002D5358" w:rsidRDefault="002D5358" w:rsidP="002D5358">
      <w:pPr>
        <w:ind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2D5358" w14:paraId="65E8EE98" w14:textId="77777777" w:rsidTr="00B21C0F">
        <w:tc>
          <w:tcPr>
            <w:tcW w:w="1276" w:type="dxa"/>
            <w:shd w:val="clear" w:color="auto" w:fill="BFBFBF" w:themeFill="background1" w:themeFillShade="BF"/>
          </w:tcPr>
          <w:p w14:paraId="7F66E74B" w14:textId="77777777" w:rsidR="002D5358" w:rsidRDefault="002D5358" w:rsidP="00B21C0F">
            <w:pPr>
              <w:ind w:firstLineChars="0" w:firstLine="0"/>
            </w:pPr>
            <w:r>
              <w:rPr>
                <w:rFonts w:hint="eastAsia"/>
              </w:rPr>
              <w:t>接口名称</w:t>
            </w:r>
          </w:p>
        </w:tc>
        <w:tc>
          <w:tcPr>
            <w:tcW w:w="6600" w:type="dxa"/>
            <w:shd w:val="clear" w:color="auto" w:fill="BFBFBF" w:themeFill="background1" w:themeFillShade="BF"/>
          </w:tcPr>
          <w:p w14:paraId="29C42C6C" w14:textId="27DDA246" w:rsidR="002D5358" w:rsidRDefault="002D5358" w:rsidP="00B21C0F">
            <w:pPr>
              <w:ind w:firstLineChars="0" w:firstLine="0"/>
            </w:pPr>
            <w:r>
              <w:rPr>
                <w:rFonts w:hint="eastAsia"/>
              </w:rPr>
              <w:t>推送:</w:t>
            </w:r>
            <w:r>
              <w:t xml:space="preserve"> </w:t>
            </w:r>
            <w:r>
              <w:rPr>
                <w:rFonts w:hint="eastAsia"/>
              </w:rPr>
              <w:t>交互式任务完成(</w:t>
            </w:r>
            <w:proofErr w:type="spellStart"/>
            <w:r>
              <w:rPr>
                <w:rFonts w:hint="eastAsia"/>
              </w:rPr>
              <w:t>end</w:t>
            </w:r>
            <w:r>
              <w:t>I</w:t>
            </w:r>
            <w:r w:rsidRPr="00CA7A42">
              <w:t>nteractive</w:t>
            </w:r>
            <w:r>
              <w:t>Task</w:t>
            </w:r>
            <w:proofErr w:type="spellEnd"/>
            <w:r>
              <w:t>)</w:t>
            </w:r>
          </w:p>
        </w:tc>
      </w:tr>
      <w:tr w:rsidR="002D5358" w14:paraId="14EC3025" w14:textId="77777777" w:rsidTr="00B21C0F">
        <w:tc>
          <w:tcPr>
            <w:tcW w:w="1276" w:type="dxa"/>
          </w:tcPr>
          <w:p w14:paraId="3416225F" w14:textId="77777777" w:rsidR="002D5358" w:rsidRDefault="002D5358" w:rsidP="00B21C0F">
            <w:pPr>
              <w:ind w:firstLineChars="0" w:firstLine="0"/>
            </w:pPr>
            <w:proofErr w:type="spellStart"/>
            <w:r>
              <w:rPr>
                <w:rFonts w:hint="eastAsia"/>
              </w:rPr>
              <w:t>url</w:t>
            </w:r>
            <w:proofErr w:type="spellEnd"/>
          </w:p>
        </w:tc>
        <w:tc>
          <w:tcPr>
            <w:tcW w:w="6600" w:type="dxa"/>
          </w:tcPr>
          <w:p w14:paraId="50317898" w14:textId="5EA812BB" w:rsidR="002D5358" w:rsidRDefault="002D5358" w:rsidP="00B21C0F">
            <w:pPr>
              <w:ind w:firstLineChars="0" w:firstLine="0"/>
            </w:pPr>
            <w:r>
              <w:rPr>
                <w:rFonts w:hint="eastAsia"/>
              </w:rPr>
              <w:t>/</w:t>
            </w:r>
            <w:proofErr w:type="spellStart"/>
            <w:r w:rsidRPr="002D5358">
              <w:t>webSocket</w:t>
            </w:r>
            <w:proofErr w:type="spellEnd"/>
            <w:r>
              <w:t>/{</w:t>
            </w:r>
            <w:proofErr w:type="spellStart"/>
            <w:r>
              <w:t>functionName</w:t>
            </w:r>
            <w:proofErr w:type="spellEnd"/>
            <w:r>
              <w:t>}</w:t>
            </w:r>
          </w:p>
        </w:tc>
      </w:tr>
      <w:tr w:rsidR="002D5358" w14:paraId="7E41C8C3" w14:textId="77777777" w:rsidTr="00B21C0F">
        <w:tc>
          <w:tcPr>
            <w:tcW w:w="1276" w:type="dxa"/>
          </w:tcPr>
          <w:p w14:paraId="43FFB583" w14:textId="77777777" w:rsidR="002D5358" w:rsidRDefault="002D5358" w:rsidP="00B21C0F">
            <w:pPr>
              <w:ind w:firstLineChars="0" w:firstLine="0"/>
            </w:pPr>
            <w:r>
              <w:rPr>
                <w:rFonts w:hint="eastAsia"/>
              </w:rPr>
              <w:t>方法</w:t>
            </w:r>
          </w:p>
        </w:tc>
        <w:tc>
          <w:tcPr>
            <w:tcW w:w="6600" w:type="dxa"/>
          </w:tcPr>
          <w:p w14:paraId="43E333AA" w14:textId="314E21BD" w:rsidR="002D5358" w:rsidRDefault="002D5358" w:rsidP="00B21C0F">
            <w:pPr>
              <w:ind w:firstLineChars="0" w:firstLine="0"/>
            </w:pPr>
            <w:proofErr w:type="spellStart"/>
            <w:r>
              <w:t>W</w:t>
            </w:r>
            <w:r>
              <w:rPr>
                <w:rFonts w:hint="eastAsia"/>
              </w:rPr>
              <w:t>esocket</w:t>
            </w:r>
            <w:proofErr w:type="spellEnd"/>
          </w:p>
        </w:tc>
      </w:tr>
      <w:tr w:rsidR="002D5358" w14:paraId="7059149E" w14:textId="77777777" w:rsidTr="00B21C0F">
        <w:tc>
          <w:tcPr>
            <w:tcW w:w="1276" w:type="dxa"/>
          </w:tcPr>
          <w:p w14:paraId="3CBFD009" w14:textId="77777777" w:rsidR="002D5358" w:rsidRDefault="002D5358" w:rsidP="00B21C0F">
            <w:pPr>
              <w:ind w:firstLineChars="0" w:firstLine="0"/>
            </w:pPr>
            <w:r>
              <w:rPr>
                <w:rFonts w:hint="eastAsia"/>
              </w:rPr>
              <w:t>参数</w:t>
            </w:r>
          </w:p>
        </w:tc>
        <w:tc>
          <w:tcPr>
            <w:tcW w:w="6600" w:type="dxa"/>
          </w:tcPr>
          <w:p w14:paraId="1FADF9E9" w14:textId="09678F7F" w:rsidR="002D5358" w:rsidRDefault="002D5358" w:rsidP="00B21C0F">
            <w:pPr>
              <w:ind w:firstLineChars="0" w:firstLine="0"/>
            </w:pPr>
            <w:r>
              <w:rPr>
                <w:rFonts w:hint="eastAsia"/>
              </w:rPr>
              <w:t>无</w:t>
            </w:r>
          </w:p>
        </w:tc>
      </w:tr>
      <w:tr w:rsidR="002D5358" w14:paraId="520AC819" w14:textId="77777777" w:rsidTr="00B21C0F">
        <w:tc>
          <w:tcPr>
            <w:tcW w:w="1276" w:type="dxa"/>
          </w:tcPr>
          <w:p w14:paraId="2478DB59" w14:textId="77777777" w:rsidR="002D5358" w:rsidRDefault="002D5358" w:rsidP="00B21C0F">
            <w:pPr>
              <w:ind w:firstLineChars="0" w:firstLine="0"/>
            </w:pPr>
            <w:r>
              <w:rPr>
                <w:rFonts w:hint="eastAsia"/>
              </w:rPr>
              <w:t>返回值</w:t>
            </w:r>
          </w:p>
        </w:tc>
        <w:tc>
          <w:tcPr>
            <w:tcW w:w="6600" w:type="dxa"/>
          </w:tcPr>
          <w:p w14:paraId="4B83B92D" w14:textId="77777777" w:rsidR="002D5358" w:rsidRDefault="002D5358" w:rsidP="00B21C0F">
            <w:pPr>
              <w:ind w:firstLineChars="0" w:firstLine="0"/>
            </w:pPr>
            <w:r>
              <w:t>{</w:t>
            </w:r>
          </w:p>
          <w:p w14:paraId="1763D701" w14:textId="77777777" w:rsidR="002D5358" w:rsidRDefault="002D5358" w:rsidP="00B21C0F">
            <w:pPr>
              <w:ind w:firstLineChars="0" w:firstLine="0"/>
            </w:pPr>
            <w:r>
              <w:t>code: 200,</w:t>
            </w:r>
          </w:p>
          <w:p w14:paraId="6C3C0B2A" w14:textId="14569768" w:rsidR="002D5358" w:rsidRDefault="002D5358" w:rsidP="00B21C0F">
            <w:pPr>
              <w:ind w:firstLineChars="0" w:firstLine="0"/>
            </w:pPr>
            <w:r>
              <w:t xml:space="preserve">message: </w:t>
            </w:r>
            <w:r>
              <w:rPr>
                <w:rFonts w:hint="eastAsia"/>
              </w:rPr>
              <w:t>“已完成交互式任务”，</w:t>
            </w:r>
          </w:p>
          <w:p w14:paraId="58FB3BEF" w14:textId="7634C9EA" w:rsidR="002D5358" w:rsidRDefault="002D5358" w:rsidP="00B21C0F">
            <w:pPr>
              <w:ind w:firstLineChars="0" w:firstLine="0"/>
            </w:pPr>
            <w:proofErr w:type="spellStart"/>
            <w:r>
              <w:t>vehicleId</w:t>
            </w:r>
            <w:proofErr w:type="spellEnd"/>
            <w:r>
              <w:rPr>
                <w:rFonts w:hint="eastAsia"/>
              </w:rPr>
              <w:t>：String</w:t>
            </w:r>
          </w:p>
          <w:p w14:paraId="5685473D" w14:textId="77777777" w:rsidR="002D5358" w:rsidRDefault="002D5358" w:rsidP="00B21C0F">
            <w:pPr>
              <w:ind w:firstLineChars="0" w:firstLine="0"/>
            </w:pPr>
            <w:r>
              <w:rPr>
                <w:rFonts w:hint="eastAsia"/>
              </w:rPr>
              <w:lastRenderedPageBreak/>
              <w:t>}</w:t>
            </w:r>
          </w:p>
        </w:tc>
      </w:tr>
    </w:tbl>
    <w:p w14:paraId="4B2C5933" w14:textId="4EE0B8D0" w:rsidR="002D5358" w:rsidRDefault="002D5358">
      <w:pPr>
        <w:ind w:firstLine="420"/>
      </w:pPr>
    </w:p>
    <w:p w14:paraId="1E1EF109" w14:textId="5175F646" w:rsidR="002D5358" w:rsidRDefault="002D5358" w:rsidP="002D5358">
      <w:pPr>
        <w:pStyle w:val="3"/>
        <w:numPr>
          <w:ilvl w:val="2"/>
          <w:numId w:val="1"/>
        </w:numPr>
        <w:ind w:firstLineChars="0"/>
      </w:pPr>
      <w:r>
        <w:rPr>
          <w:rFonts w:hint="eastAsia"/>
        </w:rPr>
        <w:t>创建特殊调度单元</w:t>
      </w:r>
    </w:p>
    <w:tbl>
      <w:tblPr>
        <w:tblStyle w:val="aa"/>
        <w:tblW w:w="7876" w:type="dxa"/>
        <w:tblInd w:w="420" w:type="dxa"/>
        <w:tblLayout w:type="fixed"/>
        <w:tblLook w:val="04A0" w:firstRow="1" w:lastRow="0" w:firstColumn="1" w:lastColumn="0" w:noHBand="0" w:noVBand="1"/>
      </w:tblPr>
      <w:tblGrid>
        <w:gridCol w:w="1276"/>
        <w:gridCol w:w="6600"/>
      </w:tblGrid>
      <w:tr w:rsidR="002D5358" w14:paraId="315674B7" w14:textId="77777777" w:rsidTr="00B21C0F">
        <w:tc>
          <w:tcPr>
            <w:tcW w:w="1276" w:type="dxa"/>
            <w:shd w:val="clear" w:color="auto" w:fill="BFBFBF" w:themeFill="background1" w:themeFillShade="BF"/>
          </w:tcPr>
          <w:p w14:paraId="4EE80310" w14:textId="77777777" w:rsidR="002D5358" w:rsidRDefault="002D5358" w:rsidP="00B21C0F">
            <w:pPr>
              <w:ind w:firstLineChars="0" w:firstLine="0"/>
            </w:pPr>
            <w:r>
              <w:rPr>
                <w:rFonts w:hint="eastAsia"/>
              </w:rPr>
              <w:t>接口名称</w:t>
            </w:r>
          </w:p>
        </w:tc>
        <w:tc>
          <w:tcPr>
            <w:tcW w:w="6600" w:type="dxa"/>
            <w:shd w:val="clear" w:color="auto" w:fill="BFBFBF" w:themeFill="background1" w:themeFillShade="BF"/>
          </w:tcPr>
          <w:p w14:paraId="35CA6A22" w14:textId="51194AC7" w:rsidR="002D5358" w:rsidRDefault="002D5358" w:rsidP="00B21C0F">
            <w:pPr>
              <w:ind w:firstLineChars="0" w:firstLine="0"/>
            </w:pPr>
            <w:r w:rsidRPr="002D5358">
              <w:t>创建特殊调度单元</w:t>
            </w:r>
            <w:r>
              <w:rPr>
                <w:rFonts w:hint="eastAsia"/>
              </w:rPr>
              <w:t>(</w:t>
            </w:r>
            <w:proofErr w:type="spellStart"/>
            <w:r>
              <w:t>createS</w:t>
            </w:r>
            <w:r w:rsidRPr="002D5358">
              <w:t>pecial</w:t>
            </w:r>
            <w:r>
              <w:t>D</w:t>
            </w:r>
            <w:r>
              <w:rPr>
                <w:rFonts w:hint="eastAsia"/>
              </w:rPr>
              <w:t>ispatch</w:t>
            </w:r>
            <w:r w:rsidR="00EB5EAC">
              <w:t>Task</w:t>
            </w:r>
            <w:proofErr w:type="spellEnd"/>
            <w:r>
              <w:t>)</w:t>
            </w:r>
          </w:p>
        </w:tc>
      </w:tr>
      <w:tr w:rsidR="002D5358" w14:paraId="7F1CF9F9" w14:textId="77777777" w:rsidTr="00B21C0F">
        <w:tc>
          <w:tcPr>
            <w:tcW w:w="1276" w:type="dxa"/>
          </w:tcPr>
          <w:p w14:paraId="5CC86C91" w14:textId="77777777" w:rsidR="002D5358" w:rsidRDefault="002D5358" w:rsidP="00B21C0F">
            <w:pPr>
              <w:ind w:firstLineChars="0" w:firstLine="0"/>
            </w:pPr>
            <w:proofErr w:type="spellStart"/>
            <w:r>
              <w:rPr>
                <w:rFonts w:hint="eastAsia"/>
              </w:rPr>
              <w:t>url</w:t>
            </w:r>
            <w:proofErr w:type="spellEnd"/>
          </w:p>
        </w:tc>
        <w:tc>
          <w:tcPr>
            <w:tcW w:w="6600" w:type="dxa"/>
          </w:tcPr>
          <w:p w14:paraId="0FF9D996" w14:textId="0F3EA2AD" w:rsidR="002D5358" w:rsidRDefault="00EB5EAC" w:rsidP="00B21C0F">
            <w:pPr>
              <w:ind w:firstLineChars="0" w:firstLine="0"/>
            </w:pPr>
            <w:r>
              <w:t>/</w:t>
            </w:r>
            <w:proofErr w:type="spellStart"/>
            <w:r>
              <w:rPr>
                <w:rFonts w:hint="eastAsia"/>
              </w:rPr>
              <w:t>dispatch</w:t>
            </w:r>
            <w:r>
              <w:t>Tasks</w:t>
            </w:r>
            <w:proofErr w:type="spellEnd"/>
            <w:r>
              <w:t>/</w:t>
            </w:r>
            <w:proofErr w:type="spellStart"/>
            <w:r>
              <w:rPr>
                <w:rFonts w:hint="eastAsia"/>
              </w:rPr>
              <w:t>s</w:t>
            </w:r>
            <w:r w:rsidRPr="002D5358">
              <w:t>pecial</w:t>
            </w:r>
            <w:r>
              <w:t>D</w:t>
            </w:r>
            <w:r>
              <w:rPr>
                <w:rFonts w:hint="eastAsia"/>
              </w:rPr>
              <w:t>ispatch</w:t>
            </w:r>
            <w:r>
              <w:t>Task</w:t>
            </w:r>
            <w:r w:rsidR="00B2253E">
              <w:rPr>
                <w:rFonts w:hint="eastAsia"/>
              </w:rPr>
              <w:t>s</w:t>
            </w:r>
            <w:proofErr w:type="spellEnd"/>
          </w:p>
        </w:tc>
      </w:tr>
      <w:tr w:rsidR="002D5358" w14:paraId="02B831DB" w14:textId="77777777" w:rsidTr="00B21C0F">
        <w:tc>
          <w:tcPr>
            <w:tcW w:w="1276" w:type="dxa"/>
          </w:tcPr>
          <w:p w14:paraId="15AEC54A" w14:textId="77777777" w:rsidR="002D5358" w:rsidRDefault="002D5358" w:rsidP="00B21C0F">
            <w:pPr>
              <w:ind w:firstLineChars="0" w:firstLine="0"/>
            </w:pPr>
            <w:r>
              <w:rPr>
                <w:rFonts w:hint="eastAsia"/>
              </w:rPr>
              <w:t>方法</w:t>
            </w:r>
          </w:p>
        </w:tc>
        <w:tc>
          <w:tcPr>
            <w:tcW w:w="6600" w:type="dxa"/>
          </w:tcPr>
          <w:p w14:paraId="6CD356DC" w14:textId="2FCECDDF" w:rsidR="002D5358" w:rsidRDefault="00EB5EAC" w:rsidP="00B21C0F">
            <w:pPr>
              <w:ind w:firstLineChars="0" w:firstLine="0"/>
            </w:pPr>
            <w:r>
              <w:t>post</w:t>
            </w:r>
          </w:p>
        </w:tc>
      </w:tr>
      <w:tr w:rsidR="002D5358" w14:paraId="0AFE5988" w14:textId="77777777" w:rsidTr="00B21C0F">
        <w:tc>
          <w:tcPr>
            <w:tcW w:w="1276" w:type="dxa"/>
          </w:tcPr>
          <w:p w14:paraId="6F5D62D1" w14:textId="77777777" w:rsidR="002D5358" w:rsidRDefault="002D5358" w:rsidP="00B21C0F">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EB5EAC" w14:paraId="5E9ECA51" w14:textId="77777777" w:rsidTr="00B21C0F">
              <w:trPr>
                <w:trHeight w:val="356"/>
              </w:trPr>
              <w:tc>
                <w:tcPr>
                  <w:tcW w:w="1175" w:type="dxa"/>
                  <w:tcBorders>
                    <w:top w:val="nil"/>
                    <w:left w:val="single" w:sz="8" w:space="0" w:color="4F81BD"/>
                    <w:bottom w:val="nil"/>
                    <w:right w:val="nil"/>
                  </w:tcBorders>
                  <w:shd w:val="clear" w:color="auto" w:fill="auto"/>
                </w:tcPr>
                <w:p w14:paraId="3C619738" w14:textId="77777777" w:rsidR="00EB5EAC" w:rsidRDefault="00EB5EAC" w:rsidP="00EB5EAC">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06F3099A" w14:textId="77777777" w:rsidR="00EB5EAC" w:rsidRDefault="00EB5EAC" w:rsidP="00EB5EAC">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4C40CA6" w14:textId="77777777" w:rsidR="00EB5EAC" w:rsidRDefault="00EB5EAC" w:rsidP="00EB5EAC">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6025FC84" w14:textId="77777777" w:rsidR="00EB5EAC" w:rsidRDefault="00EB5EAC" w:rsidP="00EB5EAC">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2C554758" w14:textId="77777777" w:rsidR="00EB5EAC" w:rsidRDefault="00EB5EAC" w:rsidP="00EB5EAC">
                  <w:pPr>
                    <w:ind w:firstLineChars="0" w:firstLine="0"/>
                    <w:rPr>
                      <w:color w:val="000000"/>
                    </w:rPr>
                  </w:pPr>
                  <w:r>
                    <w:rPr>
                      <w:rFonts w:hint="eastAsia"/>
                      <w:color w:val="000000"/>
                    </w:rPr>
                    <w:t>参数形式</w:t>
                  </w:r>
                </w:p>
              </w:tc>
            </w:tr>
            <w:tr w:rsidR="00987787" w14:paraId="05B0EF4F" w14:textId="77777777" w:rsidTr="00B21C0F">
              <w:trPr>
                <w:trHeight w:val="356"/>
              </w:trPr>
              <w:tc>
                <w:tcPr>
                  <w:tcW w:w="1175" w:type="dxa"/>
                  <w:tcBorders>
                    <w:top w:val="nil"/>
                    <w:left w:val="single" w:sz="8" w:space="0" w:color="4F81BD"/>
                    <w:bottom w:val="nil"/>
                    <w:right w:val="nil"/>
                  </w:tcBorders>
                  <w:shd w:val="clear" w:color="auto" w:fill="auto"/>
                </w:tcPr>
                <w:p w14:paraId="462829D7" w14:textId="790F3D7A" w:rsidR="00987787" w:rsidRPr="008A1438" w:rsidRDefault="00987787" w:rsidP="00EB5EAC">
                  <w:pPr>
                    <w:ind w:firstLineChars="0" w:firstLine="0"/>
                    <w:rPr>
                      <w:color w:val="0D0D0D" w:themeColor="text1" w:themeTint="F2"/>
                    </w:rPr>
                  </w:pPr>
                  <w:r>
                    <w:rPr>
                      <w:color w:val="0D0D0D" w:themeColor="text1" w:themeTint="F2"/>
                    </w:rPr>
                    <w:t>N</w:t>
                  </w:r>
                  <w:r>
                    <w:rPr>
                      <w:rFonts w:hint="eastAsia"/>
                      <w:color w:val="0D0D0D" w:themeColor="text1" w:themeTint="F2"/>
                    </w:rPr>
                    <w:t>ame</w:t>
                  </w:r>
                </w:p>
              </w:tc>
              <w:tc>
                <w:tcPr>
                  <w:tcW w:w="1509" w:type="dxa"/>
                  <w:tcBorders>
                    <w:top w:val="nil"/>
                    <w:left w:val="nil"/>
                    <w:bottom w:val="nil"/>
                    <w:right w:val="nil"/>
                  </w:tcBorders>
                  <w:shd w:val="clear" w:color="auto" w:fill="FFFFFF" w:themeFill="background1"/>
                </w:tcPr>
                <w:p w14:paraId="0DD9F7FF" w14:textId="6AFA15B5" w:rsidR="00987787" w:rsidRDefault="00987787" w:rsidP="00EB5EAC">
                  <w:pPr>
                    <w:ind w:firstLineChars="0" w:firstLine="0"/>
                    <w:rPr>
                      <w:color w:val="000000"/>
                    </w:rPr>
                  </w:pPr>
                  <w:r>
                    <w:rPr>
                      <w:rFonts w:hint="eastAsia"/>
                      <w:color w:val="000000"/>
                    </w:rPr>
                    <w:t>单元名称</w:t>
                  </w:r>
                </w:p>
              </w:tc>
              <w:tc>
                <w:tcPr>
                  <w:tcW w:w="1134" w:type="dxa"/>
                  <w:tcBorders>
                    <w:top w:val="nil"/>
                    <w:left w:val="nil"/>
                    <w:bottom w:val="nil"/>
                    <w:right w:val="nil"/>
                  </w:tcBorders>
                  <w:shd w:val="clear" w:color="auto" w:fill="FFFFFF" w:themeFill="background1"/>
                </w:tcPr>
                <w:p w14:paraId="7E0BB1C6" w14:textId="171FA769" w:rsidR="00987787" w:rsidRDefault="00987787" w:rsidP="00EB5EAC">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21AFE55A" w14:textId="10061377" w:rsidR="00987787" w:rsidRDefault="00987787" w:rsidP="00EB5EAC">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shd w:val="clear" w:color="auto" w:fill="FFFFFF" w:themeFill="background1"/>
                </w:tcPr>
                <w:p w14:paraId="73FE813D" w14:textId="3DDEC609" w:rsidR="00987787" w:rsidRDefault="00987787" w:rsidP="00EB5EAC">
                  <w:pPr>
                    <w:ind w:firstLineChars="0" w:firstLine="0"/>
                    <w:rPr>
                      <w:color w:val="000000"/>
                    </w:rPr>
                  </w:pPr>
                  <w:proofErr w:type="spellStart"/>
                  <w:r>
                    <w:rPr>
                      <w:rFonts w:hint="eastAsia"/>
                      <w:color w:val="000000"/>
                    </w:rPr>
                    <w:t>RequestBody</w:t>
                  </w:r>
                  <w:proofErr w:type="spellEnd"/>
                </w:p>
              </w:tc>
            </w:tr>
            <w:tr w:rsidR="00EB5EAC" w14:paraId="2A6FEAD7" w14:textId="77777777" w:rsidTr="00B21C0F">
              <w:tc>
                <w:tcPr>
                  <w:tcW w:w="1175" w:type="dxa"/>
                  <w:tcBorders>
                    <w:top w:val="nil"/>
                    <w:left w:val="nil"/>
                    <w:bottom w:val="nil"/>
                    <w:right w:val="nil"/>
                  </w:tcBorders>
                </w:tcPr>
                <w:p w14:paraId="0CC46CFB" w14:textId="062D8792" w:rsidR="00EB5EAC" w:rsidRDefault="006C6E69" w:rsidP="00EB5EAC">
                  <w:pPr>
                    <w:ind w:firstLineChars="0" w:firstLine="0"/>
                    <w:rPr>
                      <w:color w:val="000000"/>
                    </w:rPr>
                  </w:pPr>
                  <w:proofErr w:type="spellStart"/>
                  <w:r>
                    <w:rPr>
                      <w:rFonts w:hint="eastAsia"/>
                    </w:rPr>
                    <w:t>t</w:t>
                  </w:r>
                  <w:r w:rsidR="00EB5EAC">
                    <w:t>askType</w:t>
                  </w:r>
                  <w:proofErr w:type="spellEnd"/>
                </w:p>
              </w:tc>
              <w:tc>
                <w:tcPr>
                  <w:tcW w:w="1509" w:type="dxa"/>
                  <w:tcBorders>
                    <w:top w:val="nil"/>
                    <w:left w:val="nil"/>
                    <w:bottom w:val="nil"/>
                    <w:right w:val="nil"/>
                  </w:tcBorders>
                </w:tcPr>
                <w:p w14:paraId="66958DB5" w14:textId="436D74D0" w:rsidR="00EB5EAC" w:rsidRDefault="00EB5EAC" w:rsidP="00EB5EAC">
                  <w:pPr>
                    <w:ind w:firstLineChars="0" w:firstLine="0"/>
                    <w:rPr>
                      <w:color w:val="000000"/>
                    </w:rPr>
                  </w:pPr>
                  <w:r>
                    <w:rPr>
                      <w:rFonts w:hint="eastAsia"/>
                      <w:color w:val="000000"/>
                    </w:rPr>
                    <w:t>任务类型</w:t>
                  </w:r>
                </w:p>
              </w:tc>
              <w:tc>
                <w:tcPr>
                  <w:tcW w:w="1134" w:type="dxa"/>
                  <w:tcBorders>
                    <w:top w:val="nil"/>
                    <w:left w:val="nil"/>
                    <w:bottom w:val="nil"/>
                    <w:right w:val="nil"/>
                  </w:tcBorders>
                </w:tcPr>
                <w:p w14:paraId="126A3F42" w14:textId="77777777" w:rsidR="00EB5EAC" w:rsidRDefault="00EB5EAC" w:rsidP="00EB5EAC">
                  <w:pPr>
                    <w:ind w:firstLineChars="0" w:firstLine="0"/>
                    <w:rPr>
                      <w:color w:val="000000"/>
                    </w:rPr>
                  </w:pPr>
                  <w:r>
                    <w:rPr>
                      <w:rFonts w:hint="eastAsia"/>
                      <w:color w:val="000000"/>
                    </w:rPr>
                    <w:t>是</w:t>
                  </w:r>
                </w:p>
              </w:tc>
              <w:tc>
                <w:tcPr>
                  <w:tcW w:w="1275" w:type="dxa"/>
                  <w:tcBorders>
                    <w:top w:val="nil"/>
                    <w:left w:val="nil"/>
                    <w:bottom w:val="nil"/>
                    <w:right w:val="nil"/>
                  </w:tcBorders>
                </w:tcPr>
                <w:p w14:paraId="11098D0A" w14:textId="2252D702" w:rsidR="00EB5EAC" w:rsidRDefault="006C6E69" w:rsidP="00EB5EAC">
                  <w:pPr>
                    <w:ind w:firstLineChars="0" w:firstLine="0"/>
                    <w:rPr>
                      <w:color w:val="000000"/>
                    </w:rPr>
                  </w:pPr>
                  <w:r>
                    <w:rPr>
                      <w:color w:val="000000"/>
                    </w:rPr>
                    <w:t>string</w:t>
                  </w:r>
                </w:p>
              </w:tc>
              <w:tc>
                <w:tcPr>
                  <w:tcW w:w="1725" w:type="dxa"/>
                  <w:tcBorders>
                    <w:top w:val="nil"/>
                    <w:left w:val="nil"/>
                    <w:bottom w:val="nil"/>
                    <w:right w:val="nil"/>
                  </w:tcBorders>
                </w:tcPr>
                <w:p w14:paraId="367465BE" w14:textId="77777777" w:rsidR="00EB5EAC" w:rsidRDefault="00EB5EAC" w:rsidP="00EB5EAC">
                  <w:pPr>
                    <w:ind w:firstLineChars="0" w:firstLine="0"/>
                    <w:rPr>
                      <w:color w:val="000000"/>
                    </w:rPr>
                  </w:pPr>
                  <w:proofErr w:type="spellStart"/>
                  <w:r>
                    <w:rPr>
                      <w:rFonts w:hint="eastAsia"/>
                      <w:color w:val="000000"/>
                    </w:rPr>
                    <w:t>RequestBody</w:t>
                  </w:r>
                  <w:proofErr w:type="spellEnd"/>
                </w:p>
              </w:tc>
            </w:tr>
            <w:tr w:rsidR="00EB5EAC" w14:paraId="0165016E" w14:textId="77777777" w:rsidTr="00B21C0F">
              <w:tc>
                <w:tcPr>
                  <w:tcW w:w="1175" w:type="dxa"/>
                  <w:tcBorders>
                    <w:top w:val="nil"/>
                    <w:left w:val="nil"/>
                    <w:bottom w:val="nil"/>
                    <w:right w:val="nil"/>
                  </w:tcBorders>
                </w:tcPr>
                <w:p w14:paraId="5CA8251C" w14:textId="7C6C0D6F" w:rsidR="00EB5EAC" w:rsidRDefault="006C6E69" w:rsidP="00EB5EAC">
                  <w:pPr>
                    <w:ind w:firstLineChars="0" w:firstLine="0"/>
                  </w:pPr>
                  <w:proofErr w:type="spellStart"/>
                  <w:r>
                    <w:t>t</w:t>
                  </w:r>
                  <w:r w:rsidR="00EB5EAC">
                    <w:t>askArea</w:t>
                  </w:r>
                  <w:r>
                    <w:t>Id</w:t>
                  </w:r>
                  <w:proofErr w:type="spellEnd"/>
                </w:p>
              </w:tc>
              <w:tc>
                <w:tcPr>
                  <w:tcW w:w="1509" w:type="dxa"/>
                  <w:tcBorders>
                    <w:top w:val="nil"/>
                    <w:left w:val="nil"/>
                    <w:bottom w:val="nil"/>
                    <w:right w:val="nil"/>
                  </w:tcBorders>
                </w:tcPr>
                <w:p w14:paraId="39A47F1C" w14:textId="5518E0AD" w:rsidR="00EB5EAC" w:rsidRDefault="00EB5EAC" w:rsidP="00EB5EAC">
                  <w:pPr>
                    <w:ind w:firstLineChars="0" w:firstLine="0"/>
                    <w:rPr>
                      <w:color w:val="000000"/>
                    </w:rPr>
                  </w:pPr>
                  <w:r>
                    <w:rPr>
                      <w:rFonts w:hint="eastAsia"/>
                      <w:color w:val="000000"/>
                    </w:rPr>
                    <w:t>任务区I</w:t>
                  </w:r>
                  <w:r>
                    <w:rPr>
                      <w:color w:val="000000"/>
                    </w:rPr>
                    <w:t>D</w:t>
                  </w:r>
                </w:p>
              </w:tc>
              <w:tc>
                <w:tcPr>
                  <w:tcW w:w="1134" w:type="dxa"/>
                  <w:tcBorders>
                    <w:top w:val="nil"/>
                    <w:left w:val="nil"/>
                    <w:bottom w:val="nil"/>
                    <w:right w:val="nil"/>
                  </w:tcBorders>
                </w:tcPr>
                <w:p w14:paraId="76AD2A23" w14:textId="58935F52" w:rsidR="00EB5EAC" w:rsidRDefault="00EB5EAC" w:rsidP="00EB5EAC">
                  <w:pPr>
                    <w:ind w:firstLineChars="0" w:firstLine="0"/>
                    <w:rPr>
                      <w:color w:val="000000"/>
                    </w:rPr>
                  </w:pPr>
                  <w:r>
                    <w:rPr>
                      <w:rFonts w:hint="eastAsia"/>
                      <w:color w:val="000000"/>
                    </w:rPr>
                    <w:t>是</w:t>
                  </w:r>
                </w:p>
              </w:tc>
              <w:tc>
                <w:tcPr>
                  <w:tcW w:w="1275" w:type="dxa"/>
                  <w:tcBorders>
                    <w:top w:val="nil"/>
                    <w:left w:val="nil"/>
                    <w:bottom w:val="nil"/>
                    <w:right w:val="nil"/>
                  </w:tcBorders>
                </w:tcPr>
                <w:p w14:paraId="6C36802A" w14:textId="6A5988C0" w:rsidR="00EB5EAC" w:rsidRDefault="00EB5EAC" w:rsidP="00EB5EAC">
                  <w:pPr>
                    <w:ind w:firstLineChars="0" w:firstLine="0"/>
                    <w:rPr>
                      <w:color w:val="000000"/>
                    </w:rPr>
                  </w:pPr>
                  <w:r>
                    <w:rPr>
                      <w:rFonts w:hint="eastAsia"/>
                      <w:color w:val="000000"/>
                    </w:rPr>
                    <w:t>Int</w:t>
                  </w:r>
                </w:p>
              </w:tc>
              <w:tc>
                <w:tcPr>
                  <w:tcW w:w="1725" w:type="dxa"/>
                  <w:tcBorders>
                    <w:top w:val="nil"/>
                    <w:left w:val="nil"/>
                    <w:bottom w:val="nil"/>
                    <w:right w:val="nil"/>
                  </w:tcBorders>
                </w:tcPr>
                <w:p w14:paraId="01DFCA6A" w14:textId="35BB64EE" w:rsidR="00EB5EAC" w:rsidRDefault="00EB5EAC" w:rsidP="00EB5EAC">
                  <w:pPr>
                    <w:ind w:firstLineChars="0" w:firstLine="0"/>
                    <w:rPr>
                      <w:color w:val="000000"/>
                    </w:rPr>
                  </w:pPr>
                  <w:proofErr w:type="spellStart"/>
                  <w:r>
                    <w:rPr>
                      <w:rFonts w:hint="eastAsia"/>
                      <w:color w:val="000000"/>
                    </w:rPr>
                    <w:t>RequestBody</w:t>
                  </w:r>
                  <w:proofErr w:type="spellEnd"/>
                </w:p>
              </w:tc>
            </w:tr>
          </w:tbl>
          <w:p w14:paraId="6CA4D7F9" w14:textId="599ECE6A" w:rsidR="002D5358" w:rsidRDefault="002D5358" w:rsidP="00B21C0F">
            <w:pPr>
              <w:ind w:firstLineChars="0" w:firstLine="0"/>
            </w:pPr>
          </w:p>
        </w:tc>
      </w:tr>
      <w:tr w:rsidR="002D5358" w14:paraId="2FCB7209" w14:textId="77777777" w:rsidTr="00B21C0F">
        <w:tc>
          <w:tcPr>
            <w:tcW w:w="1276" w:type="dxa"/>
          </w:tcPr>
          <w:p w14:paraId="5ABD6370" w14:textId="77777777" w:rsidR="002D5358" w:rsidRDefault="002D5358" w:rsidP="00B21C0F">
            <w:pPr>
              <w:ind w:firstLineChars="0" w:firstLine="0"/>
            </w:pPr>
            <w:r>
              <w:rPr>
                <w:rFonts w:hint="eastAsia"/>
              </w:rPr>
              <w:t>返回值</w:t>
            </w:r>
          </w:p>
        </w:tc>
        <w:tc>
          <w:tcPr>
            <w:tcW w:w="6600" w:type="dxa"/>
          </w:tcPr>
          <w:p w14:paraId="2E9C9FE6" w14:textId="77777777" w:rsidR="002D5358" w:rsidRDefault="002D5358" w:rsidP="00B21C0F">
            <w:pPr>
              <w:ind w:firstLineChars="0" w:firstLine="0"/>
            </w:pPr>
            <w:r>
              <w:t>{</w:t>
            </w:r>
          </w:p>
          <w:p w14:paraId="49AEF6B9" w14:textId="77777777" w:rsidR="002D5358" w:rsidRDefault="002D5358" w:rsidP="00B21C0F">
            <w:pPr>
              <w:ind w:firstLineChars="0" w:firstLine="0"/>
            </w:pPr>
            <w:r>
              <w:t>code: 200,</w:t>
            </w:r>
          </w:p>
          <w:p w14:paraId="583BEB93" w14:textId="2153216F" w:rsidR="002D5358" w:rsidRDefault="002D5358" w:rsidP="00B21C0F">
            <w:pPr>
              <w:ind w:firstLineChars="0" w:firstLine="0"/>
            </w:pPr>
            <w:r>
              <w:t xml:space="preserve">message: </w:t>
            </w:r>
            <w:r>
              <w:rPr>
                <w:rFonts w:hint="eastAsia"/>
              </w:rPr>
              <w:t>“</w:t>
            </w:r>
            <w:r w:rsidR="00EB5EAC">
              <w:rPr>
                <w:rFonts w:hint="eastAsia"/>
              </w:rPr>
              <w:t>创建完成</w:t>
            </w:r>
            <w:r>
              <w:rPr>
                <w:rFonts w:hint="eastAsia"/>
              </w:rPr>
              <w:t>”，</w:t>
            </w:r>
          </w:p>
          <w:p w14:paraId="7A551A26" w14:textId="77777777" w:rsidR="00325861" w:rsidRDefault="00325861" w:rsidP="00325861">
            <w:pPr>
              <w:ind w:firstLineChars="0" w:firstLine="0"/>
            </w:pPr>
            <w:proofErr w:type="gramStart"/>
            <w:r>
              <w:rPr>
                <w:rFonts w:hint="eastAsia"/>
              </w:rPr>
              <w:t>data</w:t>
            </w:r>
            <w:r>
              <w:t>:{</w:t>
            </w:r>
            <w:proofErr w:type="gramEnd"/>
          </w:p>
          <w:p w14:paraId="2DD90CDB" w14:textId="6A646BDD" w:rsidR="00325861" w:rsidRDefault="00325861" w:rsidP="00325861">
            <w:pPr>
              <w:ind w:firstLineChars="0" w:firstLine="0"/>
            </w:pPr>
            <w:r>
              <w:rPr>
                <w:rFonts w:hint="eastAsia"/>
              </w:rPr>
              <w:t xml:space="preserve"> </w:t>
            </w:r>
            <w:r>
              <w:t xml:space="preserve"> </w:t>
            </w:r>
            <w:proofErr w:type="spellStart"/>
            <w:r>
              <w:t>taskId</w:t>
            </w:r>
            <w:proofErr w:type="spellEnd"/>
            <w:r>
              <w:t>:</w:t>
            </w:r>
            <w:r>
              <w:rPr>
                <w:color w:val="000000"/>
              </w:rPr>
              <w:t xml:space="preserve"> I</w:t>
            </w:r>
            <w:r>
              <w:rPr>
                <w:rFonts w:hint="eastAsia"/>
                <w:color w:val="000000"/>
              </w:rPr>
              <w:t>nt</w:t>
            </w:r>
          </w:p>
          <w:p w14:paraId="0D3661DD" w14:textId="716D3BF8" w:rsidR="00325861" w:rsidRDefault="00325861" w:rsidP="00B21C0F">
            <w:pPr>
              <w:ind w:firstLineChars="0" w:firstLine="0"/>
            </w:pPr>
            <w:r>
              <w:t>}</w:t>
            </w:r>
          </w:p>
          <w:p w14:paraId="7FBA7946" w14:textId="77777777" w:rsidR="002D5358" w:rsidRDefault="002D5358" w:rsidP="00B21C0F">
            <w:pPr>
              <w:ind w:firstLineChars="0" w:firstLine="0"/>
            </w:pPr>
            <w:r>
              <w:rPr>
                <w:rFonts w:hint="eastAsia"/>
              </w:rPr>
              <w:t>}</w:t>
            </w:r>
          </w:p>
        </w:tc>
      </w:tr>
    </w:tbl>
    <w:p w14:paraId="728E0F25" w14:textId="6CF0C02C" w:rsidR="002D5358" w:rsidRDefault="002D5358">
      <w:pPr>
        <w:ind w:firstLine="420"/>
      </w:pPr>
    </w:p>
    <w:p w14:paraId="5F91C64E" w14:textId="0847F90A" w:rsidR="00EB5EAC" w:rsidRDefault="00283F1C" w:rsidP="00EB5EAC">
      <w:pPr>
        <w:pStyle w:val="3"/>
        <w:numPr>
          <w:ilvl w:val="2"/>
          <w:numId w:val="1"/>
        </w:numPr>
        <w:ind w:firstLineChars="0"/>
      </w:pPr>
      <w:r>
        <w:rPr>
          <w:rFonts w:hint="eastAsia"/>
        </w:rPr>
        <w:t>查询指定调度员所有车辆</w:t>
      </w:r>
    </w:p>
    <w:tbl>
      <w:tblPr>
        <w:tblStyle w:val="aa"/>
        <w:tblW w:w="7876" w:type="dxa"/>
        <w:tblInd w:w="420" w:type="dxa"/>
        <w:tblLayout w:type="fixed"/>
        <w:tblLook w:val="04A0" w:firstRow="1" w:lastRow="0" w:firstColumn="1" w:lastColumn="0" w:noHBand="0" w:noVBand="1"/>
      </w:tblPr>
      <w:tblGrid>
        <w:gridCol w:w="1276"/>
        <w:gridCol w:w="6600"/>
      </w:tblGrid>
      <w:tr w:rsidR="00EB5EAC" w14:paraId="1AFAFE3F" w14:textId="77777777" w:rsidTr="00B21C0F">
        <w:tc>
          <w:tcPr>
            <w:tcW w:w="1276" w:type="dxa"/>
            <w:shd w:val="clear" w:color="auto" w:fill="BFBFBF" w:themeFill="background1" w:themeFillShade="BF"/>
          </w:tcPr>
          <w:p w14:paraId="767187E8" w14:textId="77777777" w:rsidR="00EB5EAC" w:rsidRDefault="00EB5EAC" w:rsidP="00B21C0F">
            <w:pPr>
              <w:ind w:firstLineChars="0" w:firstLine="0"/>
            </w:pPr>
            <w:r>
              <w:rPr>
                <w:rFonts w:hint="eastAsia"/>
              </w:rPr>
              <w:t>接口名称</w:t>
            </w:r>
          </w:p>
        </w:tc>
        <w:tc>
          <w:tcPr>
            <w:tcW w:w="6600" w:type="dxa"/>
            <w:shd w:val="clear" w:color="auto" w:fill="BFBFBF" w:themeFill="background1" w:themeFillShade="BF"/>
          </w:tcPr>
          <w:p w14:paraId="7C77CCDC" w14:textId="52D5A044" w:rsidR="00EB5EAC" w:rsidRDefault="0068699F" w:rsidP="00B21C0F">
            <w:pPr>
              <w:ind w:firstLineChars="0" w:firstLine="0"/>
            </w:pPr>
            <w:r>
              <w:rPr>
                <w:rFonts w:hint="eastAsia"/>
              </w:rPr>
              <w:t>查询指定调度员所有车辆</w:t>
            </w:r>
            <w:r w:rsidR="00EB5EAC">
              <w:rPr>
                <w:rFonts w:hint="eastAsia"/>
              </w:rPr>
              <w:t>(</w:t>
            </w:r>
            <w:proofErr w:type="spellStart"/>
            <w:r w:rsidRPr="0068699F">
              <w:t>getVehiclesByUserId</w:t>
            </w:r>
            <w:proofErr w:type="spellEnd"/>
            <w:r w:rsidR="00EB5EAC">
              <w:t>)</w:t>
            </w:r>
          </w:p>
        </w:tc>
      </w:tr>
      <w:tr w:rsidR="00EB5EAC" w14:paraId="46688EE8" w14:textId="77777777" w:rsidTr="00B21C0F">
        <w:tc>
          <w:tcPr>
            <w:tcW w:w="1276" w:type="dxa"/>
          </w:tcPr>
          <w:p w14:paraId="29F88723" w14:textId="77777777" w:rsidR="00EB5EAC" w:rsidRDefault="00EB5EAC" w:rsidP="00B21C0F">
            <w:pPr>
              <w:ind w:firstLineChars="0" w:firstLine="0"/>
            </w:pPr>
            <w:proofErr w:type="spellStart"/>
            <w:r>
              <w:rPr>
                <w:rFonts w:hint="eastAsia"/>
              </w:rPr>
              <w:t>url</w:t>
            </w:r>
            <w:proofErr w:type="spellEnd"/>
          </w:p>
        </w:tc>
        <w:tc>
          <w:tcPr>
            <w:tcW w:w="6600" w:type="dxa"/>
          </w:tcPr>
          <w:p w14:paraId="3E6511CC" w14:textId="52FFDB86" w:rsidR="00EB5EAC" w:rsidRDefault="00283F1C" w:rsidP="00B21C0F">
            <w:pPr>
              <w:ind w:firstLineChars="0" w:firstLine="0"/>
            </w:pPr>
            <w:r>
              <w:rPr>
                <w:rFonts w:hint="eastAsia"/>
              </w:rPr>
              <w:t>/</w:t>
            </w:r>
            <w:r>
              <w:t>units</w:t>
            </w:r>
            <w:r w:rsidRPr="00283F1C">
              <w:t>/vehicles/all</w:t>
            </w:r>
          </w:p>
        </w:tc>
      </w:tr>
      <w:tr w:rsidR="00EB5EAC" w14:paraId="280D152D" w14:textId="77777777" w:rsidTr="00B21C0F">
        <w:tc>
          <w:tcPr>
            <w:tcW w:w="1276" w:type="dxa"/>
          </w:tcPr>
          <w:p w14:paraId="343F4548" w14:textId="77777777" w:rsidR="00EB5EAC" w:rsidRDefault="00EB5EAC" w:rsidP="00B21C0F">
            <w:pPr>
              <w:ind w:firstLineChars="0" w:firstLine="0"/>
            </w:pPr>
            <w:r>
              <w:rPr>
                <w:rFonts w:hint="eastAsia"/>
              </w:rPr>
              <w:t>方法</w:t>
            </w:r>
          </w:p>
        </w:tc>
        <w:tc>
          <w:tcPr>
            <w:tcW w:w="6600" w:type="dxa"/>
          </w:tcPr>
          <w:p w14:paraId="7A519D51" w14:textId="4397865C" w:rsidR="00EB5EAC" w:rsidRDefault="00B8240E" w:rsidP="00B21C0F">
            <w:pPr>
              <w:ind w:firstLineChars="0" w:firstLine="0"/>
            </w:pPr>
            <w:r>
              <w:t>G</w:t>
            </w:r>
            <w:r>
              <w:rPr>
                <w:rFonts w:hint="eastAsia"/>
              </w:rPr>
              <w:t>et</w:t>
            </w:r>
          </w:p>
        </w:tc>
      </w:tr>
      <w:tr w:rsidR="00EB5EAC" w14:paraId="754D086E" w14:textId="77777777" w:rsidTr="00B21C0F">
        <w:tc>
          <w:tcPr>
            <w:tcW w:w="1276" w:type="dxa"/>
          </w:tcPr>
          <w:p w14:paraId="18F236CB" w14:textId="77777777" w:rsidR="00EB5EAC" w:rsidRDefault="00EB5EAC" w:rsidP="00B21C0F">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EB5EAC" w14:paraId="7D4998FD" w14:textId="77777777" w:rsidTr="00B21C0F">
              <w:trPr>
                <w:trHeight w:val="356"/>
              </w:trPr>
              <w:tc>
                <w:tcPr>
                  <w:tcW w:w="1175" w:type="dxa"/>
                  <w:tcBorders>
                    <w:top w:val="nil"/>
                    <w:left w:val="single" w:sz="8" w:space="0" w:color="4F81BD"/>
                    <w:bottom w:val="nil"/>
                    <w:right w:val="nil"/>
                  </w:tcBorders>
                  <w:shd w:val="clear" w:color="auto" w:fill="auto"/>
                </w:tcPr>
                <w:p w14:paraId="1F2CBC40" w14:textId="77777777" w:rsidR="00EB5EAC" w:rsidRDefault="00EB5EAC" w:rsidP="00B21C0F">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123EA710" w14:textId="77777777" w:rsidR="00EB5EAC" w:rsidRDefault="00EB5EAC" w:rsidP="00B21C0F">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089BD30E" w14:textId="77777777" w:rsidR="00EB5EAC" w:rsidRDefault="00EB5EAC" w:rsidP="00B21C0F">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5CFC6313" w14:textId="77777777" w:rsidR="00EB5EAC" w:rsidRDefault="00EB5EAC" w:rsidP="00B21C0F">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5971C96F" w14:textId="77777777" w:rsidR="00EB5EAC" w:rsidRDefault="00EB5EAC" w:rsidP="00B21C0F">
                  <w:pPr>
                    <w:ind w:firstLineChars="0" w:firstLine="0"/>
                    <w:rPr>
                      <w:color w:val="000000"/>
                    </w:rPr>
                  </w:pPr>
                  <w:r>
                    <w:rPr>
                      <w:rFonts w:hint="eastAsia"/>
                      <w:color w:val="000000"/>
                    </w:rPr>
                    <w:t>参数形式</w:t>
                  </w:r>
                </w:p>
              </w:tc>
            </w:tr>
            <w:tr w:rsidR="00987787" w14:paraId="76D7E783" w14:textId="77777777" w:rsidTr="00B21C0F">
              <w:trPr>
                <w:trHeight w:val="356"/>
              </w:trPr>
              <w:tc>
                <w:tcPr>
                  <w:tcW w:w="1175" w:type="dxa"/>
                  <w:tcBorders>
                    <w:top w:val="nil"/>
                    <w:left w:val="single" w:sz="8" w:space="0" w:color="4F81BD"/>
                    <w:bottom w:val="nil"/>
                    <w:right w:val="nil"/>
                  </w:tcBorders>
                  <w:shd w:val="clear" w:color="auto" w:fill="auto"/>
                </w:tcPr>
                <w:p w14:paraId="0D5EEF30" w14:textId="20C36460" w:rsidR="00987787" w:rsidRPr="008A1438" w:rsidRDefault="00283F1C" w:rsidP="00B21C0F">
                  <w:pPr>
                    <w:ind w:firstLineChars="0" w:firstLine="0"/>
                    <w:rPr>
                      <w:color w:val="0D0D0D" w:themeColor="text1" w:themeTint="F2"/>
                    </w:rPr>
                  </w:pPr>
                  <w:proofErr w:type="spellStart"/>
                  <w:r>
                    <w:rPr>
                      <w:color w:val="0D0D0D" w:themeColor="text1" w:themeTint="F2"/>
                    </w:rPr>
                    <w:t>userId</w:t>
                  </w:r>
                  <w:proofErr w:type="spellEnd"/>
                </w:p>
              </w:tc>
              <w:tc>
                <w:tcPr>
                  <w:tcW w:w="1509" w:type="dxa"/>
                  <w:tcBorders>
                    <w:top w:val="nil"/>
                    <w:left w:val="nil"/>
                    <w:bottom w:val="nil"/>
                    <w:right w:val="nil"/>
                  </w:tcBorders>
                  <w:shd w:val="clear" w:color="auto" w:fill="FFFFFF" w:themeFill="background1"/>
                </w:tcPr>
                <w:p w14:paraId="0E0AAFC0" w14:textId="479402A2" w:rsidR="00987787" w:rsidRDefault="00283F1C" w:rsidP="00B21C0F">
                  <w:pPr>
                    <w:ind w:firstLineChars="0" w:firstLine="0"/>
                    <w:rPr>
                      <w:color w:val="000000"/>
                    </w:rPr>
                  </w:pPr>
                  <w:r>
                    <w:rPr>
                      <w:rFonts w:hint="eastAsia"/>
                      <w:color w:val="000000"/>
                    </w:rPr>
                    <w:t>用户名</w:t>
                  </w:r>
                </w:p>
              </w:tc>
              <w:tc>
                <w:tcPr>
                  <w:tcW w:w="1134" w:type="dxa"/>
                  <w:tcBorders>
                    <w:top w:val="nil"/>
                    <w:left w:val="nil"/>
                    <w:bottom w:val="nil"/>
                    <w:right w:val="nil"/>
                  </w:tcBorders>
                  <w:shd w:val="clear" w:color="auto" w:fill="FFFFFF" w:themeFill="background1"/>
                </w:tcPr>
                <w:p w14:paraId="4B050BC7" w14:textId="01F28980" w:rsidR="00987787" w:rsidRDefault="00987787" w:rsidP="00B21C0F">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1BA19F85" w14:textId="5E0F89E8" w:rsidR="00987787" w:rsidRDefault="00283F1C" w:rsidP="00B21C0F">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shd w:val="clear" w:color="auto" w:fill="FFFFFF" w:themeFill="background1"/>
                </w:tcPr>
                <w:p w14:paraId="22717D12" w14:textId="6753F3ED" w:rsidR="00987787" w:rsidRDefault="00987787" w:rsidP="00B21C0F">
                  <w:pPr>
                    <w:ind w:firstLineChars="0" w:firstLine="0"/>
                    <w:rPr>
                      <w:color w:val="000000"/>
                    </w:rPr>
                  </w:pPr>
                  <w:proofErr w:type="spellStart"/>
                  <w:r>
                    <w:rPr>
                      <w:rFonts w:hint="eastAsia"/>
                      <w:color w:val="000000"/>
                    </w:rPr>
                    <w:t>RequestBody</w:t>
                  </w:r>
                  <w:proofErr w:type="spellEnd"/>
                </w:p>
              </w:tc>
            </w:tr>
          </w:tbl>
          <w:p w14:paraId="7552672C" w14:textId="77777777" w:rsidR="00EB5EAC" w:rsidRDefault="00EB5EAC" w:rsidP="00B21C0F">
            <w:pPr>
              <w:ind w:firstLineChars="0" w:firstLine="0"/>
            </w:pPr>
          </w:p>
        </w:tc>
      </w:tr>
      <w:tr w:rsidR="00EB5EAC" w14:paraId="11930886" w14:textId="77777777" w:rsidTr="00B21C0F">
        <w:tc>
          <w:tcPr>
            <w:tcW w:w="1276" w:type="dxa"/>
          </w:tcPr>
          <w:p w14:paraId="27495122" w14:textId="77777777" w:rsidR="00EB5EAC" w:rsidRDefault="00EB5EAC" w:rsidP="00B21C0F">
            <w:pPr>
              <w:ind w:firstLineChars="0" w:firstLine="0"/>
            </w:pPr>
            <w:r>
              <w:rPr>
                <w:rFonts w:hint="eastAsia"/>
              </w:rPr>
              <w:t>返回值</w:t>
            </w:r>
          </w:p>
        </w:tc>
        <w:tc>
          <w:tcPr>
            <w:tcW w:w="6600" w:type="dxa"/>
          </w:tcPr>
          <w:p w14:paraId="42BA51DA" w14:textId="77777777" w:rsidR="00EB5EAC" w:rsidRDefault="00EB5EAC" w:rsidP="00B21C0F">
            <w:pPr>
              <w:ind w:firstLineChars="0" w:firstLine="0"/>
            </w:pPr>
            <w:r>
              <w:t>{</w:t>
            </w:r>
          </w:p>
          <w:p w14:paraId="00E3037F" w14:textId="77777777" w:rsidR="00EB5EAC" w:rsidRDefault="00EB5EAC" w:rsidP="00B21C0F">
            <w:pPr>
              <w:ind w:firstLineChars="0" w:firstLine="0"/>
            </w:pPr>
            <w:r>
              <w:t>code: 200,</w:t>
            </w:r>
          </w:p>
          <w:p w14:paraId="2009D6D0" w14:textId="4279F40B" w:rsidR="00EB5EAC" w:rsidRDefault="00EB5EAC" w:rsidP="00B21C0F">
            <w:pPr>
              <w:ind w:firstLineChars="0" w:firstLine="0"/>
            </w:pPr>
            <w:r>
              <w:t xml:space="preserve">message: </w:t>
            </w:r>
            <w:r>
              <w:rPr>
                <w:rFonts w:hint="eastAsia"/>
              </w:rPr>
              <w:t>“</w:t>
            </w:r>
            <w:r w:rsidR="00283F1C">
              <w:rPr>
                <w:rFonts w:hint="eastAsia"/>
              </w:rPr>
              <w:t>查询成功</w:t>
            </w:r>
            <w:r>
              <w:rPr>
                <w:rFonts w:hint="eastAsia"/>
              </w:rPr>
              <w:t>”，</w:t>
            </w:r>
          </w:p>
          <w:p w14:paraId="5CE514F9" w14:textId="77777777" w:rsidR="00325861" w:rsidRDefault="00325861" w:rsidP="00B21C0F">
            <w:pPr>
              <w:ind w:firstLineChars="0" w:firstLine="0"/>
            </w:pPr>
            <w:proofErr w:type="gramStart"/>
            <w:r>
              <w:rPr>
                <w:rFonts w:hint="eastAsia"/>
              </w:rPr>
              <w:t>data</w:t>
            </w:r>
            <w:r>
              <w:t>:{</w:t>
            </w:r>
            <w:proofErr w:type="gramEnd"/>
          </w:p>
          <w:p w14:paraId="6A874745" w14:textId="5CF8FCDF" w:rsidR="00325861" w:rsidRDefault="00325861" w:rsidP="00B21C0F">
            <w:pPr>
              <w:ind w:firstLineChars="0" w:firstLine="0"/>
            </w:pPr>
            <w:r>
              <w:rPr>
                <w:rFonts w:hint="eastAsia"/>
              </w:rPr>
              <w:t xml:space="preserve"> </w:t>
            </w:r>
            <w:r>
              <w:t xml:space="preserve"> </w:t>
            </w:r>
            <w:r w:rsidR="00283F1C">
              <w:rPr>
                <w:rFonts w:hint="eastAsia"/>
              </w:rPr>
              <w:t>vehicles</w:t>
            </w:r>
          </w:p>
          <w:p w14:paraId="5F02C9B6" w14:textId="5B62709E" w:rsidR="00325861" w:rsidRDefault="00325861" w:rsidP="00B21C0F">
            <w:pPr>
              <w:ind w:firstLineChars="0" w:firstLine="0"/>
            </w:pPr>
            <w:r>
              <w:t>}</w:t>
            </w:r>
          </w:p>
          <w:p w14:paraId="34829B78" w14:textId="77777777" w:rsidR="00EB5EAC" w:rsidRDefault="00EB5EAC" w:rsidP="00B21C0F">
            <w:pPr>
              <w:ind w:firstLineChars="0" w:firstLine="0"/>
            </w:pPr>
            <w:r>
              <w:rPr>
                <w:rFonts w:hint="eastAsia"/>
              </w:rPr>
              <w:t>}</w:t>
            </w:r>
          </w:p>
        </w:tc>
      </w:tr>
    </w:tbl>
    <w:p w14:paraId="6B0951BE" w14:textId="69778B70" w:rsidR="00EB5EAC" w:rsidRDefault="00EB5EAC">
      <w:pPr>
        <w:ind w:firstLine="420"/>
      </w:pPr>
    </w:p>
    <w:p w14:paraId="218B7CC9" w14:textId="4317F811" w:rsidR="0068699F" w:rsidRDefault="0068699F" w:rsidP="0068699F">
      <w:pPr>
        <w:pStyle w:val="3"/>
        <w:numPr>
          <w:ilvl w:val="2"/>
          <w:numId w:val="1"/>
        </w:numPr>
        <w:ind w:firstLineChars="0"/>
      </w:pPr>
      <w:r>
        <w:rPr>
          <w:rFonts w:hint="eastAsia"/>
        </w:rPr>
        <w:t>查询</w:t>
      </w:r>
      <w:r w:rsidRPr="0068699F">
        <w:rPr>
          <w:rFonts w:hint="eastAsia"/>
        </w:rPr>
        <w:t>指定调度员所有空闲车辆</w:t>
      </w:r>
    </w:p>
    <w:tbl>
      <w:tblPr>
        <w:tblStyle w:val="aa"/>
        <w:tblW w:w="7876" w:type="dxa"/>
        <w:tblInd w:w="420" w:type="dxa"/>
        <w:tblLayout w:type="fixed"/>
        <w:tblLook w:val="04A0" w:firstRow="1" w:lastRow="0" w:firstColumn="1" w:lastColumn="0" w:noHBand="0" w:noVBand="1"/>
      </w:tblPr>
      <w:tblGrid>
        <w:gridCol w:w="1276"/>
        <w:gridCol w:w="6600"/>
      </w:tblGrid>
      <w:tr w:rsidR="0068699F" w14:paraId="6ADE1FCF" w14:textId="77777777" w:rsidTr="00B8240E">
        <w:tc>
          <w:tcPr>
            <w:tcW w:w="1276" w:type="dxa"/>
            <w:shd w:val="clear" w:color="auto" w:fill="BFBFBF" w:themeFill="background1" w:themeFillShade="BF"/>
          </w:tcPr>
          <w:p w14:paraId="7F3EE7EF" w14:textId="77777777" w:rsidR="0068699F" w:rsidRDefault="0068699F" w:rsidP="00B8240E">
            <w:pPr>
              <w:ind w:firstLineChars="0" w:firstLine="0"/>
            </w:pPr>
            <w:r>
              <w:rPr>
                <w:rFonts w:hint="eastAsia"/>
              </w:rPr>
              <w:t>接口名称</w:t>
            </w:r>
          </w:p>
        </w:tc>
        <w:tc>
          <w:tcPr>
            <w:tcW w:w="6600" w:type="dxa"/>
            <w:shd w:val="clear" w:color="auto" w:fill="BFBFBF" w:themeFill="background1" w:themeFillShade="BF"/>
          </w:tcPr>
          <w:p w14:paraId="2B54AF84" w14:textId="386A57A5" w:rsidR="0068699F" w:rsidRDefault="0068699F" w:rsidP="00B8240E">
            <w:pPr>
              <w:ind w:firstLineChars="0" w:firstLine="0"/>
            </w:pPr>
            <w:r>
              <w:rPr>
                <w:rFonts w:hint="eastAsia"/>
              </w:rPr>
              <w:t>查询</w:t>
            </w:r>
            <w:r w:rsidRPr="0068699F">
              <w:rPr>
                <w:rFonts w:hint="eastAsia"/>
              </w:rPr>
              <w:t>指定调度员所有空闲车辆</w:t>
            </w:r>
            <w:r>
              <w:rPr>
                <w:rFonts w:hint="eastAsia"/>
              </w:rPr>
              <w:t>(</w:t>
            </w:r>
            <w:proofErr w:type="spellStart"/>
            <w:r w:rsidRPr="0068699F">
              <w:t>getLeisureVehiclesByUserId</w:t>
            </w:r>
            <w:proofErr w:type="spellEnd"/>
            <w:r>
              <w:t>)</w:t>
            </w:r>
          </w:p>
        </w:tc>
      </w:tr>
      <w:tr w:rsidR="0068699F" w14:paraId="71A1E287" w14:textId="77777777" w:rsidTr="00B8240E">
        <w:tc>
          <w:tcPr>
            <w:tcW w:w="1276" w:type="dxa"/>
          </w:tcPr>
          <w:p w14:paraId="667745A1" w14:textId="77777777" w:rsidR="0068699F" w:rsidRDefault="0068699F" w:rsidP="00B8240E">
            <w:pPr>
              <w:ind w:firstLineChars="0" w:firstLine="0"/>
            </w:pPr>
            <w:proofErr w:type="spellStart"/>
            <w:r>
              <w:rPr>
                <w:rFonts w:hint="eastAsia"/>
              </w:rPr>
              <w:t>url</w:t>
            </w:r>
            <w:proofErr w:type="spellEnd"/>
          </w:p>
        </w:tc>
        <w:tc>
          <w:tcPr>
            <w:tcW w:w="6600" w:type="dxa"/>
          </w:tcPr>
          <w:p w14:paraId="08B70E07" w14:textId="705F66C0" w:rsidR="0068699F" w:rsidRDefault="0068699F" w:rsidP="00B8240E">
            <w:pPr>
              <w:ind w:firstLineChars="0" w:firstLine="0"/>
            </w:pPr>
            <w:r>
              <w:rPr>
                <w:rFonts w:hint="eastAsia"/>
              </w:rPr>
              <w:t>/</w:t>
            </w:r>
            <w:r>
              <w:t>units</w:t>
            </w:r>
            <w:r w:rsidRPr="00283F1C">
              <w:t>/vehicles/</w:t>
            </w:r>
            <w:r w:rsidRPr="0068699F">
              <w:t>leisure</w:t>
            </w:r>
          </w:p>
        </w:tc>
      </w:tr>
      <w:tr w:rsidR="0068699F" w14:paraId="4674836E" w14:textId="77777777" w:rsidTr="00B8240E">
        <w:tc>
          <w:tcPr>
            <w:tcW w:w="1276" w:type="dxa"/>
          </w:tcPr>
          <w:p w14:paraId="6A7C59E3" w14:textId="77777777" w:rsidR="0068699F" w:rsidRDefault="0068699F" w:rsidP="00B8240E">
            <w:pPr>
              <w:ind w:firstLineChars="0" w:firstLine="0"/>
            </w:pPr>
            <w:r>
              <w:rPr>
                <w:rFonts w:hint="eastAsia"/>
              </w:rPr>
              <w:t>方法</w:t>
            </w:r>
          </w:p>
        </w:tc>
        <w:tc>
          <w:tcPr>
            <w:tcW w:w="6600" w:type="dxa"/>
          </w:tcPr>
          <w:p w14:paraId="3F915B9E" w14:textId="01E12042" w:rsidR="0068699F" w:rsidRDefault="00B8240E" w:rsidP="00B8240E">
            <w:pPr>
              <w:ind w:firstLineChars="0" w:firstLine="0"/>
            </w:pPr>
            <w:r>
              <w:t>G</w:t>
            </w:r>
            <w:r>
              <w:rPr>
                <w:rFonts w:hint="eastAsia"/>
              </w:rPr>
              <w:t>et</w:t>
            </w:r>
          </w:p>
        </w:tc>
      </w:tr>
      <w:tr w:rsidR="0068699F" w14:paraId="3ED9EB0F" w14:textId="77777777" w:rsidTr="00B8240E">
        <w:tc>
          <w:tcPr>
            <w:tcW w:w="1276" w:type="dxa"/>
          </w:tcPr>
          <w:p w14:paraId="7EE2F44A" w14:textId="77777777" w:rsidR="0068699F" w:rsidRDefault="0068699F" w:rsidP="00B8240E">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68699F" w14:paraId="74407672" w14:textId="77777777" w:rsidTr="00B8240E">
              <w:trPr>
                <w:trHeight w:val="356"/>
              </w:trPr>
              <w:tc>
                <w:tcPr>
                  <w:tcW w:w="1175" w:type="dxa"/>
                  <w:tcBorders>
                    <w:top w:val="nil"/>
                    <w:left w:val="single" w:sz="8" w:space="0" w:color="4F81BD"/>
                    <w:bottom w:val="nil"/>
                    <w:right w:val="nil"/>
                  </w:tcBorders>
                  <w:shd w:val="clear" w:color="auto" w:fill="auto"/>
                </w:tcPr>
                <w:p w14:paraId="63C2B936" w14:textId="77777777" w:rsidR="0068699F" w:rsidRDefault="0068699F" w:rsidP="00B8240E">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4048300C" w14:textId="77777777" w:rsidR="0068699F" w:rsidRDefault="0068699F" w:rsidP="00B8240E">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2C6817A0" w14:textId="77777777" w:rsidR="0068699F" w:rsidRDefault="0068699F" w:rsidP="00B8240E">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305F11BE" w14:textId="77777777" w:rsidR="0068699F" w:rsidRDefault="0068699F" w:rsidP="00B8240E">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4A387DD7" w14:textId="77777777" w:rsidR="0068699F" w:rsidRDefault="0068699F" w:rsidP="00B8240E">
                  <w:pPr>
                    <w:ind w:firstLineChars="0" w:firstLine="0"/>
                    <w:rPr>
                      <w:color w:val="000000"/>
                    </w:rPr>
                  </w:pPr>
                  <w:r>
                    <w:rPr>
                      <w:rFonts w:hint="eastAsia"/>
                      <w:color w:val="000000"/>
                    </w:rPr>
                    <w:t>参数形式</w:t>
                  </w:r>
                </w:p>
              </w:tc>
            </w:tr>
            <w:tr w:rsidR="0068699F" w14:paraId="56224F59" w14:textId="77777777" w:rsidTr="00B8240E">
              <w:trPr>
                <w:trHeight w:val="356"/>
              </w:trPr>
              <w:tc>
                <w:tcPr>
                  <w:tcW w:w="1175" w:type="dxa"/>
                  <w:tcBorders>
                    <w:top w:val="nil"/>
                    <w:left w:val="single" w:sz="8" w:space="0" w:color="4F81BD"/>
                    <w:bottom w:val="nil"/>
                    <w:right w:val="nil"/>
                  </w:tcBorders>
                  <w:shd w:val="clear" w:color="auto" w:fill="auto"/>
                </w:tcPr>
                <w:p w14:paraId="680CEF58" w14:textId="77777777" w:rsidR="0068699F" w:rsidRPr="008A1438" w:rsidRDefault="0068699F" w:rsidP="00B8240E">
                  <w:pPr>
                    <w:ind w:firstLineChars="0" w:firstLine="0"/>
                    <w:rPr>
                      <w:color w:val="0D0D0D" w:themeColor="text1" w:themeTint="F2"/>
                    </w:rPr>
                  </w:pPr>
                  <w:proofErr w:type="spellStart"/>
                  <w:r>
                    <w:rPr>
                      <w:color w:val="0D0D0D" w:themeColor="text1" w:themeTint="F2"/>
                    </w:rPr>
                    <w:t>userId</w:t>
                  </w:r>
                  <w:proofErr w:type="spellEnd"/>
                </w:p>
              </w:tc>
              <w:tc>
                <w:tcPr>
                  <w:tcW w:w="1509" w:type="dxa"/>
                  <w:tcBorders>
                    <w:top w:val="nil"/>
                    <w:left w:val="nil"/>
                    <w:bottom w:val="nil"/>
                    <w:right w:val="nil"/>
                  </w:tcBorders>
                  <w:shd w:val="clear" w:color="auto" w:fill="FFFFFF" w:themeFill="background1"/>
                </w:tcPr>
                <w:p w14:paraId="5346ED97" w14:textId="77777777" w:rsidR="0068699F" w:rsidRDefault="0068699F" w:rsidP="00B8240E">
                  <w:pPr>
                    <w:ind w:firstLineChars="0" w:firstLine="0"/>
                    <w:rPr>
                      <w:color w:val="000000"/>
                    </w:rPr>
                  </w:pPr>
                  <w:r>
                    <w:rPr>
                      <w:rFonts w:hint="eastAsia"/>
                      <w:color w:val="000000"/>
                    </w:rPr>
                    <w:t>用户名</w:t>
                  </w:r>
                </w:p>
              </w:tc>
              <w:tc>
                <w:tcPr>
                  <w:tcW w:w="1134" w:type="dxa"/>
                  <w:tcBorders>
                    <w:top w:val="nil"/>
                    <w:left w:val="nil"/>
                    <w:bottom w:val="nil"/>
                    <w:right w:val="nil"/>
                  </w:tcBorders>
                  <w:shd w:val="clear" w:color="auto" w:fill="FFFFFF" w:themeFill="background1"/>
                </w:tcPr>
                <w:p w14:paraId="6315A5E6" w14:textId="77777777" w:rsidR="0068699F" w:rsidRDefault="0068699F" w:rsidP="00B8240E">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508A65E9" w14:textId="77777777" w:rsidR="0068699F" w:rsidRDefault="0068699F" w:rsidP="00B8240E">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shd w:val="clear" w:color="auto" w:fill="FFFFFF" w:themeFill="background1"/>
                </w:tcPr>
                <w:p w14:paraId="68747110" w14:textId="77777777" w:rsidR="0068699F" w:rsidRDefault="0068699F" w:rsidP="00B8240E">
                  <w:pPr>
                    <w:ind w:firstLineChars="0" w:firstLine="0"/>
                    <w:rPr>
                      <w:color w:val="000000"/>
                    </w:rPr>
                  </w:pPr>
                  <w:proofErr w:type="spellStart"/>
                  <w:r>
                    <w:rPr>
                      <w:rFonts w:hint="eastAsia"/>
                      <w:color w:val="000000"/>
                    </w:rPr>
                    <w:t>RequestBody</w:t>
                  </w:r>
                  <w:proofErr w:type="spellEnd"/>
                </w:p>
              </w:tc>
            </w:tr>
          </w:tbl>
          <w:p w14:paraId="7D4AEFAE" w14:textId="77777777" w:rsidR="0068699F" w:rsidRDefault="0068699F" w:rsidP="00B8240E">
            <w:pPr>
              <w:ind w:firstLineChars="0" w:firstLine="0"/>
            </w:pPr>
          </w:p>
        </w:tc>
      </w:tr>
      <w:tr w:rsidR="0068699F" w14:paraId="56F931B5" w14:textId="77777777" w:rsidTr="00B8240E">
        <w:tc>
          <w:tcPr>
            <w:tcW w:w="1276" w:type="dxa"/>
          </w:tcPr>
          <w:p w14:paraId="491B7A3C" w14:textId="77777777" w:rsidR="0068699F" w:rsidRDefault="0068699F" w:rsidP="00B8240E">
            <w:pPr>
              <w:ind w:firstLineChars="0" w:firstLine="0"/>
            </w:pPr>
            <w:r>
              <w:rPr>
                <w:rFonts w:hint="eastAsia"/>
              </w:rPr>
              <w:t>返回值</w:t>
            </w:r>
          </w:p>
        </w:tc>
        <w:tc>
          <w:tcPr>
            <w:tcW w:w="6600" w:type="dxa"/>
          </w:tcPr>
          <w:p w14:paraId="3E2D3D31" w14:textId="77777777" w:rsidR="0068699F" w:rsidRDefault="0068699F" w:rsidP="00B8240E">
            <w:pPr>
              <w:ind w:firstLineChars="0" w:firstLine="0"/>
            </w:pPr>
            <w:r>
              <w:t>{</w:t>
            </w:r>
          </w:p>
          <w:p w14:paraId="68916221" w14:textId="77777777" w:rsidR="0068699F" w:rsidRDefault="0068699F" w:rsidP="00B8240E">
            <w:pPr>
              <w:ind w:firstLineChars="0" w:firstLine="0"/>
            </w:pPr>
            <w:r>
              <w:t>code: 200,</w:t>
            </w:r>
          </w:p>
          <w:p w14:paraId="2C6E8A52" w14:textId="77777777" w:rsidR="0068699F" w:rsidRDefault="0068699F" w:rsidP="00B8240E">
            <w:pPr>
              <w:ind w:firstLineChars="0" w:firstLine="0"/>
            </w:pPr>
            <w:r>
              <w:lastRenderedPageBreak/>
              <w:t xml:space="preserve">message: </w:t>
            </w:r>
            <w:r>
              <w:rPr>
                <w:rFonts w:hint="eastAsia"/>
              </w:rPr>
              <w:t>“查询成功”，</w:t>
            </w:r>
          </w:p>
          <w:p w14:paraId="27BD28B5" w14:textId="77777777" w:rsidR="0068699F" w:rsidRDefault="0068699F" w:rsidP="00B8240E">
            <w:pPr>
              <w:ind w:firstLineChars="0" w:firstLine="0"/>
            </w:pPr>
            <w:proofErr w:type="gramStart"/>
            <w:r>
              <w:rPr>
                <w:rFonts w:hint="eastAsia"/>
              </w:rPr>
              <w:t>data</w:t>
            </w:r>
            <w:r>
              <w:t>:{</w:t>
            </w:r>
            <w:proofErr w:type="gramEnd"/>
          </w:p>
          <w:p w14:paraId="1ECF7515" w14:textId="77777777" w:rsidR="0068699F" w:rsidRDefault="0068699F" w:rsidP="00B8240E">
            <w:pPr>
              <w:ind w:firstLineChars="0" w:firstLine="0"/>
            </w:pPr>
            <w:r>
              <w:rPr>
                <w:rFonts w:hint="eastAsia"/>
              </w:rPr>
              <w:t xml:space="preserve"> </w:t>
            </w:r>
            <w:r>
              <w:t xml:space="preserve"> </w:t>
            </w:r>
            <w:r>
              <w:rPr>
                <w:rFonts w:hint="eastAsia"/>
              </w:rPr>
              <w:t>vehicles</w:t>
            </w:r>
          </w:p>
          <w:p w14:paraId="17CB6B7E" w14:textId="77777777" w:rsidR="0068699F" w:rsidRDefault="0068699F" w:rsidP="00B8240E">
            <w:pPr>
              <w:ind w:firstLineChars="0" w:firstLine="0"/>
            </w:pPr>
            <w:r>
              <w:t>}</w:t>
            </w:r>
          </w:p>
          <w:p w14:paraId="71E77179" w14:textId="77777777" w:rsidR="0068699F" w:rsidRDefault="0068699F" w:rsidP="00B8240E">
            <w:pPr>
              <w:ind w:firstLineChars="0" w:firstLine="0"/>
            </w:pPr>
            <w:r>
              <w:rPr>
                <w:rFonts w:hint="eastAsia"/>
              </w:rPr>
              <w:t>}</w:t>
            </w:r>
          </w:p>
        </w:tc>
      </w:tr>
    </w:tbl>
    <w:p w14:paraId="2A2D2905" w14:textId="5C43E6E1" w:rsidR="0068699F" w:rsidRDefault="0068699F">
      <w:pPr>
        <w:ind w:firstLine="420"/>
      </w:pPr>
    </w:p>
    <w:p w14:paraId="136EA2E3" w14:textId="00C3CCEB" w:rsidR="00B8240E" w:rsidRDefault="00B8240E" w:rsidP="00B8240E">
      <w:pPr>
        <w:pStyle w:val="3"/>
        <w:numPr>
          <w:ilvl w:val="2"/>
          <w:numId w:val="1"/>
        </w:numPr>
        <w:ind w:firstLineChars="0"/>
      </w:pPr>
      <w:r w:rsidRPr="00B8240E">
        <w:rPr>
          <w:rFonts w:hint="eastAsia"/>
        </w:rPr>
        <w:t>获取指定调度单元车辆</w:t>
      </w:r>
    </w:p>
    <w:tbl>
      <w:tblPr>
        <w:tblStyle w:val="aa"/>
        <w:tblW w:w="7876" w:type="dxa"/>
        <w:tblInd w:w="420" w:type="dxa"/>
        <w:tblLayout w:type="fixed"/>
        <w:tblLook w:val="04A0" w:firstRow="1" w:lastRow="0" w:firstColumn="1" w:lastColumn="0" w:noHBand="0" w:noVBand="1"/>
      </w:tblPr>
      <w:tblGrid>
        <w:gridCol w:w="1276"/>
        <w:gridCol w:w="6600"/>
      </w:tblGrid>
      <w:tr w:rsidR="00B8240E" w14:paraId="577CE88F" w14:textId="77777777" w:rsidTr="00B8240E">
        <w:tc>
          <w:tcPr>
            <w:tcW w:w="1276" w:type="dxa"/>
            <w:shd w:val="clear" w:color="auto" w:fill="BFBFBF" w:themeFill="background1" w:themeFillShade="BF"/>
          </w:tcPr>
          <w:p w14:paraId="166B8967" w14:textId="77777777" w:rsidR="00B8240E" w:rsidRDefault="00B8240E" w:rsidP="00B8240E">
            <w:pPr>
              <w:ind w:firstLineChars="0" w:firstLine="0"/>
            </w:pPr>
            <w:r>
              <w:rPr>
                <w:rFonts w:hint="eastAsia"/>
              </w:rPr>
              <w:t>接口名称</w:t>
            </w:r>
          </w:p>
        </w:tc>
        <w:tc>
          <w:tcPr>
            <w:tcW w:w="6600" w:type="dxa"/>
            <w:shd w:val="clear" w:color="auto" w:fill="BFBFBF" w:themeFill="background1" w:themeFillShade="BF"/>
          </w:tcPr>
          <w:p w14:paraId="3682EAF7" w14:textId="4A90BFFD" w:rsidR="00B8240E" w:rsidRDefault="00B8240E" w:rsidP="00B8240E">
            <w:pPr>
              <w:ind w:firstLineChars="0" w:firstLine="0"/>
            </w:pPr>
            <w:r>
              <w:rPr>
                <w:rFonts w:hint="eastAsia"/>
              </w:rPr>
              <w:t>获取</w:t>
            </w:r>
            <w:r w:rsidRPr="00B8240E">
              <w:rPr>
                <w:rFonts w:hint="eastAsia"/>
              </w:rPr>
              <w:t>指定调度单元车辆</w:t>
            </w:r>
            <w:r>
              <w:rPr>
                <w:rFonts w:hint="eastAsia"/>
              </w:rPr>
              <w:t>(</w:t>
            </w:r>
            <w:proofErr w:type="spellStart"/>
            <w:r w:rsidRPr="00B8240E">
              <w:t>getUnitVehicleList</w:t>
            </w:r>
            <w:proofErr w:type="spellEnd"/>
            <w:r>
              <w:t>)</w:t>
            </w:r>
          </w:p>
        </w:tc>
      </w:tr>
      <w:tr w:rsidR="00B8240E" w14:paraId="436341DC" w14:textId="77777777" w:rsidTr="00B8240E">
        <w:tc>
          <w:tcPr>
            <w:tcW w:w="1276" w:type="dxa"/>
          </w:tcPr>
          <w:p w14:paraId="6DF2A630" w14:textId="77777777" w:rsidR="00B8240E" w:rsidRDefault="00B8240E" w:rsidP="00B8240E">
            <w:pPr>
              <w:ind w:firstLineChars="0" w:firstLine="0"/>
            </w:pPr>
            <w:proofErr w:type="spellStart"/>
            <w:r>
              <w:rPr>
                <w:rFonts w:hint="eastAsia"/>
              </w:rPr>
              <w:t>url</w:t>
            </w:r>
            <w:proofErr w:type="spellEnd"/>
          </w:p>
        </w:tc>
        <w:tc>
          <w:tcPr>
            <w:tcW w:w="6600" w:type="dxa"/>
          </w:tcPr>
          <w:p w14:paraId="10DE8364" w14:textId="34FA2FD1" w:rsidR="00B8240E" w:rsidRDefault="00B8240E" w:rsidP="00B8240E">
            <w:pPr>
              <w:ind w:firstLineChars="0" w:firstLine="0"/>
            </w:pPr>
            <w:r>
              <w:rPr>
                <w:rFonts w:hint="eastAsia"/>
              </w:rPr>
              <w:t>/</w:t>
            </w:r>
            <w:r>
              <w:t>units</w:t>
            </w:r>
            <w:r w:rsidRPr="00B8240E">
              <w:t>/{</w:t>
            </w:r>
            <w:proofErr w:type="spellStart"/>
            <w:r w:rsidRPr="00B8240E">
              <w:t>unitId</w:t>
            </w:r>
            <w:proofErr w:type="spellEnd"/>
            <w:r w:rsidRPr="00B8240E">
              <w:t>}/vehicles</w:t>
            </w:r>
          </w:p>
        </w:tc>
      </w:tr>
      <w:tr w:rsidR="00B8240E" w14:paraId="608BE03D" w14:textId="77777777" w:rsidTr="00B8240E">
        <w:tc>
          <w:tcPr>
            <w:tcW w:w="1276" w:type="dxa"/>
          </w:tcPr>
          <w:p w14:paraId="51E2670B" w14:textId="77777777" w:rsidR="00B8240E" w:rsidRDefault="00B8240E" w:rsidP="00B8240E">
            <w:pPr>
              <w:ind w:firstLineChars="0" w:firstLine="0"/>
            </w:pPr>
            <w:r>
              <w:rPr>
                <w:rFonts w:hint="eastAsia"/>
              </w:rPr>
              <w:t>方法</w:t>
            </w:r>
          </w:p>
        </w:tc>
        <w:tc>
          <w:tcPr>
            <w:tcW w:w="6600" w:type="dxa"/>
          </w:tcPr>
          <w:p w14:paraId="7597EDD4" w14:textId="5F5AF86C" w:rsidR="00B8240E" w:rsidRDefault="00B8240E" w:rsidP="00B8240E">
            <w:pPr>
              <w:ind w:firstLineChars="0" w:firstLine="0"/>
            </w:pPr>
            <w:r>
              <w:t>G</w:t>
            </w:r>
            <w:r>
              <w:rPr>
                <w:rFonts w:hint="eastAsia"/>
              </w:rPr>
              <w:t>et</w:t>
            </w:r>
          </w:p>
        </w:tc>
      </w:tr>
      <w:tr w:rsidR="00B8240E" w14:paraId="198EDF63" w14:textId="77777777" w:rsidTr="00B8240E">
        <w:tc>
          <w:tcPr>
            <w:tcW w:w="1276" w:type="dxa"/>
          </w:tcPr>
          <w:p w14:paraId="712678AC" w14:textId="77777777" w:rsidR="00B8240E" w:rsidRDefault="00B8240E" w:rsidP="00B8240E">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B8240E" w14:paraId="62A1D610" w14:textId="77777777" w:rsidTr="00B8240E">
              <w:trPr>
                <w:trHeight w:val="356"/>
              </w:trPr>
              <w:tc>
                <w:tcPr>
                  <w:tcW w:w="1175" w:type="dxa"/>
                  <w:tcBorders>
                    <w:top w:val="nil"/>
                    <w:left w:val="single" w:sz="8" w:space="0" w:color="4F81BD"/>
                    <w:bottom w:val="nil"/>
                    <w:right w:val="nil"/>
                  </w:tcBorders>
                  <w:shd w:val="clear" w:color="auto" w:fill="auto"/>
                </w:tcPr>
                <w:p w14:paraId="6BF049A1" w14:textId="77777777" w:rsidR="00B8240E" w:rsidRDefault="00B8240E" w:rsidP="00B8240E">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7C459C19" w14:textId="77777777" w:rsidR="00B8240E" w:rsidRDefault="00B8240E" w:rsidP="00B8240E">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1582599B" w14:textId="77777777" w:rsidR="00B8240E" w:rsidRDefault="00B8240E" w:rsidP="00B8240E">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44B43FCA" w14:textId="77777777" w:rsidR="00B8240E" w:rsidRDefault="00B8240E" w:rsidP="00B8240E">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51FFEFDD" w14:textId="77777777" w:rsidR="00B8240E" w:rsidRDefault="00B8240E" w:rsidP="00B8240E">
                  <w:pPr>
                    <w:ind w:firstLineChars="0" w:firstLine="0"/>
                    <w:rPr>
                      <w:color w:val="000000"/>
                    </w:rPr>
                  </w:pPr>
                  <w:r>
                    <w:rPr>
                      <w:rFonts w:hint="eastAsia"/>
                      <w:color w:val="000000"/>
                    </w:rPr>
                    <w:t>参数形式</w:t>
                  </w:r>
                </w:p>
              </w:tc>
            </w:tr>
            <w:tr w:rsidR="00B8240E" w14:paraId="7F7184F0" w14:textId="77777777" w:rsidTr="00B8240E">
              <w:trPr>
                <w:trHeight w:val="356"/>
              </w:trPr>
              <w:tc>
                <w:tcPr>
                  <w:tcW w:w="1175" w:type="dxa"/>
                  <w:tcBorders>
                    <w:top w:val="nil"/>
                    <w:left w:val="single" w:sz="8" w:space="0" w:color="4F81BD"/>
                    <w:bottom w:val="nil"/>
                    <w:right w:val="nil"/>
                  </w:tcBorders>
                  <w:shd w:val="clear" w:color="auto" w:fill="auto"/>
                </w:tcPr>
                <w:p w14:paraId="759E096A" w14:textId="2F84F778" w:rsidR="00B8240E" w:rsidRPr="008A1438" w:rsidRDefault="00B8240E" w:rsidP="00B8240E">
                  <w:pPr>
                    <w:ind w:firstLineChars="0" w:firstLine="0"/>
                    <w:rPr>
                      <w:color w:val="0D0D0D" w:themeColor="text1" w:themeTint="F2"/>
                    </w:rPr>
                  </w:pPr>
                  <w:proofErr w:type="spellStart"/>
                  <w:r w:rsidRPr="00B8240E">
                    <w:t>unitId</w:t>
                  </w:r>
                  <w:proofErr w:type="spellEnd"/>
                </w:p>
              </w:tc>
              <w:tc>
                <w:tcPr>
                  <w:tcW w:w="1509" w:type="dxa"/>
                  <w:tcBorders>
                    <w:top w:val="nil"/>
                    <w:left w:val="nil"/>
                    <w:bottom w:val="nil"/>
                    <w:right w:val="nil"/>
                  </w:tcBorders>
                  <w:shd w:val="clear" w:color="auto" w:fill="FFFFFF" w:themeFill="background1"/>
                </w:tcPr>
                <w:p w14:paraId="4ADC0D09" w14:textId="1BB5C301" w:rsidR="00B8240E" w:rsidRDefault="00B8240E" w:rsidP="00B8240E">
                  <w:pPr>
                    <w:ind w:firstLineChars="0" w:firstLine="0"/>
                    <w:rPr>
                      <w:color w:val="000000"/>
                    </w:rPr>
                  </w:pPr>
                  <w:r>
                    <w:rPr>
                      <w:rFonts w:hint="eastAsia"/>
                      <w:color w:val="000000"/>
                    </w:rPr>
                    <w:t>单元id</w:t>
                  </w:r>
                </w:p>
              </w:tc>
              <w:tc>
                <w:tcPr>
                  <w:tcW w:w="1134" w:type="dxa"/>
                  <w:tcBorders>
                    <w:top w:val="nil"/>
                    <w:left w:val="nil"/>
                    <w:bottom w:val="nil"/>
                    <w:right w:val="nil"/>
                  </w:tcBorders>
                  <w:shd w:val="clear" w:color="auto" w:fill="FFFFFF" w:themeFill="background1"/>
                </w:tcPr>
                <w:p w14:paraId="76ECF0E7" w14:textId="77777777" w:rsidR="00B8240E" w:rsidRDefault="00B8240E" w:rsidP="00B8240E">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AE2B790" w14:textId="77777777" w:rsidR="00B8240E" w:rsidRDefault="00B8240E" w:rsidP="00B8240E">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shd w:val="clear" w:color="auto" w:fill="FFFFFF" w:themeFill="background1"/>
                </w:tcPr>
                <w:p w14:paraId="66A91402" w14:textId="77777777" w:rsidR="00B8240E" w:rsidRDefault="00B8240E" w:rsidP="00B8240E">
                  <w:pPr>
                    <w:ind w:firstLineChars="0" w:firstLine="0"/>
                    <w:rPr>
                      <w:color w:val="000000"/>
                    </w:rPr>
                  </w:pPr>
                  <w:proofErr w:type="spellStart"/>
                  <w:r>
                    <w:rPr>
                      <w:rFonts w:hint="eastAsia"/>
                      <w:color w:val="000000"/>
                    </w:rPr>
                    <w:t>RequestBody</w:t>
                  </w:r>
                  <w:proofErr w:type="spellEnd"/>
                </w:p>
              </w:tc>
            </w:tr>
          </w:tbl>
          <w:p w14:paraId="4105E0D3" w14:textId="77777777" w:rsidR="00B8240E" w:rsidRDefault="00B8240E" w:rsidP="00B8240E">
            <w:pPr>
              <w:ind w:firstLineChars="0" w:firstLine="0"/>
            </w:pPr>
          </w:p>
        </w:tc>
      </w:tr>
      <w:tr w:rsidR="00B8240E" w14:paraId="203D7D83" w14:textId="77777777" w:rsidTr="00B8240E">
        <w:tc>
          <w:tcPr>
            <w:tcW w:w="1276" w:type="dxa"/>
          </w:tcPr>
          <w:p w14:paraId="191C9F8D" w14:textId="77777777" w:rsidR="00B8240E" w:rsidRDefault="00B8240E" w:rsidP="00B8240E">
            <w:pPr>
              <w:ind w:firstLineChars="0" w:firstLine="0"/>
            </w:pPr>
            <w:r>
              <w:rPr>
                <w:rFonts w:hint="eastAsia"/>
              </w:rPr>
              <w:t>返回值</w:t>
            </w:r>
          </w:p>
        </w:tc>
        <w:tc>
          <w:tcPr>
            <w:tcW w:w="6600" w:type="dxa"/>
          </w:tcPr>
          <w:p w14:paraId="7A219BBE" w14:textId="77777777" w:rsidR="00B8240E" w:rsidRDefault="00B8240E" w:rsidP="00B8240E">
            <w:pPr>
              <w:ind w:firstLineChars="0" w:firstLine="0"/>
            </w:pPr>
            <w:r>
              <w:t>{</w:t>
            </w:r>
          </w:p>
          <w:p w14:paraId="7660B8B6" w14:textId="77777777" w:rsidR="00B8240E" w:rsidRDefault="00B8240E" w:rsidP="00B8240E">
            <w:pPr>
              <w:ind w:firstLineChars="0" w:firstLine="0"/>
            </w:pPr>
            <w:r>
              <w:t>code: 200,</w:t>
            </w:r>
          </w:p>
          <w:p w14:paraId="779B2582" w14:textId="77777777" w:rsidR="00B8240E" w:rsidRDefault="00B8240E" w:rsidP="00B8240E">
            <w:pPr>
              <w:ind w:firstLineChars="0" w:firstLine="0"/>
            </w:pPr>
            <w:r>
              <w:t xml:space="preserve">message: </w:t>
            </w:r>
            <w:r>
              <w:rPr>
                <w:rFonts w:hint="eastAsia"/>
              </w:rPr>
              <w:t>“查询成功”，</w:t>
            </w:r>
          </w:p>
          <w:p w14:paraId="15FAF520" w14:textId="77777777" w:rsidR="00B8240E" w:rsidRDefault="00B8240E" w:rsidP="00B8240E">
            <w:pPr>
              <w:ind w:firstLineChars="0" w:firstLine="0"/>
            </w:pPr>
            <w:proofErr w:type="gramStart"/>
            <w:r>
              <w:rPr>
                <w:rFonts w:hint="eastAsia"/>
              </w:rPr>
              <w:t>data</w:t>
            </w:r>
            <w:r>
              <w:t>:{</w:t>
            </w:r>
            <w:proofErr w:type="gramEnd"/>
          </w:p>
          <w:p w14:paraId="579A7AB4" w14:textId="77777777" w:rsidR="00B8240E" w:rsidRDefault="00B8240E" w:rsidP="00B8240E">
            <w:pPr>
              <w:ind w:firstLineChars="0" w:firstLine="0"/>
            </w:pPr>
            <w:r>
              <w:rPr>
                <w:rFonts w:hint="eastAsia"/>
              </w:rPr>
              <w:t xml:space="preserve"> </w:t>
            </w:r>
            <w:r>
              <w:t xml:space="preserve"> </w:t>
            </w:r>
            <w:r>
              <w:rPr>
                <w:rFonts w:hint="eastAsia"/>
              </w:rPr>
              <w:t>vehicles</w:t>
            </w:r>
          </w:p>
          <w:p w14:paraId="5C62406D" w14:textId="77777777" w:rsidR="00B8240E" w:rsidRDefault="00B8240E" w:rsidP="00B8240E">
            <w:pPr>
              <w:ind w:firstLineChars="0" w:firstLine="0"/>
            </w:pPr>
            <w:r>
              <w:t>}</w:t>
            </w:r>
          </w:p>
          <w:p w14:paraId="404E8B29" w14:textId="77777777" w:rsidR="00B8240E" w:rsidRDefault="00B8240E" w:rsidP="00B8240E">
            <w:pPr>
              <w:ind w:firstLineChars="0" w:firstLine="0"/>
            </w:pPr>
            <w:r>
              <w:rPr>
                <w:rFonts w:hint="eastAsia"/>
              </w:rPr>
              <w:t>}</w:t>
            </w:r>
          </w:p>
        </w:tc>
      </w:tr>
    </w:tbl>
    <w:p w14:paraId="33FD31DC" w14:textId="520793F7" w:rsidR="00B8240E" w:rsidRDefault="00B8240E">
      <w:pPr>
        <w:ind w:firstLine="420"/>
      </w:pPr>
    </w:p>
    <w:p w14:paraId="0F004CCB" w14:textId="09D2FFD1" w:rsidR="00B8240E" w:rsidRDefault="00B8240E" w:rsidP="00B8240E">
      <w:pPr>
        <w:pStyle w:val="3"/>
        <w:numPr>
          <w:ilvl w:val="2"/>
          <w:numId w:val="1"/>
        </w:numPr>
        <w:ind w:firstLineChars="0"/>
      </w:pPr>
      <w:r w:rsidRPr="00B8240E">
        <w:rPr>
          <w:rFonts w:hint="eastAsia"/>
        </w:rPr>
        <w:t>获取调度单元列表</w:t>
      </w:r>
    </w:p>
    <w:tbl>
      <w:tblPr>
        <w:tblStyle w:val="aa"/>
        <w:tblW w:w="7876" w:type="dxa"/>
        <w:tblInd w:w="420" w:type="dxa"/>
        <w:tblLayout w:type="fixed"/>
        <w:tblLook w:val="04A0" w:firstRow="1" w:lastRow="0" w:firstColumn="1" w:lastColumn="0" w:noHBand="0" w:noVBand="1"/>
      </w:tblPr>
      <w:tblGrid>
        <w:gridCol w:w="1276"/>
        <w:gridCol w:w="6600"/>
      </w:tblGrid>
      <w:tr w:rsidR="00B8240E" w14:paraId="42DF7D8D" w14:textId="77777777" w:rsidTr="00B8240E">
        <w:tc>
          <w:tcPr>
            <w:tcW w:w="1276" w:type="dxa"/>
            <w:shd w:val="clear" w:color="auto" w:fill="BFBFBF" w:themeFill="background1" w:themeFillShade="BF"/>
          </w:tcPr>
          <w:p w14:paraId="198EBCA6" w14:textId="77777777" w:rsidR="00B8240E" w:rsidRDefault="00B8240E" w:rsidP="00B8240E">
            <w:pPr>
              <w:ind w:firstLineChars="0" w:firstLine="0"/>
            </w:pPr>
            <w:r>
              <w:rPr>
                <w:rFonts w:hint="eastAsia"/>
              </w:rPr>
              <w:t>接口名称</w:t>
            </w:r>
          </w:p>
        </w:tc>
        <w:tc>
          <w:tcPr>
            <w:tcW w:w="6600" w:type="dxa"/>
            <w:shd w:val="clear" w:color="auto" w:fill="BFBFBF" w:themeFill="background1" w:themeFillShade="BF"/>
          </w:tcPr>
          <w:p w14:paraId="13E7E8ED" w14:textId="3E69B8E0" w:rsidR="00B8240E" w:rsidRDefault="00B8240E" w:rsidP="00B8240E">
            <w:pPr>
              <w:ind w:firstLineChars="0" w:firstLine="0"/>
            </w:pPr>
            <w:r w:rsidRPr="00B8240E">
              <w:t>获取调度单元列表</w:t>
            </w:r>
            <w:r>
              <w:rPr>
                <w:rFonts w:hint="eastAsia"/>
              </w:rPr>
              <w:t>(</w:t>
            </w:r>
            <w:proofErr w:type="spellStart"/>
            <w:r w:rsidRPr="00B8240E">
              <w:t>getDispatchTaskList</w:t>
            </w:r>
            <w:proofErr w:type="spellEnd"/>
            <w:r>
              <w:t>)</w:t>
            </w:r>
          </w:p>
        </w:tc>
      </w:tr>
      <w:tr w:rsidR="00B8240E" w14:paraId="71521BFE" w14:textId="77777777" w:rsidTr="00B8240E">
        <w:tc>
          <w:tcPr>
            <w:tcW w:w="1276" w:type="dxa"/>
          </w:tcPr>
          <w:p w14:paraId="12E05F92" w14:textId="77777777" w:rsidR="00B8240E" w:rsidRDefault="00B8240E" w:rsidP="00B8240E">
            <w:pPr>
              <w:ind w:firstLineChars="0" w:firstLine="0"/>
            </w:pPr>
            <w:proofErr w:type="spellStart"/>
            <w:r>
              <w:rPr>
                <w:rFonts w:hint="eastAsia"/>
              </w:rPr>
              <w:t>url</w:t>
            </w:r>
            <w:proofErr w:type="spellEnd"/>
          </w:p>
        </w:tc>
        <w:tc>
          <w:tcPr>
            <w:tcW w:w="6600" w:type="dxa"/>
          </w:tcPr>
          <w:p w14:paraId="44BF133E" w14:textId="32184466" w:rsidR="00B8240E" w:rsidRDefault="00B8240E" w:rsidP="00B8240E">
            <w:pPr>
              <w:ind w:firstLineChars="0" w:firstLine="0"/>
            </w:pPr>
            <w:r>
              <w:rPr>
                <w:rFonts w:hint="eastAsia"/>
              </w:rPr>
              <w:t>/</w:t>
            </w:r>
            <w:r>
              <w:t>units</w:t>
            </w:r>
          </w:p>
        </w:tc>
      </w:tr>
      <w:tr w:rsidR="00B8240E" w14:paraId="3B7CA982" w14:textId="77777777" w:rsidTr="00B8240E">
        <w:tc>
          <w:tcPr>
            <w:tcW w:w="1276" w:type="dxa"/>
          </w:tcPr>
          <w:p w14:paraId="7608E3BE" w14:textId="77777777" w:rsidR="00B8240E" w:rsidRDefault="00B8240E" w:rsidP="00B8240E">
            <w:pPr>
              <w:ind w:firstLineChars="0" w:firstLine="0"/>
            </w:pPr>
            <w:r>
              <w:rPr>
                <w:rFonts w:hint="eastAsia"/>
              </w:rPr>
              <w:t>方法</w:t>
            </w:r>
          </w:p>
        </w:tc>
        <w:tc>
          <w:tcPr>
            <w:tcW w:w="6600" w:type="dxa"/>
          </w:tcPr>
          <w:p w14:paraId="4E15F59F" w14:textId="4FC33F5A" w:rsidR="00B8240E" w:rsidRDefault="00B8240E" w:rsidP="00B8240E">
            <w:pPr>
              <w:ind w:firstLineChars="0" w:firstLine="0"/>
            </w:pPr>
            <w:r>
              <w:t>G</w:t>
            </w:r>
            <w:r>
              <w:rPr>
                <w:rFonts w:hint="eastAsia"/>
              </w:rPr>
              <w:t>et</w:t>
            </w:r>
          </w:p>
        </w:tc>
      </w:tr>
      <w:tr w:rsidR="00B8240E" w14:paraId="79D2B432" w14:textId="77777777" w:rsidTr="00B8240E">
        <w:tc>
          <w:tcPr>
            <w:tcW w:w="1276" w:type="dxa"/>
          </w:tcPr>
          <w:p w14:paraId="387FA469" w14:textId="77777777" w:rsidR="00B8240E" w:rsidRDefault="00B8240E" w:rsidP="00B8240E">
            <w:pPr>
              <w:ind w:firstLineChars="0" w:firstLine="0"/>
            </w:pPr>
            <w:r>
              <w:rPr>
                <w:rFonts w:hint="eastAsia"/>
              </w:rPr>
              <w:t>参数</w:t>
            </w:r>
          </w:p>
        </w:tc>
        <w:tc>
          <w:tcPr>
            <w:tcW w:w="6600" w:type="dxa"/>
          </w:tcPr>
          <w:p w14:paraId="766773CF" w14:textId="77777777" w:rsidR="00B8240E" w:rsidRDefault="00B8240E" w:rsidP="00B8240E">
            <w:pPr>
              <w:ind w:firstLineChars="0" w:firstLine="0"/>
            </w:pPr>
          </w:p>
        </w:tc>
      </w:tr>
      <w:tr w:rsidR="00B8240E" w14:paraId="759F8025" w14:textId="77777777" w:rsidTr="00B8240E">
        <w:tc>
          <w:tcPr>
            <w:tcW w:w="1276" w:type="dxa"/>
          </w:tcPr>
          <w:p w14:paraId="2357E6DD" w14:textId="77777777" w:rsidR="00B8240E" w:rsidRDefault="00B8240E" w:rsidP="00B8240E">
            <w:pPr>
              <w:ind w:firstLineChars="0" w:firstLine="0"/>
            </w:pPr>
            <w:r>
              <w:rPr>
                <w:rFonts w:hint="eastAsia"/>
              </w:rPr>
              <w:t>返回值</w:t>
            </w:r>
          </w:p>
        </w:tc>
        <w:tc>
          <w:tcPr>
            <w:tcW w:w="6600" w:type="dxa"/>
          </w:tcPr>
          <w:p w14:paraId="7E407A22" w14:textId="77777777" w:rsidR="00B8240E" w:rsidRDefault="00B8240E" w:rsidP="00B8240E">
            <w:pPr>
              <w:ind w:firstLineChars="0" w:firstLine="0"/>
            </w:pPr>
            <w:r>
              <w:t>{</w:t>
            </w:r>
          </w:p>
          <w:p w14:paraId="0A9A5FFE" w14:textId="77777777" w:rsidR="00B8240E" w:rsidRDefault="00B8240E" w:rsidP="00B8240E">
            <w:pPr>
              <w:ind w:firstLineChars="0" w:firstLine="0"/>
            </w:pPr>
            <w:r>
              <w:t>code: 200,</w:t>
            </w:r>
          </w:p>
          <w:p w14:paraId="5F614DA4" w14:textId="77777777" w:rsidR="00B8240E" w:rsidRDefault="00B8240E" w:rsidP="00B8240E">
            <w:pPr>
              <w:ind w:firstLineChars="0" w:firstLine="0"/>
            </w:pPr>
            <w:r>
              <w:t xml:space="preserve">message: </w:t>
            </w:r>
            <w:r>
              <w:rPr>
                <w:rFonts w:hint="eastAsia"/>
              </w:rPr>
              <w:t>“查询成功”，</w:t>
            </w:r>
          </w:p>
          <w:p w14:paraId="32EC7986" w14:textId="77777777" w:rsidR="00B8240E" w:rsidRDefault="00B8240E" w:rsidP="00B8240E">
            <w:pPr>
              <w:ind w:firstLineChars="0" w:firstLine="0"/>
            </w:pPr>
            <w:proofErr w:type="gramStart"/>
            <w:r>
              <w:rPr>
                <w:rFonts w:hint="eastAsia"/>
              </w:rPr>
              <w:t>data</w:t>
            </w:r>
            <w:r>
              <w:t>:{</w:t>
            </w:r>
            <w:proofErr w:type="gramEnd"/>
          </w:p>
          <w:p w14:paraId="34FEE791" w14:textId="4BD014B6" w:rsidR="00B8240E" w:rsidRDefault="00B8240E" w:rsidP="00B8240E">
            <w:pPr>
              <w:ind w:firstLineChars="0" w:firstLine="0"/>
            </w:pPr>
            <w:r>
              <w:rPr>
                <w:rFonts w:hint="eastAsia"/>
              </w:rPr>
              <w:t xml:space="preserve"> </w:t>
            </w:r>
            <w:r>
              <w:t xml:space="preserve"> </w:t>
            </w:r>
            <w:proofErr w:type="spellStart"/>
            <w:r w:rsidRPr="00B8240E">
              <w:t>DispatchTask</w:t>
            </w:r>
            <w:proofErr w:type="spellEnd"/>
          </w:p>
          <w:p w14:paraId="32067001" w14:textId="77777777" w:rsidR="00B8240E" w:rsidRDefault="00B8240E" w:rsidP="00B8240E">
            <w:pPr>
              <w:ind w:firstLineChars="0" w:firstLine="0"/>
            </w:pPr>
            <w:r>
              <w:t>}</w:t>
            </w:r>
          </w:p>
          <w:p w14:paraId="3C03B765" w14:textId="77777777" w:rsidR="00B8240E" w:rsidRDefault="00B8240E" w:rsidP="00B8240E">
            <w:pPr>
              <w:ind w:firstLineChars="0" w:firstLine="0"/>
            </w:pPr>
            <w:r>
              <w:rPr>
                <w:rFonts w:hint="eastAsia"/>
              </w:rPr>
              <w:t>}</w:t>
            </w:r>
          </w:p>
        </w:tc>
      </w:tr>
    </w:tbl>
    <w:p w14:paraId="07C4410D" w14:textId="4B212581" w:rsidR="00B8240E" w:rsidRDefault="00B8240E">
      <w:pPr>
        <w:ind w:firstLine="420"/>
      </w:pPr>
    </w:p>
    <w:p w14:paraId="4E7EFCFE" w14:textId="51290296" w:rsidR="00A8153E" w:rsidRDefault="00234CB9" w:rsidP="00A8153E">
      <w:pPr>
        <w:pStyle w:val="3"/>
        <w:numPr>
          <w:ilvl w:val="2"/>
          <w:numId w:val="1"/>
        </w:numPr>
        <w:ind w:firstLineChars="0"/>
      </w:pPr>
      <w:r w:rsidRPr="00A8153E">
        <w:rPr>
          <w:rFonts w:hint="eastAsia"/>
        </w:rPr>
        <w:t>获取指定车辆调度任务</w:t>
      </w:r>
    </w:p>
    <w:tbl>
      <w:tblPr>
        <w:tblStyle w:val="aa"/>
        <w:tblW w:w="7876" w:type="dxa"/>
        <w:tblInd w:w="420" w:type="dxa"/>
        <w:tblLayout w:type="fixed"/>
        <w:tblLook w:val="04A0" w:firstRow="1" w:lastRow="0" w:firstColumn="1" w:lastColumn="0" w:noHBand="0" w:noVBand="1"/>
      </w:tblPr>
      <w:tblGrid>
        <w:gridCol w:w="1276"/>
        <w:gridCol w:w="6600"/>
      </w:tblGrid>
      <w:tr w:rsidR="00A8153E" w14:paraId="3EAF295C" w14:textId="77777777" w:rsidTr="00A8153E">
        <w:tc>
          <w:tcPr>
            <w:tcW w:w="1276" w:type="dxa"/>
            <w:shd w:val="clear" w:color="auto" w:fill="BFBFBF" w:themeFill="background1" w:themeFillShade="BF"/>
          </w:tcPr>
          <w:p w14:paraId="78BC6EC4" w14:textId="77777777" w:rsidR="00A8153E" w:rsidRDefault="00A8153E" w:rsidP="00A8153E">
            <w:pPr>
              <w:ind w:firstLineChars="0" w:firstLine="0"/>
            </w:pPr>
            <w:r>
              <w:rPr>
                <w:rFonts w:hint="eastAsia"/>
              </w:rPr>
              <w:t>接口名称</w:t>
            </w:r>
          </w:p>
        </w:tc>
        <w:tc>
          <w:tcPr>
            <w:tcW w:w="6600" w:type="dxa"/>
            <w:shd w:val="clear" w:color="auto" w:fill="BFBFBF" w:themeFill="background1" w:themeFillShade="BF"/>
          </w:tcPr>
          <w:p w14:paraId="6FF254E1" w14:textId="5314B699" w:rsidR="00A8153E" w:rsidRDefault="00A8153E" w:rsidP="00A8153E">
            <w:pPr>
              <w:ind w:firstLineChars="0" w:firstLine="0"/>
            </w:pPr>
            <w:r w:rsidRPr="00A8153E">
              <w:rPr>
                <w:rFonts w:hint="eastAsia"/>
              </w:rPr>
              <w:t>获取指定车辆调度任务</w:t>
            </w:r>
            <w:r>
              <w:rPr>
                <w:rFonts w:hint="eastAsia"/>
              </w:rPr>
              <w:t>(</w:t>
            </w:r>
            <w:proofErr w:type="spellStart"/>
            <w:r w:rsidRPr="00A8153E">
              <w:t>getLeisureVehiclesByUserId</w:t>
            </w:r>
            <w:proofErr w:type="spellEnd"/>
            <w:r>
              <w:t>)</w:t>
            </w:r>
          </w:p>
        </w:tc>
      </w:tr>
      <w:tr w:rsidR="00A8153E" w14:paraId="666966E9" w14:textId="77777777" w:rsidTr="00A8153E">
        <w:tc>
          <w:tcPr>
            <w:tcW w:w="1276" w:type="dxa"/>
          </w:tcPr>
          <w:p w14:paraId="60D27E5E" w14:textId="77777777" w:rsidR="00A8153E" w:rsidRDefault="00A8153E" w:rsidP="00A8153E">
            <w:pPr>
              <w:ind w:firstLineChars="0" w:firstLine="0"/>
            </w:pPr>
            <w:proofErr w:type="spellStart"/>
            <w:r>
              <w:rPr>
                <w:rFonts w:hint="eastAsia"/>
              </w:rPr>
              <w:t>url</w:t>
            </w:r>
            <w:proofErr w:type="spellEnd"/>
          </w:p>
        </w:tc>
        <w:tc>
          <w:tcPr>
            <w:tcW w:w="6600" w:type="dxa"/>
          </w:tcPr>
          <w:p w14:paraId="0646D516" w14:textId="7067A052" w:rsidR="00A8153E" w:rsidRDefault="00A8153E" w:rsidP="00A8153E">
            <w:pPr>
              <w:ind w:firstLineChars="0" w:firstLine="0"/>
            </w:pPr>
            <w:r>
              <w:rPr>
                <w:rFonts w:hint="eastAsia"/>
              </w:rPr>
              <w:t>/</w:t>
            </w:r>
            <w:r>
              <w:t>units</w:t>
            </w:r>
            <w:r w:rsidRPr="00A8153E">
              <w:t>/vehicles/{</w:t>
            </w:r>
            <w:proofErr w:type="spellStart"/>
            <w:r w:rsidRPr="00A8153E">
              <w:t>vehicleId</w:t>
            </w:r>
            <w:proofErr w:type="spellEnd"/>
            <w:r w:rsidRPr="00A8153E">
              <w:t>}</w:t>
            </w:r>
          </w:p>
        </w:tc>
      </w:tr>
      <w:tr w:rsidR="00A8153E" w14:paraId="6824CF74" w14:textId="77777777" w:rsidTr="00A8153E">
        <w:tc>
          <w:tcPr>
            <w:tcW w:w="1276" w:type="dxa"/>
          </w:tcPr>
          <w:p w14:paraId="749DE224" w14:textId="77777777" w:rsidR="00A8153E" w:rsidRDefault="00A8153E" w:rsidP="00A8153E">
            <w:pPr>
              <w:ind w:firstLineChars="0" w:firstLine="0"/>
            </w:pPr>
            <w:r>
              <w:rPr>
                <w:rFonts w:hint="eastAsia"/>
              </w:rPr>
              <w:t>方法</w:t>
            </w:r>
          </w:p>
        </w:tc>
        <w:tc>
          <w:tcPr>
            <w:tcW w:w="6600" w:type="dxa"/>
          </w:tcPr>
          <w:p w14:paraId="67F975B0" w14:textId="77777777" w:rsidR="00A8153E" w:rsidRDefault="00A8153E" w:rsidP="00A8153E">
            <w:pPr>
              <w:ind w:firstLineChars="0" w:firstLine="0"/>
            </w:pPr>
            <w:r>
              <w:t>G</w:t>
            </w:r>
            <w:r>
              <w:rPr>
                <w:rFonts w:hint="eastAsia"/>
              </w:rPr>
              <w:t>et</w:t>
            </w:r>
          </w:p>
        </w:tc>
      </w:tr>
      <w:tr w:rsidR="00A8153E" w14:paraId="468020BA" w14:textId="77777777" w:rsidTr="00A8153E">
        <w:tc>
          <w:tcPr>
            <w:tcW w:w="1276" w:type="dxa"/>
          </w:tcPr>
          <w:p w14:paraId="67379245" w14:textId="77777777" w:rsidR="00A8153E" w:rsidRDefault="00A8153E" w:rsidP="00A8153E">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A8153E" w14:paraId="6A03173F" w14:textId="77777777" w:rsidTr="00A8153E">
              <w:trPr>
                <w:trHeight w:val="356"/>
              </w:trPr>
              <w:tc>
                <w:tcPr>
                  <w:tcW w:w="1175" w:type="dxa"/>
                  <w:tcBorders>
                    <w:top w:val="nil"/>
                    <w:left w:val="single" w:sz="8" w:space="0" w:color="4F81BD"/>
                    <w:bottom w:val="nil"/>
                    <w:right w:val="nil"/>
                  </w:tcBorders>
                  <w:shd w:val="clear" w:color="auto" w:fill="auto"/>
                </w:tcPr>
                <w:p w14:paraId="59F347F1" w14:textId="77777777" w:rsidR="00A8153E" w:rsidRDefault="00A8153E" w:rsidP="00A8153E">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651BD173" w14:textId="77777777" w:rsidR="00A8153E" w:rsidRDefault="00A8153E" w:rsidP="00A8153E">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773F0E01" w14:textId="77777777" w:rsidR="00A8153E" w:rsidRDefault="00A8153E" w:rsidP="00A8153E">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4909256A" w14:textId="77777777" w:rsidR="00A8153E" w:rsidRDefault="00A8153E" w:rsidP="00A8153E">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EED2075" w14:textId="77777777" w:rsidR="00A8153E" w:rsidRDefault="00A8153E" w:rsidP="00A8153E">
                  <w:pPr>
                    <w:ind w:firstLineChars="0" w:firstLine="0"/>
                    <w:rPr>
                      <w:color w:val="000000"/>
                    </w:rPr>
                  </w:pPr>
                  <w:r>
                    <w:rPr>
                      <w:rFonts w:hint="eastAsia"/>
                      <w:color w:val="000000"/>
                    </w:rPr>
                    <w:t>参数形式</w:t>
                  </w:r>
                </w:p>
              </w:tc>
            </w:tr>
            <w:tr w:rsidR="00A8153E" w14:paraId="726E1DA2" w14:textId="77777777" w:rsidTr="00A8153E">
              <w:trPr>
                <w:trHeight w:val="356"/>
              </w:trPr>
              <w:tc>
                <w:tcPr>
                  <w:tcW w:w="1175" w:type="dxa"/>
                  <w:tcBorders>
                    <w:top w:val="nil"/>
                    <w:left w:val="single" w:sz="8" w:space="0" w:color="4F81BD"/>
                    <w:bottom w:val="nil"/>
                    <w:right w:val="nil"/>
                  </w:tcBorders>
                  <w:shd w:val="clear" w:color="auto" w:fill="auto"/>
                </w:tcPr>
                <w:p w14:paraId="139FB7B6" w14:textId="77D24A21" w:rsidR="00A8153E" w:rsidRPr="008A1438" w:rsidRDefault="00B30BAD" w:rsidP="00A8153E">
                  <w:pPr>
                    <w:ind w:firstLineChars="0" w:firstLine="0"/>
                    <w:rPr>
                      <w:color w:val="0D0D0D" w:themeColor="text1" w:themeTint="F2"/>
                    </w:rPr>
                  </w:pPr>
                  <w:proofErr w:type="spellStart"/>
                  <w:r w:rsidRPr="00A8153E">
                    <w:t>vehicleId</w:t>
                  </w:r>
                  <w:proofErr w:type="spellEnd"/>
                </w:p>
              </w:tc>
              <w:tc>
                <w:tcPr>
                  <w:tcW w:w="1509" w:type="dxa"/>
                  <w:tcBorders>
                    <w:top w:val="nil"/>
                    <w:left w:val="nil"/>
                    <w:bottom w:val="nil"/>
                    <w:right w:val="nil"/>
                  </w:tcBorders>
                  <w:shd w:val="clear" w:color="auto" w:fill="FFFFFF" w:themeFill="background1"/>
                </w:tcPr>
                <w:p w14:paraId="71578334" w14:textId="25266ED8" w:rsidR="00A8153E" w:rsidRDefault="00B30BAD" w:rsidP="00A8153E">
                  <w:pPr>
                    <w:ind w:firstLineChars="0" w:firstLine="0"/>
                    <w:rPr>
                      <w:color w:val="000000"/>
                    </w:rPr>
                  </w:pPr>
                  <w:r>
                    <w:rPr>
                      <w:rFonts w:hint="eastAsia"/>
                      <w:color w:val="000000"/>
                    </w:rPr>
                    <w:t>车辆</w:t>
                  </w:r>
                  <w:r w:rsidR="00A8153E">
                    <w:rPr>
                      <w:rFonts w:hint="eastAsia"/>
                      <w:color w:val="000000"/>
                    </w:rPr>
                    <w:t>id</w:t>
                  </w:r>
                </w:p>
              </w:tc>
              <w:tc>
                <w:tcPr>
                  <w:tcW w:w="1134" w:type="dxa"/>
                  <w:tcBorders>
                    <w:top w:val="nil"/>
                    <w:left w:val="nil"/>
                    <w:bottom w:val="nil"/>
                    <w:right w:val="nil"/>
                  </w:tcBorders>
                  <w:shd w:val="clear" w:color="auto" w:fill="FFFFFF" w:themeFill="background1"/>
                </w:tcPr>
                <w:p w14:paraId="455143AC" w14:textId="77777777" w:rsidR="00A8153E" w:rsidRDefault="00A8153E" w:rsidP="00A8153E">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599DF8F8" w14:textId="77777777" w:rsidR="00A8153E" w:rsidRDefault="00A8153E" w:rsidP="00A8153E">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shd w:val="clear" w:color="auto" w:fill="FFFFFF" w:themeFill="background1"/>
                </w:tcPr>
                <w:p w14:paraId="1C6539FB" w14:textId="77777777" w:rsidR="00A8153E" w:rsidRDefault="00A8153E" w:rsidP="00A8153E">
                  <w:pPr>
                    <w:ind w:firstLineChars="0" w:firstLine="0"/>
                    <w:rPr>
                      <w:color w:val="000000"/>
                    </w:rPr>
                  </w:pPr>
                  <w:proofErr w:type="spellStart"/>
                  <w:r>
                    <w:rPr>
                      <w:rFonts w:hint="eastAsia"/>
                      <w:color w:val="000000"/>
                    </w:rPr>
                    <w:t>RequestBody</w:t>
                  </w:r>
                  <w:proofErr w:type="spellEnd"/>
                </w:p>
              </w:tc>
            </w:tr>
          </w:tbl>
          <w:p w14:paraId="0573CCB0" w14:textId="77777777" w:rsidR="00A8153E" w:rsidRDefault="00A8153E" w:rsidP="00A8153E">
            <w:pPr>
              <w:ind w:firstLineChars="0" w:firstLine="0"/>
            </w:pPr>
          </w:p>
        </w:tc>
      </w:tr>
      <w:tr w:rsidR="00A8153E" w14:paraId="63E84824" w14:textId="77777777" w:rsidTr="00A8153E">
        <w:tc>
          <w:tcPr>
            <w:tcW w:w="1276" w:type="dxa"/>
          </w:tcPr>
          <w:p w14:paraId="3C746087" w14:textId="77777777" w:rsidR="00A8153E" w:rsidRDefault="00A8153E" w:rsidP="00A8153E">
            <w:pPr>
              <w:ind w:firstLineChars="0" w:firstLine="0"/>
            </w:pPr>
            <w:r>
              <w:rPr>
                <w:rFonts w:hint="eastAsia"/>
              </w:rPr>
              <w:t>返回值</w:t>
            </w:r>
          </w:p>
        </w:tc>
        <w:tc>
          <w:tcPr>
            <w:tcW w:w="6600" w:type="dxa"/>
          </w:tcPr>
          <w:p w14:paraId="57A7F687" w14:textId="77777777" w:rsidR="00A8153E" w:rsidRDefault="00A8153E" w:rsidP="00A8153E">
            <w:pPr>
              <w:ind w:firstLineChars="0" w:firstLine="0"/>
            </w:pPr>
            <w:r>
              <w:t>{</w:t>
            </w:r>
          </w:p>
          <w:p w14:paraId="61A990ED" w14:textId="77777777" w:rsidR="00A8153E" w:rsidRDefault="00A8153E" w:rsidP="00A8153E">
            <w:pPr>
              <w:ind w:firstLineChars="0" w:firstLine="0"/>
            </w:pPr>
            <w:r>
              <w:lastRenderedPageBreak/>
              <w:t>code: 200,</w:t>
            </w:r>
          </w:p>
          <w:p w14:paraId="4129C5EA" w14:textId="77777777" w:rsidR="00A8153E" w:rsidRDefault="00A8153E" w:rsidP="00A8153E">
            <w:pPr>
              <w:ind w:firstLineChars="0" w:firstLine="0"/>
            </w:pPr>
            <w:r>
              <w:t xml:space="preserve">message: </w:t>
            </w:r>
            <w:r>
              <w:rPr>
                <w:rFonts w:hint="eastAsia"/>
              </w:rPr>
              <w:t>“查询成功”，</w:t>
            </w:r>
          </w:p>
          <w:p w14:paraId="7A9A7879" w14:textId="77777777" w:rsidR="00A8153E" w:rsidRDefault="00A8153E" w:rsidP="00A8153E">
            <w:pPr>
              <w:ind w:firstLineChars="0" w:firstLine="0"/>
            </w:pPr>
            <w:proofErr w:type="gramStart"/>
            <w:r>
              <w:rPr>
                <w:rFonts w:hint="eastAsia"/>
              </w:rPr>
              <w:t>data</w:t>
            </w:r>
            <w:r>
              <w:t>:{</w:t>
            </w:r>
            <w:proofErr w:type="gramEnd"/>
          </w:p>
          <w:p w14:paraId="130CAB54" w14:textId="6BB347B8" w:rsidR="00A8153E" w:rsidRDefault="00A8153E" w:rsidP="00A8153E">
            <w:pPr>
              <w:ind w:firstLineChars="0" w:firstLine="0"/>
            </w:pPr>
            <w:r>
              <w:rPr>
                <w:rFonts w:hint="eastAsia"/>
              </w:rPr>
              <w:t xml:space="preserve"> </w:t>
            </w:r>
            <w:r>
              <w:t xml:space="preserve"> </w:t>
            </w:r>
            <w:proofErr w:type="spellStart"/>
            <w:r w:rsidR="00B30BAD" w:rsidRPr="00B30BAD">
              <w:t>TaskRule</w:t>
            </w:r>
            <w:proofErr w:type="spellEnd"/>
          </w:p>
          <w:p w14:paraId="6815623F" w14:textId="77777777" w:rsidR="00A8153E" w:rsidRDefault="00A8153E" w:rsidP="00A8153E">
            <w:pPr>
              <w:ind w:firstLineChars="0" w:firstLine="0"/>
            </w:pPr>
            <w:r>
              <w:t>}</w:t>
            </w:r>
          </w:p>
          <w:p w14:paraId="1766F596" w14:textId="77777777" w:rsidR="00A8153E" w:rsidRDefault="00A8153E" w:rsidP="00A8153E">
            <w:pPr>
              <w:ind w:firstLineChars="0" w:firstLine="0"/>
            </w:pPr>
            <w:r>
              <w:rPr>
                <w:rFonts w:hint="eastAsia"/>
              </w:rPr>
              <w:t>}</w:t>
            </w:r>
          </w:p>
        </w:tc>
      </w:tr>
    </w:tbl>
    <w:p w14:paraId="51A8A998" w14:textId="77777777" w:rsidR="00A8153E" w:rsidRDefault="00A8153E">
      <w:pPr>
        <w:ind w:firstLine="420"/>
      </w:pPr>
    </w:p>
    <w:p w14:paraId="2DD50DC9" w14:textId="77777777" w:rsidR="00283F1C" w:rsidRDefault="00283F1C" w:rsidP="00283F1C">
      <w:pPr>
        <w:pStyle w:val="3"/>
        <w:numPr>
          <w:ilvl w:val="2"/>
          <w:numId w:val="1"/>
        </w:numPr>
        <w:ind w:firstLineChars="0"/>
      </w:pPr>
      <w:r>
        <w:rPr>
          <w:rFonts w:hint="eastAsia"/>
        </w:rPr>
        <w:t>创建装卸调度单元</w:t>
      </w:r>
    </w:p>
    <w:tbl>
      <w:tblPr>
        <w:tblStyle w:val="aa"/>
        <w:tblW w:w="7876" w:type="dxa"/>
        <w:tblInd w:w="420" w:type="dxa"/>
        <w:tblLayout w:type="fixed"/>
        <w:tblLook w:val="04A0" w:firstRow="1" w:lastRow="0" w:firstColumn="1" w:lastColumn="0" w:noHBand="0" w:noVBand="1"/>
      </w:tblPr>
      <w:tblGrid>
        <w:gridCol w:w="1276"/>
        <w:gridCol w:w="6600"/>
      </w:tblGrid>
      <w:tr w:rsidR="00283F1C" w14:paraId="1E077CE0" w14:textId="77777777" w:rsidTr="00B8240E">
        <w:tc>
          <w:tcPr>
            <w:tcW w:w="1276" w:type="dxa"/>
            <w:shd w:val="clear" w:color="auto" w:fill="BFBFBF" w:themeFill="background1" w:themeFillShade="BF"/>
          </w:tcPr>
          <w:p w14:paraId="617EAEEF" w14:textId="77777777" w:rsidR="00283F1C" w:rsidRDefault="00283F1C" w:rsidP="00B8240E">
            <w:pPr>
              <w:ind w:firstLineChars="0" w:firstLine="0"/>
            </w:pPr>
            <w:r>
              <w:rPr>
                <w:rFonts w:hint="eastAsia"/>
              </w:rPr>
              <w:t>接口名称</w:t>
            </w:r>
          </w:p>
        </w:tc>
        <w:tc>
          <w:tcPr>
            <w:tcW w:w="6600" w:type="dxa"/>
            <w:shd w:val="clear" w:color="auto" w:fill="BFBFBF" w:themeFill="background1" w:themeFillShade="BF"/>
          </w:tcPr>
          <w:p w14:paraId="5409FBA3" w14:textId="77777777" w:rsidR="00283F1C" w:rsidRDefault="00283F1C" w:rsidP="00B8240E">
            <w:pPr>
              <w:ind w:firstLineChars="0" w:firstLine="0"/>
            </w:pPr>
            <w:r w:rsidRPr="002D5358">
              <w:t>创建</w:t>
            </w:r>
            <w:r>
              <w:rPr>
                <w:rFonts w:hint="eastAsia"/>
              </w:rPr>
              <w:t>装卸</w:t>
            </w:r>
            <w:r w:rsidRPr="002D5358">
              <w:t>调度单元</w:t>
            </w:r>
            <w:r>
              <w:rPr>
                <w:rFonts w:hint="eastAsia"/>
              </w:rPr>
              <w:t>(</w:t>
            </w:r>
            <w:proofErr w:type="spellStart"/>
            <w:r>
              <w:t>createL</w:t>
            </w:r>
            <w:r>
              <w:rPr>
                <w:rFonts w:hint="eastAsia"/>
              </w:rPr>
              <w:t>oad</w:t>
            </w:r>
            <w:r>
              <w:t>D</w:t>
            </w:r>
            <w:r>
              <w:rPr>
                <w:rFonts w:hint="eastAsia"/>
              </w:rPr>
              <w:t>ispatch</w:t>
            </w:r>
            <w:r>
              <w:t>Task</w:t>
            </w:r>
            <w:proofErr w:type="spellEnd"/>
            <w:r>
              <w:t>)</w:t>
            </w:r>
          </w:p>
        </w:tc>
      </w:tr>
      <w:tr w:rsidR="00283F1C" w14:paraId="6237FC53" w14:textId="77777777" w:rsidTr="00B8240E">
        <w:tc>
          <w:tcPr>
            <w:tcW w:w="1276" w:type="dxa"/>
          </w:tcPr>
          <w:p w14:paraId="204E5CFE" w14:textId="77777777" w:rsidR="00283F1C" w:rsidRDefault="00283F1C" w:rsidP="00B8240E">
            <w:pPr>
              <w:ind w:firstLineChars="0" w:firstLine="0"/>
            </w:pPr>
            <w:proofErr w:type="spellStart"/>
            <w:r>
              <w:rPr>
                <w:rFonts w:hint="eastAsia"/>
              </w:rPr>
              <w:t>url</w:t>
            </w:r>
            <w:proofErr w:type="spellEnd"/>
          </w:p>
        </w:tc>
        <w:tc>
          <w:tcPr>
            <w:tcW w:w="6600" w:type="dxa"/>
          </w:tcPr>
          <w:p w14:paraId="795237EA" w14:textId="77777777" w:rsidR="00283F1C" w:rsidRDefault="00283F1C" w:rsidP="00B8240E">
            <w:pPr>
              <w:ind w:firstLineChars="0" w:firstLine="0"/>
            </w:pPr>
            <w:r>
              <w:t>/</w:t>
            </w:r>
            <w:proofErr w:type="spellStart"/>
            <w:r>
              <w:rPr>
                <w:rFonts w:hint="eastAsia"/>
              </w:rPr>
              <w:t>dispatch</w:t>
            </w:r>
            <w:r>
              <w:t>Tasks</w:t>
            </w:r>
            <w:proofErr w:type="spellEnd"/>
            <w:r>
              <w:t>/</w:t>
            </w:r>
            <w:proofErr w:type="spellStart"/>
            <w:r>
              <w:rPr>
                <w:rFonts w:hint="eastAsia"/>
              </w:rPr>
              <w:t>load</w:t>
            </w:r>
            <w:r>
              <w:t>D</w:t>
            </w:r>
            <w:r>
              <w:rPr>
                <w:rFonts w:hint="eastAsia"/>
              </w:rPr>
              <w:t>ispatch</w:t>
            </w:r>
            <w:r>
              <w:t>Tasks</w:t>
            </w:r>
            <w:proofErr w:type="spellEnd"/>
          </w:p>
        </w:tc>
      </w:tr>
      <w:tr w:rsidR="00283F1C" w14:paraId="5665A78F" w14:textId="77777777" w:rsidTr="00B8240E">
        <w:tc>
          <w:tcPr>
            <w:tcW w:w="1276" w:type="dxa"/>
          </w:tcPr>
          <w:p w14:paraId="18D7E0C9" w14:textId="77777777" w:rsidR="00283F1C" w:rsidRDefault="00283F1C" w:rsidP="00B8240E">
            <w:pPr>
              <w:ind w:firstLineChars="0" w:firstLine="0"/>
            </w:pPr>
            <w:r>
              <w:rPr>
                <w:rFonts w:hint="eastAsia"/>
              </w:rPr>
              <w:t>方法</w:t>
            </w:r>
          </w:p>
        </w:tc>
        <w:tc>
          <w:tcPr>
            <w:tcW w:w="6600" w:type="dxa"/>
          </w:tcPr>
          <w:p w14:paraId="2CD73053" w14:textId="77777777" w:rsidR="00283F1C" w:rsidRDefault="00283F1C" w:rsidP="00B8240E">
            <w:pPr>
              <w:ind w:firstLineChars="0" w:firstLine="0"/>
            </w:pPr>
            <w:r>
              <w:t>post</w:t>
            </w:r>
          </w:p>
        </w:tc>
      </w:tr>
      <w:tr w:rsidR="00283F1C" w14:paraId="28DD0C78" w14:textId="77777777" w:rsidTr="00B8240E">
        <w:tc>
          <w:tcPr>
            <w:tcW w:w="1276" w:type="dxa"/>
          </w:tcPr>
          <w:p w14:paraId="14D9F6C3" w14:textId="77777777" w:rsidR="00283F1C" w:rsidRDefault="00283F1C" w:rsidP="00B8240E">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283F1C" w14:paraId="609DA628" w14:textId="77777777" w:rsidTr="00B8240E">
              <w:trPr>
                <w:trHeight w:val="356"/>
              </w:trPr>
              <w:tc>
                <w:tcPr>
                  <w:tcW w:w="1175" w:type="dxa"/>
                  <w:tcBorders>
                    <w:top w:val="nil"/>
                    <w:left w:val="single" w:sz="8" w:space="0" w:color="4F81BD"/>
                    <w:bottom w:val="nil"/>
                    <w:right w:val="nil"/>
                  </w:tcBorders>
                  <w:shd w:val="clear" w:color="auto" w:fill="auto"/>
                </w:tcPr>
                <w:p w14:paraId="08DC5A34" w14:textId="77777777" w:rsidR="00283F1C" w:rsidRDefault="00283F1C" w:rsidP="00B8240E">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087D3BAF" w14:textId="77777777" w:rsidR="00283F1C" w:rsidRDefault="00283F1C" w:rsidP="00B8240E">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4767644B" w14:textId="77777777" w:rsidR="00283F1C" w:rsidRDefault="00283F1C" w:rsidP="00B8240E">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647F622B" w14:textId="77777777" w:rsidR="00283F1C" w:rsidRDefault="00283F1C" w:rsidP="00B8240E">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05E5EC0F" w14:textId="77777777" w:rsidR="00283F1C" w:rsidRDefault="00283F1C" w:rsidP="00B8240E">
                  <w:pPr>
                    <w:ind w:firstLineChars="0" w:firstLine="0"/>
                    <w:rPr>
                      <w:color w:val="000000"/>
                    </w:rPr>
                  </w:pPr>
                  <w:r>
                    <w:rPr>
                      <w:rFonts w:hint="eastAsia"/>
                      <w:color w:val="000000"/>
                    </w:rPr>
                    <w:t>参数形式</w:t>
                  </w:r>
                </w:p>
              </w:tc>
            </w:tr>
            <w:tr w:rsidR="00283F1C" w14:paraId="35FEDB65" w14:textId="77777777" w:rsidTr="00B8240E">
              <w:trPr>
                <w:trHeight w:val="356"/>
              </w:trPr>
              <w:tc>
                <w:tcPr>
                  <w:tcW w:w="1175" w:type="dxa"/>
                  <w:tcBorders>
                    <w:top w:val="nil"/>
                    <w:left w:val="single" w:sz="8" w:space="0" w:color="4F81BD"/>
                    <w:bottom w:val="nil"/>
                    <w:right w:val="nil"/>
                  </w:tcBorders>
                  <w:shd w:val="clear" w:color="auto" w:fill="auto"/>
                </w:tcPr>
                <w:p w14:paraId="1AFC3AE7" w14:textId="77777777" w:rsidR="00283F1C" w:rsidRPr="008A1438" w:rsidRDefault="00283F1C" w:rsidP="00B8240E">
                  <w:pPr>
                    <w:ind w:firstLineChars="0" w:firstLine="0"/>
                    <w:rPr>
                      <w:color w:val="0D0D0D" w:themeColor="text1" w:themeTint="F2"/>
                    </w:rPr>
                  </w:pPr>
                  <w:r>
                    <w:rPr>
                      <w:color w:val="0D0D0D" w:themeColor="text1" w:themeTint="F2"/>
                    </w:rPr>
                    <w:t>N</w:t>
                  </w:r>
                  <w:r>
                    <w:rPr>
                      <w:rFonts w:hint="eastAsia"/>
                      <w:color w:val="0D0D0D" w:themeColor="text1" w:themeTint="F2"/>
                    </w:rPr>
                    <w:t>ame</w:t>
                  </w:r>
                </w:p>
              </w:tc>
              <w:tc>
                <w:tcPr>
                  <w:tcW w:w="1509" w:type="dxa"/>
                  <w:tcBorders>
                    <w:top w:val="nil"/>
                    <w:left w:val="nil"/>
                    <w:bottom w:val="nil"/>
                    <w:right w:val="nil"/>
                  </w:tcBorders>
                  <w:shd w:val="clear" w:color="auto" w:fill="FFFFFF" w:themeFill="background1"/>
                </w:tcPr>
                <w:p w14:paraId="596C78BF" w14:textId="77777777" w:rsidR="00283F1C" w:rsidRDefault="00283F1C" w:rsidP="00B8240E">
                  <w:pPr>
                    <w:ind w:firstLineChars="0" w:firstLine="0"/>
                    <w:rPr>
                      <w:color w:val="000000"/>
                    </w:rPr>
                  </w:pPr>
                  <w:r>
                    <w:rPr>
                      <w:rFonts w:hint="eastAsia"/>
                      <w:color w:val="000000"/>
                    </w:rPr>
                    <w:t>单元名称</w:t>
                  </w:r>
                </w:p>
              </w:tc>
              <w:tc>
                <w:tcPr>
                  <w:tcW w:w="1134" w:type="dxa"/>
                  <w:tcBorders>
                    <w:top w:val="nil"/>
                    <w:left w:val="nil"/>
                    <w:bottom w:val="nil"/>
                    <w:right w:val="nil"/>
                  </w:tcBorders>
                  <w:shd w:val="clear" w:color="auto" w:fill="FFFFFF" w:themeFill="background1"/>
                </w:tcPr>
                <w:p w14:paraId="31612682" w14:textId="77777777" w:rsidR="00283F1C" w:rsidRDefault="00283F1C" w:rsidP="00B8240E">
                  <w:pPr>
                    <w:ind w:firstLineChars="0" w:firstLine="0"/>
                    <w:rPr>
                      <w:color w:val="000000"/>
                    </w:rPr>
                  </w:pPr>
                  <w:r>
                    <w:rPr>
                      <w:rFonts w:hint="eastAsia"/>
                      <w:color w:val="000000"/>
                    </w:rPr>
                    <w:t>是</w:t>
                  </w:r>
                </w:p>
              </w:tc>
              <w:tc>
                <w:tcPr>
                  <w:tcW w:w="1275" w:type="dxa"/>
                  <w:tcBorders>
                    <w:top w:val="nil"/>
                    <w:left w:val="nil"/>
                    <w:bottom w:val="nil"/>
                    <w:right w:val="nil"/>
                  </w:tcBorders>
                  <w:shd w:val="clear" w:color="auto" w:fill="FFFFFF" w:themeFill="background1"/>
                </w:tcPr>
                <w:p w14:paraId="770F0B03" w14:textId="77777777" w:rsidR="00283F1C" w:rsidRDefault="00283F1C" w:rsidP="00B8240E">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shd w:val="clear" w:color="auto" w:fill="FFFFFF" w:themeFill="background1"/>
                </w:tcPr>
                <w:p w14:paraId="17265E5D" w14:textId="77777777" w:rsidR="00283F1C" w:rsidRDefault="00283F1C" w:rsidP="00B8240E">
                  <w:pPr>
                    <w:ind w:firstLineChars="0" w:firstLine="0"/>
                    <w:rPr>
                      <w:color w:val="000000"/>
                    </w:rPr>
                  </w:pPr>
                  <w:proofErr w:type="spellStart"/>
                  <w:r>
                    <w:rPr>
                      <w:rFonts w:hint="eastAsia"/>
                      <w:color w:val="000000"/>
                    </w:rPr>
                    <w:t>RequestBody</w:t>
                  </w:r>
                  <w:proofErr w:type="spellEnd"/>
                </w:p>
              </w:tc>
            </w:tr>
            <w:tr w:rsidR="00283F1C" w14:paraId="42A7C52B" w14:textId="77777777" w:rsidTr="00B8240E">
              <w:tc>
                <w:tcPr>
                  <w:tcW w:w="1175" w:type="dxa"/>
                  <w:tcBorders>
                    <w:top w:val="nil"/>
                    <w:left w:val="nil"/>
                    <w:bottom w:val="nil"/>
                    <w:right w:val="nil"/>
                  </w:tcBorders>
                </w:tcPr>
                <w:p w14:paraId="0D3381B8" w14:textId="77777777" w:rsidR="00283F1C" w:rsidRDefault="00283F1C" w:rsidP="00B8240E">
                  <w:pPr>
                    <w:ind w:firstLineChars="0" w:firstLine="0"/>
                    <w:rPr>
                      <w:color w:val="000000"/>
                    </w:rPr>
                  </w:pPr>
                  <w:proofErr w:type="spellStart"/>
                  <w:r w:rsidRPr="00A67AC5">
                    <w:t>loadAreaId</w:t>
                  </w:r>
                  <w:proofErr w:type="spellEnd"/>
                </w:p>
              </w:tc>
              <w:tc>
                <w:tcPr>
                  <w:tcW w:w="1509" w:type="dxa"/>
                  <w:tcBorders>
                    <w:top w:val="nil"/>
                    <w:left w:val="nil"/>
                    <w:bottom w:val="nil"/>
                    <w:right w:val="nil"/>
                  </w:tcBorders>
                </w:tcPr>
                <w:p w14:paraId="0C042306" w14:textId="77777777" w:rsidR="00283F1C" w:rsidRDefault="00283F1C" w:rsidP="00B8240E">
                  <w:pPr>
                    <w:ind w:firstLineChars="0" w:firstLine="0"/>
                    <w:rPr>
                      <w:color w:val="000000"/>
                    </w:rPr>
                  </w:pPr>
                  <w:r>
                    <w:rPr>
                      <w:rFonts w:hint="eastAsia"/>
                      <w:color w:val="000000"/>
                    </w:rPr>
                    <w:t>装载区I</w:t>
                  </w:r>
                  <w:r>
                    <w:rPr>
                      <w:color w:val="000000"/>
                    </w:rPr>
                    <w:t>D</w:t>
                  </w:r>
                </w:p>
              </w:tc>
              <w:tc>
                <w:tcPr>
                  <w:tcW w:w="1134" w:type="dxa"/>
                  <w:tcBorders>
                    <w:top w:val="nil"/>
                    <w:left w:val="nil"/>
                    <w:bottom w:val="nil"/>
                    <w:right w:val="nil"/>
                  </w:tcBorders>
                </w:tcPr>
                <w:p w14:paraId="15C052FB" w14:textId="77777777" w:rsidR="00283F1C" w:rsidRDefault="00283F1C" w:rsidP="00B8240E">
                  <w:pPr>
                    <w:ind w:firstLineChars="0" w:firstLine="0"/>
                    <w:rPr>
                      <w:color w:val="000000"/>
                    </w:rPr>
                  </w:pPr>
                  <w:r>
                    <w:rPr>
                      <w:rFonts w:hint="eastAsia"/>
                      <w:color w:val="000000"/>
                    </w:rPr>
                    <w:t>是</w:t>
                  </w:r>
                </w:p>
              </w:tc>
              <w:tc>
                <w:tcPr>
                  <w:tcW w:w="1275" w:type="dxa"/>
                  <w:tcBorders>
                    <w:top w:val="nil"/>
                    <w:left w:val="nil"/>
                    <w:bottom w:val="nil"/>
                    <w:right w:val="nil"/>
                  </w:tcBorders>
                </w:tcPr>
                <w:p w14:paraId="0E3C2AB3" w14:textId="77777777" w:rsidR="00283F1C" w:rsidRDefault="00283F1C" w:rsidP="00B8240E">
                  <w:pPr>
                    <w:ind w:firstLineChars="0" w:firstLine="0"/>
                    <w:rPr>
                      <w:color w:val="000000"/>
                    </w:rPr>
                  </w:pPr>
                  <w:r>
                    <w:rPr>
                      <w:color w:val="000000"/>
                    </w:rPr>
                    <w:t>string</w:t>
                  </w:r>
                </w:p>
              </w:tc>
              <w:tc>
                <w:tcPr>
                  <w:tcW w:w="1725" w:type="dxa"/>
                  <w:tcBorders>
                    <w:top w:val="nil"/>
                    <w:left w:val="nil"/>
                    <w:bottom w:val="nil"/>
                    <w:right w:val="nil"/>
                  </w:tcBorders>
                </w:tcPr>
                <w:p w14:paraId="353EBB64" w14:textId="77777777" w:rsidR="00283F1C" w:rsidRDefault="00283F1C" w:rsidP="00B8240E">
                  <w:pPr>
                    <w:ind w:firstLineChars="0" w:firstLine="0"/>
                    <w:rPr>
                      <w:color w:val="000000"/>
                    </w:rPr>
                  </w:pPr>
                  <w:proofErr w:type="spellStart"/>
                  <w:r>
                    <w:rPr>
                      <w:rFonts w:hint="eastAsia"/>
                      <w:color w:val="000000"/>
                    </w:rPr>
                    <w:t>RequestBody</w:t>
                  </w:r>
                  <w:proofErr w:type="spellEnd"/>
                </w:p>
              </w:tc>
            </w:tr>
            <w:tr w:rsidR="00283F1C" w14:paraId="31BF3972" w14:textId="77777777" w:rsidTr="00B8240E">
              <w:tc>
                <w:tcPr>
                  <w:tcW w:w="1175" w:type="dxa"/>
                  <w:tcBorders>
                    <w:top w:val="nil"/>
                    <w:left w:val="nil"/>
                    <w:bottom w:val="nil"/>
                    <w:right w:val="nil"/>
                  </w:tcBorders>
                </w:tcPr>
                <w:p w14:paraId="3943D44B" w14:textId="77777777" w:rsidR="00283F1C" w:rsidRDefault="00283F1C" w:rsidP="00B8240E">
                  <w:pPr>
                    <w:ind w:firstLineChars="0" w:firstLine="0"/>
                  </w:pPr>
                  <w:proofErr w:type="spellStart"/>
                  <w:r>
                    <w:rPr>
                      <w:rFonts w:hint="eastAsia"/>
                    </w:rPr>
                    <w:t>un</w:t>
                  </w:r>
                  <w:r>
                    <w:t>L</w:t>
                  </w:r>
                  <w:r w:rsidRPr="00A67AC5">
                    <w:t>oadAreaId</w:t>
                  </w:r>
                  <w:proofErr w:type="spellEnd"/>
                </w:p>
              </w:tc>
              <w:tc>
                <w:tcPr>
                  <w:tcW w:w="1509" w:type="dxa"/>
                  <w:tcBorders>
                    <w:top w:val="nil"/>
                    <w:left w:val="nil"/>
                    <w:bottom w:val="nil"/>
                    <w:right w:val="nil"/>
                  </w:tcBorders>
                </w:tcPr>
                <w:p w14:paraId="7A341AA2" w14:textId="77777777" w:rsidR="00283F1C" w:rsidRDefault="00283F1C" w:rsidP="00B8240E">
                  <w:pPr>
                    <w:ind w:firstLineChars="0" w:firstLine="0"/>
                    <w:rPr>
                      <w:color w:val="000000"/>
                    </w:rPr>
                  </w:pPr>
                  <w:r>
                    <w:rPr>
                      <w:rFonts w:hint="eastAsia"/>
                      <w:color w:val="000000"/>
                    </w:rPr>
                    <w:t>卸载区I</w:t>
                  </w:r>
                  <w:r>
                    <w:rPr>
                      <w:color w:val="000000"/>
                    </w:rPr>
                    <w:t>D</w:t>
                  </w:r>
                </w:p>
              </w:tc>
              <w:tc>
                <w:tcPr>
                  <w:tcW w:w="1134" w:type="dxa"/>
                  <w:tcBorders>
                    <w:top w:val="nil"/>
                    <w:left w:val="nil"/>
                    <w:bottom w:val="nil"/>
                    <w:right w:val="nil"/>
                  </w:tcBorders>
                </w:tcPr>
                <w:p w14:paraId="3BEEAD71" w14:textId="77777777" w:rsidR="00283F1C" w:rsidRDefault="00283F1C" w:rsidP="00B8240E">
                  <w:pPr>
                    <w:ind w:firstLineChars="0" w:firstLine="0"/>
                    <w:rPr>
                      <w:color w:val="000000"/>
                    </w:rPr>
                  </w:pPr>
                  <w:r>
                    <w:rPr>
                      <w:rFonts w:hint="eastAsia"/>
                      <w:color w:val="000000"/>
                    </w:rPr>
                    <w:t>是</w:t>
                  </w:r>
                </w:p>
              </w:tc>
              <w:tc>
                <w:tcPr>
                  <w:tcW w:w="1275" w:type="dxa"/>
                  <w:tcBorders>
                    <w:top w:val="nil"/>
                    <w:left w:val="nil"/>
                    <w:bottom w:val="nil"/>
                    <w:right w:val="nil"/>
                  </w:tcBorders>
                </w:tcPr>
                <w:p w14:paraId="4E8093CD" w14:textId="77777777" w:rsidR="00283F1C" w:rsidRDefault="00283F1C" w:rsidP="00B8240E">
                  <w:pPr>
                    <w:ind w:firstLineChars="0" w:firstLine="0"/>
                    <w:rPr>
                      <w:color w:val="000000"/>
                    </w:rPr>
                  </w:pPr>
                  <w:r>
                    <w:rPr>
                      <w:rFonts w:hint="eastAsia"/>
                      <w:color w:val="000000"/>
                    </w:rPr>
                    <w:t>Int</w:t>
                  </w:r>
                </w:p>
              </w:tc>
              <w:tc>
                <w:tcPr>
                  <w:tcW w:w="1725" w:type="dxa"/>
                  <w:tcBorders>
                    <w:top w:val="nil"/>
                    <w:left w:val="nil"/>
                    <w:bottom w:val="nil"/>
                    <w:right w:val="nil"/>
                  </w:tcBorders>
                </w:tcPr>
                <w:p w14:paraId="35B311D0" w14:textId="77777777" w:rsidR="00283F1C" w:rsidRDefault="00283F1C" w:rsidP="00B8240E">
                  <w:pPr>
                    <w:ind w:firstLineChars="0" w:firstLine="0"/>
                    <w:rPr>
                      <w:color w:val="000000"/>
                    </w:rPr>
                  </w:pPr>
                  <w:proofErr w:type="spellStart"/>
                  <w:r>
                    <w:rPr>
                      <w:rFonts w:hint="eastAsia"/>
                      <w:color w:val="000000"/>
                    </w:rPr>
                    <w:t>RequestBody</w:t>
                  </w:r>
                  <w:proofErr w:type="spellEnd"/>
                </w:p>
              </w:tc>
            </w:tr>
          </w:tbl>
          <w:p w14:paraId="100B9EF0" w14:textId="77777777" w:rsidR="00283F1C" w:rsidRDefault="00283F1C" w:rsidP="00B8240E">
            <w:pPr>
              <w:ind w:firstLineChars="0" w:firstLine="0"/>
            </w:pPr>
          </w:p>
        </w:tc>
      </w:tr>
      <w:tr w:rsidR="00283F1C" w14:paraId="1CADAD10" w14:textId="77777777" w:rsidTr="00B8240E">
        <w:tc>
          <w:tcPr>
            <w:tcW w:w="1276" w:type="dxa"/>
          </w:tcPr>
          <w:p w14:paraId="433422AC" w14:textId="77777777" w:rsidR="00283F1C" w:rsidRDefault="00283F1C" w:rsidP="00B8240E">
            <w:pPr>
              <w:ind w:firstLineChars="0" w:firstLine="0"/>
            </w:pPr>
            <w:r>
              <w:rPr>
                <w:rFonts w:hint="eastAsia"/>
              </w:rPr>
              <w:t>返回值</w:t>
            </w:r>
          </w:p>
        </w:tc>
        <w:tc>
          <w:tcPr>
            <w:tcW w:w="6600" w:type="dxa"/>
          </w:tcPr>
          <w:p w14:paraId="4222FA79" w14:textId="77777777" w:rsidR="00283F1C" w:rsidRDefault="00283F1C" w:rsidP="00B8240E">
            <w:pPr>
              <w:ind w:firstLineChars="0" w:firstLine="0"/>
            </w:pPr>
            <w:r>
              <w:t>{</w:t>
            </w:r>
          </w:p>
          <w:p w14:paraId="52EFD391" w14:textId="77777777" w:rsidR="00283F1C" w:rsidRDefault="00283F1C" w:rsidP="00B8240E">
            <w:pPr>
              <w:ind w:firstLineChars="0" w:firstLine="0"/>
            </w:pPr>
            <w:r>
              <w:t>code: 200,</w:t>
            </w:r>
          </w:p>
          <w:p w14:paraId="559432D2" w14:textId="77777777" w:rsidR="00283F1C" w:rsidRDefault="00283F1C" w:rsidP="00B8240E">
            <w:pPr>
              <w:ind w:firstLineChars="0" w:firstLine="0"/>
            </w:pPr>
            <w:r>
              <w:t xml:space="preserve">message: </w:t>
            </w:r>
            <w:r>
              <w:rPr>
                <w:rFonts w:hint="eastAsia"/>
              </w:rPr>
              <w:t>“创建完成”，</w:t>
            </w:r>
          </w:p>
          <w:p w14:paraId="316E97A1" w14:textId="77777777" w:rsidR="00283F1C" w:rsidRDefault="00283F1C" w:rsidP="00B8240E">
            <w:pPr>
              <w:ind w:firstLineChars="0" w:firstLine="0"/>
            </w:pPr>
            <w:proofErr w:type="gramStart"/>
            <w:r>
              <w:rPr>
                <w:rFonts w:hint="eastAsia"/>
              </w:rPr>
              <w:t>data</w:t>
            </w:r>
            <w:r>
              <w:t>:{</w:t>
            </w:r>
            <w:proofErr w:type="gramEnd"/>
          </w:p>
          <w:p w14:paraId="7ABBC032" w14:textId="77777777" w:rsidR="00283F1C" w:rsidRDefault="00283F1C" w:rsidP="00B8240E">
            <w:pPr>
              <w:ind w:firstLineChars="0" w:firstLine="0"/>
            </w:pPr>
            <w:r>
              <w:rPr>
                <w:rFonts w:hint="eastAsia"/>
              </w:rPr>
              <w:t xml:space="preserve"> </w:t>
            </w:r>
            <w:r>
              <w:t xml:space="preserve"> </w:t>
            </w:r>
            <w:proofErr w:type="spellStart"/>
            <w:r>
              <w:rPr>
                <w:rFonts w:hint="eastAsia"/>
              </w:rPr>
              <w:t>unit</w:t>
            </w:r>
            <w:r>
              <w:t>Id</w:t>
            </w:r>
            <w:proofErr w:type="spellEnd"/>
            <w:r>
              <w:t>:</w:t>
            </w:r>
            <w:r>
              <w:rPr>
                <w:color w:val="000000"/>
              </w:rPr>
              <w:t xml:space="preserve"> I</w:t>
            </w:r>
            <w:r>
              <w:rPr>
                <w:rFonts w:hint="eastAsia"/>
                <w:color w:val="000000"/>
              </w:rPr>
              <w:t>nt</w:t>
            </w:r>
          </w:p>
          <w:p w14:paraId="0FC92DA9" w14:textId="77777777" w:rsidR="00283F1C" w:rsidRDefault="00283F1C" w:rsidP="00B8240E">
            <w:pPr>
              <w:ind w:firstLineChars="0" w:firstLine="0"/>
            </w:pPr>
            <w:r>
              <w:t>}</w:t>
            </w:r>
          </w:p>
          <w:p w14:paraId="33E96AA9" w14:textId="77777777" w:rsidR="00283F1C" w:rsidRDefault="00283F1C" w:rsidP="00B8240E">
            <w:pPr>
              <w:ind w:firstLineChars="0" w:firstLine="0"/>
            </w:pPr>
            <w:r>
              <w:rPr>
                <w:rFonts w:hint="eastAsia"/>
              </w:rPr>
              <w:t>}</w:t>
            </w:r>
          </w:p>
        </w:tc>
      </w:tr>
    </w:tbl>
    <w:p w14:paraId="099B81F3" w14:textId="77777777" w:rsidR="00283F1C" w:rsidRDefault="00283F1C">
      <w:pPr>
        <w:ind w:firstLine="420"/>
      </w:pPr>
    </w:p>
    <w:p w14:paraId="04BD2420" w14:textId="6728A7E7" w:rsidR="00B21C0F" w:rsidRDefault="00325861" w:rsidP="00B21C0F">
      <w:pPr>
        <w:pStyle w:val="3"/>
        <w:numPr>
          <w:ilvl w:val="2"/>
          <w:numId w:val="1"/>
        </w:numPr>
        <w:ind w:firstLineChars="0"/>
      </w:pPr>
      <w:r>
        <w:rPr>
          <w:rFonts w:hint="eastAsia"/>
        </w:rPr>
        <w:t>启动</w:t>
      </w:r>
      <w:r w:rsidR="00B21C0F">
        <w:rPr>
          <w:rFonts w:hint="eastAsia"/>
        </w:rPr>
        <w:t>调度单元</w:t>
      </w:r>
    </w:p>
    <w:tbl>
      <w:tblPr>
        <w:tblStyle w:val="aa"/>
        <w:tblW w:w="7876" w:type="dxa"/>
        <w:tblInd w:w="420" w:type="dxa"/>
        <w:tblLayout w:type="fixed"/>
        <w:tblLook w:val="04A0" w:firstRow="1" w:lastRow="0" w:firstColumn="1" w:lastColumn="0" w:noHBand="0" w:noVBand="1"/>
      </w:tblPr>
      <w:tblGrid>
        <w:gridCol w:w="1276"/>
        <w:gridCol w:w="6600"/>
      </w:tblGrid>
      <w:tr w:rsidR="00B21C0F" w14:paraId="2A535EDB" w14:textId="77777777" w:rsidTr="00B21C0F">
        <w:tc>
          <w:tcPr>
            <w:tcW w:w="1276" w:type="dxa"/>
            <w:shd w:val="clear" w:color="auto" w:fill="BFBFBF" w:themeFill="background1" w:themeFillShade="BF"/>
          </w:tcPr>
          <w:p w14:paraId="671F9832" w14:textId="77777777" w:rsidR="00B21C0F" w:rsidRDefault="00B21C0F" w:rsidP="00B21C0F">
            <w:pPr>
              <w:ind w:firstLineChars="0" w:firstLine="0"/>
            </w:pPr>
            <w:r>
              <w:rPr>
                <w:rFonts w:hint="eastAsia"/>
              </w:rPr>
              <w:t>接口名称</w:t>
            </w:r>
          </w:p>
        </w:tc>
        <w:tc>
          <w:tcPr>
            <w:tcW w:w="6600" w:type="dxa"/>
            <w:shd w:val="clear" w:color="auto" w:fill="BFBFBF" w:themeFill="background1" w:themeFillShade="BF"/>
          </w:tcPr>
          <w:p w14:paraId="421E9553" w14:textId="2EE30F62" w:rsidR="00B21C0F" w:rsidRDefault="00325861" w:rsidP="00B21C0F">
            <w:pPr>
              <w:ind w:firstLineChars="0" w:firstLine="0"/>
            </w:pPr>
            <w:r>
              <w:rPr>
                <w:rFonts w:hint="eastAsia"/>
              </w:rPr>
              <w:t>启动</w:t>
            </w:r>
            <w:r w:rsidR="00B21C0F" w:rsidRPr="002D5358">
              <w:t>调度单元</w:t>
            </w:r>
            <w:r w:rsidR="00B21C0F">
              <w:rPr>
                <w:rFonts w:hint="eastAsia"/>
              </w:rPr>
              <w:t>(</w:t>
            </w:r>
            <w:proofErr w:type="spellStart"/>
            <w:r>
              <w:rPr>
                <w:rFonts w:hint="eastAsia"/>
              </w:rPr>
              <w:t>run</w:t>
            </w:r>
            <w:r w:rsidR="00B21C0F">
              <w:t>D</w:t>
            </w:r>
            <w:r w:rsidR="00B21C0F">
              <w:rPr>
                <w:rFonts w:hint="eastAsia"/>
              </w:rPr>
              <w:t>ispatch</w:t>
            </w:r>
            <w:r w:rsidR="00B21C0F">
              <w:t>Task</w:t>
            </w:r>
            <w:proofErr w:type="spellEnd"/>
            <w:r w:rsidR="00B21C0F">
              <w:t>)</w:t>
            </w:r>
          </w:p>
        </w:tc>
      </w:tr>
      <w:tr w:rsidR="00B21C0F" w14:paraId="567401B6" w14:textId="77777777" w:rsidTr="00B21C0F">
        <w:tc>
          <w:tcPr>
            <w:tcW w:w="1276" w:type="dxa"/>
          </w:tcPr>
          <w:p w14:paraId="5B6AB8E5" w14:textId="77777777" w:rsidR="00B21C0F" w:rsidRDefault="00B21C0F" w:rsidP="00B21C0F">
            <w:pPr>
              <w:ind w:firstLineChars="0" w:firstLine="0"/>
            </w:pPr>
            <w:proofErr w:type="spellStart"/>
            <w:r>
              <w:rPr>
                <w:rFonts w:hint="eastAsia"/>
              </w:rPr>
              <w:t>url</w:t>
            </w:r>
            <w:proofErr w:type="spellEnd"/>
          </w:p>
        </w:tc>
        <w:tc>
          <w:tcPr>
            <w:tcW w:w="6600" w:type="dxa"/>
          </w:tcPr>
          <w:p w14:paraId="28441205" w14:textId="35118628" w:rsidR="00B21C0F" w:rsidRDefault="00B21C0F" w:rsidP="00B21C0F">
            <w:pPr>
              <w:ind w:firstLineChars="0" w:firstLine="0"/>
            </w:pPr>
            <w:r>
              <w:t>/</w:t>
            </w:r>
            <w:proofErr w:type="spellStart"/>
            <w:r>
              <w:rPr>
                <w:rFonts w:hint="eastAsia"/>
              </w:rPr>
              <w:t>dispatch</w:t>
            </w:r>
            <w:r>
              <w:t>Tasks</w:t>
            </w:r>
            <w:proofErr w:type="spellEnd"/>
            <w:r w:rsidR="00E73395" w:rsidRPr="00E73395">
              <w:t>/{</w:t>
            </w:r>
            <w:proofErr w:type="spellStart"/>
            <w:r w:rsidR="00E73395" w:rsidRPr="00E73395">
              <w:t>unitId</w:t>
            </w:r>
            <w:proofErr w:type="spellEnd"/>
            <w:r w:rsidR="00E73395" w:rsidRPr="00E73395">
              <w:t>}/statuses/</w:t>
            </w:r>
            <w:proofErr w:type="spellStart"/>
            <w:r w:rsidR="00E73395" w:rsidRPr="00E73395">
              <w:t>runStatus</w:t>
            </w:r>
            <w:proofErr w:type="spellEnd"/>
          </w:p>
        </w:tc>
      </w:tr>
      <w:tr w:rsidR="00B21C0F" w14:paraId="2FBB4208" w14:textId="77777777" w:rsidTr="00B21C0F">
        <w:tc>
          <w:tcPr>
            <w:tcW w:w="1276" w:type="dxa"/>
          </w:tcPr>
          <w:p w14:paraId="3B72904A" w14:textId="77777777" w:rsidR="00B21C0F" w:rsidRDefault="00B21C0F" w:rsidP="00B21C0F">
            <w:pPr>
              <w:ind w:firstLineChars="0" w:firstLine="0"/>
            </w:pPr>
            <w:r>
              <w:rPr>
                <w:rFonts w:hint="eastAsia"/>
              </w:rPr>
              <w:t>方法</w:t>
            </w:r>
          </w:p>
        </w:tc>
        <w:tc>
          <w:tcPr>
            <w:tcW w:w="6600" w:type="dxa"/>
          </w:tcPr>
          <w:p w14:paraId="35163350" w14:textId="73A7BDB1" w:rsidR="00B21C0F" w:rsidRDefault="00325861" w:rsidP="00B21C0F">
            <w:pPr>
              <w:ind w:firstLineChars="0" w:firstLine="0"/>
            </w:pPr>
            <w:r>
              <w:t>put</w:t>
            </w:r>
          </w:p>
        </w:tc>
      </w:tr>
      <w:tr w:rsidR="00B21C0F" w14:paraId="5E5FF8B4" w14:textId="77777777" w:rsidTr="00B21C0F">
        <w:tc>
          <w:tcPr>
            <w:tcW w:w="1276" w:type="dxa"/>
          </w:tcPr>
          <w:p w14:paraId="3DE0E8B3" w14:textId="77777777" w:rsidR="00B21C0F" w:rsidRDefault="00B21C0F" w:rsidP="00B21C0F">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B21C0F" w14:paraId="7601E308" w14:textId="77777777" w:rsidTr="00B21C0F">
              <w:trPr>
                <w:trHeight w:val="356"/>
              </w:trPr>
              <w:tc>
                <w:tcPr>
                  <w:tcW w:w="1175" w:type="dxa"/>
                  <w:tcBorders>
                    <w:top w:val="nil"/>
                    <w:left w:val="single" w:sz="8" w:space="0" w:color="4F81BD"/>
                    <w:bottom w:val="nil"/>
                    <w:right w:val="nil"/>
                  </w:tcBorders>
                  <w:shd w:val="clear" w:color="auto" w:fill="auto"/>
                </w:tcPr>
                <w:p w14:paraId="784BF2EA" w14:textId="77777777" w:rsidR="00B21C0F" w:rsidRDefault="00B21C0F" w:rsidP="00B21C0F">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14B2FDB0" w14:textId="77777777" w:rsidR="00B21C0F" w:rsidRDefault="00B21C0F" w:rsidP="00B21C0F">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1BAF406" w14:textId="77777777" w:rsidR="00B21C0F" w:rsidRDefault="00B21C0F" w:rsidP="00B21C0F">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6C304EA9" w14:textId="77777777" w:rsidR="00B21C0F" w:rsidRDefault="00B21C0F" w:rsidP="00B21C0F">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1446AA59" w14:textId="77777777" w:rsidR="00B21C0F" w:rsidRDefault="00B21C0F" w:rsidP="00B21C0F">
                  <w:pPr>
                    <w:ind w:firstLineChars="0" w:firstLine="0"/>
                    <w:rPr>
                      <w:color w:val="000000"/>
                    </w:rPr>
                  </w:pPr>
                  <w:r>
                    <w:rPr>
                      <w:rFonts w:hint="eastAsia"/>
                      <w:color w:val="000000"/>
                    </w:rPr>
                    <w:t>参数形式</w:t>
                  </w:r>
                </w:p>
              </w:tc>
            </w:tr>
            <w:tr w:rsidR="00B21C0F" w14:paraId="65D0A31F" w14:textId="77777777" w:rsidTr="00B21C0F">
              <w:tc>
                <w:tcPr>
                  <w:tcW w:w="1175" w:type="dxa"/>
                  <w:tcBorders>
                    <w:top w:val="nil"/>
                    <w:left w:val="nil"/>
                    <w:bottom w:val="nil"/>
                    <w:right w:val="nil"/>
                  </w:tcBorders>
                </w:tcPr>
                <w:p w14:paraId="416FADC8" w14:textId="666188F3" w:rsidR="00B21C0F" w:rsidRDefault="00325861" w:rsidP="00B21C0F">
                  <w:pPr>
                    <w:ind w:firstLineChars="0" w:firstLine="0"/>
                    <w:rPr>
                      <w:color w:val="000000"/>
                    </w:rPr>
                  </w:pPr>
                  <w:proofErr w:type="spellStart"/>
                  <w:r>
                    <w:rPr>
                      <w:rFonts w:hint="eastAsia"/>
                    </w:rPr>
                    <w:t>unit</w:t>
                  </w:r>
                  <w:r>
                    <w:t>Id</w:t>
                  </w:r>
                  <w:proofErr w:type="spellEnd"/>
                </w:p>
              </w:tc>
              <w:tc>
                <w:tcPr>
                  <w:tcW w:w="1509" w:type="dxa"/>
                  <w:tcBorders>
                    <w:top w:val="nil"/>
                    <w:left w:val="nil"/>
                    <w:bottom w:val="nil"/>
                    <w:right w:val="nil"/>
                  </w:tcBorders>
                </w:tcPr>
                <w:p w14:paraId="746A9F81" w14:textId="648AA7D7" w:rsidR="00B21C0F" w:rsidRDefault="00325861" w:rsidP="00B21C0F">
                  <w:pPr>
                    <w:ind w:firstLineChars="0" w:firstLine="0"/>
                    <w:rPr>
                      <w:color w:val="000000"/>
                    </w:rPr>
                  </w:pPr>
                  <w:r>
                    <w:rPr>
                      <w:rFonts w:hint="eastAsia"/>
                    </w:rPr>
                    <w:t>调度单元I</w:t>
                  </w:r>
                  <w:r>
                    <w:t>D</w:t>
                  </w:r>
                </w:p>
              </w:tc>
              <w:tc>
                <w:tcPr>
                  <w:tcW w:w="1134" w:type="dxa"/>
                  <w:tcBorders>
                    <w:top w:val="nil"/>
                    <w:left w:val="nil"/>
                    <w:bottom w:val="nil"/>
                    <w:right w:val="nil"/>
                  </w:tcBorders>
                </w:tcPr>
                <w:p w14:paraId="39760D80" w14:textId="77777777" w:rsidR="00B21C0F" w:rsidRDefault="00B21C0F" w:rsidP="00B21C0F">
                  <w:pPr>
                    <w:ind w:firstLineChars="0" w:firstLine="0"/>
                    <w:rPr>
                      <w:color w:val="000000"/>
                    </w:rPr>
                  </w:pPr>
                  <w:r>
                    <w:rPr>
                      <w:rFonts w:hint="eastAsia"/>
                      <w:color w:val="000000"/>
                    </w:rPr>
                    <w:t>是</w:t>
                  </w:r>
                </w:p>
              </w:tc>
              <w:tc>
                <w:tcPr>
                  <w:tcW w:w="1275" w:type="dxa"/>
                  <w:tcBorders>
                    <w:top w:val="nil"/>
                    <w:left w:val="nil"/>
                    <w:bottom w:val="nil"/>
                    <w:right w:val="nil"/>
                  </w:tcBorders>
                </w:tcPr>
                <w:p w14:paraId="00F0C83D" w14:textId="77777777" w:rsidR="00B21C0F" w:rsidRDefault="00B21C0F" w:rsidP="00B21C0F">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03E6C61" w14:textId="77777777" w:rsidR="00B21C0F" w:rsidRDefault="00B21C0F" w:rsidP="00B21C0F">
                  <w:pPr>
                    <w:ind w:firstLineChars="0" w:firstLine="0"/>
                    <w:rPr>
                      <w:color w:val="000000"/>
                    </w:rPr>
                  </w:pPr>
                  <w:proofErr w:type="spellStart"/>
                  <w:r>
                    <w:rPr>
                      <w:rFonts w:hint="eastAsia"/>
                      <w:color w:val="000000"/>
                    </w:rPr>
                    <w:t>RequestBody</w:t>
                  </w:r>
                  <w:proofErr w:type="spellEnd"/>
                </w:p>
              </w:tc>
            </w:tr>
          </w:tbl>
          <w:p w14:paraId="5130F626" w14:textId="77777777" w:rsidR="00B21C0F" w:rsidRDefault="00B21C0F" w:rsidP="00B21C0F">
            <w:pPr>
              <w:ind w:firstLineChars="0" w:firstLine="0"/>
            </w:pPr>
          </w:p>
        </w:tc>
      </w:tr>
      <w:tr w:rsidR="00B21C0F" w14:paraId="530ADF68" w14:textId="77777777" w:rsidTr="00B21C0F">
        <w:tc>
          <w:tcPr>
            <w:tcW w:w="1276" w:type="dxa"/>
          </w:tcPr>
          <w:p w14:paraId="22D4F69F" w14:textId="77777777" w:rsidR="00B21C0F" w:rsidRDefault="00B21C0F" w:rsidP="00B21C0F">
            <w:pPr>
              <w:ind w:firstLineChars="0" w:firstLine="0"/>
            </w:pPr>
            <w:r>
              <w:rPr>
                <w:rFonts w:hint="eastAsia"/>
              </w:rPr>
              <w:t>返回值</w:t>
            </w:r>
          </w:p>
        </w:tc>
        <w:tc>
          <w:tcPr>
            <w:tcW w:w="6600" w:type="dxa"/>
          </w:tcPr>
          <w:p w14:paraId="5F05F472" w14:textId="77777777" w:rsidR="00B21C0F" w:rsidRDefault="00B21C0F" w:rsidP="00B21C0F">
            <w:pPr>
              <w:ind w:firstLineChars="0" w:firstLine="0"/>
            </w:pPr>
            <w:r>
              <w:t>{</w:t>
            </w:r>
          </w:p>
          <w:p w14:paraId="027FAC95" w14:textId="77777777" w:rsidR="00B21C0F" w:rsidRDefault="00B21C0F" w:rsidP="00B21C0F">
            <w:pPr>
              <w:ind w:firstLineChars="0" w:firstLine="0"/>
            </w:pPr>
            <w:r>
              <w:t>code: 200,</w:t>
            </w:r>
          </w:p>
          <w:p w14:paraId="770C8A92" w14:textId="37E540B4" w:rsidR="00B21C0F" w:rsidRDefault="00B21C0F" w:rsidP="00B21C0F">
            <w:pPr>
              <w:ind w:firstLineChars="0" w:firstLine="0"/>
            </w:pPr>
            <w:r>
              <w:t xml:space="preserve">message: </w:t>
            </w:r>
            <w:r>
              <w:rPr>
                <w:rFonts w:hint="eastAsia"/>
              </w:rPr>
              <w:t>“</w:t>
            </w:r>
            <w:r w:rsidR="00325861">
              <w:rPr>
                <w:rFonts w:hint="eastAsia"/>
              </w:rPr>
              <w:t>正在执行调度单元</w:t>
            </w:r>
            <w:r>
              <w:rPr>
                <w:rFonts w:hint="eastAsia"/>
              </w:rPr>
              <w:t>”，</w:t>
            </w:r>
          </w:p>
          <w:p w14:paraId="372CF6F5" w14:textId="77777777" w:rsidR="00B21C0F" w:rsidRDefault="00B21C0F" w:rsidP="00B21C0F">
            <w:pPr>
              <w:ind w:firstLineChars="0" w:firstLine="0"/>
            </w:pPr>
            <w:r>
              <w:rPr>
                <w:rFonts w:hint="eastAsia"/>
              </w:rPr>
              <w:t>}</w:t>
            </w:r>
          </w:p>
        </w:tc>
      </w:tr>
    </w:tbl>
    <w:p w14:paraId="471ED423" w14:textId="72DA2252" w:rsidR="00B21C0F" w:rsidRDefault="00B21C0F">
      <w:pPr>
        <w:ind w:firstLine="420"/>
      </w:pPr>
    </w:p>
    <w:p w14:paraId="48B9EE7D" w14:textId="40EECD1F" w:rsidR="00325861" w:rsidRDefault="00325861" w:rsidP="00325861">
      <w:pPr>
        <w:pStyle w:val="3"/>
        <w:numPr>
          <w:ilvl w:val="2"/>
          <w:numId w:val="1"/>
        </w:numPr>
        <w:ind w:firstLineChars="0"/>
      </w:pPr>
      <w:r>
        <w:rPr>
          <w:rFonts w:hint="eastAsia"/>
        </w:rPr>
        <w:t>停止调度单元</w:t>
      </w:r>
    </w:p>
    <w:tbl>
      <w:tblPr>
        <w:tblStyle w:val="aa"/>
        <w:tblW w:w="7876" w:type="dxa"/>
        <w:tblInd w:w="420" w:type="dxa"/>
        <w:tblLayout w:type="fixed"/>
        <w:tblLook w:val="04A0" w:firstRow="1" w:lastRow="0" w:firstColumn="1" w:lastColumn="0" w:noHBand="0" w:noVBand="1"/>
      </w:tblPr>
      <w:tblGrid>
        <w:gridCol w:w="1276"/>
        <w:gridCol w:w="6600"/>
      </w:tblGrid>
      <w:tr w:rsidR="00325861" w14:paraId="53690C03" w14:textId="77777777" w:rsidTr="0048222D">
        <w:tc>
          <w:tcPr>
            <w:tcW w:w="1276" w:type="dxa"/>
            <w:shd w:val="clear" w:color="auto" w:fill="BFBFBF" w:themeFill="background1" w:themeFillShade="BF"/>
          </w:tcPr>
          <w:p w14:paraId="1FFF0B54" w14:textId="77777777" w:rsidR="00325861" w:rsidRDefault="00325861" w:rsidP="0048222D">
            <w:pPr>
              <w:ind w:firstLineChars="0" w:firstLine="0"/>
            </w:pPr>
            <w:r>
              <w:rPr>
                <w:rFonts w:hint="eastAsia"/>
              </w:rPr>
              <w:t>接口名称</w:t>
            </w:r>
          </w:p>
        </w:tc>
        <w:tc>
          <w:tcPr>
            <w:tcW w:w="6600" w:type="dxa"/>
            <w:shd w:val="clear" w:color="auto" w:fill="BFBFBF" w:themeFill="background1" w:themeFillShade="BF"/>
          </w:tcPr>
          <w:p w14:paraId="166247CC" w14:textId="57A04F1F" w:rsidR="00325861" w:rsidRDefault="00325861" w:rsidP="0048222D">
            <w:pPr>
              <w:ind w:firstLineChars="0" w:firstLine="0"/>
            </w:pPr>
            <w:r>
              <w:rPr>
                <w:rFonts w:hint="eastAsia"/>
              </w:rPr>
              <w:t>停止</w:t>
            </w:r>
            <w:r w:rsidRPr="002D5358">
              <w:t>调度单元</w:t>
            </w:r>
            <w:r>
              <w:rPr>
                <w:rFonts w:hint="eastAsia"/>
              </w:rPr>
              <w:t>(</w:t>
            </w:r>
            <w:proofErr w:type="spellStart"/>
            <w:r>
              <w:rPr>
                <w:rFonts w:hint="eastAsia"/>
              </w:rPr>
              <w:t>stop</w:t>
            </w:r>
            <w:r>
              <w:t>D</w:t>
            </w:r>
            <w:r>
              <w:rPr>
                <w:rFonts w:hint="eastAsia"/>
              </w:rPr>
              <w:t>ispatch</w:t>
            </w:r>
            <w:r>
              <w:t>Task</w:t>
            </w:r>
            <w:proofErr w:type="spellEnd"/>
            <w:r>
              <w:t>)</w:t>
            </w:r>
          </w:p>
        </w:tc>
      </w:tr>
      <w:tr w:rsidR="00325861" w14:paraId="76A2A228" w14:textId="77777777" w:rsidTr="0048222D">
        <w:tc>
          <w:tcPr>
            <w:tcW w:w="1276" w:type="dxa"/>
          </w:tcPr>
          <w:p w14:paraId="7FFEC40D" w14:textId="77777777" w:rsidR="00325861" w:rsidRDefault="00325861" w:rsidP="0048222D">
            <w:pPr>
              <w:ind w:firstLineChars="0" w:firstLine="0"/>
            </w:pPr>
            <w:proofErr w:type="spellStart"/>
            <w:r>
              <w:rPr>
                <w:rFonts w:hint="eastAsia"/>
              </w:rPr>
              <w:t>url</w:t>
            </w:r>
            <w:proofErr w:type="spellEnd"/>
          </w:p>
        </w:tc>
        <w:tc>
          <w:tcPr>
            <w:tcW w:w="6600" w:type="dxa"/>
          </w:tcPr>
          <w:p w14:paraId="6BB41551" w14:textId="25E35116" w:rsidR="00325861" w:rsidRDefault="00325861" w:rsidP="0048222D">
            <w:pPr>
              <w:ind w:firstLineChars="0" w:firstLine="0"/>
            </w:pPr>
            <w:r>
              <w:t>/</w:t>
            </w:r>
            <w:proofErr w:type="spellStart"/>
            <w:r>
              <w:rPr>
                <w:rFonts w:hint="eastAsia"/>
              </w:rPr>
              <w:t>dispatch</w:t>
            </w:r>
            <w:r>
              <w:t>Tasks</w:t>
            </w:r>
            <w:proofErr w:type="spellEnd"/>
            <w:r>
              <w:t>/</w:t>
            </w:r>
            <w:r w:rsidR="00FB073E" w:rsidRPr="00E73395">
              <w:t>{</w:t>
            </w:r>
            <w:proofErr w:type="spellStart"/>
            <w:r w:rsidR="00FB073E" w:rsidRPr="00E73395">
              <w:t>unitId</w:t>
            </w:r>
            <w:proofErr w:type="spellEnd"/>
            <w:r w:rsidR="00FB073E" w:rsidRPr="00E73395">
              <w:t>}/statuses</w:t>
            </w:r>
            <w:r>
              <w:t>/</w:t>
            </w:r>
            <w:proofErr w:type="spellStart"/>
            <w:r>
              <w:rPr>
                <w:rFonts w:hint="eastAsia"/>
              </w:rPr>
              <w:t>stop</w:t>
            </w:r>
            <w:r>
              <w:t>Status</w:t>
            </w:r>
            <w:proofErr w:type="spellEnd"/>
          </w:p>
        </w:tc>
      </w:tr>
      <w:tr w:rsidR="00325861" w14:paraId="6ED5073B" w14:textId="77777777" w:rsidTr="0048222D">
        <w:tc>
          <w:tcPr>
            <w:tcW w:w="1276" w:type="dxa"/>
          </w:tcPr>
          <w:p w14:paraId="5833E1B9" w14:textId="77777777" w:rsidR="00325861" w:rsidRDefault="00325861" w:rsidP="0048222D">
            <w:pPr>
              <w:ind w:firstLineChars="0" w:firstLine="0"/>
            </w:pPr>
            <w:r>
              <w:rPr>
                <w:rFonts w:hint="eastAsia"/>
              </w:rPr>
              <w:t>方法</w:t>
            </w:r>
          </w:p>
        </w:tc>
        <w:tc>
          <w:tcPr>
            <w:tcW w:w="6600" w:type="dxa"/>
          </w:tcPr>
          <w:p w14:paraId="59676686" w14:textId="1D4CA792" w:rsidR="00325861" w:rsidRDefault="00325861" w:rsidP="0048222D">
            <w:pPr>
              <w:ind w:firstLineChars="0" w:firstLine="0"/>
            </w:pPr>
            <w:r>
              <w:t>put</w:t>
            </w:r>
          </w:p>
        </w:tc>
      </w:tr>
      <w:tr w:rsidR="00325861" w14:paraId="773DF01A" w14:textId="77777777" w:rsidTr="0048222D">
        <w:tc>
          <w:tcPr>
            <w:tcW w:w="1276" w:type="dxa"/>
          </w:tcPr>
          <w:p w14:paraId="7D83597E" w14:textId="77777777" w:rsidR="00325861" w:rsidRDefault="00325861" w:rsidP="0048222D">
            <w:pPr>
              <w:ind w:firstLineChars="0" w:firstLine="0"/>
            </w:pPr>
            <w:r>
              <w:rPr>
                <w:rFonts w:hint="eastAsia"/>
              </w:rPr>
              <w:lastRenderedPageBreak/>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325861" w14:paraId="779EA198" w14:textId="77777777" w:rsidTr="0048222D">
              <w:trPr>
                <w:trHeight w:val="356"/>
              </w:trPr>
              <w:tc>
                <w:tcPr>
                  <w:tcW w:w="1175" w:type="dxa"/>
                  <w:tcBorders>
                    <w:top w:val="nil"/>
                    <w:left w:val="single" w:sz="8" w:space="0" w:color="4F81BD"/>
                    <w:bottom w:val="nil"/>
                    <w:right w:val="nil"/>
                  </w:tcBorders>
                  <w:shd w:val="clear" w:color="auto" w:fill="auto"/>
                </w:tcPr>
                <w:p w14:paraId="330D28BE" w14:textId="77777777" w:rsidR="00325861" w:rsidRDefault="00325861" w:rsidP="0048222D">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1AE0BF24" w14:textId="77777777" w:rsidR="00325861" w:rsidRDefault="00325861"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B1191CF" w14:textId="77777777" w:rsidR="00325861" w:rsidRDefault="00325861"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2C1381D9" w14:textId="77777777" w:rsidR="00325861" w:rsidRDefault="00325861"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03693EE6" w14:textId="77777777" w:rsidR="00325861" w:rsidRDefault="00325861" w:rsidP="0048222D">
                  <w:pPr>
                    <w:ind w:firstLineChars="0" w:firstLine="0"/>
                    <w:rPr>
                      <w:color w:val="000000"/>
                    </w:rPr>
                  </w:pPr>
                  <w:r>
                    <w:rPr>
                      <w:rFonts w:hint="eastAsia"/>
                      <w:color w:val="000000"/>
                    </w:rPr>
                    <w:t>参数形式</w:t>
                  </w:r>
                </w:p>
              </w:tc>
            </w:tr>
            <w:tr w:rsidR="00325861" w14:paraId="189E3236" w14:textId="77777777" w:rsidTr="0048222D">
              <w:tc>
                <w:tcPr>
                  <w:tcW w:w="1175" w:type="dxa"/>
                  <w:tcBorders>
                    <w:top w:val="nil"/>
                    <w:left w:val="nil"/>
                    <w:bottom w:val="nil"/>
                    <w:right w:val="nil"/>
                  </w:tcBorders>
                </w:tcPr>
                <w:p w14:paraId="1BAA2C39" w14:textId="0A0CC773" w:rsidR="00325861" w:rsidRDefault="00325861" w:rsidP="0048222D">
                  <w:pPr>
                    <w:ind w:firstLineChars="0" w:firstLine="0"/>
                    <w:rPr>
                      <w:color w:val="000000"/>
                    </w:rPr>
                  </w:pPr>
                  <w:proofErr w:type="spellStart"/>
                  <w:r>
                    <w:rPr>
                      <w:rFonts w:hint="eastAsia"/>
                    </w:rPr>
                    <w:t>unit</w:t>
                  </w:r>
                  <w:r>
                    <w:t>Id</w:t>
                  </w:r>
                  <w:proofErr w:type="spellEnd"/>
                </w:p>
              </w:tc>
              <w:tc>
                <w:tcPr>
                  <w:tcW w:w="1509" w:type="dxa"/>
                  <w:tcBorders>
                    <w:top w:val="nil"/>
                    <w:left w:val="nil"/>
                    <w:bottom w:val="nil"/>
                    <w:right w:val="nil"/>
                  </w:tcBorders>
                </w:tcPr>
                <w:p w14:paraId="6A6F3EAD" w14:textId="6D510549" w:rsidR="00325861" w:rsidRDefault="00325861"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48C466FC" w14:textId="77777777" w:rsidR="00325861" w:rsidRDefault="00325861"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31AFC038" w14:textId="77777777" w:rsidR="00325861" w:rsidRDefault="00325861"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E6DE2AF" w14:textId="77777777" w:rsidR="00325861" w:rsidRDefault="00325861" w:rsidP="0048222D">
                  <w:pPr>
                    <w:ind w:firstLineChars="0" w:firstLine="0"/>
                    <w:rPr>
                      <w:color w:val="000000"/>
                    </w:rPr>
                  </w:pPr>
                  <w:proofErr w:type="spellStart"/>
                  <w:r>
                    <w:rPr>
                      <w:rFonts w:hint="eastAsia"/>
                      <w:color w:val="000000"/>
                    </w:rPr>
                    <w:t>RequestBody</w:t>
                  </w:r>
                  <w:proofErr w:type="spellEnd"/>
                </w:p>
              </w:tc>
            </w:tr>
          </w:tbl>
          <w:p w14:paraId="07F904E8" w14:textId="77777777" w:rsidR="00325861" w:rsidRDefault="00325861" w:rsidP="0048222D">
            <w:pPr>
              <w:ind w:firstLineChars="0" w:firstLine="0"/>
            </w:pPr>
          </w:p>
        </w:tc>
      </w:tr>
      <w:tr w:rsidR="00325861" w14:paraId="16EA3727" w14:textId="77777777" w:rsidTr="0048222D">
        <w:tc>
          <w:tcPr>
            <w:tcW w:w="1276" w:type="dxa"/>
          </w:tcPr>
          <w:p w14:paraId="1E30FBA6" w14:textId="77777777" w:rsidR="00325861" w:rsidRDefault="00325861" w:rsidP="0048222D">
            <w:pPr>
              <w:ind w:firstLineChars="0" w:firstLine="0"/>
            </w:pPr>
            <w:r>
              <w:rPr>
                <w:rFonts w:hint="eastAsia"/>
              </w:rPr>
              <w:t>返回值</w:t>
            </w:r>
          </w:p>
        </w:tc>
        <w:tc>
          <w:tcPr>
            <w:tcW w:w="6600" w:type="dxa"/>
          </w:tcPr>
          <w:p w14:paraId="5832DFDA" w14:textId="77777777" w:rsidR="00325861" w:rsidRDefault="00325861" w:rsidP="0048222D">
            <w:pPr>
              <w:ind w:firstLineChars="0" w:firstLine="0"/>
            </w:pPr>
            <w:r>
              <w:t>{</w:t>
            </w:r>
          </w:p>
          <w:p w14:paraId="32C29227" w14:textId="77777777" w:rsidR="00325861" w:rsidRDefault="00325861" w:rsidP="0048222D">
            <w:pPr>
              <w:ind w:firstLineChars="0" w:firstLine="0"/>
            </w:pPr>
            <w:r>
              <w:t>code: 200,</w:t>
            </w:r>
          </w:p>
          <w:p w14:paraId="6D6DA17B" w14:textId="565152ED" w:rsidR="00325861" w:rsidRDefault="00325861" w:rsidP="0048222D">
            <w:pPr>
              <w:ind w:firstLineChars="0" w:firstLine="0"/>
            </w:pPr>
            <w:r>
              <w:t xml:space="preserve">message: </w:t>
            </w:r>
            <w:r>
              <w:rPr>
                <w:rFonts w:hint="eastAsia"/>
              </w:rPr>
              <w:t>“已停止调度单元”，</w:t>
            </w:r>
          </w:p>
          <w:p w14:paraId="21D8D82F" w14:textId="77777777" w:rsidR="00325861" w:rsidRDefault="00325861" w:rsidP="0048222D">
            <w:pPr>
              <w:ind w:firstLineChars="0" w:firstLine="0"/>
            </w:pPr>
            <w:r>
              <w:rPr>
                <w:rFonts w:hint="eastAsia"/>
              </w:rPr>
              <w:t>}</w:t>
            </w:r>
          </w:p>
        </w:tc>
      </w:tr>
    </w:tbl>
    <w:p w14:paraId="3563978E" w14:textId="2B29BD4A" w:rsidR="00325861" w:rsidRDefault="00325861">
      <w:pPr>
        <w:ind w:firstLine="420"/>
      </w:pPr>
    </w:p>
    <w:p w14:paraId="3536DD7F" w14:textId="52B5D9B3" w:rsidR="00325861" w:rsidRDefault="00325861" w:rsidP="00325861">
      <w:pPr>
        <w:pStyle w:val="3"/>
        <w:numPr>
          <w:ilvl w:val="2"/>
          <w:numId w:val="1"/>
        </w:numPr>
        <w:ind w:firstLineChars="0"/>
      </w:pPr>
      <w:r>
        <w:rPr>
          <w:rFonts w:hint="eastAsia"/>
        </w:rPr>
        <w:t>取消调度单元</w:t>
      </w:r>
    </w:p>
    <w:tbl>
      <w:tblPr>
        <w:tblStyle w:val="aa"/>
        <w:tblW w:w="7876" w:type="dxa"/>
        <w:tblInd w:w="420" w:type="dxa"/>
        <w:tblLayout w:type="fixed"/>
        <w:tblLook w:val="04A0" w:firstRow="1" w:lastRow="0" w:firstColumn="1" w:lastColumn="0" w:noHBand="0" w:noVBand="1"/>
      </w:tblPr>
      <w:tblGrid>
        <w:gridCol w:w="1276"/>
        <w:gridCol w:w="6600"/>
      </w:tblGrid>
      <w:tr w:rsidR="00325861" w14:paraId="3F300020" w14:textId="77777777" w:rsidTr="0048222D">
        <w:tc>
          <w:tcPr>
            <w:tcW w:w="1276" w:type="dxa"/>
            <w:shd w:val="clear" w:color="auto" w:fill="BFBFBF" w:themeFill="background1" w:themeFillShade="BF"/>
          </w:tcPr>
          <w:p w14:paraId="14DC1B3E" w14:textId="77777777" w:rsidR="00325861" w:rsidRDefault="00325861" w:rsidP="0048222D">
            <w:pPr>
              <w:ind w:firstLineChars="0" w:firstLine="0"/>
            </w:pPr>
            <w:r>
              <w:rPr>
                <w:rFonts w:hint="eastAsia"/>
              </w:rPr>
              <w:t>接口名称</w:t>
            </w:r>
          </w:p>
        </w:tc>
        <w:tc>
          <w:tcPr>
            <w:tcW w:w="6600" w:type="dxa"/>
            <w:shd w:val="clear" w:color="auto" w:fill="BFBFBF" w:themeFill="background1" w:themeFillShade="BF"/>
          </w:tcPr>
          <w:p w14:paraId="5B0DE5A6" w14:textId="6D1B0C98" w:rsidR="00325861" w:rsidRDefault="00325861" w:rsidP="0048222D">
            <w:pPr>
              <w:ind w:firstLineChars="0" w:firstLine="0"/>
            </w:pPr>
            <w:r>
              <w:rPr>
                <w:rFonts w:hint="eastAsia"/>
              </w:rPr>
              <w:t>取消</w:t>
            </w:r>
            <w:r w:rsidRPr="002D5358">
              <w:t>调度单元</w:t>
            </w:r>
            <w:r>
              <w:rPr>
                <w:rFonts w:hint="eastAsia"/>
              </w:rPr>
              <w:t>(</w:t>
            </w:r>
            <w:proofErr w:type="spellStart"/>
            <w:r>
              <w:rPr>
                <w:rFonts w:hint="eastAsia"/>
              </w:rPr>
              <w:t>can</w:t>
            </w:r>
            <w:r>
              <w:t>c</w:t>
            </w:r>
            <w:r>
              <w:rPr>
                <w:rFonts w:hint="eastAsia"/>
              </w:rPr>
              <w:t>el</w:t>
            </w:r>
            <w:r>
              <w:t>D</w:t>
            </w:r>
            <w:r>
              <w:rPr>
                <w:rFonts w:hint="eastAsia"/>
              </w:rPr>
              <w:t>ispatch</w:t>
            </w:r>
            <w:r>
              <w:t>Task</w:t>
            </w:r>
            <w:proofErr w:type="spellEnd"/>
            <w:r>
              <w:t>)</w:t>
            </w:r>
          </w:p>
        </w:tc>
      </w:tr>
      <w:tr w:rsidR="00325861" w14:paraId="28C87419" w14:textId="77777777" w:rsidTr="0048222D">
        <w:tc>
          <w:tcPr>
            <w:tcW w:w="1276" w:type="dxa"/>
          </w:tcPr>
          <w:p w14:paraId="2F8197E7" w14:textId="77777777" w:rsidR="00325861" w:rsidRDefault="00325861" w:rsidP="0048222D">
            <w:pPr>
              <w:ind w:firstLineChars="0" w:firstLine="0"/>
            </w:pPr>
            <w:proofErr w:type="spellStart"/>
            <w:r>
              <w:rPr>
                <w:rFonts w:hint="eastAsia"/>
              </w:rPr>
              <w:t>url</w:t>
            </w:r>
            <w:proofErr w:type="spellEnd"/>
          </w:p>
        </w:tc>
        <w:tc>
          <w:tcPr>
            <w:tcW w:w="6600" w:type="dxa"/>
          </w:tcPr>
          <w:p w14:paraId="19AD4F50" w14:textId="6D036B7F" w:rsidR="00325861" w:rsidRDefault="00325861" w:rsidP="0048222D">
            <w:pPr>
              <w:ind w:firstLineChars="0" w:firstLine="0"/>
            </w:pPr>
            <w:r>
              <w:t>/</w:t>
            </w:r>
            <w:proofErr w:type="spellStart"/>
            <w:r>
              <w:rPr>
                <w:rFonts w:hint="eastAsia"/>
              </w:rPr>
              <w:t>dispatch</w:t>
            </w:r>
            <w:r>
              <w:t>Tasks</w:t>
            </w:r>
            <w:proofErr w:type="spellEnd"/>
            <w:r>
              <w:t>/</w:t>
            </w:r>
            <w:r w:rsidR="00FB073E" w:rsidRPr="00E73395">
              <w:t>{</w:t>
            </w:r>
            <w:proofErr w:type="spellStart"/>
            <w:r w:rsidR="00FB073E" w:rsidRPr="00E73395">
              <w:t>unitId</w:t>
            </w:r>
            <w:proofErr w:type="spellEnd"/>
            <w:r w:rsidR="00FB073E" w:rsidRPr="00E73395">
              <w:t>}/statuses</w:t>
            </w:r>
            <w:r>
              <w:t>/</w:t>
            </w:r>
            <w:proofErr w:type="spellStart"/>
            <w:r>
              <w:rPr>
                <w:rFonts w:hint="eastAsia"/>
              </w:rPr>
              <w:t>can</w:t>
            </w:r>
            <w:r>
              <w:t>c</w:t>
            </w:r>
            <w:r>
              <w:rPr>
                <w:rFonts w:hint="eastAsia"/>
              </w:rPr>
              <w:t>el</w:t>
            </w:r>
            <w:r>
              <w:t>Status</w:t>
            </w:r>
            <w:proofErr w:type="spellEnd"/>
          </w:p>
        </w:tc>
      </w:tr>
      <w:tr w:rsidR="00325861" w14:paraId="0B7A3A1C" w14:textId="77777777" w:rsidTr="0048222D">
        <w:tc>
          <w:tcPr>
            <w:tcW w:w="1276" w:type="dxa"/>
          </w:tcPr>
          <w:p w14:paraId="2D1ABA3A" w14:textId="77777777" w:rsidR="00325861" w:rsidRDefault="00325861" w:rsidP="0048222D">
            <w:pPr>
              <w:ind w:firstLineChars="0" w:firstLine="0"/>
            </w:pPr>
            <w:r>
              <w:rPr>
                <w:rFonts w:hint="eastAsia"/>
              </w:rPr>
              <w:t>方法</w:t>
            </w:r>
          </w:p>
        </w:tc>
        <w:tc>
          <w:tcPr>
            <w:tcW w:w="6600" w:type="dxa"/>
          </w:tcPr>
          <w:p w14:paraId="7567000F" w14:textId="172220E7" w:rsidR="00325861" w:rsidRDefault="00325861" w:rsidP="0048222D">
            <w:pPr>
              <w:ind w:firstLineChars="0" w:firstLine="0"/>
            </w:pPr>
            <w:r>
              <w:t>put</w:t>
            </w:r>
          </w:p>
        </w:tc>
      </w:tr>
      <w:tr w:rsidR="00325861" w14:paraId="394D8982" w14:textId="77777777" w:rsidTr="0048222D">
        <w:tc>
          <w:tcPr>
            <w:tcW w:w="1276" w:type="dxa"/>
          </w:tcPr>
          <w:p w14:paraId="6B1404FC" w14:textId="77777777" w:rsidR="00325861" w:rsidRDefault="00325861"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509"/>
              <w:gridCol w:w="1134"/>
              <w:gridCol w:w="1275"/>
              <w:gridCol w:w="1725"/>
            </w:tblGrid>
            <w:tr w:rsidR="00325861" w14:paraId="62F50327" w14:textId="77777777" w:rsidTr="0048222D">
              <w:trPr>
                <w:trHeight w:val="356"/>
              </w:trPr>
              <w:tc>
                <w:tcPr>
                  <w:tcW w:w="1175" w:type="dxa"/>
                  <w:tcBorders>
                    <w:top w:val="nil"/>
                    <w:left w:val="single" w:sz="8" w:space="0" w:color="4F81BD"/>
                    <w:bottom w:val="nil"/>
                    <w:right w:val="nil"/>
                  </w:tcBorders>
                  <w:shd w:val="clear" w:color="auto" w:fill="auto"/>
                </w:tcPr>
                <w:p w14:paraId="7A1015F4" w14:textId="77777777" w:rsidR="00325861" w:rsidRDefault="00325861" w:rsidP="0048222D">
                  <w:pPr>
                    <w:ind w:firstLineChars="0" w:firstLine="0"/>
                    <w:rPr>
                      <w:color w:val="000000"/>
                    </w:rPr>
                  </w:pPr>
                  <w:r w:rsidRPr="008A1438">
                    <w:rPr>
                      <w:rFonts w:hint="eastAsia"/>
                      <w:color w:val="0D0D0D" w:themeColor="text1" w:themeTint="F2"/>
                    </w:rPr>
                    <w:t>参数名称</w:t>
                  </w:r>
                </w:p>
              </w:tc>
              <w:tc>
                <w:tcPr>
                  <w:tcW w:w="1509" w:type="dxa"/>
                  <w:tcBorders>
                    <w:top w:val="nil"/>
                    <w:left w:val="nil"/>
                    <w:bottom w:val="nil"/>
                    <w:right w:val="nil"/>
                  </w:tcBorders>
                  <w:shd w:val="clear" w:color="auto" w:fill="FFFFFF" w:themeFill="background1"/>
                </w:tcPr>
                <w:p w14:paraId="56272CBF" w14:textId="77777777" w:rsidR="00325861" w:rsidRDefault="00325861"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7EC8603" w14:textId="77777777" w:rsidR="00325861" w:rsidRDefault="00325861"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07DDE6C7" w14:textId="77777777" w:rsidR="00325861" w:rsidRDefault="00325861"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66EB10EB" w14:textId="77777777" w:rsidR="00325861" w:rsidRDefault="00325861" w:rsidP="0048222D">
                  <w:pPr>
                    <w:ind w:firstLineChars="0" w:firstLine="0"/>
                    <w:rPr>
                      <w:color w:val="000000"/>
                    </w:rPr>
                  </w:pPr>
                  <w:r>
                    <w:rPr>
                      <w:rFonts w:hint="eastAsia"/>
                      <w:color w:val="000000"/>
                    </w:rPr>
                    <w:t>参数形式</w:t>
                  </w:r>
                </w:p>
              </w:tc>
            </w:tr>
            <w:tr w:rsidR="00325861" w14:paraId="28178CF8" w14:textId="77777777" w:rsidTr="0048222D">
              <w:tc>
                <w:tcPr>
                  <w:tcW w:w="1175" w:type="dxa"/>
                  <w:tcBorders>
                    <w:top w:val="nil"/>
                    <w:left w:val="nil"/>
                    <w:bottom w:val="nil"/>
                    <w:right w:val="nil"/>
                  </w:tcBorders>
                </w:tcPr>
                <w:p w14:paraId="6C86CBB4" w14:textId="29C42DDB" w:rsidR="00325861" w:rsidRDefault="00325861" w:rsidP="0048222D">
                  <w:pPr>
                    <w:ind w:firstLineChars="0" w:firstLine="0"/>
                    <w:rPr>
                      <w:color w:val="000000"/>
                    </w:rPr>
                  </w:pPr>
                  <w:proofErr w:type="spellStart"/>
                  <w:r>
                    <w:rPr>
                      <w:rFonts w:hint="eastAsia"/>
                    </w:rPr>
                    <w:t>unit</w:t>
                  </w:r>
                  <w:r>
                    <w:t>Id</w:t>
                  </w:r>
                  <w:proofErr w:type="spellEnd"/>
                </w:p>
              </w:tc>
              <w:tc>
                <w:tcPr>
                  <w:tcW w:w="1509" w:type="dxa"/>
                  <w:tcBorders>
                    <w:top w:val="nil"/>
                    <w:left w:val="nil"/>
                    <w:bottom w:val="nil"/>
                    <w:right w:val="nil"/>
                  </w:tcBorders>
                </w:tcPr>
                <w:p w14:paraId="0A419EBF" w14:textId="1279445E" w:rsidR="00325861" w:rsidRDefault="00325861"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1273BDA9" w14:textId="77777777" w:rsidR="00325861" w:rsidRDefault="00325861"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7D3FBFAD" w14:textId="77777777" w:rsidR="00325861" w:rsidRDefault="00325861"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11A95466" w14:textId="77777777" w:rsidR="00325861" w:rsidRDefault="00325861" w:rsidP="0048222D">
                  <w:pPr>
                    <w:ind w:firstLineChars="0" w:firstLine="0"/>
                    <w:rPr>
                      <w:color w:val="000000"/>
                    </w:rPr>
                  </w:pPr>
                  <w:proofErr w:type="spellStart"/>
                  <w:r>
                    <w:rPr>
                      <w:rFonts w:hint="eastAsia"/>
                      <w:color w:val="000000"/>
                    </w:rPr>
                    <w:t>RequestBody</w:t>
                  </w:r>
                  <w:proofErr w:type="spellEnd"/>
                </w:p>
              </w:tc>
            </w:tr>
          </w:tbl>
          <w:p w14:paraId="2A87DD9D" w14:textId="77777777" w:rsidR="00325861" w:rsidRDefault="00325861" w:rsidP="0048222D">
            <w:pPr>
              <w:ind w:firstLineChars="0" w:firstLine="0"/>
            </w:pPr>
          </w:p>
        </w:tc>
      </w:tr>
      <w:tr w:rsidR="00325861" w14:paraId="7016AC98" w14:textId="77777777" w:rsidTr="0048222D">
        <w:tc>
          <w:tcPr>
            <w:tcW w:w="1276" w:type="dxa"/>
          </w:tcPr>
          <w:p w14:paraId="6EA0FFEA" w14:textId="77777777" w:rsidR="00325861" w:rsidRDefault="00325861" w:rsidP="0048222D">
            <w:pPr>
              <w:ind w:firstLineChars="0" w:firstLine="0"/>
            </w:pPr>
            <w:r>
              <w:rPr>
                <w:rFonts w:hint="eastAsia"/>
              </w:rPr>
              <w:t>返回值</w:t>
            </w:r>
          </w:p>
        </w:tc>
        <w:tc>
          <w:tcPr>
            <w:tcW w:w="6600" w:type="dxa"/>
          </w:tcPr>
          <w:p w14:paraId="31869CFC" w14:textId="77777777" w:rsidR="00325861" w:rsidRDefault="00325861" w:rsidP="0048222D">
            <w:pPr>
              <w:ind w:firstLineChars="0" w:firstLine="0"/>
            </w:pPr>
            <w:r>
              <w:t>{</w:t>
            </w:r>
          </w:p>
          <w:p w14:paraId="14413575" w14:textId="77777777" w:rsidR="00325861" w:rsidRDefault="00325861" w:rsidP="0048222D">
            <w:pPr>
              <w:ind w:firstLineChars="0" w:firstLine="0"/>
            </w:pPr>
            <w:r>
              <w:t>code: 200,</w:t>
            </w:r>
          </w:p>
          <w:p w14:paraId="24AC8F0A" w14:textId="29216833" w:rsidR="00325861" w:rsidRDefault="00325861" w:rsidP="0048222D">
            <w:pPr>
              <w:ind w:firstLineChars="0" w:firstLine="0"/>
            </w:pPr>
            <w:r>
              <w:t xml:space="preserve">message: </w:t>
            </w:r>
            <w:r>
              <w:rPr>
                <w:rFonts w:hint="eastAsia"/>
              </w:rPr>
              <w:t>“已取消调度单元”，</w:t>
            </w:r>
          </w:p>
          <w:p w14:paraId="0AF83BB1" w14:textId="77777777" w:rsidR="00325861" w:rsidRDefault="00325861" w:rsidP="0048222D">
            <w:pPr>
              <w:ind w:firstLineChars="0" w:firstLine="0"/>
            </w:pPr>
            <w:r>
              <w:rPr>
                <w:rFonts w:hint="eastAsia"/>
              </w:rPr>
              <w:t>}</w:t>
            </w:r>
          </w:p>
        </w:tc>
      </w:tr>
    </w:tbl>
    <w:p w14:paraId="7B4F888F" w14:textId="6BD07179" w:rsidR="00325861" w:rsidRDefault="00325861">
      <w:pPr>
        <w:ind w:firstLine="420"/>
      </w:pPr>
    </w:p>
    <w:p w14:paraId="6AEEE762" w14:textId="15B66E2B" w:rsidR="00325861" w:rsidRDefault="00325861" w:rsidP="00325861">
      <w:pPr>
        <w:pStyle w:val="3"/>
        <w:numPr>
          <w:ilvl w:val="2"/>
          <w:numId w:val="1"/>
        </w:numPr>
        <w:ind w:firstLineChars="0"/>
      </w:pPr>
      <w:r>
        <w:rPr>
          <w:rFonts w:hint="eastAsia"/>
        </w:rPr>
        <w:t>任务点开工</w:t>
      </w:r>
    </w:p>
    <w:tbl>
      <w:tblPr>
        <w:tblStyle w:val="aa"/>
        <w:tblW w:w="7876" w:type="dxa"/>
        <w:tblInd w:w="420" w:type="dxa"/>
        <w:tblLayout w:type="fixed"/>
        <w:tblLook w:val="04A0" w:firstRow="1" w:lastRow="0" w:firstColumn="1" w:lastColumn="0" w:noHBand="0" w:noVBand="1"/>
      </w:tblPr>
      <w:tblGrid>
        <w:gridCol w:w="1276"/>
        <w:gridCol w:w="6600"/>
      </w:tblGrid>
      <w:tr w:rsidR="00325861" w14:paraId="3CDD1F81" w14:textId="77777777" w:rsidTr="0048222D">
        <w:tc>
          <w:tcPr>
            <w:tcW w:w="1276" w:type="dxa"/>
            <w:shd w:val="clear" w:color="auto" w:fill="BFBFBF" w:themeFill="background1" w:themeFillShade="BF"/>
          </w:tcPr>
          <w:p w14:paraId="6A2F9615" w14:textId="77777777" w:rsidR="00325861" w:rsidRDefault="00325861" w:rsidP="0048222D">
            <w:pPr>
              <w:ind w:firstLineChars="0" w:firstLine="0"/>
            </w:pPr>
            <w:r>
              <w:rPr>
                <w:rFonts w:hint="eastAsia"/>
              </w:rPr>
              <w:t>接口名称</w:t>
            </w:r>
          </w:p>
        </w:tc>
        <w:tc>
          <w:tcPr>
            <w:tcW w:w="6600" w:type="dxa"/>
            <w:shd w:val="clear" w:color="auto" w:fill="BFBFBF" w:themeFill="background1" w:themeFillShade="BF"/>
          </w:tcPr>
          <w:p w14:paraId="3E9D8AA8" w14:textId="370DE2BC" w:rsidR="00325861" w:rsidRDefault="00325861" w:rsidP="0048222D">
            <w:pPr>
              <w:ind w:firstLineChars="0" w:firstLine="0"/>
            </w:pPr>
            <w:r>
              <w:rPr>
                <w:rFonts w:hint="eastAsia"/>
              </w:rPr>
              <w:t>任务点开工(</w:t>
            </w:r>
            <w:proofErr w:type="spellStart"/>
            <w:r>
              <w:rPr>
                <w:rFonts w:hint="eastAsia"/>
              </w:rPr>
              <w:t>run</w:t>
            </w:r>
            <w:r>
              <w:t>T</w:t>
            </w:r>
            <w:r>
              <w:rPr>
                <w:rFonts w:hint="eastAsia"/>
              </w:rPr>
              <w:t>askSpot</w:t>
            </w:r>
            <w:proofErr w:type="spellEnd"/>
            <w:r>
              <w:t>)</w:t>
            </w:r>
          </w:p>
        </w:tc>
      </w:tr>
      <w:tr w:rsidR="00325861" w14:paraId="55F7169C" w14:textId="77777777" w:rsidTr="0048222D">
        <w:tc>
          <w:tcPr>
            <w:tcW w:w="1276" w:type="dxa"/>
          </w:tcPr>
          <w:p w14:paraId="0A0E74DA" w14:textId="77777777" w:rsidR="00325861" w:rsidRDefault="00325861" w:rsidP="0048222D">
            <w:pPr>
              <w:ind w:firstLineChars="0" w:firstLine="0"/>
            </w:pPr>
            <w:proofErr w:type="spellStart"/>
            <w:r>
              <w:rPr>
                <w:rFonts w:hint="eastAsia"/>
              </w:rPr>
              <w:t>url</w:t>
            </w:r>
            <w:proofErr w:type="spellEnd"/>
          </w:p>
        </w:tc>
        <w:tc>
          <w:tcPr>
            <w:tcW w:w="6600" w:type="dxa"/>
          </w:tcPr>
          <w:p w14:paraId="67A592A1" w14:textId="14606D31" w:rsidR="00325861" w:rsidRDefault="00CC6B23" w:rsidP="0048222D">
            <w:pPr>
              <w:ind w:firstLineChars="0" w:firstLine="0"/>
            </w:pPr>
            <w:r>
              <w:t>/</w:t>
            </w:r>
            <w:proofErr w:type="spellStart"/>
            <w:r>
              <w:rPr>
                <w:rFonts w:hint="eastAsia"/>
              </w:rPr>
              <w:t>dispatch</w:t>
            </w:r>
            <w:r>
              <w:t>Tasks</w:t>
            </w:r>
            <w:proofErr w:type="spellEnd"/>
            <w:r>
              <w:t xml:space="preserve"> </w:t>
            </w:r>
            <w:r w:rsidR="00325861">
              <w:t>/</w:t>
            </w:r>
            <w:proofErr w:type="spellStart"/>
            <w:r w:rsidR="00325861">
              <w:t>taskSpots</w:t>
            </w:r>
            <w:proofErr w:type="spellEnd"/>
            <w:r w:rsidR="00325861">
              <w:t>/statuses/</w:t>
            </w:r>
            <w:proofErr w:type="spellStart"/>
            <w:r w:rsidR="00325861">
              <w:t>runStatus</w:t>
            </w:r>
            <w:proofErr w:type="spellEnd"/>
          </w:p>
        </w:tc>
      </w:tr>
      <w:tr w:rsidR="00325861" w14:paraId="255A62B8" w14:textId="77777777" w:rsidTr="0048222D">
        <w:tc>
          <w:tcPr>
            <w:tcW w:w="1276" w:type="dxa"/>
          </w:tcPr>
          <w:p w14:paraId="032B3CA3" w14:textId="77777777" w:rsidR="00325861" w:rsidRDefault="00325861" w:rsidP="0048222D">
            <w:pPr>
              <w:ind w:firstLineChars="0" w:firstLine="0"/>
            </w:pPr>
            <w:r>
              <w:rPr>
                <w:rFonts w:hint="eastAsia"/>
              </w:rPr>
              <w:t>方法</w:t>
            </w:r>
          </w:p>
        </w:tc>
        <w:tc>
          <w:tcPr>
            <w:tcW w:w="6600" w:type="dxa"/>
          </w:tcPr>
          <w:p w14:paraId="2CC1E426" w14:textId="77777777" w:rsidR="00325861" w:rsidRDefault="00325861" w:rsidP="0048222D">
            <w:pPr>
              <w:ind w:firstLineChars="0" w:firstLine="0"/>
            </w:pPr>
            <w:r>
              <w:t>put</w:t>
            </w:r>
          </w:p>
        </w:tc>
      </w:tr>
      <w:tr w:rsidR="00325861" w14:paraId="5730A20F" w14:textId="77777777" w:rsidTr="0048222D">
        <w:tc>
          <w:tcPr>
            <w:tcW w:w="1276" w:type="dxa"/>
          </w:tcPr>
          <w:p w14:paraId="178A0051" w14:textId="77777777" w:rsidR="00325861" w:rsidRDefault="00325861"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418"/>
              <w:gridCol w:w="1134"/>
              <w:gridCol w:w="1275"/>
              <w:gridCol w:w="1725"/>
            </w:tblGrid>
            <w:tr w:rsidR="00325861" w14:paraId="30358A81" w14:textId="77777777" w:rsidTr="00325861">
              <w:trPr>
                <w:trHeight w:val="356"/>
              </w:trPr>
              <w:tc>
                <w:tcPr>
                  <w:tcW w:w="1266" w:type="dxa"/>
                  <w:tcBorders>
                    <w:top w:val="nil"/>
                    <w:left w:val="single" w:sz="8" w:space="0" w:color="4F81BD"/>
                    <w:bottom w:val="nil"/>
                    <w:right w:val="nil"/>
                  </w:tcBorders>
                  <w:shd w:val="clear" w:color="auto" w:fill="auto"/>
                </w:tcPr>
                <w:p w14:paraId="243AE43E" w14:textId="77777777" w:rsidR="00325861" w:rsidRDefault="00325861" w:rsidP="0048222D">
                  <w:pPr>
                    <w:ind w:firstLineChars="0" w:firstLine="0"/>
                    <w:rPr>
                      <w:color w:val="000000"/>
                    </w:rPr>
                  </w:pPr>
                  <w:r w:rsidRPr="008A1438">
                    <w:rPr>
                      <w:rFonts w:hint="eastAsia"/>
                      <w:color w:val="0D0D0D" w:themeColor="text1" w:themeTint="F2"/>
                    </w:rPr>
                    <w:t>参数名称</w:t>
                  </w:r>
                </w:p>
              </w:tc>
              <w:tc>
                <w:tcPr>
                  <w:tcW w:w="1418" w:type="dxa"/>
                  <w:tcBorders>
                    <w:top w:val="nil"/>
                    <w:left w:val="nil"/>
                    <w:bottom w:val="nil"/>
                    <w:right w:val="nil"/>
                  </w:tcBorders>
                  <w:shd w:val="clear" w:color="auto" w:fill="FFFFFF" w:themeFill="background1"/>
                </w:tcPr>
                <w:p w14:paraId="0252D693" w14:textId="77777777" w:rsidR="00325861" w:rsidRDefault="00325861"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EFE73C9" w14:textId="77777777" w:rsidR="00325861" w:rsidRDefault="00325861"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42ACAA35" w14:textId="77777777" w:rsidR="00325861" w:rsidRDefault="00325861"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50A88F8" w14:textId="77777777" w:rsidR="00325861" w:rsidRDefault="00325861" w:rsidP="0048222D">
                  <w:pPr>
                    <w:ind w:firstLineChars="0" w:firstLine="0"/>
                    <w:rPr>
                      <w:color w:val="000000"/>
                    </w:rPr>
                  </w:pPr>
                  <w:r>
                    <w:rPr>
                      <w:rFonts w:hint="eastAsia"/>
                      <w:color w:val="000000"/>
                    </w:rPr>
                    <w:t>参数形式</w:t>
                  </w:r>
                </w:p>
              </w:tc>
            </w:tr>
            <w:tr w:rsidR="00325861" w14:paraId="41604496" w14:textId="77777777" w:rsidTr="00325861">
              <w:tc>
                <w:tcPr>
                  <w:tcW w:w="1266" w:type="dxa"/>
                  <w:tcBorders>
                    <w:top w:val="nil"/>
                    <w:left w:val="nil"/>
                    <w:bottom w:val="nil"/>
                    <w:right w:val="nil"/>
                  </w:tcBorders>
                </w:tcPr>
                <w:p w14:paraId="110F4CCF" w14:textId="78453F47" w:rsidR="00325861" w:rsidRDefault="00325861" w:rsidP="0048222D">
                  <w:pPr>
                    <w:ind w:firstLineChars="0" w:firstLine="0"/>
                    <w:rPr>
                      <w:color w:val="000000"/>
                    </w:rPr>
                  </w:pPr>
                  <w:proofErr w:type="spellStart"/>
                  <w:r>
                    <w:rPr>
                      <w:rFonts w:hint="eastAsia"/>
                    </w:rPr>
                    <w:t>unit</w:t>
                  </w:r>
                  <w:r>
                    <w:t>Id</w:t>
                  </w:r>
                  <w:proofErr w:type="spellEnd"/>
                </w:p>
              </w:tc>
              <w:tc>
                <w:tcPr>
                  <w:tcW w:w="1418" w:type="dxa"/>
                  <w:tcBorders>
                    <w:top w:val="nil"/>
                    <w:left w:val="nil"/>
                    <w:bottom w:val="nil"/>
                    <w:right w:val="nil"/>
                  </w:tcBorders>
                </w:tcPr>
                <w:p w14:paraId="130261CA" w14:textId="3490F256" w:rsidR="00325861" w:rsidRDefault="00325861"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5D6E4BE3" w14:textId="77777777" w:rsidR="00325861" w:rsidRDefault="00325861"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6B622492" w14:textId="77777777" w:rsidR="00325861" w:rsidRDefault="00325861"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F21DE77" w14:textId="77777777" w:rsidR="00325861" w:rsidRDefault="00325861" w:rsidP="0048222D">
                  <w:pPr>
                    <w:ind w:firstLineChars="0" w:firstLine="0"/>
                    <w:rPr>
                      <w:color w:val="000000"/>
                    </w:rPr>
                  </w:pPr>
                  <w:proofErr w:type="spellStart"/>
                  <w:r>
                    <w:rPr>
                      <w:rFonts w:hint="eastAsia"/>
                      <w:color w:val="000000"/>
                    </w:rPr>
                    <w:t>RequestBody</w:t>
                  </w:r>
                  <w:proofErr w:type="spellEnd"/>
                </w:p>
              </w:tc>
            </w:tr>
            <w:tr w:rsidR="00325861" w14:paraId="62D53235" w14:textId="77777777" w:rsidTr="00325861">
              <w:tc>
                <w:tcPr>
                  <w:tcW w:w="1266" w:type="dxa"/>
                  <w:tcBorders>
                    <w:top w:val="nil"/>
                    <w:left w:val="nil"/>
                    <w:bottom w:val="nil"/>
                    <w:right w:val="nil"/>
                  </w:tcBorders>
                </w:tcPr>
                <w:p w14:paraId="38D6A895" w14:textId="5BC6BE5C" w:rsidR="00325861" w:rsidRDefault="006C6E69" w:rsidP="00325861">
                  <w:pPr>
                    <w:ind w:firstLineChars="0" w:firstLine="0"/>
                  </w:pPr>
                  <w:proofErr w:type="spellStart"/>
                  <w:r>
                    <w:t>t</w:t>
                  </w:r>
                  <w:r w:rsidR="00325861">
                    <w:t>askSpotI</w:t>
                  </w:r>
                  <w:r>
                    <w:t>d</w:t>
                  </w:r>
                  <w:proofErr w:type="spellEnd"/>
                </w:p>
              </w:tc>
              <w:tc>
                <w:tcPr>
                  <w:tcW w:w="1418" w:type="dxa"/>
                  <w:tcBorders>
                    <w:top w:val="nil"/>
                    <w:left w:val="nil"/>
                    <w:bottom w:val="nil"/>
                    <w:right w:val="nil"/>
                  </w:tcBorders>
                </w:tcPr>
                <w:p w14:paraId="1E0E31B3" w14:textId="7066F823" w:rsidR="00325861" w:rsidRDefault="00325861" w:rsidP="00325861">
                  <w:pPr>
                    <w:ind w:firstLineChars="0" w:firstLine="0"/>
                    <w:rPr>
                      <w:color w:val="000000"/>
                    </w:rPr>
                  </w:pPr>
                  <w:r>
                    <w:rPr>
                      <w:rFonts w:hint="eastAsia"/>
                    </w:rPr>
                    <w:t>任务点I</w:t>
                  </w:r>
                  <w:r>
                    <w:t>D</w:t>
                  </w:r>
                </w:p>
              </w:tc>
              <w:tc>
                <w:tcPr>
                  <w:tcW w:w="1134" w:type="dxa"/>
                  <w:tcBorders>
                    <w:top w:val="nil"/>
                    <w:left w:val="nil"/>
                    <w:bottom w:val="nil"/>
                    <w:right w:val="nil"/>
                  </w:tcBorders>
                </w:tcPr>
                <w:p w14:paraId="21956424" w14:textId="394A3A4C" w:rsidR="00325861" w:rsidRDefault="00325861" w:rsidP="00325861">
                  <w:pPr>
                    <w:ind w:firstLineChars="0" w:firstLine="0"/>
                    <w:rPr>
                      <w:color w:val="000000"/>
                    </w:rPr>
                  </w:pPr>
                  <w:r>
                    <w:rPr>
                      <w:rFonts w:hint="eastAsia"/>
                      <w:color w:val="000000"/>
                    </w:rPr>
                    <w:t>是</w:t>
                  </w:r>
                </w:p>
              </w:tc>
              <w:tc>
                <w:tcPr>
                  <w:tcW w:w="1275" w:type="dxa"/>
                  <w:tcBorders>
                    <w:top w:val="nil"/>
                    <w:left w:val="nil"/>
                    <w:bottom w:val="nil"/>
                    <w:right w:val="nil"/>
                  </w:tcBorders>
                </w:tcPr>
                <w:p w14:paraId="7B2F70D2" w14:textId="6FAB3885" w:rsidR="00325861" w:rsidRDefault="00325861" w:rsidP="00325861">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66082DE2" w14:textId="16A42807" w:rsidR="00325861" w:rsidRDefault="00325861" w:rsidP="00325861">
                  <w:pPr>
                    <w:ind w:firstLineChars="0" w:firstLine="0"/>
                    <w:rPr>
                      <w:color w:val="000000"/>
                    </w:rPr>
                  </w:pPr>
                  <w:proofErr w:type="spellStart"/>
                  <w:r>
                    <w:rPr>
                      <w:rFonts w:hint="eastAsia"/>
                      <w:color w:val="000000"/>
                    </w:rPr>
                    <w:t>RequestBody</w:t>
                  </w:r>
                  <w:proofErr w:type="spellEnd"/>
                </w:p>
              </w:tc>
            </w:tr>
          </w:tbl>
          <w:p w14:paraId="253401AA" w14:textId="77777777" w:rsidR="00325861" w:rsidRDefault="00325861" w:rsidP="0048222D">
            <w:pPr>
              <w:ind w:firstLineChars="0" w:firstLine="0"/>
            </w:pPr>
          </w:p>
        </w:tc>
      </w:tr>
      <w:tr w:rsidR="00325861" w14:paraId="1666B352" w14:textId="77777777" w:rsidTr="0048222D">
        <w:tc>
          <w:tcPr>
            <w:tcW w:w="1276" w:type="dxa"/>
          </w:tcPr>
          <w:p w14:paraId="7FC60857" w14:textId="77777777" w:rsidR="00325861" w:rsidRDefault="00325861" w:rsidP="0048222D">
            <w:pPr>
              <w:ind w:firstLineChars="0" w:firstLine="0"/>
            </w:pPr>
            <w:r>
              <w:rPr>
                <w:rFonts w:hint="eastAsia"/>
              </w:rPr>
              <w:t>返回值</w:t>
            </w:r>
          </w:p>
        </w:tc>
        <w:tc>
          <w:tcPr>
            <w:tcW w:w="6600" w:type="dxa"/>
          </w:tcPr>
          <w:p w14:paraId="6B3AEB36" w14:textId="77777777" w:rsidR="00325861" w:rsidRDefault="00325861" w:rsidP="0048222D">
            <w:pPr>
              <w:ind w:firstLineChars="0" w:firstLine="0"/>
            </w:pPr>
            <w:r>
              <w:t>{</w:t>
            </w:r>
          </w:p>
          <w:p w14:paraId="4E5E6F53" w14:textId="77777777" w:rsidR="00325861" w:rsidRDefault="00325861" w:rsidP="0048222D">
            <w:pPr>
              <w:ind w:firstLineChars="0" w:firstLine="0"/>
            </w:pPr>
            <w:r>
              <w:t>code: 200,</w:t>
            </w:r>
          </w:p>
          <w:p w14:paraId="17E1B4F9" w14:textId="08B9AF03" w:rsidR="00325861" w:rsidRDefault="00325861" w:rsidP="0048222D">
            <w:pPr>
              <w:ind w:firstLineChars="0" w:firstLine="0"/>
            </w:pPr>
            <w:r>
              <w:t xml:space="preserve">message: </w:t>
            </w:r>
            <w:r>
              <w:rPr>
                <w:rFonts w:hint="eastAsia"/>
              </w:rPr>
              <w:t>“”</w:t>
            </w:r>
          </w:p>
          <w:p w14:paraId="48E86490" w14:textId="77777777" w:rsidR="00325861" w:rsidRDefault="00325861" w:rsidP="0048222D">
            <w:pPr>
              <w:ind w:firstLineChars="0" w:firstLine="0"/>
            </w:pPr>
            <w:r>
              <w:rPr>
                <w:rFonts w:hint="eastAsia"/>
              </w:rPr>
              <w:t>}</w:t>
            </w:r>
          </w:p>
        </w:tc>
      </w:tr>
    </w:tbl>
    <w:p w14:paraId="369E1DED" w14:textId="19AE0C89" w:rsidR="00325861" w:rsidRDefault="00325861">
      <w:pPr>
        <w:ind w:firstLine="420"/>
      </w:pPr>
    </w:p>
    <w:p w14:paraId="05704F65" w14:textId="08082A09" w:rsidR="00325861" w:rsidRDefault="00325861" w:rsidP="00325861">
      <w:pPr>
        <w:pStyle w:val="3"/>
        <w:numPr>
          <w:ilvl w:val="2"/>
          <w:numId w:val="1"/>
        </w:numPr>
        <w:ind w:firstLineChars="0"/>
      </w:pPr>
      <w:r>
        <w:rPr>
          <w:rFonts w:hint="eastAsia"/>
        </w:rPr>
        <w:t>任务点停工</w:t>
      </w:r>
    </w:p>
    <w:tbl>
      <w:tblPr>
        <w:tblStyle w:val="aa"/>
        <w:tblW w:w="7876" w:type="dxa"/>
        <w:tblInd w:w="420" w:type="dxa"/>
        <w:tblLayout w:type="fixed"/>
        <w:tblLook w:val="04A0" w:firstRow="1" w:lastRow="0" w:firstColumn="1" w:lastColumn="0" w:noHBand="0" w:noVBand="1"/>
      </w:tblPr>
      <w:tblGrid>
        <w:gridCol w:w="1276"/>
        <w:gridCol w:w="6600"/>
      </w:tblGrid>
      <w:tr w:rsidR="00325861" w14:paraId="11E978DE" w14:textId="77777777" w:rsidTr="0048222D">
        <w:tc>
          <w:tcPr>
            <w:tcW w:w="1276" w:type="dxa"/>
            <w:shd w:val="clear" w:color="auto" w:fill="BFBFBF" w:themeFill="background1" w:themeFillShade="BF"/>
          </w:tcPr>
          <w:p w14:paraId="40A27B4E" w14:textId="77777777" w:rsidR="00325861" w:rsidRDefault="00325861" w:rsidP="0048222D">
            <w:pPr>
              <w:ind w:firstLineChars="0" w:firstLine="0"/>
            </w:pPr>
            <w:r>
              <w:rPr>
                <w:rFonts w:hint="eastAsia"/>
              </w:rPr>
              <w:t>接口名称</w:t>
            </w:r>
          </w:p>
        </w:tc>
        <w:tc>
          <w:tcPr>
            <w:tcW w:w="6600" w:type="dxa"/>
            <w:shd w:val="clear" w:color="auto" w:fill="BFBFBF" w:themeFill="background1" w:themeFillShade="BF"/>
          </w:tcPr>
          <w:p w14:paraId="34614038" w14:textId="0941D1D8" w:rsidR="00325861" w:rsidRDefault="00325861" w:rsidP="0048222D">
            <w:pPr>
              <w:ind w:firstLineChars="0" w:firstLine="0"/>
            </w:pPr>
            <w:r>
              <w:rPr>
                <w:rFonts w:hint="eastAsia"/>
              </w:rPr>
              <w:t>任务点停工(</w:t>
            </w:r>
            <w:proofErr w:type="spellStart"/>
            <w:r>
              <w:rPr>
                <w:rFonts w:hint="eastAsia"/>
              </w:rPr>
              <w:t>stop</w:t>
            </w:r>
            <w:r>
              <w:t>T</w:t>
            </w:r>
            <w:r>
              <w:rPr>
                <w:rFonts w:hint="eastAsia"/>
              </w:rPr>
              <w:t>askSpot</w:t>
            </w:r>
            <w:proofErr w:type="spellEnd"/>
            <w:r>
              <w:t>)</w:t>
            </w:r>
          </w:p>
        </w:tc>
      </w:tr>
      <w:tr w:rsidR="00325861" w14:paraId="64E42C1F" w14:textId="77777777" w:rsidTr="0048222D">
        <w:tc>
          <w:tcPr>
            <w:tcW w:w="1276" w:type="dxa"/>
          </w:tcPr>
          <w:p w14:paraId="44CE8BEE" w14:textId="77777777" w:rsidR="00325861" w:rsidRDefault="00325861" w:rsidP="0048222D">
            <w:pPr>
              <w:ind w:firstLineChars="0" w:firstLine="0"/>
            </w:pPr>
            <w:proofErr w:type="spellStart"/>
            <w:r>
              <w:rPr>
                <w:rFonts w:hint="eastAsia"/>
              </w:rPr>
              <w:t>url</w:t>
            </w:r>
            <w:proofErr w:type="spellEnd"/>
          </w:p>
        </w:tc>
        <w:tc>
          <w:tcPr>
            <w:tcW w:w="6600" w:type="dxa"/>
          </w:tcPr>
          <w:p w14:paraId="42DAF48A" w14:textId="06A404A8" w:rsidR="00325861" w:rsidRDefault="00CC6B23" w:rsidP="0048222D">
            <w:pPr>
              <w:ind w:firstLineChars="0" w:firstLine="0"/>
            </w:pPr>
            <w:r>
              <w:t>/</w:t>
            </w:r>
            <w:proofErr w:type="spellStart"/>
            <w:r>
              <w:rPr>
                <w:rFonts w:hint="eastAsia"/>
              </w:rPr>
              <w:t>dispatch</w:t>
            </w:r>
            <w:r>
              <w:t>Tasks</w:t>
            </w:r>
            <w:proofErr w:type="spellEnd"/>
            <w:r>
              <w:t xml:space="preserve"> </w:t>
            </w:r>
            <w:r w:rsidR="00325861">
              <w:t>/</w:t>
            </w:r>
            <w:proofErr w:type="spellStart"/>
            <w:r w:rsidR="00325861">
              <w:t>taskSpots</w:t>
            </w:r>
            <w:proofErr w:type="spellEnd"/>
            <w:r w:rsidR="00325861">
              <w:t>/statuses/</w:t>
            </w:r>
            <w:proofErr w:type="spellStart"/>
            <w:r w:rsidR="00325861">
              <w:rPr>
                <w:rFonts w:hint="eastAsia"/>
              </w:rPr>
              <w:t>stop</w:t>
            </w:r>
            <w:r w:rsidR="00325861">
              <w:t>Status</w:t>
            </w:r>
            <w:proofErr w:type="spellEnd"/>
          </w:p>
        </w:tc>
      </w:tr>
      <w:tr w:rsidR="00325861" w14:paraId="01D03FE0" w14:textId="77777777" w:rsidTr="0048222D">
        <w:tc>
          <w:tcPr>
            <w:tcW w:w="1276" w:type="dxa"/>
          </w:tcPr>
          <w:p w14:paraId="207D80DF" w14:textId="77777777" w:rsidR="00325861" w:rsidRDefault="00325861" w:rsidP="0048222D">
            <w:pPr>
              <w:ind w:firstLineChars="0" w:firstLine="0"/>
            </w:pPr>
            <w:r>
              <w:rPr>
                <w:rFonts w:hint="eastAsia"/>
              </w:rPr>
              <w:t>方法</w:t>
            </w:r>
          </w:p>
        </w:tc>
        <w:tc>
          <w:tcPr>
            <w:tcW w:w="6600" w:type="dxa"/>
          </w:tcPr>
          <w:p w14:paraId="09C5BC2A" w14:textId="77777777" w:rsidR="00325861" w:rsidRDefault="00325861" w:rsidP="0048222D">
            <w:pPr>
              <w:ind w:firstLineChars="0" w:firstLine="0"/>
            </w:pPr>
            <w:r>
              <w:t>put</w:t>
            </w:r>
          </w:p>
        </w:tc>
      </w:tr>
      <w:tr w:rsidR="00325861" w14:paraId="7FD5B0C9" w14:textId="77777777" w:rsidTr="0048222D">
        <w:tc>
          <w:tcPr>
            <w:tcW w:w="1276" w:type="dxa"/>
          </w:tcPr>
          <w:p w14:paraId="2D2F12B9" w14:textId="77777777" w:rsidR="00325861" w:rsidRDefault="00325861"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418"/>
              <w:gridCol w:w="1134"/>
              <w:gridCol w:w="1275"/>
              <w:gridCol w:w="1725"/>
            </w:tblGrid>
            <w:tr w:rsidR="00325861" w14:paraId="6E88AF28" w14:textId="77777777" w:rsidTr="00325861">
              <w:trPr>
                <w:trHeight w:val="356"/>
              </w:trPr>
              <w:tc>
                <w:tcPr>
                  <w:tcW w:w="1266" w:type="dxa"/>
                  <w:tcBorders>
                    <w:top w:val="nil"/>
                    <w:left w:val="single" w:sz="8" w:space="0" w:color="4F81BD"/>
                    <w:bottom w:val="nil"/>
                    <w:right w:val="nil"/>
                  </w:tcBorders>
                  <w:shd w:val="clear" w:color="auto" w:fill="auto"/>
                </w:tcPr>
                <w:p w14:paraId="01EE0C58" w14:textId="77777777" w:rsidR="00325861" w:rsidRDefault="00325861" w:rsidP="0048222D">
                  <w:pPr>
                    <w:ind w:firstLineChars="0" w:firstLine="0"/>
                    <w:rPr>
                      <w:color w:val="000000"/>
                    </w:rPr>
                  </w:pPr>
                  <w:r w:rsidRPr="008A1438">
                    <w:rPr>
                      <w:rFonts w:hint="eastAsia"/>
                      <w:color w:val="0D0D0D" w:themeColor="text1" w:themeTint="F2"/>
                    </w:rPr>
                    <w:t>参数名称</w:t>
                  </w:r>
                </w:p>
              </w:tc>
              <w:tc>
                <w:tcPr>
                  <w:tcW w:w="1418" w:type="dxa"/>
                  <w:tcBorders>
                    <w:top w:val="nil"/>
                    <w:left w:val="nil"/>
                    <w:bottom w:val="nil"/>
                    <w:right w:val="nil"/>
                  </w:tcBorders>
                  <w:shd w:val="clear" w:color="auto" w:fill="FFFFFF" w:themeFill="background1"/>
                </w:tcPr>
                <w:p w14:paraId="245C3AE0" w14:textId="77777777" w:rsidR="00325861" w:rsidRDefault="00325861"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014B71FB" w14:textId="77777777" w:rsidR="00325861" w:rsidRDefault="00325861"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4660630E" w14:textId="77777777" w:rsidR="00325861" w:rsidRDefault="00325861"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AC4E4C1" w14:textId="77777777" w:rsidR="00325861" w:rsidRDefault="00325861" w:rsidP="0048222D">
                  <w:pPr>
                    <w:ind w:firstLineChars="0" w:firstLine="0"/>
                    <w:rPr>
                      <w:color w:val="000000"/>
                    </w:rPr>
                  </w:pPr>
                  <w:r>
                    <w:rPr>
                      <w:rFonts w:hint="eastAsia"/>
                      <w:color w:val="000000"/>
                    </w:rPr>
                    <w:t>参数形式</w:t>
                  </w:r>
                </w:p>
              </w:tc>
            </w:tr>
            <w:tr w:rsidR="00325861" w14:paraId="091B561E" w14:textId="77777777" w:rsidTr="00325861">
              <w:tc>
                <w:tcPr>
                  <w:tcW w:w="1266" w:type="dxa"/>
                  <w:tcBorders>
                    <w:top w:val="nil"/>
                    <w:left w:val="nil"/>
                    <w:bottom w:val="nil"/>
                    <w:right w:val="nil"/>
                  </w:tcBorders>
                </w:tcPr>
                <w:p w14:paraId="0CB472DE" w14:textId="635CFBCA" w:rsidR="00325861" w:rsidRDefault="00325861" w:rsidP="0048222D">
                  <w:pPr>
                    <w:ind w:firstLineChars="0" w:firstLine="0"/>
                    <w:rPr>
                      <w:color w:val="000000"/>
                    </w:rPr>
                  </w:pPr>
                  <w:proofErr w:type="spellStart"/>
                  <w:r>
                    <w:rPr>
                      <w:rFonts w:hint="eastAsia"/>
                    </w:rPr>
                    <w:t>unit</w:t>
                  </w:r>
                  <w:r>
                    <w:t>Id</w:t>
                  </w:r>
                  <w:proofErr w:type="spellEnd"/>
                </w:p>
              </w:tc>
              <w:tc>
                <w:tcPr>
                  <w:tcW w:w="1418" w:type="dxa"/>
                  <w:tcBorders>
                    <w:top w:val="nil"/>
                    <w:left w:val="nil"/>
                    <w:bottom w:val="nil"/>
                    <w:right w:val="nil"/>
                  </w:tcBorders>
                </w:tcPr>
                <w:p w14:paraId="01A76054" w14:textId="2B0B03C0" w:rsidR="00325861" w:rsidRDefault="00325861"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0D273A67" w14:textId="77777777" w:rsidR="00325861" w:rsidRDefault="00325861"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34F84AA0" w14:textId="77777777" w:rsidR="00325861" w:rsidRDefault="00325861"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453ACDC" w14:textId="77777777" w:rsidR="00325861" w:rsidRDefault="00325861" w:rsidP="0048222D">
                  <w:pPr>
                    <w:ind w:firstLineChars="0" w:firstLine="0"/>
                    <w:rPr>
                      <w:color w:val="000000"/>
                    </w:rPr>
                  </w:pPr>
                  <w:proofErr w:type="spellStart"/>
                  <w:r>
                    <w:rPr>
                      <w:rFonts w:hint="eastAsia"/>
                      <w:color w:val="000000"/>
                    </w:rPr>
                    <w:t>RequestBody</w:t>
                  </w:r>
                  <w:proofErr w:type="spellEnd"/>
                </w:p>
              </w:tc>
            </w:tr>
            <w:tr w:rsidR="00325861" w14:paraId="67F3114F" w14:textId="77777777" w:rsidTr="00325861">
              <w:tc>
                <w:tcPr>
                  <w:tcW w:w="1266" w:type="dxa"/>
                  <w:tcBorders>
                    <w:top w:val="nil"/>
                    <w:left w:val="nil"/>
                    <w:bottom w:val="nil"/>
                    <w:right w:val="nil"/>
                  </w:tcBorders>
                </w:tcPr>
                <w:p w14:paraId="10B1105D" w14:textId="48331CC4" w:rsidR="00325861" w:rsidRDefault="006C6E69" w:rsidP="0048222D">
                  <w:pPr>
                    <w:ind w:firstLineChars="0" w:firstLine="0"/>
                  </w:pPr>
                  <w:proofErr w:type="spellStart"/>
                  <w:r>
                    <w:t>t</w:t>
                  </w:r>
                  <w:r w:rsidR="00325861">
                    <w:t>askSpotI</w:t>
                  </w:r>
                  <w:proofErr w:type="spellEnd"/>
                </w:p>
              </w:tc>
              <w:tc>
                <w:tcPr>
                  <w:tcW w:w="1418" w:type="dxa"/>
                  <w:tcBorders>
                    <w:top w:val="nil"/>
                    <w:left w:val="nil"/>
                    <w:bottom w:val="nil"/>
                    <w:right w:val="nil"/>
                  </w:tcBorders>
                </w:tcPr>
                <w:p w14:paraId="73CD841E" w14:textId="15C94E17" w:rsidR="00325861" w:rsidRDefault="00325861" w:rsidP="0048222D">
                  <w:pPr>
                    <w:ind w:firstLineChars="0" w:firstLine="0"/>
                  </w:pPr>
                  <w:r>
                    <w:rPr>
                      <w:rFonts w:hint="eastAsia"/>
                    </w:rPr>
                    <w:t>任务点I</w:t>
                  </w:r>
                  <w:r>
                    <w:t>D</w:t>
                  </w:r>
                </w:p>
              </w:tc>
              <w:tc>
                <w:tcPr>
                  <w:tcW w:w="1134" w:type="dxa"/>
                  <w:tcBorders>
                    <w:top w:val="nil"/>
                    <w:left w:val="nil"/>
                    <w:bottom w:val="nil"/>
                    <w:right w:val="nil"/>
                  </w:tcBorders>
                </w:tcPr>
                <w:p w14:paraId="2E5265EA" w14:textId="776A1032" w:rsidR="00325861" w:rsidRDefault="00325861"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2A1C94F5" w14:textId="4F94D5E4" w:rsidR="00325861" w:rsidRDefault="00325861"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58B3167" w14:textId="1D67F2D7" w:rsidR="00325861" w:rsidRDefault="00325861" w:rsidP="0048222D">
                  <w:pPr>
                    <w:ind w:firstLineChars="0" w:firstLine="0"/>
                    <w:rPr>
                      <w:color w:val="000000"/>
                    </w:rPr>
                  </w:pPr>
                  <w:proofErr w:type="spellStart"/>
                  <w:r>
                    <w:rPr>
                      <w:rFonts w:hint="eastAsia"/>
                      <w:color w:val="000000"/>
                    </w:rPr>
                    <w:t>RequestBody</w:t>
                  </w:r>
                  <w:proofErr w:type="spellEnd"/>
                </w:p>
              </w:tc>
            </w:tr>
          </w:tbl>
          <w:p w14:paraId="78C38517" w14:textId="77777777" w:rsidR="00325861" w:rsidRDefault="00325861" w:rsidP="0048222D">
            <w:pPr>
              <w:ind w:firstLineChars="0" w:firstLine="0"/>
            </w:pPr>
          </w:p>
        </w:tc>
      </w:tr>
      <w:tr w:rsidR="00325861" w14:paraId="674E863F" w14:textId="77777777" w:rsidTr="0048222D">
        <w:tc>
          <w:tcPr>
            <w:tcW w:w="1276" w:type="dxa"/>
          </w:tcPr>
          <w:p w14:paraId="43EC0721" w14:textId="77777777" w:rsidR="00325861" w:rsidRDefault="00325861" w:rsidP="0048222D">
            <w:pPr>
              <w:ind w:firstLineChars="0" w:firstLine="0"/>
            </w:pPr>
            <w:r>
              <w:rPr>
                <w:rFonts w:hint="eastAsia"/>
              </w:rPr>
              <w:t>返回值</w:t>
            </w:r>
          </w:p>
        </w:tc>
        <w:tc>
          <w:tcPr>
            <w:tcW w:w="6600" w:type="dxa"/>
          </w:tcPr>
          <w:p w14:paraId="50DA5D6C" w14:textId="77777777" w:rsidR="00325861" w:rsidRDefault="00325861" w:rsidP="0048222D">
            <w:pPr>
              <w:ind w:firstLineChars="0" w:firstLine="0"/>
            </w:pPr>
            <w:r>
              <w:t>{</w:t>
            </w:r>
          </w:p>
          <w:p w14:paraId="643EC94E" w14:textId="77777777" w:rsidR="00325861" w:rsidRDefault="00325861" w:rsidP="0048222D">
            <w:pPr>
              <w:ind w:firstLineChars="0" w:firstLine="0"/>
            </w:pPr>
            <w:r>
              <w:t>code: 200,</w:t>
            </w:r>
          </w:p>
          <w:p w14:paraId="57BDA3B4" w14:textId="623673E9" w:rsidR="00325861" w:rsidRDefault="00325861" w:rsidP="0048222D">
            <w:pPr>
              <w:ind w:firstLineChars="0" w:firstLine="0"/>
            </w:pPr>
            <w:r>
              <w:t xml:space="preserve">message: </w:t>
            </w:r>
            <w:r>
              <w:rPr>
                <w:rFonts w:hint="eastAsia"/>
              </w:rPr>
              <w:t>“”</w:t>
            </w:r>
          </w:p>
          <w:p w14:paraId="213E1F96" w14:textId="77777777" w:rsidR="00325861" w:rsidRDefault="00325861" w:rsidP="0048222D">
            <w:pPr>
              <w:ind w:firstLineChars="0" w:firstLine="0"/>
            </w:pPr>
            <w:r>
              <w:rPr>
                <w:rFonts w:hint="eastAsia"/>
              </w:rPr>
              <w:lastRenderedPageBreak/>
              <w:t>}</w:t>
            </w:r>
          </w:p>
        </w:tc>
      </w:tr>
    </w:tbl>
    <w:p w14:paraId="059F6948" w14:textId="19CE315C" w:rsidR="00325861" w:rsidRDefault="00325861" w:rsidP="00DD5535">
      <w:pPr>
        <w:ind w:firstLineChars="0" w:firstLine="0"/>
      </w:pPr>
    </w:p>
    <w:p w14:paraId="6372F566" w14:textId="1A7F5894" w:rsidR="008D6094" w:rsidRDefault="00274AF2" w:rsidP="008D6094">
      <w:pPr>
        <w:pStyle w:val="3"/>
        <w:numPr>
          <w:ilvl w:val="2"/>
          <w:numId w:val="1"/>
        </w:numPr>
        <w:ind w:firstLineChars="0"/>
      </w:pPr>
      <w:r>
        <w:rPr>
          <w:rFonts w:hint="eastAsia"/>
        </w:rPr>
        <w:t>更换矿种</w:t>
      </w:r>
    </w:p>
    <w:tbl>
      <w:tblPr>
        <w:tblStyle w:val="aa"/>
        <w:tblW w:w="7876" w:type="dxa"/>
        <w:tblInd w:w="420" w:type="dxa"/>
        <w:tblLayout w:type="fixed"/>
        <w:tblLook w:val="04A0" w:firstRow="1" w:lastRow="0" w:firstColumn="1" w:lastColumn="0" w:noHBand="0" w:noVBand="1"/>
      </w:tblPr>
      <w:tblGrid>
        <w:gridCol w:w="1276"/>
        <w:gridCol w:w="6600"/>
      </w:tblGrid>
      <w:tr w:rsidR="00274AF2" w14:paraId="6A66FEEF" w14:textId="77777777" w:rsidTr="006C6E69">
        <w:tc>
          <w:tcPr>
            <w:tcW w:w="1276" w:type="dxa"/>
            <w:shd w:val="clear" w:color="auto" w:fill="BFBFBF" w:themeFill="background1" w:themeFillShade="BF"/>
          </w:tcPr>
          <w:p w14:paraId="210D0F50" w14:textId="77777777" w:rsidR="00274AF2" w:rsidRDefault="00274AF2" w:rsidP="006C6E69">
            <w:pPr>
              <w:ind w:firstLineChars="0" w:firstLine="0"/>
            </w:pPr>
            <w:r>
              <w:rPr>
                <w:rFonts w:hint="eastAsia"/>
              </w:rPr>
              <w:t>接口名称</w:t>
            </w:r>
          </w:p>
        </w:tc>
        <w:tc>
          <w:tcPr>
            <w:tcW w:w="6600" w:type="dxa"/>
            <w:shd w:val="clear" w:color="auto" w:fill="BFBFBF" w:themeFill="background1" w:themeFillShade="BF"/>
          </w:tcPr>
          <w:p w14:paraId="0D1143E9" w14:textId="3C7D07EF" w:rsidR="00274AF2" w:rsidRDefault="00274AF2" w:rsidP="006C6E69">
            <w:pPr>
              <w:ind w:firstLineChars="0" w:firstLine="0"/>
            </w:pPr>
            <w:r w:rsidRPr="00274AF2">
              <w:t>更换矿种</w:t>
            </w:r>
            <w:r>
              <w:rPr>
                <w:rFonts w:hint="eastAsia"/>
              </w:rPr>
              <w:t>(</w:t>
            </w:r>
            <w:proofErr w:type="spellStart"/>
            <w:r>
              <w:t>ChangeLoadType</w:t>
            </w:r>
            <w:proofErr w:type="spellEnd"/>
            <w:r>
              <w:t>)</w:t>
            </w:r>
          </w:p>
        </w:tc>
      </w:tr>
      <w:tr w:rsidR="00274AF2" w14:paraId="064A47C6" w14:textId="77777777" w:rsidTr="006C6E69">
        <w:tc>
          <w:tcPr>
            <w:tcW w:w="1276" w:type="dxa"/>
          </w:tcPr>
          <w:p w14:paraId="0C4F06FF" w14:textId="77777777" w:rsidR="00274AF2" w:rsidRDefault="00274AF2" w:rsidP="006C6E69">
            <w:pPr>
              <w:ind w:firstLineChars="0" w:firstLine="0"/>
            </w:pPr>
            <w:proofErr w:type="spellStart"/>
            <w:r>
              <w:rPr>
                <w:rFonts w:hint="eastAsia"/>
              </w:rPr>
              <w:t>url</w:t>
            </w:r>
            <w:proofErr w:type="spellEnd"/>
          </w:p>
        </w:tc>
        <w:tc>
          <w:tcPr>
            <w:tcW w:w="6600" w:type="dxa"/>
          </w:tcPr>
          <w:p w14:paraId="4ECC14E4" w14:textId="78F31149" w:rsidR="00274AF2" w:rsidRDefault="00274AF2" w:rsidP="006C6E69">
            <w:pPr>
              <w:ind w:firstLineChars="0" w:firstLine="0"/>
            </w:pPr>
            <w:r>
              <w:t>/</w:t>
            </w:r>
            <w:proofErr w:type="spellStart"/>
            <w:r>
              <w:rPr>
                <w:rFonts w:hint="eastAsia"/>
              </w:rPr>
              <w:t>dispatch</w:t>
            </w:r>
            <w:r>
              <w:t>Tasks</w:t>
            </w:r>
            <w:proofErr w:type="spellEnd"/>
            <w:r>
              <w:t xml:space="preserve"> </w:t>
            </w:r>
            <w:r w:rsidRPr="00274AF2">
              <w:t>/{</w:t>
            </w:r>
            <w:proofErr w:type="spellStart"/>
            <w:r w:rsidRPr="00274AF2">
              <w:t>unitId</w:t>
            </w:r>
            <w:proofErr w:type="spellEnd"/>
            <w:r w:rsidRPr="00274AF2">
              <w:t>}/</w:t>
            </w:r>
            <w:proofErr w:type="spellStart"/>
            <w:r w:rsidRPr="00274AF2">
              <w:t>loadTypes</w:t>
            </w:r>
            <w:proofErr w:type="spellEnd"/>
            <w:r w:rsidRPr="00274AF2">
              <w:t>/{</w:t>
            </w:r>
            <w:proofErr w:type="spellStart"/>
            <w:r w:rsidRPr="00274AF2">
              <w:t>loadType</w:t>
            </w:r>
            <w:proofErr w:type="spellEnd"/>
            <w:r w:rsidRPr="00274AF2">
              <w:t>}</w:t>
            </w:r>
          </w:p>
        </w:tc>
      </w:tr>
      <w:tr w:rsidR="00274AF2" w14:paraId="3FC37C82" w14:textId="77777777" w:rsidTr="006C6E69">
        <w:tc>
          <w:tcPr>
            <w:tcW w:w="1276" w:type="dxa"/>
          </w:tcPr>
          <w:p w14:paraId="6AB01B58" w14:textId="77777777" w:rsidR="00274AF2" w:rsidRDefault="00274AF2" w:rsidP="006C6E69">
            <w:pPr>
              <w:ind w:firstLineChars="0" w:firstLine="0"/>
            </w:pPr>
            <w:r>
              <w:rPr>
                <w:rFonts w:hint="eastAsia"/>
              </w:rPr>
              <w:t>方法</w:t>
            </w:r>
          </w:p>
        </w:tc>
        <w:tc>
          <w:tcPr>
            <w:tcW w:w="6600" w:type="dxa"/>
          </w:tcPr>
          <w:p w14:paraId="0115E374" w14:textId="77777777" w:rsidR="00274AF2" w:rsidRDefault="00274AF2" w:rsidP="006C6E69">
            <w:pPr>
              <w:ind w:firstLineChars="0" w:firstLine="0"/>
            </w:pPr>
            <w:r>
              <w:t>put</w:t>
            </w:r>
          </w:p>
        </w:tc>
      </w:tr>
      <w:tr w:rsidR="00274AF2" w14:paraId="51941AB0" w14:textId="77777777" w:rsidTr="006C6E69">
        <w:tc>
          <w:tcPr>
            <w:tcW w:w="1276" w:type="dxa"/>
          </w:tcPr>
          <w:p w14:paraId="498C56E0" w14:textId="77777777" w:rsidR="00274AF2" w:rsidRDefault="00274AF2" w:rsidP="006C6E69">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266"/>
              <w:gridCol w:w="1418"/>
              <w:gridCol w:w="1134"/>
              <w:gridCol w:w="1275"/>
              <w:gridCol w:w="1725"/>
            </w:tblGrid>
            <w:tr w:rsidR="00274AF2" w14:paraId="45533A96" w14:textId="77777777" w:rsidTr="006C6E69">
              <w:trPr>
                <w:trHeight w:val="356"/>
              </w:trPr>
              <w:tc>
                <w:tcPr>
                  <w:tcW w:w="1266" w:type="dxa"/>
                  <w:tcBorders>
                    <w:top w:val="nil"/>
                    <w:left w:val="single" w:sz="8" w:space="0" w:color="4F81BD"/>
                    <w:bottom w:val="nil"/>
                    <w:right w:val="nil"/>
                  </w:tcBorders>
                  <w:shd w:val="clear" w:color="auto" w:fill="auto"/>
                </w:tcPr>
                <w:p w14:paraId="27EDB7E7" w14:textId="77777777" w:rsidR="00274AF2" w:rsidRDefault="00274AF2" w:rsidP="006C6E69">
                  <w:pPr>
                    <w:ind w:firstLineChars="0" w:firstLine="0"/>
                    <w:rPr>
                      <w:color w:val="000000"/>
                    </w:rPr>
                  </w:pPr>
                  <w:r w:rsidRPr="008A1438">
                    <w:rPr>
                      <w:rFonts w:hint="eastAsia"/>
                      <w:color w:val="0D0D0D" w:themeColor="text1" w:themeTint="F2"/>
                    </w:rPr>
                    <w:t>参数名称</w:t>
                  </w:r>
                </w:p>
              </w:tc>
              <w:tc>
                <w:tcPr>
                  <w:tcW w:w="1418" w:type="dxa"/>
                  <w:tcBorders>
                    <w:top w:val="nil"/>
                    <w:left w:val="nil"/>
                    <w:bottom w:val="nil"/>
                    <w:right w:val="nil"/>
                  </w:tcBorders>
                  <w:shd w:val="clear" w:color="auto" w:fill="FFFFFF" w:themeFill="background1"/>
                </w:tcPr>
                <w:p w14:paraId="65B4DB4D" w14:textId="77777777" w:rsidR="00274AF2" w:rsidRDefault="00274AF2" w:rsidP="006C6E69">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664E16A0" w14:textId="77777777" w:rsidR="00274AF2" w:rsidRDefault="00274AF2" w:rsidP="006C6E69">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5CC6E96A" w14:textId="77777777" w:rsidR="00274AF2" w:rsidRDefault="00274AF2" w:rsidP="006C6E69">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55F579EC" w14:textId="77777777" w:rsidR="00274AF2" w:rsidRDefault="00274AF2" w:rsidP="006C6E69">
                  <w:pPr>
                    <w:ind w:firstLineChars="0" w:firstLine="0"/>
                    <w:rPr>
                      <w:color w:val="000000"/>
                    </w:rPr>
                  </w:pPr>
                  <w:r>
                    <w:rPr>
                      <w:rFonts w:hint="eastAsia"/>
                      <w:color w:val="000000"/>
                    </w:rPr>
                    <w:t>参数形式</w:t>
                  </w:r>
                </w:p>
              </w:tc>
            </w:tr>
            <w:tr w:rsidR="00274AF2" w14:paraId="39B12F7C" w14:textId="77777777" w:rsidTr="006C6E69">
              <w:tc>
                <w:tcPr>
                  <w:tcW w:w="1266" w:type="dxa"/>
                  <w:tcBorders>
                    <w:top w:val="nil"/>
                    <w:left w:val="nil"/>
                    <w:bottom w:val="nil"/>
                    <w:right w:val="nil"/>
                  </w:tcBorders>
                </w:tcPr>
                <w:p w14:paraId="24FB5CE4" w14:textId="77777777" w:rsidR="00274AF2" w:rsidRDefault="00274AF2" w:rsidP="006C6E69">
                  <w:pPr>
                    <w:ind w:firstLineChars="0" w:firstLine="0"/>
                    <w:rPr>
                      <w:color w:val="000000"/>
                    </w:rPr>
                  </w:pPr>
                  <w:proofErr w:type="spellStart"/>
                  <w:r>
                    <w:rPr>
                      <w:rFonts w:hint="eastAsia"/>
                    </w:rPr>
                    <w:t>unit</w:t>
                  </w:r>
                  <w:r>
                    <w:t>Id</w:t>
                  </w:r>
                  <w:proofErr w:type="spellEnd"/>
                </w:p>
              </w:tc>
              <w:tc>
                <w:tcPr>
                  <w:tcW w:w="1418" w:type="dxa"/>
                  <w:tcBorders>
                    <w:top w:val="nil"/>
                    <w:left w:val="nil"/>
                    <w:bottom w:val="nil"/>
                    <w:right w:val="nil"/>
                  </w:tcBorders>
                </w:tcPr>
                <w:p w14:paraId="5A276CD8" w14:textId="77777777" w:rsidR="00274AF2" w:rsidRDefault="00274AF2" w:rsidP="006C6E69">
                  <w:pPr>
                    <w:ind w:firstLineChars="0" w:firstLine="0"/>
                    <w:rPr>
                      <w:color w:val="000000"/>
                    </w:rPr>
                  </w:pPr>
                  <w:r>
                    <w:rPr>
                      <w:rFonts w:hint="eastAsia"/>
                    </w:rPr>
                    <w:t>调度单元I</w:t>
                  </w:r>
                  <w:r>
                    <w:t>D</w:t>
                  </w:r>
                </w:p>
              </w:tc>
              <w:tc>
                <w:tcPr>
                  <w:tcW w:w="1134" w:type="dxa"/>
                  <w:tcBorders>
                    <w:top w:val="nil"/>
                    <w:left w:val="nil"/>
                    <w:bottom w:val="nil"/>
                    <w:right w:val="nil"/>
                  </w:tcBorders>
                </w:tcPr>
                <w:p w14:paraId="35878864" w14:textId="77777777" w:rsidR="00274AF2" w:rsidRDefault="00274AF2" w:rsidP="006C6E69">
                  <w:pPr>
                    <w:ind w:firstLineChars="0" w:firstLine="0"/>
                    <w:rPr>
                      <w:color w:val="000000"/>
                    </w:rPr>
                  </w:pPr>
                  <w:r>
                    <w:rPr>
                      <w:rFonts w:hint="eastAsia"/>
                      <w:color w:val="000000"/>
                    </w:rPr>
                    <w:t>是</w:t>
                  </w:r>
                </w:p>
              </w:tc>
              <w:tc>
                <w:tcPr>
                  <w:tcW w:w="1275" w:type="dxa"/>
                  <w:tcBorders>
                    <w:top w:val="nil"/>
                    <w:left w:val="nil"/>
                    <w:bottom w:val="nil"/>
                    <w:right w:val="nil"/>
                  </w:tcBorders>
                </w:tcPr>
                <w:p w14:paraId="2B8829B7" w14:textId="77777777" w:rsidR="00274AF2" w:rsidRDefault="00274AF2" w:rsidP="006C6E6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1B50C9A" w14:textId="77777777" w:rsidR="00274AF2" w:rsidRDefault="00274AF2" w:rsidP="006C6E69">
                  <w:pPr>
                    <w:ind w:firstLineChars="0" w:firstLine="0"/>
                    <w:rPr>
                      <w:color w:val="000000"/>
                    </w:rPr>
                  </w:pPr>
                  <w:proofErr w:type="spellStart"/>
                  <w:r>
                    <w:rPr>
                      <w:rFonts w:hint="eastAsia"/>
                      <w:color w:val="000000"/>
                    </w:rPr>
                    <w:t>RequestBody</w:t>
                  </w:r>
                  <w:proofErr w:type="spellEnd"/>
                </w:p>
              </w:tc>
            </w:tr>
            <w:tr w:rsidR="00274AF2" w14:paraId="1A1016BD" w14:textId="77777777" w:rsidTr="006C6E69">
              <w:tc>
                <w:tcPr>
                  <w:tcW w:w="1266" w:type="dxa"/>
                  <w:tcBorders>
                    <w:top w:val="nil"/>
                    <w:left w:val="nil"/>
                    <w:bottom w:val="nil"/>
                    <w:right w:val="nil"/>
                  </w:tcBorders>
                </w:tcPr>
                <w:p w14:paraId="5D778315" w14:textId="7E5710C6" w:rsidR="00274AF2" w:rsidRDefault="00274AF2" w:rsidP="006C6E69">
                  <w:pPr>
                    <w:ind w:firstLineChars="0" w:firstLine="0"/>
                  </w:pPr>
                  <w:proofErr w:type="spellStart"/>
                  <w:r w:rsidRPr="00274AF2">
                    <w:t>loadType</w:t>
                  </w:r>
                  <w:proofErr w:type="spellEnd"/>
                </w:p>
              </w:tc>
              <w:tc>
                <w:tcPr>
                  <w:tcW w:w="1418" w:type="dxa"/>
                  <w:tcBorders>
                    <w:top w:val="nil"/>
                    <w:left w:val="nil"/>
                    <w:bottom w:val="nil"/>
                    <w:right w:val="nil"/>
                  </w:tcBorders>
                </w:tcPr>
                <w:p w14:paraId="4CECB111" w14:textId="0CAB2D29" w:rsidR="00274AF2" w:rsidRDefault="00274AF2" w:rsidP="006C6E69">
                  <w:pPr>
                    <w:ind w:firstLineChars="0" w:firstLine="0"/>
                  </w:pPr>
                  <w:r>
                    <w:rPr>
                      <w:rFonts w:hint="eastAsia"/>
                    </w:rPr>
                    <w:t>矿种类型</w:t>
                  </w:r>
                </w:p>
              </w:tc>
              <w:tc>
                <w:tcPr>
                  <w:tcW w:w="1134" w:type="dxa"/>
                  <w:tcBorders>
                    <w:top w:val="nil"/>
                    <w:left w:val="nil"/>
                    <w:bottom w:val="nil"/>
                    <w:right w:val="nil"/>
                  </w:tcBorders>
                </w:tcPr>
                <w:p w14:paraId="2F51BD5B" w14:textId="77777777" w:rsidR="00274AF2" w:rsidRDefault="00274AF2" w:rsidP="006C6E69">
                  <w:pPr>
                    <w:ind w:firstLineChars="0" w:firstLine="0"/>
                    <w:rPr>
                      <w:color w:val="000000"/>
                    </w:rPr>
                  </w:pPr>
                  <w:r>
                    <w:rPr>
                      <w:rFonts w:hint="eastAsia"/>
                      <w:color w:val="000000"/>
                    </w:rPr>
                    <w:t>是</w:t>
                  </w:r>
                </w:p>
              </w:tc>
              <w:tc>
                <w:tcPr>
                  <w:tcW w:w="1275" w:type="dxa"/>
                  <w:tcBorders>
                    <w:top w:val="nil"/>
                    <w:left w:val="nil"/>
                    <w:bottom w:val="nil"/>
                    <w:right w:val="nil"/>
                  </w:tcBorders>
                </w:tcPr>
                <w:p w14:paraId="6DDA2047" w14:textId="6A5E13B5" w:rsidR="00274AF2" w:rsidRDefault="00274AF2" w:rsidP="006C6E69">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641523ED" w14:textId="77777777" w:rsidR="00274AF2" w:rsidRDefault="00274AF2" w:rsidP="006C6E69">
                  <w:pPr>
                    <w:ind w:firstLineChars="0" w:firstLine="0"/>
                    <w:rPr>
                      <w:color w:val="000000"/>
                    </w:rPr>
                  </w:pPr>
                  <w:proofErr w:type="spellStart"/>
                  <w:r>
                    <w:rPr>
                      <w:rFonts w:hint="eastAsia"/>
                      <w:color w:val="000000"/>
                    </w:rPr>
                    <w:t>RequestBody</w:t>
                  </w:r>
                  <w:proofErr w:type="spellEnd"/>
                </w:p>
              </w:tc>
            </w:tr>
            <w:tr w:rsidR="00274AF2" w14:paraId="6A3AFFEE" w14:textId="77777777" w:rsidTr="006C6E69">
              <w:tc>
                <w:tcPr>
                  <w:tcW w:w="1266" w:type="dxa"/>
                  <w:tcBorders>
                    <w:top w:val="nil"/>
                    <w:left w:val="nil"/>
                    <w:bottom w:val="nil"/>
                    <w:right w:val="nil"/>
                  </w:tcBorders>
                </w:tcPr>
                <w:p w14:paraId="1EF93C9B" w14:textId="5BAEEB26" w:rsidR="00274AF2" w:rsidRPr="00274AF2" w:rsidRDefault="00274AF2" w:rsidP="006C6E69">
                  <w:pPr>
                    <w:ind w:firstLineChars="0" w:firstLine="0"/>
                  </w:pPr>
                  <w:proofErr w:type="spellStart"/>
                  <w:r w:rsidRPr="00274AF2">
                    <w:t>unLoadAreaId</w:t>
                  </w:r>
                  <w:proofErr w:type="spellEnd"/>
                </w:p>
              </w:tc>
              <w:tc>
                <w:tcPr>
                  <w:tcW w:w="1418" w:type="dxa"/>
                  <w:tcBorders>
                    <w:top w:val="nil"/>
                    <w:left w:val="nil"/>
                    <w:bottom w:val="nil"/>
                    <w:right w:val="nil"/>
                  </w:tcBorders>
                </w:tcPr>
                <w:p w14:paraId="5A96C493" w14:textId="2A531FD5" w:rsidR="00274AF2" w:rsidRDefault="00274AF2" w:rsidP="006C6E69">
                  <w:pPr>
                    <w:ind w:firstLineChars="0" w:firstLine="0"/>
                  </w:pPr>
                  <w:r>
                    <w:rPr>
                      <w:rFonts w:hint="eastAsia"/>
                    </w:rPr>
                    <w:t>卸载区id</w:t>
                  </w:r>
                </w:p>
              </w:tc>
              <w:tc>
                <w:tcPr>
                  <w:tcW w:w="1134" w:type="dxa"/>
                  <w:tcBorders>
                    <w:top w:val="nil"/>
                    <w:left w:val="nil"/>
                    <w:bottom w:val="nil"/>
                    <w:right w:val="nil"/>
                  </w:tcBorders>
                </w:tcPr>
                <w:p w14:paraId="65001311" w14:textId="5983A09A" w:rsidR="00274AF2" w:rsidRDefault="00274AF2" w:rsidP="006C6E69">
                  <w:pPr>
                    <w:ind w:firstLineChars="0" w:firstLine="0"/>
                    <w:rPr>
                      <w:color w:val="000000"/>
                    </w:rPr>
                  </w:pPr>
                  <w:r>
                    <w:rPr>
                      <w:rFonts w:hint="eastAsia"/>
                      <w:color w:val="000000"/>
                    </w:rPr>
                    <w:t>是</w:t>
                  </w:r>
                </w:p>
              </w:tc>
              <w:tc>
                <w:tcPr>
                  <w:tcW w:w="1275" w:type="dxa"/>
                  <w:tcBorders>
                    <w:top w:val="nil"/>
                    <w:left w:val="nil"/>
                    <w:bottom w:val="nil"/>
                    <w:right w:val="nil"/>
                  </w:tcBorders>
                </w:tcPr>
                <w:p w14:paraId="4EE860F2" w14:textId="1D61B90A" w:rsidR="00274AF2" w:rsidRDefault="00274AF2" w:rsidP="006C6E6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43DC01B9" w14:textId="23AD9F8A" w:rsidR="00274AF2" w:rsidRDefault="00274AF2" w:rsidP="00274AF2">
                  <w:pPr>
                    <w:ind w:firstLineChars="0" w:firstLine="0"/>
                    <w:rPr>
                      <w:color w:val="000000"/>
                    </w:rPr>
                  </w:pPr>
                  <w:proofErr w:type="spellStart"/>
                  <w:r>
                    <w:rPr>
                      <w:rFonts w:hint="eastAsia"/>
                      <w:color w:val="000000"/>
                    </w:rPr>
                    <w:t>RequestBody</w:t>
                  </w:r>
                  <w:proofErr w:type="spellEnd"/>
                </w:p>
              </w:tc>
            </w:tr>
          </w:tbl>
          <w:p w14:paraId="764509C1" w14:textId="77777777" w:rsidR="00274AF2" w:rsidRDefault="00274AF2" w:rsidP="006C6E69">
            <w:pPr>
              <w:ind w:firstLineChars="0" w:firstLine="0"/>
            </w:pPr>
          </w:p>
        </w:tc>
      </w:tr>
      <w:tr w:rsidR="00274AF2" w14:paraId="4C5E3D7E" w14:textId="77777777" w:rsidTr="006C6E69">
        <w:tc>
          <w:tcPr>
            <w:tcW w:w="1276" w:type="dxa"/>
          </w:tcPr>
          <w:p w14:paraId="39D0A93B" w14:textId="77777777" w:rsidR="00274AF2" w:rsidRDefault="00274AF2" w:rsidP="006C6E69">
            <w:pPr>
              <w:ind w:firstLineChars="0" w:firstLine="0"/>
            </w:pPr>
            <w:r>
              <w:rPr>
                <w:rFonts w:hint="eastAsia"/>
              </w:rPr>
              <w:t>返回值</w:t>
            </w:r>
          </w:p>
        </w:tc>
        <w:tc>
          <w:tcPr>
            <w:tcW w:w="6600" w:type="dxa"/>
          </w:tcPr>
          <w:p w14:paraId="14F9075D" w14:textId="77777777" w:rsidR="00274AF2" w:rsidRDefault="00274AF2" w:rsidP="006C6E69">
            <w:pPr>
              <w:ind w:firstLineChars="0" w:firstLine="0"/>
            </w:pPr>
            <w:r>
              <w:t>{</w:t>
            </w:r>
          </w:p>
          <w:p w14:paraId="309C46D7" w14:textId="77777777" w:rsidR="00274AF2" w:rsidRDefault="00274AF2" w:rsidP="006C6E69">
            <w:pPr>
              <w:ind w:firstLineChars="0" w:firstLine="0"/>
            </w:pPr>
            <w:r>
              <w:t>code: 200,</w:t>
            </w:r>
          </w:p>
          <w:p w14:paraId="76566797" w14:textId="77777777" w:rsidR="00274AF2" w:rsidRDefault="00274AF2" w:rsidP="006C6E69">
            <w:pPr>
              <w:ind w:firstLineChars="0" w:firstLine="0"/>
            </w:pPr>
            <w:r>
              <w:t xml:space="preserve">message: </w:t>
            </w:r>
            <w:r>
              <w:rPr>
                <w:rFonts w:hint="eastAsia"/>
              </w:rPr>
              <w:t>“”</w:t>
            </w:r>
          </w:p>
          <w:p w14:paraId="6BD1029D" w14:textId="77777777" w:rsidR="00274AF2" w:rsidRDefault="00274AF2" w:rsidP="006C6E69">
            <w:pPr>
              <w:ind w:firstLineChars="0" w:firstLine="0"/>
            </w:pPr>
            <w:r>
              <w:rPr>
                <w:rFonts w:hint="eastAsia"/>
              </w:rPr>
              <w:t>}</w:t>
            </w:r>
          </w:p>
        </w:tc>
      </w:tr>
    </w:tbl>
    <w:p w14:paraId="16484C00" w14:textId="77777777" w:rsidR="008D6094" w:rsidRDefault="008D6094" w:rsidP="00DD5535">
      <w:pPr>
        <w:ind w:firstLineChars="0" w:firstLine="0"/>
      </w:pPr>
    </w:p>
    <w:p w14:paraId="4C8691F0" w14:textId="0E9B3905" w:rsidR="0073690C" w:rsidRDefault="0073690C" w:rsidP="0073690C">
      <w:pPr>
        <w:pStyle w:val="3"/>
        <w:numPr>
          <w:ilvl w:val="2"/>
          <w:numId w:val="1"/>
        </w:numPr>
        <w:ind w:firstLineChars="0"/>
      </w:pPr>
      <w:r>
        <w:rPr>
          <w:rFonts w:hint="eastAsia"/>
        </w:rPr>
        <w:t>创建装卸调度规则</w:t>
      </w:r>
    </w:p>
    <w:tbl>
      <w:tblPr>
        <w:tblStyle w:val="aa"/>
        <w:tblW w:w="7876" w:type="dxa"/>
        <w:tblInd w:w="420" w:type="dxa"/>
        <w:tblLayout w:type="fixed"/>
        <w:tblLook w:val="04A0" w:firstRow="1" w:lastRow="0" w:firstColumn="1" w:lastColumn="0" w:noHBand="0" w:noVBand="1"/>
      </w:tblPr>
      <w:tblGrid>
        <w:gridCol w:w="1276"/>
        <w:gridCol w:w="6600"/>
      </w:tblGrid>
      <w:tr w:rsidR="0073690C" w14:paraId="3A068F61" w14:textId="77777777" w:rsidTr="0048222D">
        <w:tc>
          <w:tcPr>
            <w:tcW w:w="1276" w:type="dxa"/>
            <w:shd w:val="clear" w:color="auto" w:fill="BFBFBF" w:themeFill="background1" w:themeFillShade="BF"/>
          </w:tcPr>
          <w:p w14:paraId="61999135" w14:textId="77777777" w:rsidR="0073690C" w:rsidRDefault="0073690C" w:rsidP="0048222D">
            <w:pPr>
              <w:ind w:firstLineChars="0" w:firstLine="0"/>
            </w:pPr>
            <w:r>
              <w:rPr>
                <w:rFonts w:hint="eastAsia"/>
              </w:rPr>
              <w:t>接口名称</w:t>
            </w:r>
          </w:p>
        </w:tc>
        <w:tc>
          <w:tcPr>
            <w:tcW w:w="6600" w:type="dxa"/>
            <w:shd w:val="clear" w:color="auto" w:fill="BFBFBF" w:themeFill="background1" w:themeFillShade="BF"/>
          </w:tcPr>
          <w:p w14:paraId="5B64831B" w14:textId="597DD4B7" w:rsidR="0073690C" w:rsidRDefault="0073690C" w:rsidP="0048222D">
            <w:pPr>
              <w:ind w:firstLineChars="0" w:firstLine="0"/>
            </w:pPr>
            <w:r>
              <w:rPr>
                <w:rFonts w:hint="eastAsia"/>
              </w:rPr>
              <w:t>装卸</w:t>
            </w:r>
            <w:r w:rsidR="003C245B">
              <w:rPr>
                <w:rFonts w:hint="eastAsia"/>
              </w:rPr>
              <w:t>单元添加车辆</w:t>
            </w:r>
            <w:r>
              <w:rPr>
                <w:rFonts w:hint="eastAsia"/>
              </w:rPr>
              <w:t>(</w:t>
            </w:r>
            <w:proofErr w:type="spellStart"/>
            <w:r w:rsidR="003C245B" w:rsidRPr="003C245B">
              <w:t>addLoadDispatchVehicle</w:t>
            </w:r>
            <w:proofErr w:type="spellEnd"/>
            <w:r>
              <w:t>)</w:t>
            </w:r>
          </w:p>
        </w:tc>
      </w:tr>
      <w:tr w:rsidR="0073690C" w14:paraId="4707AD89" w14:textId="77777777" w:rsidTr="0048222D">
        <w:tc>
          <w:tcPr>
            <w:tcW w:w="1276" w:type="dxa"/>
          </w:tcPr>
          <w:p w14:paraId="28B75DA6" w14:textId="77777777" w:rsidR="0073690C" w:rsidRDefault="0073690C" w:rsidP="0048222D">
            <w:pPr>
              <w:ind w:firstLineChars="0" w:firstLine="0"/>
            </w:pPr>
            <w:proofErr w:type="spellStart"/>
            <w:r>
              <w:rPr>
                <w:rFonts w:hint="eastAsia"/>
              </w:rPr>
              <w:t>url</w:t>
            </w:r>
            <w:proofErr w:type="spellEnd"/>
          </w:p>
        </w:tc>
        <w:tc>
          <w:tcPr>
            <w:tcW w:w="6600" w:type="dxa"/>
          </w:tcPr>
          <w:p w14:paraId="1D9061E1" w14:textId="4CE6AAD9" w:rsidR="0073690C" w:rsidRDefault="00CC6B23" w:rsidP="003C245B">
            <w:pPr>
              <w:pStyle w:val="HTML"/>
              <w:shd w:val="clear" w:color="auto" w:fill="FFFFFF"/>
            </w:pPr>
            <w:r>
              <w:t>/</w:t>
            </w:r>
            <w:proofErr w:type="spellStart"/>
            <w:r>
              <w:rPr>
                <w:rFonts w:hint="eastAsia"/>
              </w:rPr>
              <w:t>dispatch</w:t>
            </w:r>
            <w:r>
              <w:t>Tasks</w:t>
            </w:r>
            <w:proofErr w:type="spellEnd"/>
            <w:r w:rsidR="003C245B" w:rsidRPr="003C245B">
              <w:t>/</w:t>
            </w:r>
            <w:proofErr w:type="spellStart"/>
            <w:r w:rsidR="003C245B" w:rsidRPr="003C245B">
              <w:t>loadDispatchTasks</w:t>
            </w:r>
            <w:proofErr w:type="spellEnd"/>
            <w:r w:rsidR="003C245B" w:rsidRPr="003C245B">
              <w:t>/vehicles</w:t>
            </w:r>
          </w:p>
        </w:tc>
      </w:tr>
      <w:tr w:rsidR="0073690C" w14:paraId="583DBB12" w14:textId="77777777" w:rsidTr="0048222D">
        <w:tc>
          <w:tcPr>
            <w:tcW w:w="1276" w:type="dxa"/>
          </w:tcPr>
          <w:p w14:paraId="0C992E79" w14:textId="77777777" w:rsidR="0073690C" w:rsidRDefault="0073690C" w:rsidP="0048222D">
            <w:pPr>
              <w:ind w:firstLineChars="0" w:firstLine="0"/>
            </w:pPr>
            <w:r>
              <w:rPr>
                <w:rFonts w:hint="eastAsia"/>
              </w:rPr>
              <w:t>方法</w:t>
            </w:r>
          </w:p>
        </w:tc>
        <w:tc>
          <w:tcPr>
            <w:tcW w:w="6600" w:type="dxa"/>
          </w:tcPr>
          <w:p w14:paraId="6B98994B" w14:textId="24B5A0D2" w:rsidR="0073690C" w:rsidRDefault="0073690C" w:rsidP="0048222D">
            <w:pPr>
              <w:ind w:firstLineChars="0" w:firstLine="0"/>
            </w:pPr>
            <w:r>
              <w:t>P</w:t>
            </w:r>
            <w:r>
              <w:rPr>
                <w:rFonts w:hint="eastAsia"/>
              </w:rPr>
              <w:t>ost</w:t>
            </w:r>
          </w:p>
        </w:tc>
      </w:tr>
      <w:tr w:rsidR="0073690C" w14:paraId="2B088B2C" w14:textId="77777777" w:rsidTr="00D47C5A">
        <w:trPr>
          <w:trHeight w:val="2285"/>
        </w:trPr>
        <w:tc>
          <w:tcPr>
            <w:tcW w:w="1276" w:type="dxa"/>
          </w:tcPr>
          <w:p w14:paraId="533E7FDF" w14:textId="77777777" w:rsidR="0073690C" w:rsidRDefault="0073690C"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73690C" w14:paraId="4F6DEE23" w14:textId="77777777" w:rsidTr="0048222D">
              <w:trPr>
                <w:trHeight w:val="356"/>
              </w:trPr>
              <w:tc>
                <w:tcPr>
                  <w:tcW w:w="1550" w:type="dxa"/>
                  <w:tcBorders>
                    <w:top w:val="nil"/>
                    <w:left w:val="single" w:sz="8" w:space="0" w:color="4F81BD"/>
                    <w:bottom w:val="nil"/>
                    <w:right w:val="nil"/>
                  </w:tcBorders>
                  <w:shd w:val="clear" w:color="auto" w:fill="auto"/>
                </w:tcPr>
                <w:p w14:paraId="1FBC8227" w14:textId="77777777" w:rsidR="0073690C" w:rsidRDefault="0073690C" w:rsidP="0048222D">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1DD9DA7A" w14:textId="77777777" w:rsidR="0073690C" w:rsidRDefault="0073690C"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499F38A9" w14:textId="77777777" w:rsidR="0073690C" w:rsidRDefault="0073690C"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7C4D8A07" w14:textId="77777777" w:rsidR="0073690C" w:rsidRDefault="0073690C"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45B51831" w14:textId="77777777" w:rsidR="0073690C" w:rsidRDefault="0073690C" w:rsidP="0048222D">
                  <w:pPr>
                    <w:ind w:firstLineChars="0" w:firstLine="0"/>
                    <w:rPr>
                      <w:color w:val="000000"/>
                    </w:rPr>
                  </w:pPr>
                  <w:r>
                    <w:rPr>
                      <w:rFonts w:hint="eastAsia"/>
                      <w:color w:val="000000"/>
                    </w:rPr>
                    <w:t>参数形式</w:t>
                  </w:r>
                </w:p>
              </w:tc>
            </w:tr>
            <w:tr w:rsidR="0073690C" w14:paraId="26752288" w14:textId="77777777" w:rsidTr="0048222D">
              <w:tc>
                <w:tcPr>
                  <w:tcW w:w="1550" w:type="dxa"/>
                  <w:tcBorders>
                    <w:top w:val="nil"/>
                    <w:left w:val="nil"/>
                    <w:bottom w:val="nil"/>
                    <w:right w:val="nil"/>
                  </w:tcBorders>
                </w:tcPr>
                <w:p w14:paraId="4755827E" w14:textId="77777777" w:rsidR="0073690C" w:rsidRDefault="0073690C" w:rsidP="0048222D">
                  <w:pPr>
                    <w:ind w:firstLineChars="0" w:firstLine="0"/>
                    <w:rPr>
                      <w:color w:val="000000"/>
                    </w:rPr>
                  </w:pPr>
                  <w:proofErr w:type="spellStart"/>
                  <w:r>
                    <w:rPr>
                      <w:rFonts w:hint="eastAsia"/>
                    </w:rPr>
                    <w:t>unit</w:t>
                  </w:r>
                  <w:r>
                    <w:t>Id</w:t>
                  </w:r>
                  <w:proofErr w:type="spellEnd"/>
                </w:p>
              </w:tc>
              <w:tc>
                <w:tcPr>
                  <w:tcW w:w="1134" w:type="dxa"/>
                  <w:tcBorders>
                    <w:top w:val="nil"/>
                    <w:left w:val="nil"/>
                    <w:bottom w:val="nil"/>
                    <w:right w:val="nil"/>
                  </w:tcBorders>
                </w:tcPr>
                <w:p w14:paraId="367BE415" w14:textId="77777777" w:rsidR="0073690C" w:rsidRDefault="0073690C"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49E9B7F8" w14:textId="77777777" w:rsidR="0073690C" w:rsidRDefault="0073690C"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264383BB" w14:textId="77777777" w:rsidR="0073690C" w:rsidRDefault="0073690C"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07216039" w14:textId="77777777" w:rsidR="0073690C" w:rsidRDefault="0073690C" w:rsidP="0048222D">
                  <w:pPr>
                    <w:ind w:firstLineChars="0" w:firstLine="0"/>
                    <w:rPr>
                      <w:color w:val="000000"/>
                    </w:rPr>
                  </w:pPr>
                  <w:proofErr w:type="spellStart"/>
                  <w:r>
                    <w:rPr>
                      <w:rFonts w:hint="eastAsia"/>
                      <w:color w:val="000000"/>
                    </w:rPr>
                    <w:t>RequestBody</w:t>
                  </w:r>
                  <w:proofErr w:type="spellEnd"/>
                </w:p>
              </w:tc>
            </w:tr>
            <w:tr w:rsidR="007E57C0" w14:paraId="5F2B79A8" w14:textId="77777777" w:rsidTr="0048222D">
              <w:tc>
                <w:tcPr>
                  <w:tcW w:w="1550" w:type="dxa"/>
                  <w:tcBorders>
                    <w:top w:val="nil"/>
                    <w:left w:val="nil"/>
                    <w:bottom w:val="nil"/>
                    <w:right w:val="nil"/>
                  </w:tcBorders>
                </w:tcPr>
                <w:p w14:paraId="36D89599" w14:textId="76BA3F52" w:rsidR="007E57C0" w:rsidRDefault="007E57C0" w:rsidP="007E57C0">
                  <w:pPr>
                    <w:ind w:firstLineChars="0" w:firstLine="0"/>
                  </w:pPr>
                  <w:proofErr w:type="spellStart"/>
                  <w:r>
                    <w:t>vehicleId</w:t>
                  </w:r>
                  <w:proofErr w:type="spellEnd"/>
                </w:p>
              </w:tc>
              <w:tc>
                <w:tcPr>
                  <w:tcW w:w="1134" w:type="dxa"/>
                  <w:tcBorders>
                    <w:top w:val="nil"/>
                    <w:left w:val="nil"/>
                    <w:bottom w:val="nil"/>
                    <w:right w:val="nil"/>
                  </w:tcBorders>
                </w:tcPr>
                <w:p w14:paraId="2DEFD3AB" w14:textId="42C1EA1A" w:rsidR="007E57C0" w:rsidRDefault="007E57C0" w:rsidP="007E57C0">
                  <w:pPr>
                    <w:ind w:firstLineChars="0" w:firstLine="0"/>
                  </w:pPr>
                  <w:r>
                    <w:rPr>
                      <w:rFonts w:hint="eastAsia"/>
                    </w:rPr>
                    <w:t>车辆I</w:t>
                  </w:r>
                  <w:r>
                    <w:t>D</w:t>
                  </w:r>
                </w:p>
              </w:tc>
              <w:tc>
                <w:tcPr>
                  <w:tcW w:w="1134" w:type="dxa"/>
                  <w:tcBorders>
                    <w:top w:val="nil"/>
                    <w:left w:val="nil"/>
                    <w:bottom w:val="nil"/>
                    <w:right w:val="nil"/>
                  </w:tcBorders>
                </w:tcPr>
                <w:p w14:paraId="64980CBA" w14:textId="092A4AD2" w:rsidR="007E57C0" w:rsidRDefault="007E57C0" w:rsidP="007E57C0">
                  <w:pPr>
                    <w:ind w:firstLineChars="0" w:firstLine="0"/>
                    <w:rPr>
                      <w:color w:val="000000"/>
                    </w:rPr>
                  </w:pPr>
                  <w:r>
                    <w:rPr>
                      <w:rFonts w:hint="eastAsia"/>
                      <w:color w:val="000000"/>
                    </w:rPr>
                    <w:t>是</w:t>
                  </w:r>
                </w:p>
              </w:tc>
              <w:tc>
                <w:tcPr>
                  <w:tcW w:w="1275" w:type="dxa"/>
                  <w:tcBorders>
                    <w:top w:val="nil"/>
                    <w:left w:val="nil"/>
                    <w:bottom w:val="nil"/>
                    <w:right w:val="nil"/>
                  </w:tcBorders>
                </w:tcPr>
                <w:p w14:paraId="382D31F5" w14:textId="368515A2" w:rsidR="007E57C0" w:rsidRDefault="007E57C0" w:rsidP="007E57C0">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8E25D8B" w14:textId="2A9BBC4C" w:rsidR="007E57C0" w:rsidRDefault="007E57C0" w:rsidP="007E57C0">
                  <w:pPr>
                    <w:ind w:firstLineChars="0" w:firstLine="0"/>
                    <w:rPr>
                      <w:color w:val="000000"/>
                    </w:rPr>
                  </w:pPr>
                  <w:proofErr w:type="spellStart"/>
                  <w:r>
                    <w:rPr>
                      <w:rFonts w:hint="eastAsia"/>
                      <w:color w:val="000000"/>
                    </w:rPr>
                    <w:t>RequestBody</w:t>
                  </w:r>
                  <w:proofErr w:type="spellEnd"/>
                </w:p>
              </w:tc>
            </w:tr>
            <w:tr w:rsidR="007E57C0" w14:paraId="7B776704" w14:textId="77777777" w:rsidTr="0048222D">
              <w:tc>
                <w:tcPr>
                  <w:tcW w:w="1550" w:type="dxa"/>
                  <w:tcBorders>
                    <w:top w:val="nil"/>
                    <w:left w:val="nil"/>
                    <w:bottom w:val="nil"/>
                    <w:right w:val="nil"/>
                  </w:tcBorders>
                </w:tcPr>
                <w:p w14:paraId="2EC90440" w14:textId="6DA4B583" w:rsidR="007E57C0" w:rsidRDefault="006C6E69" w:rsidP="007E57C0">
                  <w:pPr>
                    <w:ind w:firstLineChars="0" w:firstLine="0"/>
                  </w:pPr>
                  <w:proofErr w:type="spellStart"/>
                  <w:r>
                    <w:t>c</w:t>
                  </w:r>
                  <w:r w:rsidR="007E57C0">
                    <w:t>ycleTimes</w:t>
                  </w:r>
                  <w:proofErr w:type="spellEnd"/>
                </w:p>
              </w:tc>
              <w:tc>
                <w:tcPr>
                  <w:tcW w:w="1134" w:type="dxa"/>
                  <w:tcBorders>
                    <w:top w:val="nil"/>
                    <w:left w:val="nil"/>
                    <w:bottom w:val="nil"/>
                    <w:right w:val="nil"/>
                  </w:tcBorders>
                </w:tcPr>
                <w:p w14:paraId="70B4E1CA" w14:textId="488D3549" w:rsidR="007E57C0" w:rsidRDefault="007E57C0" w:rsidP="007E57C0">
                  <w:pPr>
                    <w:ind w:firstLineChars="0" w:firstLine="0"/>
                  </w:pPr>
                  <w:r>
                    <w:rPr>
                      <w:rFonts w:hint="eastAsia"/>
                    </w:rPr>
                    <w:t>循环次数</w:t>
                  </w:r>
                </w:p>
              </w:tc>
              <w:tc>
                <w:tcPr>
                  <w:tcW w:w="1134" w:type="dxa"/>
                  <w:tcBorders>
                    <w:top w:val="nil"/>
                    <w:left w:val="nil"/>
                    <w:bottom w:val="nil"/>
                    <w:right w:val="nil"/>
                  </w:tcBorders>
                </w:tcPr>
                <w:p w14:paraId="6646FAB7" w14:textId="0CCC4EAD" w:rsidR="007E57C0" w:rsidRDefault="007E57C0" w:rsidP="007E57C0">
                  <w:pPr>
                    <w:ind w:firstLineChars="0" w:firstLine="0"/>
                    <w:rPr>
                      <w:color w:val="000000"/>
                    </w:rPr>
                  </w:pPr>
                  <w:r>
                    <w:rPr>
                      <w:rFonts w:hint="eastAsia"/>
                      <w:color w:val="000000"/>
                    </w:rPr>
                    <w:t>否</w:t>
                  </w:r>
                </w:p>
              </w:tc>
              <w:tc>
                <w:tcPr>
                  <w:tcW w:w="1275" w:type="dxa"/>
                  <w:tcBorders>
                    <w:top w:val="nil"/>
                    <w:left w:val="nil"/>
                    <w:bottom w:val="nil"/>
                    <w:right w:val="nil"/>
                  </w:tcBorders>
                </w:tcPr>
                <w:p w14:paraId="4C0D33E5" w14:textId="71A04908" w:rsidR="007E57C0" w:rsidRDefault="007E57C0" w:rsidP="007E57C0">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18CA3DF" w14:textId="4A0A1345" w:rsidR="007E57C0" w:rsidRDefault="007E57C0" w:rsidP="007E57C0">
                  <w:pPr>
                    <w:ind w:firstLineChars="0" w:firstLine="0"/>
                    <w:rPr>
                      <w:color w:val="000000"/>
                    </w:rPr>
                  </w:pPr>
                  <w:proofErr w:type="spellStart"/>
                  <w:r>
                    <w:rPr>
                      <w:rFonts w:hint="eastAsia"/>
                      <w:color w:val="000000"/>
                    </w:rPr>
                    <w:t>RequestBody</w:t>
                  </w:r>
                  <w:proofErr w:type="spellEnd"/>
                </w:p>
              </w:tc>
            </w:tr>
            <w:tr w:rsidR="007E57C0" w14:paraId="77543727" w14:textId="77777777" w:rsidTr="0048222D">
              <w:tc>
                <w:tcPr>
                  <w:tcW w:w="1550" w:type="dxa"/>
                  <w:tcBorders>
                    <w:top w:val="nil"/>
                    <w:left w:val="nil"/>
                    <w:bottom w:val="nil"/>
                    <w:right w:val="nil"/>
                  </w:tcBorders>
                </w:tcPr>
                <w:p w14:paraId="6B901B9D" w14:textId="066C33B1" w:rsidR="007E57C0" w:rsidRDefault="006C6E69" w:rsidP="007E57C0">
                  <w:pPr>
                    <w:ind w:firstLineChars="0" w:firstLine="0"/>
                  </w:pPr>
                  <w:proofErr w:type="spellStart"/>
                  <w:r>
                    <w:t>e</w:t>
                  </w:r>
                  <w:r w:rsidR="007E57C0">
                    <w:t>ndTime</w:t>
                  </w:r>
                  <w:proofErr w:type="spellEnd"/>
                </w:p>
              </w:tc>
              <w:tc>
                <w:tcPr>
                  <w:tcW w:w="1134" w:type="dxa"/>
                  <w:tcBorders>
                    <w:top w:val="nil"/>
                    <w:left w:val="nil"/>
                    <w:bottom w:val="nil"/>
                    <w:right w:val="nil"/>
                  </w:tcBorders>
                </w:tcPr>
                <w:p w14:paraId="128054AB" w14:textId="6BDF7D15" w:rsidR="007E57C0" w:rsidRDefault="007E57C0" w:rsidP="007E57C0">
                  <w:pPr>
                    <w:ind w:firstLineChars="0" w:firstLine="0"/>
                  </w:pPr>
                  <w:r>
                    <w:rPr>
                      <w:rFonts w:hint="eastAsia"/>
                    </w:rPr>
                    <w:t>终止时间</w:t>
                  </w:r>
                </w:p>
              </w:tc>
              <w:tc>
                <w:tcPr>
                  <w:tcW w:w="1134" w:type="dxa"/>
                  <w:tcBorders>
                    <w:top w:val="nil"/>
                    <w:left w:val="nil"/>
                    <w:bottom w:val="nil"/>
                    <w:right w:val="nil"/>
                  </w:tcBorders>
                </w:tcPr>
                <w:p w14:paraId="603CD6B2" w14:textId="4AC35E96" w:rsidR="007E57C0" w:rsidRDefault="007E57C0" w:rsidP="007E57C0">
                  <w:pPr>
                    <w:ind w:firstLineChars="0" w:firstLine="0"/>
                    <w:rPr>
                      <w:color w:val="000000"/>
                    </w:rPr>
                  </w:pPr>
                  <w:r>
                    <w:rPr>
                      <w:rFonts w:hint="eastAsia"/>
                      <w:color w:val="000000"/>
                    </w:rPr>
                    <w:t>否</w:t>
                  </w:r>
                </w:p>
              </w:tc>
              <w:tc>
                <w:tcPr>
                  <w:tcW w:w="1275" w:type="dxa"/>
                  <w:tcBorders>
                    <w:top w:val="nil"/>
                    <w:left w:val="nil"/>
                    <w:bottom w:val="nil"/>
                    <w:right w:val="nil"/>
                  </w:tcBorders>
                </w:tcPr>
                <w:p w14:paraId="19055BCF" w14:textId="67B55494" w:rsidR="007E57C0" w:rsidRDefault="007E57C0" w:rsidP="007E57C0">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7D9FD250" w14:textId="5EA84667" w:rsidR="00D47C5A" w:rsidRDefault="007E57C0" w:rsidP="007E57C0">
                  <w:pPr>
                    <w:ind w:firstLineChars="0" w:firstLine="0"/>
                    <w:rPr>
                      <w:color w:val="000000"/>
                    </w:rPr>
                  </w:pPr>
                  <w:proofErr w:type="spellStart"/>
                  <w:r>
                    <w:rPr>
                      <w:rFonts w:hint="eastAsia"/>
                      <w:color w:val="000000"/>
                    </w:rPr>
                    <w:t>RequestBody</w:t>
                  </w:r>
                  <w:proofErr w:type="spellEnd"/>
                </w:p>
              </w:tc>
            </w:tr>
          </w:tbl>
          <w:p w14:paraId="63EA3538" w14:textId="650E6A57" w:rsidR="0073690C" w:rsidRDefault="006C6E69" w:rsidP="0048222D">
            <w:pPr>
              <w:ind w:firstLineChars="0" w:firstLine="0"/>
            </w:pPr>
            <w:proofErr w:type="spellStart"/>
            <w:r>
              <w:t>c</w:t>
            </w:r>
            <w:r w:rsidR="00D47C5A">
              <w:t>ycleTimes</w:t>
            </w:r>
            <w:proofErr w:type="spellEnd"/>
            <w:r w:rsidR="00D47C5A">
              <w:rPr>
                <w:rFonts w:hint="eastAsia"/>
              </w:rPr>
              <w:t>和</w:t>
            </w:r>
            <w:proofErr w:type="spellStart"/>
            <w:r>
              <w:t>e</w:t>
            </w:r>
            <w:r w:rsidR="00D47C5A">
              <w:t>ndTime</w:t>
            </w:r>
            <w:proofErr w:type="spellEnd"/>
            <w:r w:rsidR="00D47C5A">
              <w:rPr>
                <w:rFonts w:hint="eastAsia"/>
              </w:rPr>
              <w:t>至少传一个</w:t>
            </w:r>
          </w:p>
        </w:tc>
      </w:tr>
      <w:tr w:rsidR="0073690C" w14:paraId="79D1B8FB" w14:textId="77777777" w:rsidTr="0048222D">
        <w:tc>
          <w:tcPr>
            <w:tcW w:w="1276" w:type="dxa"/>
          </w:tcPr>
          <w:p w14:paraId="01CFEB0F" w14:textId="77777777" w:rsidR="0073690C" w:rsidRDefault="0073690C" w:rsidP="0048222D">
            <w:pPr>
              <w:ind w:firstLineChars="0" w:firstLine="0"/>
            </w:pPr>
            <w:r>
              <w:rPr>
                <w:rFonts w:hint="eastAsia"/>
              </w:rPr>
              <w:t>返回值</w:t>
            </w:r>
          </w:p>
        </w:tc>
        <w:tc>
          <w:tcPr>
            <w:tcW w:w="6600" w:type="dxa"/>
          </w:tcPr>
          <w:p w14:paraId="20794A49" w14:textId="77777777" w:rsidR="0073690C" w:rsidRDefault="0073690C" w:rsidP="0048222D">
            <w:pPr>
              <w:ind w:firstLineChars="0" w:firstLine="0"/>
            </w:pPr>
            <w:r>
              <w:t>{</w:t>
            </w:r>
          </w:p>
          <w:p w14:paraId="68238FF6" w14:textId="77777777" w:rsidR="0073690C" w:rsidRDefault="0073690C" w:rsidP="0048222D">
            <w:pPr>
              <w:ind w:firstLineChars="0" w:firstLine="0"/>
            </w:pPr>
            <w:r>
              <w:t>code: 200,</w:t>
            </w:r>
          </w:p>
          <w:p w14:paraId="3756BF1D" w14:textId="10C9322B" w:rsidR="0073690C" w:rsidRDefault="0073690C" w:rsidP="0048222D">
            <w:pPr>
              <w:ind w:firstLineChars="0" w:firstLine="0"/>
            </w:pPr>
            <w:r>
              <w:t xml:space="preserve">message: </w:t>
            </w:r>
            <w:r>
              <w:rPr>
                <w:rFonts w:hint="eastAsia"/>
              </w:rPr>
              <w:t>“”</w:t>
            </w:r>
          </w:p>
          <w:p w14:paraId="15EE80D9" w14:textId="77777777" w:rsidR="0073690C" w:rsidRDefault="0073690C" w:rsidP="0048222D">
            <w:pPr>
              <w:ind w:firstLineChars="0" w:firstLine="0"/>
            </w:pPr>
            <w:r>
              <w:rPr>
                <w:rFonts w:hint="eastAsia"/>
              </w:rPr>
              <w:t>}</w:t>
            </w:r>
          </w:p>
        </w:tc>
      </w:tr>
    </w:tbl>
    <w:p w14:paraId="793049A7" w14:textId="5D6DA3EC" w:rsidR="0073690C" w:rsidRDefault="0073690C">
      <w:pPr>
        <w:ind w:firstLine="420"/>
      </w:pPr>
    </w:p>
    <w:p w14:paraId="0DE66773" w14:textId="0B5DEE2B" w:rsidR="000501FA" w:rsidRDefault="000501FA" w:rsidP="000501FA">
      <w:pPr>
        <w:pStyle w:val="3"/>
        <w:numPr>
          <w:ilvl w:val="2"/>
          <w:numId w:val="1"/>
        </w:numPr>
        <w:ind w:firstLineChars="0"/>
      </w:pPr>
      <w:r>
        <w:rPr>
          <w:rFonts w:hint="eastAsia"/>
        </w:rPr>
        <w:t>特殊调度单元增加车辆</w:t>
      </w:r>
    </w:p>
    <w:tbl>
      <w:tblPr>
        <w:tblStyle w:val="aa"/>
        <w:tblW w:w="7876" w:type="dxa"/>
        <w:tblInd w:w="420" w:type="dxa"/>
        <w:tblLayout w:type="fixed"/>
        <w:tblLook w:val="04A0" w:firstRow="1" w:lastRow="0" w:firstColumn="1" w:lastColumn="0" w:noHBand="0" w:noVBand="1"/>
      </w:tblPr>
      <w:tblGrid>
        <w:gridCol w:w="1276"/>
        <w:gridCol w:w="6600"/>
      </w:tblGrid>
      <w:tr w:rsidR="000501FA" w14:paraId="10335C7C" w14:textId="77777777" w:rsidTr="0048222D">
        <w:tc>
          <w:tcPr>
            <w:tcW w:w="1276" w:type="dxa"/>
            <w:shd w:val="clear" w:color="auto" w:fill="BFBFBF" w:themeFill="background1" w:themeFillShade="BF"/>
          </w:tcPr>
          <w:p w14:paraId="5B1B4CD7" w14:textId="77777777" w:rsidR="000501FA" w:rsidRDefault="000501FA" w:rsidP="0048222D">
            <w:pPr>
              <w:ind w:firstLineChars="0" w:firstLine="0"/>
            </w:pPr>
            <w:r>
              <w:rPr>
                <w:rFonts w:hint="eastAsia"/>
              </w:rPr>
              <w:t>接口名称</w:t>
            </w:r>
          </w:p>
        </w:tc>
        <w:tc>
          <w:tcPr>
            <w:tcW w:w="6600" w:type="dxa"/>
            <w:shd w:val="clear" w:color="auto" w:fill="BFBFBF" w:themeFill="background1" w:themeFillShade="BF"/>
          </w:tcPr>
          <w:p w14:paraId="415FB86F" w14:textId="1E761223" w:rsidR="000501FA" w:rsidRDefault="000501FA" w:rsidP="0048222D">
            <w:pPr>
              <w:ind w:firstLineChars="0" w:firstLine="0"/>
            </w:pPr>
            <w:r>
              <w:rPr>
                <w:rFonts w:hint="eastAsia"/>
              </w:rPr>
              <w:t>特殊调度单元增加车辆(</w:t>
            </w:r>
            <w:proofErr w:type="spellStart"/>
            <w:r>
              <w:rPr>
                <w:rFonts w:hint="eastAsia"/>
              </w:rPr>
              <w:t>addSpecial</w:t>
            </w:r>
            <w:r>
              <w:t>D</w:t>
            </w:r>
            <w:r>
              <w:rPr>
                <w:rFonts w:hint="eastAsia"/>
              </w:rPr>
              <w:t>ispatch</w:t>
            </w:r>
            <w:r>
              <w:t>Vehicle</w:t>
            </w:r>
            <w:proofErr w:type="spellEnd"/>
            <w:r>
              <w:t>)</w:t>
            </w:r>
          </w:p>
        </w:tc>
      </w:tr>
      <w:tr w:rsidR="000501FA" w14:paraId="05A376EE" w14:textId="77777777" w:rsidTr="0048222D">
        <w:tc>
          <w:tcPr>
            <w:tcW w:w="1276" w:type="dxa"/>
          </w:tcPr>
          <w:p w14:paraId="1D6FB294" w14:textId="77777777" w:rsidR="000501FA" w:rsidRDefault="000501FA" w:rsidP="0048222D">
            <w:pPr>
              <w:ind w:firstLineChars="0" w:firstLine="0"/>
            </w:pPr>
            <w:proofErr w:type="spellStart"/>
            <w:r>
              <w:rPr>
                <w:rFonts w:hint="eastAsia"/>
              </w:rPr>
              <w:t>url</w:t>
            </w:r>
            <w:proofErr w:type="spellEnd"/>
          </w:p>
        </w:tc>
        <w:tc>
          <w:tcPr>
            <w:tcW w:w="6600" w:type="dxa"/>
          </w:tcPr>
          <w:p w14:paraId="61228DB6" w14:textId="3BF700EE" w:rsidR="000501FA" w:rsidRDefault="000501FA" w:rsidP="0048222D">
            <w:pPr>
              <w:ind w:firstLineChars="0" w:firstLine="0"/>
            </w:pPr>
            <w:r>
              <w:t>/</w:t>
            </w:r>
            <w:proofErr w:type="spellStart"/>
            <w:r>
              <w:rPr>
                <w:rFonts w:hint="eastAsia"/>
              </w:rPr>
              <w:t>dispatch</w:t>
            </w:r>
            <w:r>
              <w:t>Tasks</w:t>
            </w:r>
            <w:proofErr w:type="spellEnd"/>
            <w:r>
              <w:t>/</w:t>
            </w:r>
            <w:proofErr w:type="spellStart"/>
            <w:r>
              <w:rPr>
                <w:rFonts w:hint="eastAsia"/>
              </w:rPr>
              <w:t>s</w:t>
            </w:r>
            <w:r w:rsidRPr="002D5358">
              <w:t>pecial</w:t>
            </w:r>
            <w:r>
              <w:t>D</w:t>
            </w:r>
            <w:r>
              <w:rPr>
                <w:rFonts w:hint="eastAsia"/>
              </w:rPr>
              <w:t>ispatch</w:t>
            </w:r>
            <w:r>
              <w:t>Task</w:t>
            </w:r>
            <w:proofErr w:type="spellEnd"/>
            <w:r>
              <w:rPr>
                <w:rFonts w:hint="eastAsia"/>
              </w:rPr>
              <w:t>/</w:t>
            </w:r>
            <w:r>
              <w:t>vehicle</w:t>
            </w:r>
            <w:r>
              <w:rPr>
                <w:rFonts w:hint="eastAsia"/>
              </w:rPr>
              <w:t>s</w:t>
            </w:r>
          </w:p>
        </w:tc>
      </w:tr>
      <w:tr w:rsidR="000501FA" w14:paraId="0509B192" w14:textId="77777777" w:rsidTr="0048222D">
        <w:tc>
          <w:tcPr>
            <w:tcW w:w="1276" w:type="dxa"/>
          </w:tcPr>
          <w:p w14:paraId="6B164CF1" w14:textId="77777777" w:rsidR="000501FA" w:rsidRDefault="000501FA" w:rsidP="0048222D">
            <w:pPr>
              <w:ind w:firstLineChars="0" w:firstLine="0"/>
            </w:pPr>
            <w:r>
              <w:rPr>
                <w:rFonts w:hint="eastAsia"/>
              </w:rPr>
              <w:t>方法</w:t>
            </w:r>
          </w:p>
        </w:tc>
        <w:tc>
          <w:tcPr>
            <w:tcW w:w="6600" w:type="dxa"/>
          </w:tcPr>
          <w:p w14:paraId="5192BA80" w14:textId="77777777" w:rsidR="000501FA" w:rsidRDefault="000501FA" w:rsidP="0048222D">
            <w:pPr>
              <w:ind w:firstLineChars="0" w:firstLine="0"/>
            </w:pPr>
            <w:r>
              <w:t>P</w:t>
            </w:r>
            <w:r>
              <w:rPr>
                <w:rFonts w:hint="eastAsia"/>
              </w:rPr>
              <w:t>ost</w:t>
            </w:r>
          </w:p>
        </w:tc>
      </w:tr>
      <w:tr w:rsidR="000501FA" w14:paraId="0F8EC43E" w14:textId="77777777" w:rsidTr="00CC6B23">
        <w:trPr>
          <w:trHeight w:val="1529"/>
        </w:trPr>
        <w:tc>
          <w:tcPr>
            <w:tcW w:w="1276" w:type="dxa"/>
          </w:tcPr>
          <w:p w14:paraId="5FEDE52F" w14:textId="77777777" w:rsidR="000501FA" w:rsidRDefault="000501FA" w:rsidP="0048222D">
            <w:pPr>
              <w:ind w:firstLineChars="0" w:firstLine="0"/>
            </w:pPr>
            <w:r>
              <w:rPr>
                <w:rFonts w:hint="eastAsia"/>
              </w:rPr>
              <w:lastRenderedPageBreak/>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0501FA" w14:paraId="39D615B5" w14:textId="77777777" w:rsidTr="0048222D">
              <w:trPr>
                <w:trHeight w:val="356"/>
              </w:trPr>
              <w:tc>
                <w:tcPr>
                  <w:tcW w:w="1550" w:type="dxa"/>
                  <w:tcBorders>
                    <w:top w:val="nil"/>
                    <w:left w:val="single" w:sz="8" w:space="0" w:color="4F81BD"/>
                    <w:bottom w:val="nil"/>
                    <w:right w:val="nil"/>
                  </w:tcBorders>
                  <w:shd w:val="clear" w:color="auto" w:fill="auto"/>
                </w:tcPr>
                <w:p w14:paraId="447E304A" w14:textId="77777777" w:rsidR="000501FA" w:rsidRDefault="000501FA" w:rsidP="0048222D">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380F5628" w14:textId="77777777" w:rsidR="000501FA" w:rsidRDefault="000501FA"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3F691D1D" w14:textId="77777777" w:rsidR="000501FA" w:rsidRDefault="000501FA"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3E8EC08B" w14:textId="77777777" w:rsidR="000501FA" w:rsidRDefault="000501FA"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057D7AA1" w14:textId="77777777" w:rsidR="000501FA" w:rsidRDefault="000501FA" w:rsidP="0048222D">
                  <w:pPr>
                    <w:ind w:firstLineChars="0" w:firstLine="0"/>
                    <w:rPr>
                      <w:color w:val="000000"/>
                    </w:rPr>
                  </w:pPr>
                  <w:r>
                    <w:rPr>
                      <w:rFonts w:hint="eastAsia"/>
                      <w:color w:val="000000"/>
                    </w:rPr>
                    <w:t>参数形式</w:t>
                  </w:r>
                </w:p>
              </w:tc>
            </w:tr>
            <w:tr w:rsidR="000501FA" w14:paraId="09518BDA" w14:textId="77777777" w:rsidTr="0048222D">
              <w:tc>
                <w:tcPr>
                  <w:tcW w:w="1550" w:type="dxa"/>
                  <w:tcBorders>
                    <w:top w:val="nil"/>
                    <w:left w:val="nil"/>
                    <w:bottom w:val="nil"/>
                    <w:right w:val="nil"/>
                  </w:tcBorders>
                </w:tcPr>
                <w:p w14:paraId="650B8277" w14:textId="77777777" w:rsidR="000501FA" w:rsidRDefault="000501FA" w:rsidP="0048222D">
                  <w:pPr>
                    <w:ind w:firstLineChars="0" w:firstLine="0"/>
                    <w:rPr>
                      <w:color w:val="000000"/>
                    </w:rPr>
                  </w:pPr>
                  <w:proofErr w:type="spellStart"/>
                  <w:r>
                    <w:rPr>
                      <w:rFonts w:hint="eastAsia"/>
                    </w:rPr>
                    <w:t>unit</w:t>
                  </w:r>
                  <w:r>
                    <w:t>Id</w:t>
                  </w:r>
                  <w:proofErr w:type="spellEnd"/>
                </w:p>
              </w:tc>
              <w:tc>
                <w:tcPr>
                  <w:tcW w:w="1134" w:type="dxa"/>
                  <w:tcBorders>
                    <w:top w:val="nil"/>
                    <w:left w:val="nil"/>
                    <w:bottom w:val="nil"/>
                    <w:right w:val="nil"/>
                  </w:tcBorders>
                </w:tcPr>
                <w:p w14:paraId="0598F48A" w14:textId="77777777" w:rsidR="000501FA" w:rsidRDefault="000501FA"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57E9F56C" w14:textId="77777777" w:rsidR="000501FA" w:rsidRDefault="000501FA"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45791F47" w14:textId="77777777" w:rsidR="000501FA" w:rsidRDefault="000501FA"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52B1C7F9" w14:textId="77777777" w:rsidR="000501FA" w:rsidRDefault="000501FA" w:rsidP="0048222D">
                  <w:pPr>
                    <w:ind w:firstLineChars="0" w:firstLine="0"/>
                    <w:rPr>
                      <w:color w:val="000000"/>
                    </w:rPr>
                  </w:pPr>
                  <w:proofErr w:type="spellStart"/>
                  <w:r>
                    <w:rPr>
                      <w:rFonts w:hint="eastAsia"/>
                      <w:color w:val="000000"/>
                    </w:rPr>
                    <w:t>RequestBody</w:t>
                  </w:r>
                  <w:proofErr w:type="spellEnd"/>
                </w:p>
              </w:tc>
            </w:tr>
            <w:tr w:rsidR="000501FA" w14:paraId="6A3D950C" w14:textId="77777777" w:rsidTr="0048222D">
              <w:tc>
                <w:tcPr>
                  <w:tcW w:w="1550" w:type="dxa"/>
                  <w:tcBorders>
                    <w:top w:val="nil"/>
                    <w:left w:val="nil"/>
                    <w:bottom w:val="nil"/>
                    <w:right w:val="nil"/>
                  </w:tcBorders>
                </w:tcPr>
                <w:p w14:paraId="186EEF5B" w14:textId="77777777" w:rsidR="000501FA" w:rsidRDefault="000501FA" w:rsidP="0048222D">
                  <w:pPr>
                    <w:ind w:firstLineChars="0" w:firstLine="0"/>
                  </w:pPr>
                  <w:proofErr w:type="spellStart"/>
                  <w:r>
                    <w:t>vehicleId</w:t>
                  </w:r>
                  <w:proofErr w:type="spellEnd"/>
                </w:p>
              </w:tc>
              <w:tc>
                <w:tcPr>
                  <w:tcW w:w="1134" w:type="dxa"/>
                  <w:tcBorders>
                    <w:top w:val="nil"/>
                    <w:left w:val="nil"/>
                    <w:bottom w:val="nil"/>
                    <w:right w:val="nil"/>
                  </w:tcBorders>
                </w:tcPr>
                <w:p w14:paraId="72E142A2" w14:textId="77777777" w:rsidR="000501FA" w:rsidRDefault="000501FA" w:rsidP="0048222D">
                  <w:pPr>
                    <w:ind w:firstLineChars="0" w:firstLine="0"/>
                  </w:pPr>
                  <w:r>
                    <w:rPr>
                      <w:rFonts w:hint="eastAsia"/>
                    </w:rPr>
                    <w:t>车辆I</w:t>
                  </w:r>
                  <w:r>
                    <w:t>D</w:t>
                  </w:r>
                </w:p>
              </w:tc>
              <w:tc>
                <w:tcPr>
                  <w:tcW w:w="1134" w:type="dxa"/>
                  <w:tcBorders>
                    <w:top w:val="nil"/>
                    <w:left w:val="nil"/>
                    <w:bottom w:val="nil"/>
                    <w:right w:val="nil"/>
                  </w:tcBorders>
                </w:tcPr>
                <w:p w14:paraId="46C6331E" w14:textId="77777777" w:rsidR="000501FA" w:rsidRDefault="000501FA"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3CA3DFE3" w14:textId="77777777" w:rsidR="000501FA" w:rsidRDefault="000501FA"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75D0E712" w14:textId="77777777" w:rsidR="000501FA" w:rsidRDefault="000501FA" w:rsidP="0048222D">
                  <w:pPr>
                    <w:ind w:firstLineChars="0" w:firstLine="0"/>
                    <w:rPr>
                      <w:color w:val="000000"/>
                    </w:rPr>
                  </w:pPr>
                  <w:proofErr w:type="spellStart"/>
                  <w:r>
                    <w:rPr>
                      <w:rFonts w:hint="eastAsia"/>
                      <w:color w:val="000000"/>
                    </w:rPr>
                    <w:t>RequestBody</w:t>
                  </w:r>
                  <w:proofErr w:type="spellEnd"/>
                </w:p>
              </w:tc>
            </w:tr>
          </w:tbl>
          <w:p w14:paraId="53C033C4" w14:textId="208E24C3" w:rsidR="000501FA" w:rsidRDefault="000501FA" w:rsidP="0048222D">
            <w:pPr>
              <w:ind w:firstLineChars="0" w:firstLine="0"/>
            </w:pPr>
          </w:p>
        </w:tc>
      </w:tr>
      <w:tr w:rsidR="000501FA" w14:paraId="265A122D" w14:textId="77777777" w:rsidTr="0048222D">
        <w:tc>
          <w:tcPr>
            <w:tcW w:w="1276" w:type="dxa"/>
          </w:tcPr>
          <w:p w14:paraId="730B306C" w14:textId="77777777" w:rsidR="000501FA" w:rsidRDefault="000501FA" w:rsidP="0048222D">
            <w:pPr>
              <w:ind w:firstLineChars="0" w:firstLine="0"/>
            </w:pPr>
            <w:r>
              <w:rPr>
                <w:rFonts w:hint="eastAsia"/>
              </w:rPr>
              <w:t>返回值</w:t>
            </w:r>
          </w:p>
        </w:tc>
        <w:tc>
          <w:tcPr>
            <w:tcW w:w="6600" w:type="dxa"/>
          </w:tcPr>
          <w:p w14:paraId="0F4D9E64" w14:textId="77777777" w:rsidR="000501FA" w:rsidRDefault="000501FA" w:rsidP="0048222D">
            <w:pPr>
              <w:ind w:firstLineChars="0" w:firstLine="0"/>
            </w:pPr>
            <w:r>
              <w:t>{</w:t>
            </w:r>
          </w:p>
          <w:p w14:paraId="2FC21F3F" w14:textId="77777777" w:rsidR="000501FA" w:rsidRDefault="000501FA" w:rsidP="0048222D">
            <w:pPr>
              <w:ind w:firstLineChars="0" w:firstLine="0"/>
            </w:pPr>
            <w:r>
              <w:t>code: 200,</w:t>
            </w:r>
          </w:p>
          <w:p w14:paraId="45358136" w14:textId="77777777" w:rsidR="000501FA" w:rsidRDefault="000501FA" w:rsidP="0048222D">
            <w:pPr>
              <w:ind w:firstLineChars="0" w:firstLine="0"/>
            </w:pPr>
            <w:r>
              <w:t xml:space="preserve">message: </w:t>
            </w:r>
            <w:r>
              <w:rPr>
                <w:rFonts w:hint="eastAsia"/>
              </w:rPr>
              <w:t>“”</w:t>
            </w:r>
          </w:p>
          <w:p w14:paraId="30AADFD7" w14:textId="77777777" w:rsidR="000501FA" w:rsidRDefault="000501FA" w:rsidP="0048222D">
            <w:pPr>
              <w:ind w:firstLineChars="0" w:firstLine="0"/>
            </w:pPr>
            <w:r>
              <w:rPr>
                <w:rFonts w:hint="eastAsia"/>
              </w:rPr>
              <w:t>}</w:t>
            </w:r>
          </w:p>
        </w:tc>
      </w:tr>
    </w:tbl>
    <w:p w14:paraId="523672FE" w14:textId="3D3493C2" w:rsidR="000501FA" w:rsidRDefault="000501FA">
      <w:pPr>
        <w:ind w:firstLine="420"/>
      </w:pPr>
    </w:p>
    <w:p w14:paraId="3E2CFBF8" w14:textId="4B6596DE" w:rsidR="000501FA" w:rsidRDefault="000501FA" w:rsidP="000501FA">
      <w:pPr>
        <w:pStyle w:val="3"/>
        <w:numPr>
          <w:ilvl w:val="2"/>
          <w:numId w:val="1"/>
        </w:numPr>
        <w:ind w:firstLineChars="0"/>
      </w:pPr>
      <w:r>
        <w:rPr>
          <w:rFonts w:hint="eastAsia"/>
        </w:rPr>
        <w:t>调度单元移除车辆</w:t>
      </w:r>
    </w:p>
    <w:tbl>
      <w:tblPr>
        <w:tblStyle w:val="aa"/>
        <w:tblW w:w="7876" w:type="dxa"/>
        <w:tblInd w:w="420" w:type="dxa"/>
        <w:tblLayout w:type="fixed"/>
        <w:tblLook w:val="04A0" w:firstRow="1" w:lastRow="0" w:firstColumn="1" w:lastColumn="0" w:noHBand="0" w:noVBand="1"/>
      </w:tblPr>
      <w:tblGrid>
        <w:gridCol w:w="1276"/>
        <w:gridCol w:w="6600"/>
      </w:tblGrid>
      <w:tr w:rsidR="000501FA" w14:paraId="2C83C232" w14:textId="77777777" w:rsidTr="0048222D">
        <w:tc>
          <w:tcPr>
            <w:tcW w:w="1276" w:type="dxa"/>
            <w:shd w:val="clear" w:color="auto" w:fill="BFBFBF" w:themeFill="background1" w:themeFillShade="BF"/>
          </w:tcPr>
          <w:p w14:paraId="5ECB2E5C" w14:textId="77777777" w:rsidR="000501FA" w:rsidRDefault="000501FA" w:rsidP="0048222D">
            <w:pPr>
              <w:ind w:firstLineChars="0" w:firstLine="0"/>
            </w:pPr>
            <w:r>
              <w:rPr>
                <w:rFonts w:hint="eastAsia"/>
              </w:rPr>
              <w:t>接口名称</w:t>
            </w:r>
          </w:p>
        </w:tc>
        <w:tc>
          <w:tcPr>
            <w:tcW w:w="6600" w:type="dxa"/>
            <w:shd w:val="clear" w:color="auto" w:fill="BFBFBF" w:themeFill="background1" w:themeFillShade="BF"/>
          </w:tcPr>
          <w:p w14:paraId="33BE7463" w14:textId="1B63F032" w:rsidR="000501FA" w:rsidRDefault="000501FA" w:rsidP="0048222D">
            <w:pPr>
              <w:ind w:firstLineChars="0" w:firstLine="0"/>
            </w:pPr>
            <w:r>
              <w:rPr>
                <w:rFonts w:hint="eastAsia"/>
              </w:rPr>
              <w:t>调度单元</w:t>
            </w:r>
            <w:r w:rsidR="00CC6B23">
              <w:rPr>
                <w:rFonts w:hint="eastAsia"/>
              </w:rPr>
              <w:t>移除</w:t>
            </w:r>
            <w:r>
              <w:rPr>
                <w:rFonts w:hint="eastAsia"/>
              </w:rPr>
              <w:t>车辆(</w:t>
            </w:r>
            <w:proofErr w:type="spellStart"/>
            <w:r w:rsidR="00CC6B23">
              <w:rPr>
                <w:rFonts w:hint="eastAsia"/>
              </w:rPr>
              <w:t>delete</w:t>
            </w:r>
            <w:r>
              <w:rPr>
                <w:rFonts w:hint="eastAsia"/>
              </w:rPr>
              <w:t>Special</w:t>
            </w:r>
            <w:r>
              <w:t>D</w:t>
            </w:r>
            <w:r>
              <w:rPr>
                <w:rFonts w:hint="eastAsia"/>
              </w:rPr>
              <w:t>ispatch</w:t>
            </w:r>
            <w:r>
              <w:t>Vehicle</w:t>
            </w:r>
            <w:proofErr w:type="spellEnd"/>
            <w:r>
              <w:t>)</w:t>
            </w:r>
          </w:p>
        </w:tc>
      </w:tr>
      <w:tr w:rsidR="000501FA" w14:paraId="65F5AEF9" w14:textId="77777777" w:rsidTr="0048222D">
        <w:tc>
          <w:tcPr>
            <w:tcW w:w="1276" w:type="dxa"/>
          </w:tcPr>
          <w:p w14:paraId="55BDD5E6" w14:textId="77777777" w:rsidR="000501FA" w:rsidRDefault="000501FA" w:rsidP="0048222D">
            <w:pPr>
              <w:ind w:firstLineChars="0" w:firstLine="0"/>
            </w:pPr>
            <w:proofErr w:type="spellStart"/>
            <w:r>
              <w:rPr>
                <w:rFonts w:hint="eastAsia"/>
              </w:rPr>
              <w:t>url</w:t>
            </w:r>
            <w:proofErr w:type="spellEnd"/>
          </w:p>
        </w:tc>
        <w:tc>
          <w:tcPr>
            <w:tcW w:w="6600" w:type="dxa"/>
          </w:tcPr>
          <w:p w14:paraId="6EC3BB4F" w14:textId="6DE7B8E3" w:rsidR="000501FA" w:rsidRDefault="000501FA" w:rsidP="0048222D">
            <w:pPr>
              <w:ind w:firstLineChars="0" w:firstLine="0"/>
            </w:pPr>
            <w:r>
              <w:t>/</w:t>
            </w:r>
            <w:proofErr w:type="spellStart"/>
            <w:r>
              <w:rPr>
                <w:rFonts w:hint="eastAsia"/>
              </w:rPr>
              <w:t>dispatch</w:t>
            </w:r>
            <w:r>
              <w:t>Tasks</w:t>
            </w:r>
            <w:proofErr w:type="spellEnd"/>
            <w:r w:rsidR="006C6E69" w:rsidRPr="006C6E69">
              <w:t>/{</w:t>
            </w:r>
            <w:proofErr w:type="spellStart"/>
            <w:r w:rsidR="006C6E69" w:rsidRPr="006C6E69">
              <w:t>unitId</w:t>
            </w:r>
            <w:proofErr w:type="spellEnd"/>
            <w:r w:rsidR="006C6E69" w:rsidRPr="006C6E69">
              <w:t>}/vehicles/{</w:t>
            </w:r>
            <w:proofErr w:type="spellStart"/>
            <w:r w:rsidR="006C6E69" w:rsidRPr="006C6E69">
              <w:t>vehicleId</w:t>
            </w:r>
            <w:proofErr w:type="spellEnd"/>
            <w:r w:rsidR="006C6E69" w:rsidRPr="006C6E69">
              <w:t>}</w:t>
            </w:r>
          </w:p>
        </w:tc>
      </w:tr>
      <w:tr w:rsidR="000501FA" w14:paraId="450A1CF5" w14:textId="77777777" w:rsidTr="0048222D">
        <w:tc>
          <w:tcPr>
            <w:tcW w:w="1276" w:type="dxa"/>
          </w:tcPr>
          <w:p w14:paraId="1D46683E" w14:textId="77777777" w:rsidR="000501FA" w:rsidRDefault="000501FA" w:rsidP="0048222D">
            <w:pPr>
              <w:ind w:firstLineChars="0" w:firstLine="0"/>
            </w:pPr>
            <w:r>
              <w:rPr>
                <w:rFonts w:hint="eastAsia"/>
              </w:rPr>
              <w:t>方法</w:t>
            </w:r>
          </w:p>
        </w:tc>
        <w:tc>
          <w:tcPr>
            <w:tcW w:w="6600" w:type="dxa"/>
          </w:tcPr>
          <w:p w14:paraId="3119C793" w14:textId="5CCC7299" w:rsidR="000501FA" w:rsidRDefault="000501FA" w:rsidP="0048222D">
            <w:pPr>
              <w:ind w:firstLineChars="0" w:firstLine="0"/>
            </w:pPr>
            <w:r>
              <w:t>delete</w:t>
            </w:r>
          </w:p>
        </w:tc>
      </w:tr>
      <w:tr w:rsidR="000501FA" w14:paraId="5D079603" w14:textId="77777777" w:rsidTr="00CC6B23">
        <w:trPr>
          <w:trHeight w:val="1451"/>
        </w:trPr>
        <w:tc>
          <w:tcPr>
            <w:tcW w:w="1276" w:type="dxa"/>
          </w:tcPr>
          <w:p w14:paraId="3005B294" w14:textId="77777777" w:rsidR="000501FA" w:rsidRDefault="000501FA"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0501FA" w14:paraId="63EF242D" w14:textId="77777777" w:rsidTr="0048222D">
              <w:trPr>
                <w:trHeight w:val="356"/>
              </w:trPr>
              <w:tc>
                <w:tcPr>
                  <w:tcW w:w="1550" w:type="dxa"/>
                  <w:tcBorders>
                    <w:top w:val="nil"/>
                    <w:left w:val="single" w:sz="8" w:space="0" w:color="4F81BD"/>
                    <w:bottom w:val="nil"/>
                    <w:right w:val="nil"/>
                  </w:tcBorders>
                  <w:shd w:val="clear" w:color="auto" w:fill="auto"/>
                </w:tcPr>
                <w:p w14:paraId="65A0ADDB" w14:textId="77777777" w:rsidR="000501FA" w:rsidRDefault="000501FA" w:rsidP="0048222D">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603A9F72" w14:textId="77777777" w:rsidR="000501FA" w:rsidRDefault="000501FA"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4403C00A" w14:textId="77777777" w:rsidR="000501FA" w:rsidRDefault="000501FA"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5EEB217D" w14:textId="77777777" w:rsidR="000501FA" w:rsidRDefault="000501FA"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D709ACA" w14:textId="77777777" w:rsidR="000501FA" w:rsidRDefault="000501FA" w:rsidP="0048222D">
                  <w:pPr>
                    <w:ind w:firstLineChars="0" w:firstLine="0"/>
                    <w:rPr>
                      <w:color w:val="000000"/>
                    </w:rPr>
                  </w:pPr>
                  <w:r>
                    <w:rPr>
                      <w:rFonts w:hint="eastAsia"/>
                      <w:color w:val="000000"/>
                    </w:rPr>
                    <w:t>参数形式</w:t>
                  </w:r>
                </w:p>
              </w:tc>
            </w:tr>
            <w:tr w:rsidR="000501FA" w14:paraId="2E48EDE4" w14:textId="77777777" w:rsidTr="0048222D">
              <w:tc>
                <w:tcPr>
                  <w:tcW w:w="1550" w:type="dxa"/>
                  <w:tcBorders>
                    <w:top w:val="nil"/>
                    <w:left w:val="nil"/>
                    <w:bottom w:val="nil"/>
                    <w:right w:val="nil"/>
                  </w:tcBorders>
                </w:tcPr>
                <w:p w14:paraId="684BC8A8" w14:textId="77777777" w:rsidR="000501FA" w:rsidRDefault="000501FA" w:rsidP="0048222D">
                  <w:pPr>
                    <w:ind w:firstLineChars="0" w:firstLine="0"/>
                    <w:rPr>
                      <w:color w:val="000000"/>
                    </w:rPr>
                  </w:pPr>
                  <w:proofErr w:type="spellStart"/>
                  <w:r>
                    <w:rPr>
                      <w:rFonts w:hint="eastAsia"/>
                    </w:rPr>
                    <w:t>unit</w:t>
                  </w:r>
                  <w:r>
                    <w:t>Id</w:t>
                  </w:r>
                  <w:proofErr w:type="spellEnd"/>
                </w:p>
              </w:tc>
              <w:tc>
                <w:tcPr>
                  <w:tcW w:w="1134" w:type="dxa"/>
                  <w:tcBorders>
                    <w:top w:val="nil"/>
                    <w:left w:val="nil"/>
                    <w:bottom w:val="nil"/>
                    <w:right w:val="nil"/>
                  </w:tcBorders>
                </w:tcPr>
                <w:p w14:paraId="3E5DCDF7" w14:textId="77777777" w:rsidR="000501FA" w:rsidRDefault="000501FA"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2FB35D04" w14:textId="77777777" w:rsidR="000501FA" w:rsidRDefault="000501FA"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0F042598" w14:textId="77777777" w:rsidR="000501FA" w:rsidRDefault="000501FA"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D22E21B" w14:textId="77777777" w:rsidR="000501FA" w:rsidRDefault="000501FA" w:rsidP="0048222D">
                  <w:pPr>
                    <w:ind w:firstLineChars="0" w:firstLine="0"/>
                    <w:rPr>
                      <w:color w:val="000000"/>
                    </w:rPr>
                  </w:pPr>
                  <w:proofErr w:type="spellStart"/>
                  <w:r>
                    <w:rPr>
                      <w:rFonts w:hint="eastAsia"/>
                      <w:color w:val="000000"/>
                    </w:rPr>
                    <w:t>RequestBody</w:t>
                  </w:r>
                  <w:proofErr w:type="spellEnd"/>
                </w:p>
              </w:tc>
            </w:tr>
            <w:tr w:rsidR="000501FA" w14:paraId="15F964E5" w14:textId="77777777" w:rsidTr="0048222D">
              <w:tc>
                <w:tcPr>
                  <w:tcW w:w="1550" w:type="dxa"/>
                  <w:tcBorders>
                    <w:top w:val="nil"/>
                    <w:left w:val="nil"/>
                    <w:bottom w:val="nil"/>
                    <w:right w:val="nil"/>
                  </w:tcBorders>
                </w:tcPr>
                <w:p w14:paraId="3EDB13A1" w14:textId="77777777" w:rsidR="000501FA" w:rsidRDefault="000501FA" w:rsidP="0048222D">
                  <w:pPr>
                    <w:ind w:firstLineChars="0" w:firstLine="0"/>
                  </w:pPr>
                  <w:proofErr w:type="spellStart"/>
                  <w:r>
                    <w:t>vehicleId</w:t>
                  </w:r>
                  <w:proofErr w:type="spellEnd"/>
                </w:p>
              </w:tc>
              <w:tc>
                <w:tcPr>
                  <w:tcW w:w="1134" w:type="dxa"/>
                  <w:tcBorders>
                    <w:top w:val="nil"/>
                    <w:left w:val="nil"/>
                    <w:bottom w:val="nil"/>
                    <w:right w:val="nil"/>
                  </w:tcBorders>
                </w:tcPr>
                <w:p w14:paraId="758CCC1F" w14:textId="77777777" w:rsidR="000501FA" w:rsidRDefault="000501FA" w:rsidP="0048222D">
                  <w:pPr>
                    <w:ind w:firstLineChars="0" w:firstLine="0"/>
                  </w:pPr>
                  <w:r>
                    <w:rPr>
                      <w:rFonts w:hint="eastAsia"/>
                    </w:rPr>
                    <w:t>车辆I</w:t>
                  </w:r>
                  <w:r>
                    <w:t>D</w:t>
                  </w:r>
                </w:p>
              </w:tc>
              <w:tc>
                <w:tcPr>
                  <w:tcW w:w="1134" w:type="dxa"/>
                  <w:tcBorders>
                    <w:top w:val="nil"/>
                    <w:left w:val="nil"/>
                    <w:bottom w:val="nil"/>
                    <w:right w:val="nil"/>
                  </w:tcBorders>
                </w:tcPr>
                <w:p w14:paraId="357FA9CA" w14:textId="77777777" w:rsidR="000501FA" w:rsidRDefault="000501FA"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7DA16CD7" w14:textId="77777777" w:rsidR="000501FA" w:rsidRDefault="000501FA"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4D978BB" w14:textId="77777777" w:rsidR="000501FA" w:rsidRDefault="000501FA" w:rsidP="0048222D">
                  <w:pPr>
                    <w:ind w:firstLineChars="0" w:firstLine="0"/>
                    <w:rPr>
                      <w:color w:val="000000"/>
                    </w:rPr>
                  </w:pPr>
                  <w:proofErr w:type="spellStart"/>
                  <w:r>
                    <w:rPr>
                      <w:rFonts w:hint="eastAsia"/>
                      <w:color w:val="000000"/>
                    </w:rPr>
                    <w:t>RequestBody</w:t>
                  </w:r>
                  <w:proofErr w:type="spellEnd"/>
                </w:p>
              </w:tc>
            </w:tr>
          </w:tbl>
          <w:p w14:paraId="60133C92" w14:textId="2A553252" w:rsidR="000501FA" w:rsidRDefault="000501FA" w:rsidP="0048222D">
            <w:pPr>
              <w:ind w:firstLineChars="0" w:firstLine="0"/>
            </w:pPr>
          </w:p>
        </w:tc>
      </w:tr>
      <w:tr w:rsidR="000501FA" w14:paraId="38F77733" w14:textId="77777777" w:rsidTr="0048222D">
        <w:tc>
          <w:tcPr>
            <w:tcW w:w="1276" w:type="dxa"/>
          </w:tcPr>
          <w:p w14:paraId="0712DD4A" w14:textId="77777777" w:rsidR="000501FA" w:rsidRDefault="000501FA" w:rsidP="0048222D">
            <w:pPr>
              <w:ind w:firstLineChars="0" w:firstLine="0"/>
            </w:pPr>
            <w:r>
              <w:rPr>
                <w:rFonts w:hint="eastAsia"/>
              </w:rPr>
              <w:t>返回值</w:t>
            </w:r>
          </w:p>
        </w:tc>
        <w:tc>
          <w:tcPr>
            <w:tcW w:w="6600" w:type="dxa"/>
          </w:tcPr>
          <w:p w14:paraId="79C01E72" w14:textId="77777777" w:rsidR="000501FA" w:rsidRDefault="000501FA" w:rsidP="0048222D">
            <w:pPr>
              <w:ind w:firstLineChars="0" w:firstLine="0"/>
            </w:pPr>
            <w:r>
              <w:t>{</w:t>
            </w:r>
          </w:p>
          <w:p w14:paraId="5A5CEEF4" w14:textId="77777777" w:rsidR="000501FA" w:rsidRDefault="000501FA" w:rsidP="0048222D">
            <w:pPr>
              <w:ind w:firstLineChars="0" w:firstLine="0"/>
            </w:pPr>
            <w:r>
              <w:t>code: 200,</w:t>
            </w:r>
          </w:p>
          <w:p w14:paraId="3A47E414" w14:textId="77777777" w:rsidR="000501FA" w:rsidRDefault="000501FA" w:rsidP="0048222D">
            <w:pPr>
              <w:ind w:firstLineChars="0" w:firstLine="0"/>
            </w:pPr>
            <w:r>
              <w:t xml:space="preserve">message: </w:t>
            </w:r>
            <w:r>
              <w:rPr>
                <w:rFonts w:hint="eastAsia"/>
              </w:rPr>
              <w:t>“”</w:t>
            </w:r>
          </w:p>
          <w:p w14:paraId="73059A25" w14:textId="77777777" w:rsidR="000501FA" w:rsidRDefault="000501FA" w:rsidP="0048222D">
            <w:pPr>
              <w:ind w:firstLineChars="0" w:firstLine="0"/>
            </w:pPr>
            <w:r>
              <w:rPr>
                <w:rFonts w:hint="eastAsia"/>
              </w:rPr>
              <w:t>}</w:t>
            </w:r>
          </w:p>
        </w:tc>
      </w:tr>
    </w:tbl>
    <w:p w14:paraId="25155364" w14:textId="6D8CFAC6" w:rsidR="000501FA" w:rsidRDefault="000501FA">
      <w:pPr>
        <w:ind w:firstLine="420"/>
      </w:pPr>
    </w:p>
    <w:p w14:paraId="6BEFA072" w14:textId="77777777" w:rsidR="002A6171" w:rsidRDefault="002A6171" w:rsidP="002A6171">
      <w:pPr>
        <w:pStyle w:val="3"/>
        <w:numPr>
          <w:ilvl w:val="2"/>
          <w:numId w:val="1"/>
        </w:numPr>
        <w:ind w:firstLineChars="0"/>
      </w:pPr>
      <w:r>
        <w:rPr>
          <w:rFonts w:hint="eastAsia"/>
        </w:rPr>
        <w:t>车辆运行日志查看</w:t>
      </w:r>
    </w:p>
    <w:tbl>
      <w:tblPr>
        <w:tblStyle w:val="aa"/>
        <w:tblW w:w="7876" w:type="dxa"/>
        <w:tblInd w:w="420" w:type="dxa"/>
        <w:tblLayout w:type="fixed"/>
        <w:tblLook w:val="04A0" w:firstRow="1" w:lastRow="0" w:firstColumn="1" w:lastColumn="0" w:noHBand="0" w:noVBand="1"/>
      </w:tblPr>
      <w:tblGrid>
        <w:gridCol w:w="1276"/>
        <w:gridCol w:w="6600"/>
      </w:tblGrid>
      <w:tr w:rsidR="002A6171" w14:paraId="5402DE55" w14:textId="77777777" w:rsidTr="00A57A4B">
        <w:tc>
          <w:tcPr>
            <w:tcW w:w="1276" w:type="dxa"/>
            <w:shd w:val="clear" w:color="auto" w:fill="BFBFBF" w:themeFill="background1" w:themeFillShade="BF"/>
          </w:tcPr>
          <w:p w14:paraId="62EB2774" w14:textId="77777777" w:rsidR="002A6171" w:rsidRDefault="002A6171" w:rsidP="00A57A4B">
            <w:pPr>
              <w:ind w:firstLineChars="0" w:firstLine="0"/>
            </w:pPr>
            <w:r>
              <w:rPr>
                <w:rFonts w:hint="eastAsia"/>
              </w:rPr>
              <w:t>接口名称</w:t>
            </w:r>
          </w:p>
        </w:tc>
        <w:tc>
          <w:tcPr>
            <w:tcW w:w="6600" w:type="dxa"/>
            <w:shd w:val="clear" w:color="auto" w:fill="BFBFBF" w:themeFill="background1" w:themeFillShade="BF"/>
          </w:tcPr>
          <w:p w14:paraId="725578A9" w14:textId="30D1C0C3" w:rsidR="002A6171" w:rsidRDefault="002A6171" w:rsidP="00A57A4B">
            <w:pPr>
              <w:ind w:firstLineChars="0" w:firstLine="0"/>
            </w:pPr>
            <w:r>
              <w:rPr>
                <w:rFonts w:hint="eastAsia"/>
              </w:rPr>
              <w:t>车辆运行日志查看(</w:t>
            </w:r>
            <w:proofErr w:type="spellStart"/>
            <w:r w:rsidRPr="002A6171">
              <w:t>getVehicleHistoryList</w:t>
            </w:r>
            <w:proofErr w:type="spellEnd"/>
            <w:r>
              <w:t>)</w:t>
            </w:r>
          </w:p>
        </w:tc>
      </w:tr>
      <w:tr w:rsidR="002A6171" w14:paraId="322FBD7B" w14:textId="77777777" w:rsidTr="00A57A4B">
        <w:tc>
          <w:tcPr>
            <w:tcW w:w="1276" w:type="dxa"/>
          </w:tcPr>
          <w:p w14:paraId="0D18554C" w14:textId="77777777" w:rsidR="002A6171" w:rsidRDefault="002A6171" w:rsidP="00A57A4B">
            <w:pPr>
              <w:ind w:firstLineChars="0" w:firstLine="0"/>
            </w:pPr>
            <w:proofErr w:type="spellStart"/>
            <w:r>
              <w:rPr>
                <w:rFonts w:hint="eastAsia"/>
              </w:rPr>
              <w:t>url</w:t>
            </w:r>
            <w:proofErr w:type="spellEnd"/>
          </w:p>
        </w:tc>
        <w:tc>
          <w:tcPr>
            <w:tcW w:w="6600" w:type="dxa"/>
          </w:tcPr>
          <w:p w14:paraId="798D0618" w14:textId="09919B2B" w:rsidR="002A6171" w:rsidRDefault="002A6171" w:rsidP="00A57A4B">
            <w:pPr>
              <w:ind w:firstLineChars="0" w:firstLine="0"/>
            </w:pPr>
            <w:r w:rsidRPr="002A6171">
              <w:t>/</w:t>
            </w:r>
            <w:proofErr w:type="spellStart"/>
            <w:r w:rsidRPr="002A6171">
              <w:t>historyDatas</w:t>
            </w:r>
            <w:proofErr w:type="spellEnd"/>
          </w:p>
        </w:tc>
      </w:tr>
      <w:tr w:rsidR="002A6171" w14:paraId="77BF6E8C" w14:textId="77777777" w:rsidTr="00A57A4B">
        <w:tc>
          <w:tcPr>
            <w:tcW w:w="1276" w:type="dxa"/>
          </w:tcPr>
          <w:p w14:paraId="6C84EDC6" w14:textId="77777777" w:rsidR="002A6171" w:rsidRDefault="002A6171" w:rsidP="00A57A4B">
            <w:pPr>
              <w:ind w:firstLineChars="0" w:firstLine="0"/>
            </w:pPr>
            <w:r>
              <w:rPr>
                <w:rFonts w:hint="eastAsia"/>
              </w:rPr>
              <w:t>方法</w:t>
            </w:r>
          </w:p>
        </w:tc>
        <w:tc>
          <w:tcPr>
            <w:tcW w:w="6600" w:type="dxa"/>
          </w:tcPr>
          <w:p w14:paraId="42A2B9D1" w14:textId="77777777" w:rsidR="002A6171" w:rsidRDefault="002A6171" w:rsidP="00A57A4B">
            <w:pPr>
              <w:ind w:firstLineChars="0" w:firstLine="0"/>
            </w:pPr>
            <w:r>
              <w:t>G</w:t>
            </w:r>
            <w:r>
              <w:rPr>
                <w:rFonts w:hint="eastAsia"/>
              </w:rPr>
              <w:t>et</w:t>
            </w:r>
          </w:p>
        </w:tc>
      </w:tr>
      <w:tr w:rsidR="002A6171" w14:paraId="31158D84" w14:textId="77777777" w:rsidTr="00A57A4B">
        <w:tc>
          <w:tcPr>
            <w:tcW w:w="1276" w:type="dxa"/>
          </w:tcPr>
          <w:p w14:paraId="0600F915" w14:textId="77777777" w:rsidR="002A6171" w:rsidRDefault="002A6171" w:rsidP="00A57A4B">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175"/>
              <w:gridCol w:w="1367"/>
              <w:gridCol w:w="1276"/>
              <w:gridCol w:w="1275"/>
              <w:gridCol w:w="1725"/>
            </w:tblGrid>
            <w:tr w:rsidR="002A6171" w14:paraId="0DE0D5C5"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6E6056CB" w14:textId="77777777" w:rsidR="002A6171" w:rsidRPr="008A1438" w:rsidRDefault="002A6171" w:rsidP="00A57A4B">
                  <w:pPr>
                    <w:ind w:firstLineChars="0" w:firstLine="0"/>
                    <w:rPr>
                      <w:color w:val="000000" w:themeColor="text1"/>
                    </w:rPr>
                  </w:pPr>
                  <w:r w:rsidRPr="008A1438">
                    <w:rPr>
                      <w:rFonts w:hint="eastAsia"/>
                      <w:color w:val="000000" w:themeColor="text1"/>
                    </w:rPr>
                    <w:t>参数名称</w:t>
                  </w:r>
                </w:p>
              </w:tc>
              <w:tc>
                <w:tcPr>
                  <w:tcW w:w="1367" w:type="dxa"/>
                  <w:tcBorders>
                    <w:top w:val="nil"/>
                    <w:left w:val="nil"/>
                    <w:bottom w:val="nil"/>
                    <w:right w:val="nil"/>
                  </w:tcBorders>
                  <w:shd w:val="clear" w:color="auto" w:fill="FFFFFF" w:themeFill="background1"/>
                </w:tcPr>
                <w:p w14:paraId="00EEA47C" w14:textId="77777777" w:rsidR="002A6171" w:rsidRPr="008A1438" w:rsidRDefault="002A6171" w:rsidP="00A57A4B">
                  <w:pPr>
                    <w:ind w:firstLineChars="0" w:firstLine="0"/>
                    <w:rPr>
                      <w:color w:val="000000" w:themeColor="text1"/>
                    </w:rPr>
                  </w:pPr>
                  <w:r w:rsidRPr="008A1438">
                    <w:rPr>
                      <w:rFonts w:hint="eastAsia"/>
                      <w:color w:val="000000" w:themeColor="text1"/>
                    </w:rPr>
                    <w:t>描述</w:t>
                  </w:r>
                </w:p>
              </w:tc>
              <w:tc>
                <w:tcPr>
                  <w:tcW w:w="1276" w:type="dxa"/>
                  <w:tcBorders>
                    <w:top w:val="nil"/>
                    <w:left w:val="nil"/>
                    <w:bottom w:val="nil"/>
                    <w:right w:val="nil"/>
                  </w:tcBorders>
                  <w:shd w:val="clear" w:color="auto" w:fill="FFFFFF" w:themeFill="background1"/>
                </w:tcPr>
                <w:p w14:paraId="5E28CA8A" w14:textId="77777777" w:rsidR="002A6171" w:rsidRPr="008A1438" w:rsidRDefault="002A6171" w:rsidP="00A57A4B">
                  <w:pPr>
                    <w:ind w:firstLineChars="0" w:firstLine="0"/>
                    <w:rPr>
                      <w:color w:val="000000" w:themeColor="text1"/>
                    </w:rPr>
                  </w:pPr>
                  <w:r w:rsidRPr="008A1438">
                    <w:rPr>
                      <w:rFonts w:hint="eastAsia"/>
                      <w:color w:val="000000" w:themeColor="text1"/>
                    </w:rPr>
                    <w:t>是否必传</w:t>
                  </w:r>
                </w:p>
              </w:tc>
              <w:tc>
                <w:tcPr>
                  <w:tcW w:w="1275" w:type="dxa"/>
                  <w:tcBorders>
                    <w:top w:val="nil"/>
                    <w:left w:val="nil"/>
                    <w:bottom w:val="nil"/>
                    <w:right w:val="nil"/>
                  </w:tcBorders>
                  <w:shd w:val="clear" w:color="auto" w:fill="FFFFFF" w:themeFill="background1"/>
                </w:tcPr>
                <w:p w14:paraId="5DEEF164" w14:textId="77777777" w:rsidR="002A6171" w:rsidRPr="008A1438" w:rsidRDefault="002A6171" w:rsidP="00A57A4B">
                  <w:pPr>
                    <w:ind w:firstLineChars="0" w:firstLine="0"/>
                    <w:rPr>
                      <w:color w:val="000000" w:themeColor="text1"/>
                    </w:rPr>
                  </w:pPr>
                  <w:r w:rsidRPr="008A1438">
                    <w:rPr>
                      <w:rFonts w:hint="eastAsia"/>
                      <w:color w:val="000000" w:themeColor="text1"/>
                    </w:rPr>
                    <w:t>类型(规则)</w:t>
                  </w:r>
                </w:p>
              </w:tc>
              <w:tc>
                <w:tcPr>
                  <w:tcW w:w="1725" w:type="dxa"/>
                  <w:tcBorders>
                    <w:top w:val="nil"/>
                    <w:left w:val="nil"/>
                    <w:bottom w:val="nil"/>
                    <w:right w:val="nil"/>
                  </w:tcBorders>
                  <w:shd w:val="clear" w:color="auto" w:fill="FFFFFF" w:themeFill="background1"/>
                </w:tcPr>
                <w:p w14:paraId="32AF65CA" w14:textId="77777777" w:rsidR="002A6171" w:rsidRPr="008A1438" w:rsidRDefault="002A6171" w:rsidP="00A57A4B">
                  <w:pPr>
                    <w:ind w:firstLineChars="0" w:firstLine="0"/>
                    <w:rPr>
                      <w:color w:val="000000" w:themeColor="text1"/>
                    </w:rPr>
                  </w:pPr>
                  <w:r w:rsidRPr="008A1438">
                    <w:rPr>
                      <w:rFonts w:hint="eastAsia"/>
                      <w:color w:val="000000" w:themeColor="text1"/>
                    </w:rPr>
                    <w:t>参数形式</w:t>
                  </w:r>
                </w:p>
              </w:tc>
            </w:tr>
            <w:tr w:rsidR="002A6171" w14:paraId="5D95191C"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0575A2D0" w14:textId="77777777" w:rsidR="002A6171" w:rsidRPr="008A1438" w:rsidRDefault="002A6171" w:rsidP="00A57A4B">
                  <w:pPr>
                    <w:ind w:firstLineChars="0" w:firstLine="0"/>
                    <w:rPr>
                      <w:color w:val="000000" w:themeColor="text1"/>
                    </w:rPr>
                  </w:pPr>
                  <w:proofErr w:type="spellStart"/>
                  <w:r>
                    <w:t>vehicleId</w:t>
                  </w:r>
                  <w:proofErr w:type="spellEnd"/>
                </w:p>
              </w:tc>
              <w:tc>
                <w:tcPr>
                  <w:tcW w:w="1367" w:type="dxa"/>
                  <w:tcBorders>
                    <w:top w:val="nil"/>
                    <w:left w:val="nil"/>
                    <w:bottom w:val="nil"/>
                    <w:right w:val="nil"/>
                  </w:tcBorders>
                  <w:shd w:val="clear" w:color="auto" w:fill="FFFFFF" w:themeFill="background1"/>
                </w:tcPr>
                <w:p w14:paraId="0CF3BA8A" w14:textId="77777777" w:rsidR="002A6171" w:rsidRPr="008A1438" w:rsidRDefault="002A6171" w:rsidP="00A57A4B">
                  <w:pPr>
                    <w:ind w:firstLineChars="0" w:firstLine="0"/>
                    <w:rPr>
                      <w:color w:val="000000" w:themeColor="text1"/>
                    </w:rPr>
                  </w:pPr>
                  <w:r>
                    <w:rPr>
                      <w:rFonts w:hint="eastAsia"/>
                      <w:color w:val="000000" w:themeColor="text1"/>
                    </w:rPr>
                    <w:t>车辆I</w:t>
                  </w:r>
                  <w:r>
                    <w:rPr>
                      <w:color w:val="000000" w:themeColor="text1"/>
                    </w:rPr>
                    <w:t>D</w:t>
                  </w:r>
                </w:p>
              </w:tc>
              <w:tc>
                <w:tcPr>
                  <w:tcW w:w="1276" w:type="dxa"/>
                  <w:tcBorders>
                    <w:top w:val="nil"/>
                    <w:left w:val="nil"/>
                    <w:bottom w:val="nil"/>
                    <w:right w:val="nil"/>
                  </w:tcBorders>
                  <w:shd w:val="clear" w:color="auto" w:fill="FFFFFF" w:themeFill="background1"/>
                </w:tcPr>
                <w:p w14:paraId="7D4803B7" w14:textId="77777777" w:rsidR="002A6171" w:rsidRPr="008A1438" w:rsidRDefault="002A6171" w:rsidP="00A57A4B">
                  <w:pPr>
                    <w:ind w:firstLineChars="0" w:firstLine="0"/>
                    <w:rPr>
                      <w:color w:val="000000" w:themeColor="text1"/>
                    </w:rPr>
                  </w:pPr>
                  <w:r>
                    <w:rPr>
                      <w:rFonts w:hint="eastAsia"/>
                      <w:color w:val="000000"/>
                    </w:rPr>
                    <w:t>是</w:t>
                  </w:r>
                </w:p>
              </w:tc>
              <w:tc>
                <w:tcPr>
                  <w:tcW w:w="1275" w:type="dxa"/>
                  <w:tcBorders>
                    <w:top w:val="nil"/>
                    <w:left w:val="nil"/>
                    <w:bottom w:val="nil"/>
                    <w:right w:val="nil"/>
                  </w:tcBorders>
                  <w:shd w:val="clear" w:color="auto" w:fill="FFFFFF" w:themeFill="background1"/>
                </w:tcPr>
                <w:p w14:paraId="4EC37D8A" w14:textId="77777777" w:rsidR="002A6171" w:rsidRPr="008A1438" w:rsidRDefault="002A6171" w:rsidP="00A57A4B">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3CB3ECED" w14:textId="77777777" w:rsidR="002A6171" w:rsidRPr="008A1438" w:rsidRDefault="002A6171" w:rsidP="00A57A4B">
                  <w:pPr>
                    <w:ind w:firstLineChars="0" w:firstLine="0"/>
                    <w:rPr>
                      <w:color w:val="000000" w:themeColor="text1"/>
                    </w:rPr>
                  </w:pPr>
                  <w:proofErr w:type="spellStart"/>
                  <w:r>
                    <w:rPr>
                      <w:rFonts w:hint="eastAsia"/>
                      <w:color w:val="000000"/>
                    </w:rPr>
                    <w:t>RequestBody</w:t>
                  </w:r>
                  <w:proofErr w:type="spellEnd"/>
                </w:p>
              </w:tc>
            </w:tr>
            <w:tr w:rsidR="002A6171" w14:paraId="4E39896A"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673C5726" w14:textId="66246640" w:rsidR="002A6171" w:rsidRDefault="002A6171" w:rsidP="00A57A4B">
                  <w:pPr>
                    <w:ind w:firstLineChars="0" w:firstLine="0"/>
                  </w:pPr>
                  <w:proofErr w:type="spellStart"/>
                  <w:r w:rsidRPr="002A6171">
                    <w:t>beginTime</w:t>
                  </w:r>
                  <w:proofErr w:type="spellEnd"/>
                </w:p>
              </w:tc>
              <w:tc>
                <w:tcPr>
                  <w:tcW w:w="1367" w:type="dxa"/>
                  <w:tcBorders>
                    <w:top w:val="nil"/>
                    <w:left w:val="nil"/>
                    <w:bottom w:val="nil"/>
                    <w:right w:val="nil"/>
                  </w:tcBorders>
                  <w:shd w:val="clear" w:color="auto" w:fill="FFFFFF" w:themeFill="background1"/>
                </w:tcPr>
                <w:p w14:paraId="10E84A63" w14:textId="56CC3F4D" w:rsidR="002A6171" w:rsidRDefault="002A6171" w:rsidP="00A57A4B">
                  <w:pPr>
                    <w:ind w:firstLineChars="0" w:firstLine="0"/>
                    <w:rPr>
                      <w:color w:val="000000" w:themeColor="text1"/>
                    </w:rPr>
                  </w:pPr>
                  <w:r>
                    <w:rPr>
                      <w:rFonts w:hint="eastAsia"/>
                      <w:color w:val="000000" w:themeColor="text1"/>
                    </w:rPr>
                    <w:t>开始时间</w:t>
                  </w:r>
                </w:p>
              </w:tc>
              <w:tc>
                <w:tcPr>
                  <w:tcW w:w="1276" w:type="dxa"/>
                  <w:tcBorders>
                    <w:top w:val="nil"/>
                    <w:left w:val="nil"/>
                    <w:bottom w:val="nil"/>
                    <w:right w:val="nil"/>
                  </w:tcBorders>
                  <w:shd w:val="clear" w:color="auto" w:fill="FFFFFF" w:themeFill="background1"/>
                </w:tcPr>
                <w:p w14:paraId="3A7A7BED" w14:textId="74A560F5" w:rsidR="002A6171" w:rsidRDefault="002A6171" w:rsidP="00A57A4B">
                  <w:pPr>
                    <w:ind w:firstLineChars="0" w:firstLine="0"/>
                    <w:rPr>
                      <w:color w:val="000000"/>
                    </w:rPr>
                  </w:pPr>
                  <w:r>
                    <w:rPr>
                      <w:rFonts w:hint="eastAsia"/>
                      <w:color w:val="000000"/>
                    </w:rPr>
                    <w:t>否</w:t>
                  </w:r>
                </w:p>
              </w:tc>
              <w:tc>
                <w:tcPr>
                  <w:tcW w:w="1275" w:type="dxa"/>
                  <w:tcBorders>
                    <w:top w:val="nil"/>
                    <w:left w:val="nil"/>
                    <w:bottom w:val="nil"/>
                    <w:right w:val="nil"/>
                  </w:tcBorders>
                  <w:shd w:val="clear" w:color="auto" w:fill="FFFFFF" w:themeFill="background1"/>
                </w:tcPr>
                <w:p w14:paraId="07F10346" w14:textId="652BB78A" w:rsidR="002A6171" w:rsidRDefault="002A6171" w:rsidP="00A57A4B">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4417558B" w14:textId="37455D99" w:rsidR="002A6171" w:rsidRDefault="002A6171" w:rsidP="00A57A4B">
                  <w:pPr>
                    <w:ind w:firstLineChars="0" w:firstLine="0"/>
                    <w:rPr>
                      <w:color w:val="000000"/>
                    </w:rPr>
                  </w:pPr>
                  <w:proofErr w:type="spellStart"/>
                  <w:r>
                    <w:rPr>
                      <w:rFonts w:hint="eastAsia"/>
                      <w:color w:val="000000"/>
                    </w:rPr>
                    <w:t>RequestBody</w:t>
                  </w:r>
                  <w:proofErr w:type="spellEnd"/>
                </w:p>
              </w:tc>
            </w:tr>
            <w:tr w:rsidR="002A6171" w14:paraId="0B599504"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369877D4" w14:textId="1D73974B" w:rsidR="002A6171" w:rsidRDefault="002A6171" w:rsidP="00A57A4B">
                  <w:pPr>
                    <w:ind w:firstLineChars="0" w:firstLine="0"/>
                  </w:pPr>
                  <w:proofErr w:type="spellStart"/>
                  <w:r>
                    <w:rPr>
                      <w:rFonts w:hint="eastAsia"/>
                    </w:rPr>
                    <w:t>endTime</w:t>
                  </w:r>
                  <w:proofErr w:type="spellEnd"/>
                </w:p>
              </w:tc>
              <w:tc>
                <w:tcPr>
                  <w:tcW w:w="1367" w:type="dxa"/>
                  <w:tcBorders>
                    <w:top w:val="nil"/>
                    <w:left w:val="nil"/>
                    <w:bottom w:val="nil"/>
                    <w:right w:val="nil"/>
                  </w:tcBorders>
                  <w:shd w:val="clear" w:color="auto" w:fill="FFFFFF" w:themeFill="background1"/>
                </w:tcPr>
                <w:p w14:paraId="1239DFDA" w14:textId="25BD679E" w:rsidR="002A6171" w:rsidRDefault="002A6171" w:rsidP="00A57A4B">
                  <w:pPr>
                    <w:ind w:firstLineChars="0" w:firstLine="0"/>
                    <w:rPr>
                      <w:color w:val="000000" w:themeColor="text1"/>
                    </w:rPr>
                  </w:pPr>
                  <w:r>
                    <w:rPr>
                      <w:rFonts w:hint="eastAsia"/>
                      <w:color w:val="000000" w:themeColor="text1"/>
                    </w:rPr>
                    <w:t>结束时间</w:t>
                  </w:r>
                </w:p>
              </w:tc>
              <w:tc>
                <w:tcPr>
                  <w:tcW w:w="1276" w:type="dxa"/>
                  <w:tcBorders>
                    <w:top w:val="nil"/>
                    <w:left w:val="nil"/>
                    <w:bottom w:val="nil"/>
                    <w:right w:val="nil"/>
                  </w:tcBorders>
                  <w:shd w:val="clear" w:color="auto" w:fill="FFFFFF" w:themeFill="background1"/>
                </w:tcPr>
                <w:p w14:paraId="514D6DE2" w14:textId="6E3CDF34" w:rsidR="002A6171" w:rsidRDefault="002A6171" w:rsidP="00A57A4B">
                  <w:pPr>
                    <w:ind w:firstLineChars="0" w:firstLine="0"/>
                    <w:rPr>
                      <w:color w:val="000000"/>
                    </w:rPr>
                  </w:pPr>
                  <w:r>
                    <w:rPr>
                      <w:rFonts w:hint="eastAsia"/>
                      <w:color w:val="000000"/>
                    </w:rPr>
                    <w:t>否</w:t>
                  </w:r>
                </w:p>
              </w:tc>
              <w:tc>
                <w:tcPr>
                  <w:tcW w:w="1275" w:type="dxa"/>
                  <w:tcBorders>
                    <w:top w:val="nil"/>
                    <w:left w:val="nil"/>
                    <w:bottom w:val="nil"/>
                    <w:right w:val="nil"/>
                  </w:tcBorders>
                  <w:shd w:val="clear" w:color="auto" w:fill="FFFFFF" w:themeFill="background1"/>
                </w:tcPr>
                <w:p w14:paraId="227D6014" w14:textId="3016EDC6" w:rsidR="002A6171" w:rsidRDefault="002A6171" w:rsidP="00A57A4B">
                  <w:pPr>
                    <w:ind w:firstLineChars="0" w:firstLine="0"/>
                    <w:rPr>
                      <w:color w:val="000000" w:themeColor="text1"/>
                    </w:rPr>
                  </w:pPr>
                  <w:r>
                    <w:rPr>
                      <w:rFonts w:hint="eastAsia"/>
                      <w:color w:val="000000" w:themeColor="text1"/>
                    </w:rPr>
                    <w:t>String</w:t>
                  </w:r>
                </w:p>
              </w:tc>
              <w:tc>
                <w:tcPr>
                  <w:tcW w:w="1725" w:type="dxa"/>
                  <w:tcBorders>
                    <w:top w:val="nil"/>
                    <w:left w:val="nil"/>
                    <w:bottom w:val="nil"/>
                    <w:right w:val="nil"/>
                  </w:tcBorders>
                  <w:shd w:val="clear" w:color="auto" w:fill="FFFFFF" w:themeFill="background1"/>
                </w:tcPr>
                <w:p w14:paraId="3EDBA519" w14:textId="7B248D7F" w:rsidR="002A6171" w:rsidRDefault="002A6171" w:rsidP="00A57A4B">
                  <w:pPr>
                    <w:ind w:firstLineChars="0" w:firstLine="0"/>
                    <w:rPr>
                      <w:color w:val="000000"/>
                    </w:rPr>
                  </w:pPr>
                  <w:proofErr w:type="spellStart"/>
                  <w:r>
                    <w:rPr>
                      <w:rFonts w:hint="eastAsia"/>
                      <w:color w:val="000000"/>
                    </w:rPr>
                    <w:t>RequestBody</w:t>
                  </w:r>
                  <w:proofErr w:type="spellEnd"/>
                </w:p>
              </w:tc>
            </w:tr>
            <w:tr w:rsidR="002A6171" w14:paraId="045B1DA8"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57FC211C" w14:textId="671F15AC" w:rsidR="002A6171" w:rsidRDefault="002A6171" w:rsidP="00A57A4B">
                  <w:pPr>
                    <w:ind w:firstLineChars="0" w:firstLine="0"/>
                  </w:pPr>
                  <w:proofErr w:type="spellStart"/>
                  <w:r>
                    <w:rPr>
                      <w:rFonts w:hint="eastAsia"/>
                    </w:rPr>
                    <w:t>pageNo</w:t>
                  </w:r>
                  <w:proofErr w:type="spellEnd"/>
                </w:p>
              </w:tc>
              <w:tc>
                <w:tcPr>
                  <w:tcW w:w="1367" w:type="dxa"/>
                  <w:tcBorders>
                    <w:top w:val="nil"/>
                    <w:left w:val="nil"/>
                    <w:bottom w:val="nil"/>
                    <w:right w:val="nil"/>
                  </w:tcBorders>
                  <w:shd w:val="clear" w:color="auto" w:fill="FFFFFF" w:themeFill="background1"/>
                </w:tcPr>
                <w:p w14:paraId="7E8F221C" w14:textId="46507423" w:rsidR="002A6171" w:rsidRDefault="002A6171" w:rsidP="00A57A4B">
                  <w:pPr>
                    <w:ind w:firstLineChars="0" w:firstLine="0"/>
                    <w:rPr>
                      <w:color w:val="000000" w:themeColor="text1"/>
                    </w:rPr>
                  </w:pPr>
                  <w:r>
                    <w:rPr>
                      <w:rFonts w:hint="eastAsia"/>
                      <w:color w:val="000000" w:themeColor="text1"/>
                    </w:rPr>
                    <w:t>当前页码</w:t>
                  </w:r>
                </w:p>
              </w:tc>
              <w:tc>
                <w:tcPr>
                  <w:tcW w:w="1276" w:type="dxa"/>
                  <w:tcBorders>
                    <w:top w:val="nil"/>
                    <w:left w:val="nil"/>
                    <w:bottom w:val="nil"/>
                    <w:right w:val="nil"/>
                  </w:tcBorders>
                  <w:shd w:val="clear" w:color="auto" w:fill="FFFFFF" w:themeFill="background1"/>
                </w:tcPr>
                <w:p w14:paraId="541C7E70" w14:textId="1784452C" w:rsidR="002A6171" w:rsidRDefault="002A6171" w:rsidP="00A57A4B">
                  <w:pPr>
                    <w:ind w:firstLineChars="0" w:firstLine="0"/>
                    <w:rPr>
                      <w:color w:val="000000"/>
                    </w:rPr>
                  </w:pPr>
                  <w:r>
                    <w:rPr>
                      <w:rFonts w:hint="eastAsia"/>
                      <w:color w:val="000000"/>
                    </w:rPr>
                    <w:t>否</w:t>
                  </w:r>
                </w:p>
              </w:tc>
              <w:tc>
                <w:tcPr>
                  <w:tcW w:w="1275" w:type="dxa"/>
                  <w:tcBorders>
                    <w:top w:val="nil"/>
                    <w:left w:val="nil"/>
                    <w:bottom w:val="nil"/>
                    <w:right w:val="nil"/>
                  </w:tcBorders>
                  <w:shd w:val="clear" w:color="auto" w:fill="FFFFFF" w:themeFill="background1"/>
                </w:tcPr>
                <w:p w14:paraId="642B68AD" w14:textId="3BAB64EC" w:rsidR="002A6171" w:rsidRDefault="002A6171" w:rsidP="00A57A4B">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705B9474" w14:textId="0041D26A" w:rsidR="002A6171" w:rsidRDefault="002A6171" w:rsidP="00A57A4B">
                  <w:pPr>
                    <w:ind w:firstLineChars="0" w:firstLine="0"/>
                    <w:rPr>
                      <w:color w:val="000000"/>
                    </w:rPr>
                  </w:pPr>
                  <w:proofErr w:type="spellStart"/>
                  <w:r>
                    <w:rPr>
                      <w:rFonts w:hint="eastAsia"/>
                      <w:color w:val="000000"/>
                    </w:rPr>
                    <w:t>RequestBody</w:t>
                  </w:r>
                  <w:proofErr w:type="spellEnd"/>
                </w:p>
              </w:tc>
            </w:tr>
            <w:tr w:rsidR="002A6171" w14:paraId="7152B0AB" w14:textId="77777777" w:rsidTr="00A57A4B">
              <w:trPr>
                <w:trHeight w:val="356"/>
              </w:trPr>
              <w:tc>
                <w:tcPr>
                  <w:tcW w:w="1175" w:type="dxa"/>
                  <w:tcBorders>
                    <w:top w:val="nil"/>
                    <w:left w:val="single" w:sz="8" w:space="0" w:color="4F81BD"/>
                    <w:bottom w:val="nil"/>
                    <w:right w:val="nil"/>
                  </w:tcBorders>
                  <w:shd w:val="clear" w:color="auto" w:fill="FFFFFF" w:themeFill="background1"/>
                </w:tcPr>
                <w:p w14:paraId="36DF51B6" w14:textId="3E572611" w:rsidR="002A6171" w:rsidRDefault="002A6171" w:rsidP="00A57A4B">
                  <w:pPr>
                    <w:ind w:firstLineChars="0" w:firstLine="0"/>
                  </w:pPr>
                  <w:proofErr w:type="spellStart"/>
                  <w:r>
                    <w:rPr>
                      <w:rFonts w:hint="eastAsia"/>
                    </w:rPr>
                    <w:t>page</w:t>
                  </w:r>
                  <w:r>
                    <w:t>S</w:t>
                  </w:r>
                  <w:r>
                    <w:rPr>
                      <w:rFonts w:hint="eastAsia"/>
                    </w:rPr>
                    <w:t>ize</w:t>
                  </w:r>
                  <w:proofErr w:type="spellEnd"/>
                </w:p>
              </w:tc>
              <w:tc>
                <w:tcPr>
                  <w:tcW w:w="1367" w:type="dxa"/>
                  <w:tcBorders>
                    <w:top w:val="nil"/>
                    <w:left w:val="nil"/>
                    <w:bottom w:val="nil"/>
                    <w:right w:val="nil"/>
                  </w:tcBorders>
                  <w:shd w:val="clear" w:color="auto" w:fill="FFFFFF" w:themeFill="background1"/>
                </w:tcPr>
                <w:p w14:paraId="304E8D8F" w14:textId="305C2495" w:rsidR="002A6171" w:rsidRDefault="002A6171" w:rsidP="00A57A4B">
                  <w:pPr>
                    <w:ind w:firstLineChars="0" w:firstLine="0"/>
                    <w:rPr>
                      <w:color w:val="000000" w:themeColor="text1"/>
                    </w:rPr>
                  </w:pPr>
                  <w:r>
                    <w:rPr>
                      <w:rFonts w:hint="eastAsia"/>
                    </w:rPr>
                    <w:t>分页容量</w:t>
                  </w:r>
                </w:p>
              </w:tc>
              <w:tc>
                <w:tcPr>
                  <w:tcW w:w="1276" w:type="dxa"/>
                  <w:tcBorders>
                    <w:top w:val="nil"/>
                    <w:left w:val="nil"/>
                    <w:bottom w:val="nil"/>
                    <w:right w:val="nil"/>
                  </w:tcBorders>
                  <w:shd w:val="clear" w:color="auto" w:fill="FFFFFF" w:themeFill="background1"/>
                </w:tcPr>
                <w:p w14:paraId="509963A4" w14:textId="2E7704FE" w:rsidR="002A6171" w:rsidRDefault="002A6171" w:rsidP="00A57A4B">
                  <w:pPr>
                    <w:ind w:firstLineChars="0" w:firstLine="0"/>
                    <w:rPr>
                      <w:color w:val="000000"/>
                    </w:rPr>
                  </w:pPr>
                  <w:r>
                    <w:rPr>
                      <w:rFonts w:hint="eastAsia"/>
                      <w:color w:val="000000"/>
                    </w:rPr>
                    <w:t>否</w:t>
                  </w:r>
                </w:p>
              </w:tc>
              <w:tc>
                <w:tcPr>
                  <w:tcW w:w="1275" w:type="dxa"/>
                  <w:tcBorders>
                    <w:top w:val="nil"/>
                    <w:left w:val="nil"/>
                    <w:bottom w:val="nil"/>
                    <w:right w:val="nil"/>
                  </w:tcBorders>
                  <w:shd w:val="clear" w:color="auto" w:fill="FFFFFF" w:themeFill="background1"/>
                </w:tcPr>
                <w:p w14:paraId="2790695D" w14:textId="39E065B4" w:rsidR="002A6171" w:rsidRDefault="002A6171" w:rsidP="00A57A4B">
                  <w:pPr>
                    <w:ind w:firstLineChars="0" w:firstLine="0"/>
                    <w:rPr>
                      <w:color w:val="000000" w:themeColor="text1"/>
                    </w:rPr>
                  </w:pPr>
                  <w:r>
                    <w:rPr>
                      <w:color w:val="000000" w:themeColor="text1"/>
                    </w:rPr>
                    <w:t>I</w:t>
                  </w:r>
                  <w:r>
                    <w:rPr>
                      <w:rFonts w:hint="eastAsia"/>
                      <w:color w:val="000000" w:themeColor="text1"/>
                    </w:rPr>
                    <w:t>nt</w:t>
                  </w:r>
                </w:p>
              </w:tc>
              <w:tc>
                <w:tcPr>
                  <w:tcW w:w="1725" w:type="dxa"/>
                  <w:tcBorders>
                    <w:top w:val="nil"/>
                    <w:left w:val="nil"/>
                    <w:bottom w:val="nil"/>
                    <w:right w:val="nil"/>
                  </w:tcBorders>
                  <w:shd w:val="clear" w:color="auto" w:fill="FFFFFF" w:themeFill="background1"/>
                </w:tcPr>
                <w:p w14:paraId="6A26E601" w14:textId="7831EFCA" w:rsidR="002A6171" w:rsidRDefault="002A6171" w:rsidP="00A57A4B">
                  <w:pPr>
                    <w:ind w:firstLineChars="0" w:firstLine="0"/>
                    <w:rPr>
                      <w:color w:val="000000"/>
                    </w:rPr>
                  </w:pPr>
                  <w:proofErr w:type="spellStart"/>
                  <w:r>
                    <w:rPr>
                      <w:rFonts w:hint="eastAsia"/>
                      <w:color w:val="000000"/>
                    </w:rPr>
                    <w:t>RequestBody</w:t>
                  </w:r>
                  <w:proofErr w:type="spellEnd"/>
                </w:p>
              </w:tc>
            </w:tr>
          </w:tbl>
          <w:p w14:paraId="3BF13F48" w14:textId="77777777" w:rsidR="002A6171" w:rsidRDefault="002A6171" w:rsidP="00A57A4B">
            <w:pPr>
              <w:ind w:left="105" w:firstLineChars="0" w:firstLine="0"/>
            </w:pPr>
          </w:p>
        </w:tc>
      </w:tr>
      <w:tr w:rsidR="002A6171" w14:paraId="73F1F905" w14:textId="77777777" w:rsidTr="00A57A4B">
        <w:tc>
          <w:tcPr>
            <w:tcW w:w="1276" w:type="dxa"/>
          </w:tcPr>
          <w:p w14:paraId="22E2CB0F" w14:textId="77777777" w:rsidR="002A6171" w:rsidRDefault="002A6171" w:rsidP="00A57A4B">
            <w:pPr>
              <w:ind w:firstLineChars="0" w:firstLine="0"/>
            </w:pPr>
            <w:r>
              <w:rPr>
                <w:rFonts w:hint="eastAsia"/>
              </w:rPr>
              <w:t>返回值</w:t>
            </w:r>
          </w:p>
        </w:tc>
        <w:tc>
          <w:tcPr>
            <w:tcW w:w="6600" w:type="dxa"/>
          </w:tcPr>
          <w:p w14:paraId="7194CA93" w14:textId="77777777" w:rsidR="002A6171" w:rsidRDefault="002A6171" w:rsidP="00A57A4B">
            <w:pPr>
              <w:ind w:firstLineChars="0" w:firstLine="0"/>
            </w:pPr>
            <w:r>
              <w:rPr>
                <w:rFonts w:hint="eastAsia"/>
              </w:rPr>
              <w:t>{</w:t>
            </w:r>
          </w:p>
          <w:p w14:paraId="742C5838" w14:textId="77777777" w:rsidR="002A6171" w:rsidRDefault="002A6171" w:rsidP="00A57A4B">
            <w:pPr>
              <w:ind w:firstLineChars="0" w:firstLine="0"/>
            </w:pPr>
            <w:r>
              <w:t>c</w:t>
            </w:r>
            <w:r>
              <w:rPr>
                <w:rFonts w:hint="eastAsia"/>
              </w:rPr>
              <w:t>ode</w:t>
            </w:r>
            <w:r>
              <w:t>:200,</w:t>
            </w:r>
          </w:p>
          <w:p w14:paraId="64414F0F" w14:textId="77777777" w:rsidR="002A6171" w:rsidRDefault="002A6171" w:rsidP="00A57A4B">
            <w:pPr>
              <w:ind w:firstLineChars="0" w:firstLine="0"/>
            </w:pPr>
            <w:r>
              <w:t>message:””,</w:t>
            </w:r>
          </w:p>
          <w:p w14:paraId="3882CFE3" w14:textId="77777777" w:rsidR="002A6171" w:rsidRDefault="002A6171" w:rsidP="00A57A4B">
            <w:pPr>
              <w:ind w:firstLineChars="0" w:firstLine="0"/>
            </w:pPr>
            <w:proofErr w:type="gramStart"/>
            <w:r>
              <w:t>data:{</w:t>
            </w:r>
            <w:proofErr w:type="gramEnd"/>
          </w:p>
          <w:p w14:paraId="0D6DFE5A" w14:textId="22C4DE02" w:rsidR="002A6171" w:rsidRDefault="002A6171" w:rsidP="00A57A4B">
            <w:pPr>
              <w:ind w:firstLineChars="0" w:firstLine="0"/>
            </w:pPr>
            <w:proofErr w:type="spellStart"/>
            <w:proofErr w:type="gramStart"/>
            <w:r>
              <w:t>rows:list</w:t>
            </w:r>
            <w:proofErr w:type="spellEnd"/>
            <w:proofErr w:type="gramEnd"/>
            <w:r>
              <w:t xml:space="preserve">&lt; </w:t>
            </w:r>
            <w:proofErr w:type="spellStart"/>
            <w:r w:rsidRPr="002A6171">
              <w:t>VehicleLive</w:t>
            </w:r>
            <w:proofErr w:type="spellEnd"/>
            <w:r w:rsidRPr="002A6171">
              <w:t xml:space="preserve"> </w:t>
            </w:r>
            <w:r>
              <w:t>&gt;,</w:t>
            </w:r>
          </w:p>
          <w:p w14:paraId="4FC36FBA" w14:textId="77777777" w:rsidR="002A6171" w:rsidRDefault="002A6171" w:rsidP="00A57A4B">
            <w:pPr>
              <w:ind w:firstLineChars="0" w:firstLine="0"/>
            </w:pPr>
            <w:r>
              <w:t>total:100</w:t>
            </w:r>
          </w:p>
          <w:p w14:paraId="17A212C8" w14:textId="77777777" w:rsidR="002A6171" w:rsidRDefault="002A6171" w:rsidP="00A57A4B">
            <w:pPr>
              <w:ind w:firstLineChars="0" w:firstLine="0"/>
            </w:pPr>
            <w:r>
              <w:rPr>
                <w:rFonts w:hint="eastAsia"/>
              </w:rPr>
              <w:t>}</w:t>
            </w:r>
          </w:p>
          <w:p w14:paraId="3FB73ED3" w14:textId="77777777" w:rsidR="002A6171" w:rsidRDefault="002A6171" w:rsidP="00A57A4B">
            <w:pPr>
              <w:ind w:firstLineChars="0" w:firstLine="0"/>
            </w:pPr>
            <w:r>
              <w:rPr>
                <w:rFonts w:hint="eastAsia"/>
              </w:rPr>
              <w:lastRenderedPageBreak/>
              <w:t>}</w:t>
            </w:r>
          </w:p>
        </w:tc>
      </w:tr>
    </w:tbl>
    <w:p w14:paraId="547D749D" w14:textId="77777777" w:rsidR="002A6171" w:rsidRDefault="002A6171">
      <w:pPr>
        <w:ind w:firstLine="420"/>
      </w:pPr>
    </w:p>
    <w:p w14:paraId="65F047E0" w14:textId="77777777" w:rsidR="00190278" w:rsidRDefault="00FC3595">
      <w:pPr>
        <w:pStyle w:val="3"/>
        <w:numPr>
          <w:ilvl w:val="2"/>
          <w:numId w:val="1"/>
        </w:numPr>
        <w:ind w:firstLineChars="0"/>
      </w:pPr>
      <w:proofErr w:type="spellStart"/>
      <w:r>
        <w:t>we</w:t>
      </w:r>
      <w:r>
        <w:rPr>
          <w:rFonts w:hint="eastAsia"/>
        </w:rPr>
        <w:t>b</w:t>
      </w:r>
      <w:r>
        <w:t>s</w:t>
      </w:r>
      <w:r>
        <w:rPr>
          <w:rFonts w:hint="eastAsia"/>
        </w:rPr>
        <w:t>ocket</w:t>
      </w:r>
      <w:proofErr w:type="spellEnd"/>
      <w:r>
        <w:rPr>
          <w:rFonts w:hint="eastAsia"/>
        </w:rPr>
        <w:t>服务</w:t>
      </w:r>
    </w:p>
    <w:p w14:paraId="4E024FEA" w14:textId="77777777" w:rsidR="00190278" w:rsidRDefault="00FC3595">
      <w:pPr>
        <w:ind w:firstLineChars="0" w:firstLine="0"/>
      </w:pPr>
      <w:r>
        <w:rPr>
          <w:rFonts w:hint="eastAsia"/>
        </w:rPr>
        <w:t>以下接口使用</w:t>
      </w:r>
      <w:proofErr w:type="spellStart"/>
      <w:r>
        <w:t>wes</w:t>
      </w:r>
      <w:r>
        <w:rPr>
          <w:rFonts w:hint="eastAsia"/>
        </w:rPr>
        <w:t>ocket</w:t>
      </w:r>
      <w:proofErr w:type="spellEnd"/>
      <w:r>
        <w:rPr>
          <w:rFonts w:hint="eastAsia"/>
        </w:rPr>
        <w:t>向前台主动提送数据：</w:t>
      </w:r>
    </w:p>
    <w:p w14:paraId="49C0A14B" w14:textId="77777777" w:rsidR="00190278" w:rsidRDefault="00FC3595">
      <w:pPr>
        <w:ind w:firstLineChars="0" w:firstLine="0"/>
      </w:pPr>
      <w:r>
        <w:rPr>
          <w:rFonts w:hint="eastAsia"/>
        </w:rPr>
        <w:t>实时运行信息推送(车辆硬件</w:t>
      </w:r>
      <w:r>
        <w:t>/</w:t>
      </w:r>
      <w:r>
        <w:rPr>
          <w:rFonts w:hint="eastAsia"/>
        </w:rPr>
        <w:t>软件运行状态</w:t>
      </w:r>
      <w:r>
        <w:t>)</w:t>
      </w:r>
    </w:p>
    <w:p w14:paraId="7DF8998D" w14:textId="77777777" w:rsidR="00190278" w:rsidRDefault="00FC3595">
      <w:pPr>
        <w:ind w:firstLineChars="0" w:firstLine="0"/>
      </w:pPr>
      <w:r>
        <w:rPr>
          <w:rFonts w:hint="eastAsia"/>
        </w:rPr>
        <w:t>任务状态信息推送(空闲、满载等</w:t>
      </w:r>
      <w:r>
        <w:t>)</w:t>
      </w:r>
    </w:p>
    <w:p w14:paraId="4527B839" w14:textId="77777777" w:rsidR="00190278" w:rsidRDefault="00FC3595">
      <w:pPr>
        <w:ind w:firstLineChars="0" w:firstLine="0"/>
      </w:pPr>
      <w:r>
        <w:rPr>
          <w:rFonts w:hint="eastAsia"/>
        </w:rPr>
        <w:t>查看车载视频</w:t>
      </w:r>
    </w:p>
    <w:p w14:paraId="1FD3423E" w14:textId="77777777" w:rsidR="00190278" w:rsidRDefault="00FC3595">
      <w:pPr>
        <w:ind w:firstLineChars="0" w:firstLine="0"/>
      </w:pPr>
      <w:r>
        <w:rPr>
          <w:rFonts w:hint="eastAsia"/>
        </w:rPr>
        <w:t>车辆异常信息推送</w:t>
      </w:r>
    </w:p>
    <w:p w14:paraId="06A10EB5" w14:textId="77777777" w:rsidR="00190278" w:rsidRDefault="00FC3595">
      <w:pPr>
        <w:ind w:firstLineChars="0" w:firstLine="0"/>
      </w:pPr>
      <w:r>
        <w:rPr>
          <w:rFonts w:hint="eastAsia"/>
        </w:rPr>
        <w:t>车辆加油、加水、定时检修推送</w:t>
      </w:r>
    </w:p>
    <w:p w14:paraId="6BBDE27C" w14:textId="77777777" w:rsidR="00190278" w:rsidRDefault="00FC3595">
      <w:pPr>
        <w:ind w:firstLineChars="0" w:firstLine="0"/>
      </w:pPr>
      <w:r>
        <w:rPr>
          <w:rFonts w:hint="eastAsia"/>
        </w:rPr>
        <w:t>障碍物信息推送</w:t>
      </w:r>
    </w:p>
    <w:p w14:paraId="6EA699BE" w14:textId="77777777" w:rsidR="00190278" w:rsidRDefault="00FC3595">
      <w:pPr>
        <w:ind w:firstLineChars="0" w:firstLine="0"/>
      </w:pPr>
      <w:r>
        <w:rPr>
          <w:rFonts w:hint="eastAsia"/>
        </w:rPr>
        <w:t>车辆实时位置推送</w:t>
      </w:r>
    </w:p>
    <w:p w14:paraId="0865010B" w14:textId="77777777" w:rsidR="00190278" w:rsidRDefault="00FC3595">
      <w:pPr>
        <w:ind w:firstLineChars="0" w:firstLine="0"/>
      </w:pPr>
      <w:r>
        <w:rPr>
          <w:rFonts w:hint="eastAsia"/>
        </w:rPr>
        <w:t>电铲状态推送(空闲、休息、运行等</w:t>
      </w:r>
      <w:r>
        <w:t>)</w:t>
      </w:r>
    </w:p>
    <w:p w14:paraId="25E5AF95" w14:textId="77777777" w:rsidR="00190278" w:rsidRDefault="00FC3595">
      <w:pPr>
        <w:ind w:firstLineChars="0" w:firstLine="0"/>
      </w:pPr>
      <w:proofErr w:type="gramStart"/>
      <w:r>
        <w:rPr>
          <w:rFonts w:hint="eastAsia"/>
        </w:rPr>
        <w:t>卸点状态</w:t>
      </w:r>
      <w:proofErr w:type="gramEnd"/>
      <w:r>
        <w:rPr>
          <w:rFonts w:hint="eastAsia"/>
        </w:rPr>
        <w:t>推送(如破碎站满了、</w:t>
      </w:r>
      <w:proofErr w:type="gramStart"/>
      <w:r>
        <w:rPr>
          <w:rFonts w:hint="eastAsia"/>
        </w:rPr>
        <w:t>推土场</w:t>
      </w:r>
      <w:proofErr w:type="gramEnd"/>
      <w:r>
        <w:rPr>
          <w:rFonts w:hint="eastAsia"/>
        </w:rPr>
        <w:t>被占满了</w:t>
      </w:r>
      <w:r>
        <w:t>)</w:t>
      </w:r>
    </w:p>
    <w:p w14:paraId="778D9D86" w14:textId="77777777" w:rsidR="00190278" w:rsidRDefault="00FC3595">
      <w:pPr>
        <w:ind w:firstLineChars="0" w:firstLine="0"/>
      </w:pPr>
      <w:r>
        <w:rPr>
          <w:rFonts w:hint="eastAsia"/>
        </w:rPr>
        <w:t>装载点状态推送</w:t>
      </w:r>
    </w:p>
    <w:p w14:paraId="0EE118F1" w14:textId="77777777" w:rsidR="00190278" w:rsidRDefault="00FC3595">
      <w:pPr>
        <w:ind w:firstLineChars="0" w:firstLine="0"/>
      </w:pPr>
      <w:r>
        <w:rPr>
          <w:rFonts w:hint="eastAsia"/>
        </w:rPr>
        <w:t>车辆动作推送(方向灯、鸣笛等</w:t>
      </w:r>
      <w:r>
        <w:t>)</w:t>
      </w:r>
    </w:p>
    <w:p w14:paraId="6C868162" w14:textId="77777777" w:rsidR="00190278" w:rsidRDefault="00FC3595">
      <w:pPr>
        <w:pStyle w:val="2"/>
        <w:numPr>
          <w:ilvl w:val="1"/>
          <w:numId w:val="1"/>
        </w:numPr>
        <w:ind w:firstLineChars="0"/>
      </w:pPr>
      <w:r>
        <w:rPr>
          <w:rFonts w:hint="eastAsia"/>
        </w:rPr>
        <w:t>矿物管理</w:t>
      </w:r>
    </w:p>
    <w:p w14:paraId="7F1E7067" w14:textId="77777777" w:rsidR="00190278" w:rsidRDefault="00FC3595">
      <w:pPr>
        <w:pStyle w:val="3"/>
        <w:numPr>
          <w:ilvl w:val="2"/>
          <w:numId w:val="1"/>
        </w:numPr>
        <w:ind w:firstLineChars="0"/>
      </w:pPr>
      <w:r>
        <w:rPr>
          <w:rFonts w:hint="eastAsia"/>
        </w:rPr>
        <w:t>矿物增删改查</w:t>
      </w:r>
    </w:p>
    <w:tbl>
      <w:tblPr>
        <w:tblStyle w:val="aa"/>
        <w:tblW w:w="7876" w:type="dxa"/>
        <w:tblInd w:w="420" w:type="dxa"/>
        <w:tblLayout w:type="fixed"/>
        <w:tblLook w:val="04A0" w:firstRow="1" w:lastRow="0" w:firstColumn="1" w:lastColumn="0" w:noHBand="0" w:noVBand="1"/>
      </w:tblPr>
      <w:tblGrid>
        <w:gridCol w:w="1135"/>
        <w:gridCol w:w="6741"/>
      </w:tblGrid>
      <w:tr w:rsidR="00190278" w14:paraId="03990EA6" w14:textId="77777777" w:rsidTr="009D3E48">
        <w:tc>
          <w:tcPr>
            <w:tcW w:w="1135" w:type="dxa"/>
            <w:shd w:val="clear" w:color="auto" w:fill="BFBFBF" w:themeFill="background1" w:themeFillShade="BF"/>
          </w:tcPr>
          <w:p w14:paraId="4DCB1D86"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04386C22" w14:textId="3D1DD54C" w:rsidR="00190278" w:rsidRDefault="00FC3595">
            <w:pPr>
              <w:ind w:firstLineChars="0" w:firstLine="0"/>
            </w:pPr>
            <w:r>
              <w:rPr>
                <w:rFonts w:hint="eastAsia"/>
              </w:rPr>
              <w:t>添加矿物</w:t>
            </w:r>
            <w:r w:rsidR="009D3E48">
              <w:rPr>
                <w:rFonts w:hint="eastAsia"/>
              </w:rPr>
              <w:t>(</w:t>
            </w:r>
            <w:proofErr w:type="spellStart"/>
            <w:r w:rsidR="009D3E48">
              <w:t>addMineral</w:t>
            </w:r>
            <w:proofErr w:type="spellEnd"/>
            <w:r w:rsidR="009D3E48">
              <w:t>)</w:t>
            </w:r>
          </w:p>
        </w:tc>
      </w:tr>
      <w:tr w:rsidR="00190278" w14:paraId="06248532" w14:textId="77777777" w:rsidTr="009D3E48">
        <w:tc>
          <w:tcPr>
            <w:tcW w:w="1135" w:type="dxa"/>
          </w:tcPr>
          <w:p w14:paraId="21D3B5EC" w14:textId="77777777" w:rsidR="00190278" w:rsidRDefault="00FC3595">
            <w:pPr>
              <w:ind w:firstLineChars="0" w:firstLine="0"/>
            </w:pPr>
            <w:proofErr w:type="spellStart"/>
            <w:r>
              <w:rPr>
                <w:rFonts w:hint="eastAsia"/>
              </w:rPr>
              <w:t>url</w:t>
            </w:r>
            <w:proofErr w:type="spellEnd"/>
          </w:p>
        </w:tc>
        <w:tc>
          <w:tcPr>
            <w:tcW w:w="6741" w:type="dxa"/>
          </w:tcPr>
          <w:p w14:paraId="51F6DA60" w14:textId="4DBC43C5" w:rsidR="00190278" w:rsidRDefault="00FC3595">
            <w:pPr>
              <w:ind w:firstLineChars="0" w:firstLine="0"/>
            </w:pPr>
            <w:r>
              <w:t>/mineral</w:t>
            </w:r>
            <w:r w:rsidR="009D3E48">
              <w:t>s</w:t>
            </w:r>
          </w:p>
        </w:tc>
      </w:tr>
      <w:tr w:rsidR="00190278" w14:paraId="1DA55A02" w14:textId="77777777" w:rsidTr="009D3E48">
        <w:tc>
          <w:tcPr>
            <w:tcW w:w="1135" w:type="dxa"/>
          </w:tcPr>
          <w:p w14:paraId="42168D5B" w14:textId="77777777" w:rsidR="00190278" w:rsidRDefault="00FC3595">
            <w:pPr>
              <w:ind w:firstLineChars="0" w:firstLine="0"/>
            </w:pPr>
            <w:r>
              <w:rPr>
                <w:rFonts w:hint="eastAsia"/>
              </w:rPr>
              <w:t>方法</w:t>
            </w:r>
          </w:p>
        </w:tc>
        <w:tc>
          <w:tcPr>
            <w:tcW w:w="6741" w:type="dxa"/>
          </w:tcPr>
          <w:p w14:paraId="7639ACC1" w14:textId="77777777" w:rsidR="00190278" w:rsidRDefault="00FC3595">
            <w:pPr>
              <w:ind w:firstLineChars="0" w:firstLine="0"/>
            </w:pPr>
            <w:r>
              <w:rPr>
                <w:rFonts w:hint="eastAsia"/>
              </w:rPr>
              <w:t>P</w:t>
            </w:r>
            <w:r>
              <w:t>OST</w:t>
            </w:r>
          </w:p>
        </w:tc>
      </w:tr>
      <w:tr w:rsidR="00190278" w14:paraId="1867ECCC" w14:textId="77777777" w:rsidTr="009D3E48">
        <w:tc>
          <w:tcPr>
            <w:tcW w:w="1135" w:type="dxa"/>
          </w:tcPr>
          <w:p w14:paraId="6B7AB5CC" w14:textId="77777777" w:rsidR="00190278" w:rsidRDefault="00FC3595">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9D3E48" w14:paraId="711DA044" w14:textId="77777777" w:rsidTr="0048222D">
              <w:trPr>
                <w:trHeight w:val="356"/>
              </w:trPr>
              <w:tc>
                <w:tcPr>
                  <w:tcW w:w="1550" w:type="dxa"/>
                  <w:tcBorders>
                    <w:top w:val="nil"/>
                    <w:left w:val="single" w:sz="8" w:space="0" w:color="4F81BD"/>
                    <w:bottom w:val="nil"/>
                    <w:right w:val="nil"/>
                  </w:tcBorders>
                  <w:shd w:val="clear" w:color="auto" w:fill="auto"/>
                </w:tcPr>
                <w:p w14:paraId="09F891CA" w14:textId="77777777" w:rsidR="009D3E48" w:rsidRDefault="009D3E48" w:rsidP="009D3E48">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1FFD99DF" w14:textId="77777777" w:rsidR="009D3E48" w:rsidRDefault="009D3E48" w:rsidP="009D3E48">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5F04CF49" w14:textId="77777777" w:rsidR="009D3E48" w:rsidRDefault="009D3E48" w:rsidP="009D3E48">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5691041A" w14:textId="77777777" w:rsidR="009D3E48" w:rsidRDefault="009D3E48" w:rsidP="009D3E48">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14573875" w14:textId="77777777" w:rsidR="009D3E48" w:rsidRDefault="009D3E48" w:rsidP="009D3E48">
                  <w:pPr>
                    <w:ind w:firstLineChars="0" w:firstLine="0"/>
                    <w:rPr>
                      <w:color w:val="000000"/>
                    </w:rPr>
                  </w:pPr>
                  <w:r>
                    <w:rPr>
                      <w:rFonts w:hint="eastAsia"/>
                      <w:color w:val="000000"/>
                    </w:rPr>
                    <w:t>参数形式</w:t>
                  </w:r>
                </w:p>
              </w:tc>
            </w:tr>
            <w:tr w:rsidR="009D3E48" w14:paraId="687315FB" w14:textId="77777777" w:rsidTr="0048222D">
              <w:tc>
                <w:tcPr>
                  <w:tcW w:w="1550" w:type="dxa"/>
                  <w:tcBorders>
                    <w:top w:val="nil"/>
                    <w:left w:val="nil"/>
                    <w:bottom w:val="nil"/>
                    <w:right w:val="nil"/>
                  </w:tcBorders>
                </w:tcPr>
                <w:p w14:paraId="189A40A6" w14:textId="677B86A8" w:rsidR="009D3E48" w:rsidRDefault="009D3E48" w:rsidP="009D3E48">
                  <w:pPr>
                    <w:ind w:firstLineChars="0" w:firstLine="0"/>
                    <w:rPr>
                      <w:color w:val="000000"/>
                    </w:rPr>
                  </w:pPr>
                  <w:proofErr w:type="spellStart"/>
                  <w:r>
                    <w:t>mineralName</w:t>
                  </w:r>
                  <w:proofErr w:type="spellEnd"/>
                </w:p>
              </w:tc>
              <w:tc>
                <w:tcPr>
                  <w:tcW w:w="1134" w:type="dxa"/>
                  <w:tcBorders>
                    <w:top w:val="nil"/>
                    <w:left w:val="nil"/>
                    <w:bottom w:val="nil"/>
                    <w:right w:val="nil"/>
                  </w:tcBorders>
                </w:tcPr>
                <w:p w14:paraId="70AEE22A" w14:textId="458DEADF" w:rsidR="009D3E48" w:rsidRDefault="009D3E48" w:rsidP="009D3E48">
                  <w:pPr>
                    <w:ind w:firstLineChars="0" w:firstLine="0"/>
                    <w:rPr>
                      <w:color w:val="000000"/>
                    </w:rPr>
                  </w:pPr>
                  <w:r>
                    <w:rPr>
                      <w:rFonts w:hint="eastAsia"/>
                    </w:rPr>
                    <w:t>矿物名称</w:t>
                  </w:r>
                </w:p>
              </w:tc>
              <w:tc>
                <w:tcPr>
                  <w:tcW w:w="1134" w:type="dxa"/>
                  <w:tcBorders>
                    <w:top w:val="nil"/>
                    <w:left w:val="nil"/>
                    <w:bottom w:val="nil"/>
                    <w:right w:val="nil"/>
                  </w:tcBorders>
                </w:tcPr>
                <w:p w14:paraId="00275880" w14:textId="77777777" w:rsidR="009D3E48" w:rsidRDefault="009D3E48" w:rsidP="009D3E48">
                  <w:pPr>
                    <w:ind w:firstLineChars="0" w:firstLine="0"/>
                    <w:rPr>
                      <w:color w:val="000000"/>
                    </w:rPr>
                  </w:pPr>
                  <w:r>
                    <w:rPr>
                      <w:rFonts w:hint="eastAsia"/>
                      <w:color w:val="000000"/>
                    </w:rPr>
                    <w:t>是</w:t>
                  </w:r>
                </w:p>
              </w:tc>
              <w:tc>
                <w:tcPr>
                  <w:tcW w:w="1275" w:type="dxa"/>
                  <w:tcBorders>
                    <w:top w:val="nil"/>
                    <w:left w:val="nil"/>
                    <w:bottom w:val="nil"/>
                    <w:right w:val="nil"/>
                  </w:tcBorders>
                </w:tcPr>
                <w:p w14:paraId="007AE811" w14:textId="0D641BD0" w:rsidR="009D3E48" w:rsidRDefault="009D3E48" w:rsidP="009D3E48">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0625852F" w14:textId="77777777" w:rsidR="009D3E48" w:rsidRDefault="009D3E48" w:rsidP="009D3E48">
                  <w:pPr>
                    <w:ind w:firstLineChars="0" w:firstLine="0"/>
                    <w:rPr>
                      <w:color w:val="000000"/>
                    </w:rPr>
                  </w:pPr>
                  <w:proofErr w:type="spellStart"/>
                  <w:r>
                    <w:rPr>
                      <w:rFonts w:hint="eastAsia"/>
                      <w:color w:val="000000"/>
                    </w:rPr>
                    <w:t>RequestBody</w:t>
                  </w:r>
                  <w:proofErr w:type="spellEnd"/>
                </w:p>
              </w:tc>
            </w:tr>
            <w:tr w:rsidR="009D3E48" w14:paraId="42A2803A" w14:textId="77777777" w:rsidTr="0048222D">
              <w:tc>
                <w:tcPr>
                  <w:tcW w:w="1550" w:type="dxa"/>
                  <w:tcBorders>
                    <w:top w:val="nil"/>
                    <w:left w:val="nil"/>
                    <w:bottom w:val="nil"/>
                    <w:right w:val="nil"/>
                  </w:tcBorders>
                </w:tcPr>
                <w:p w14:paraId="221F1C4C" w14:textId="1062DE51" w:rsidR="009D3E48" w:rsidRDefault="009D3E48" w:rsidP="009D3E48">
                  <w:pPr>
                    <w:ind w:firstLineChars="0" w:firstLine="0"/>
                  </w:pPr>
                  <w:r>
                    <w:t>remark</w:t>
                  </w:r>
                </w:p>
              </w:tc>
              <w:tc>
                <w:tcPr>
                  <w:tcW w:w="1134" w:type="dxa"/>
                  <w:tcBorders>
                    <w:top w:val="nil"/>
                    <w:left w:val="nil"/>
                    <w:bottom w:val="nil"/>
                    <w:right w:val="nil"/>
                  </w:tcBorders>
                </w:tcPr>
                <w:p w14:paraId="1E8D487B" w14:textId="266B2FB1" w:rsidR="009D3E48" w:rsidRDefault="009D3E48" w:rsidP="009D3E48">
                  <w:pPr>
                    <w:ind w:firstLineChars="0" w:firstLine="0"/>
                  </w:pPr>
                  <w:r>
                    <w:rPr>
                      <w:rFonts w:hint="eastAsia"/>
                    </w:rPr>
                    <w:t>矿物备注</w:t>
                  </w:r>
                </w:p>
              </w:tc>
              <w:tc>
                <w:tcPr>
                  <w:tcW w:w="1134" w:type="dxa"/>
                  <w:tcBorders>
                    <w:top w:val="nil"/>
                    <w:left w:val="nil"/>
                    <w:bottom w:val="nil"/>
                    <w:right w:val="nil"/>
                  </w:tcBorders>
                </w:tcPr>
                <w:p w14:paraId="2D226B5B" w14:textId="2B3937BF" w:rsidR="009D3E48" w:rsidRDefault="009D3E48" w:rsidP="009D3E48">
                  <w:pPr>
                    <w:ind w:firstLineChars="0" w:firstLine="0"/>
                    <w:rPr>
                      <w:color w:val="000000"/>
                    </w:rPr>
                  </w:pPr>
                  <w:r>
                    <w:rPr>
                      <w:rFonts w:hint="eastAsia"/>
                      <w:color w:val="000000"/>
                    </w:rPr>
                    <w:t>否</w:t>
                  </w:r>
                </w:p>
              </w:tc>
              <w:tc>
                <w:tcPr>
                  <w:tcW w:w="1275" w:type="dxa"/>
                  <w:tcBorders>
                    <w:top w:val="nil"/>
                    <w:left w:val="nil"/>
                    <w:bottom w:val="nil"/>
                    <w:right w:val="nil"/>
                  </w:tcBorders>
                </w:tcPr>
                <w:p w14:paraId="1C7D3F47" w14:textId="1D090E9F" w:rsidR="009D3E48" w:rsidRDefault="009D3E48" w:rsidP="009D3E48">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0BF149A2" w14:textId="77777777" w:rsidR="009D3E48" w:rsidRDefault="009D3E48" w:rsidP="009D3E48">
                  <w:pPr>
                    <w:ind w:firstLineChars="0" w:firstLine="0"/>
                    <w:rPr>
                      <w:color w:val="000000"/>
                    </w:rPr>
                  </w:pPr>
                  <w:proofErr w:type="spellStart"/>
                  <w:r>
                    <w:rPr>
                      <w:rFonts w:hint="eastAsia"/>
                      <w:color w:val="000000"/>
                    </w:rPr>
                    <w:t>RequestBody</w:t>
                  </w:r>
                  <w:proofErr w:type="spellEnd"/>
                </w:p>
              </w:tc>
            </w:tr>
          </w:tbl>
          <w:p w14:paraId="39FC2017" w14:textId="7F66131F" w:rsidR="00190278" w:rsidRDefault="00190278">
            <w:pPr>
              <w:ind w:firstLineChars="0" w:firstLine="0"/>
            </w:pPr>
          </w:p>
        </w:tc>
      </w:tr>
      <w:tr w:rsidR="00190278" w14:paraId="6481BA5D" w14:textId="77777777" w:rsidTr="009D3E48">
        <w:tc>
          <w:tcPr>
            <w:tcW w:w="1135" w:type="dxa"/>
          </w:tcPr>
          <w:p w14:paraId="65F40ACD" w14:textId="77777777" w:rsidR="00190278" w:rsidRDefault="00FC3595">
            <w:pPr>
              <w:ind w:firstLineChars="0" w:firstLine="0"/>
            </w:pPr>
            <w:r>
              <w:rPr>
                <w:rFonts w:hint="eastAsia"/>
              </w:rPr>
              <w:t>返回值</w:t>
            </w:r>
          </w:p>
        </w:tc>
        <w:tc>
          <w:tcPr>
            <w:tcW w:w="6741" w:type="dxa"/>
          </w:tcPr>
          <w:p w14:paraId="5E4F3941" w14:textId="77777777" w:rsidR="00190278" w:rsidRDefault="00FC3595">
            <w:pPr>
              <w:ind w:firstLineChars="0" w:firstLine="0"/>
            </w:pPr>
            <w:r>
              <w:t>{</w:t>
            </w:r>
          </w:p>
          <w:p w14:paraId="20546A33" w14:textId="77777777" w:rsidR="00190278" w:rsidRDefault="00FC3595">
            <w:pPr>
              <w:ind w:firstLineChars="0" w:firstLine="0"/>
            </w:pPr>
            <w:r>
              <w:t>code: 200,</w:t>
            </w:r>
          </w:p>
          <w:p w14:paraId="617AFC78" w14:textId="77777777" w:rsidR="00190278" w:rsidRDefault="00FC3595">
            <w:pPr>
              <w:ind w:firstLineChars="0" w:firstLine="0"/>
            </w:pPr>
            <w:r>
              <w:t xml:space="preserve">message: </w:t>
            </w:r>
            <w:r>
              <w:rPr>
                <w:rFonts w:hint="eastAsia"/>
              </w:rPr>
              <w:t>“添加成功”</w:t>
            </w:r>
          </w:p>
          <w:p w14:paraId="46346E8C" w14:textId="77777777" w:rsidR="00190278" w:rsidRDefault="00FC3595">
            <w:pPr>
              <w:ind w:firstLineChars="0" w:firstLine="0"/>
            </w:pPr>
            <w:r>
              <w:rPr>
                <w:rFonts w:hint="eastAsia"/>
              </w:rPr>
              <w:t>}</w:t>
            </w:r>
          </w:p>
        </w:tc>
      </w:tr>
    </w:tbl>
    <w:p w14:paraId="5FD762E4"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39C16965" w14:textId="77777777" w:rsidTr="009D3E48">
        <w:tc>
          <w:tcPr>
            <w:tcW w:w="1276" w:type="dxa"/>
            <w:shd w:val="clear" w:color="auto" w:fill="BFBFBF" w:themeFill="background1" w:themeFillShade="BF"/>
          </w:tcPr>
          <w:p w14:paraId="64F9AE40"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599EBCE4" w14:textId="13917BCF" w:rsidR="00190278" w:rsidRDefault="00FC3595">
            <w:pPr>
              <w:ind w:firstLineChars="0" w:firstLine="0"/>
            </w:pPr>
            <w:r>
              <w:rPr>
                <w:rFonts w:hint="eastAsia"/>
              </w:rPr>
              <w:t>删除矿物</w:t>
            </w:r>
            <w:r w:rsidR="009D3E48">
              <w:rPr>
                <w:rFonts w:hint="eastAsia"/>
              </w:rPr>
              <w:t>(</w:t>
            </w:r>
            <w:proofErr w:type="spellStart"/>
            <w:r w:rsidR="009D3E48">
              <w:t>deleteMineral</w:t>
            </w:r>
            <w:proofErr w:type="spellEnd"/>
            <w:r w:rsidR="009D3E48">
              <w:t>)</w:t>
            </w:r>
          </w:p>
        </w:tc>
      </w:tr>
      <w:tr w:rsidR="00190278" w14:paraId="3F49C9DA" w14:textId="77777777" w:rsidTr="009D3E48">
        <w:tc>
          <w:tcPr>
            <w:tcW w:w="1276" w:type="dxa"/>
          </w:tcPr>
          <w:p w14:paraId="4BF5171D" w14:textId="77777777" w:rsidR="00190278" w:rsidRDefault="00FC3595">
            <w:pPr>
              <w:ind w:firstLineChars="0" w:firstLine="0"/>
            </w:pPr>
            <w:proofErr w:type="spellStart"/>
            <w:r>
              <w:rPr>
                <w:rFonts w:hint="eastAsia"/>
              </w:rPr>
              <w:t>url</w:t>
            </w:r>
            <w:proofErr w:type="spellEnd"/>
          </w:p>
        </w:tc>
        <w:tc>
          <w:tcPr>
            <w:tcW w:w="6600" w:type="dxa"/>
          </w:tcPr>
          <w:p w14:paraId="1484A20F" w14:textId="05272105" w:rsidR="00190278" w:rsidRDefault="009D3E48">
            <w:pPr>
              <w:ind w:firstLineChars="0" w:firstLine="0"/>
            </w:pPr>
            <w:r>
              <w:t>/minerals/{</w:t>
            </w:r>
            <w:proofErr w:type="spellStart"/>
            <w:r>
              <w:t>mineralId</w:t>
            </w:r>
            <w:proofErr w:type="spellEnd"/>
            <w:r>
              <w:t>}</w:t>
            </w:r>
          </w:p>
        </w:tc>
      </w:tr>
      <w:tr w:rsidR="00190278" w14:paraId="36D58BEB" w14:textId="77777777" w:rsidTr="009D3E48">
        <w:tc>
          <w:tcPr>
            <w:tcW w:w="1276" w:type="dxa"/>
          </w:tcPr>
          <w:p w14:paraId="0CD19713" w14:textId="77777777" w:rsidR="00190278" w:rsidRDefault="00FC3595">
            <w:pPr>
              <w:ind w:firstLineChars="0" w:firstLine="0"/>
            </w:pPr>
            <w:r>
              <w:rPr>
                <w:rFonts w:hint="eastAsia"/>
              </w:rPr>
              <w:t>方法</w:t>
            </w:r>
          </w:p>
        </w:tc>
        <w:tc>
          <w:tcPr>
            <w:tcW w:w="6600" w:type="dxa"/>
          </w:tcPr>
          <w:p w14:paraId="5F9D7670" w14:textId="4510D3D7" w:rsidR="00190278" w:rsidRDefault="009D3E48">
            <w:pPr>
              <w:ind w:firstLineChars="0" w:firstLine="0"/>
            </w:pPr>
            <w:r>
              <w:t>D</w:t>
            </w:r>
            <w:r>
              <w:rPr>
                <w:rFonts w:hint="eastAsia"/>
              </w:rPr>
              <w:t>elete</w:t>
            </w:r>
          </w:p>
        </w:tc>
      </w:tr>
      <w:tr w:rsidR="00190278" w14:paraId="0AE0CFD8" w14:textId="77777777" w:rsidTr="009D3E48">
        <w:tc>
          <w:tcPr>
            <w:tcW w:w="1276" w:type="dxa"/>
          </w:tcPr>
          <w:p w14:paraId="3965790F"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9D3E48" w14:paraId="6D5B7EBA" w14:textId="77777777" w:rsidTr="0048222D">
              <w:trPr>
                <w:trHeight w:val="356"/>
              </w:trPr>
              <w:tc>
                <w:tcPr>
                  <w:tcW w:w="1550" w:type="dxa"/>
                  <w:tcBorders>
                    <w:top w:val="nil"/>
                    <w:left w:val="single" w:sz="8" w:space="0" w:color="4F81BD"/>
                    <w:bottom w:val="nil"/>
                    <w:right w:val="nil"/>
                  </w:tcBorders>
                  <w:shd w:val="clear" w:color="auto" w:fill="auto"/>
                </w:tcPr>
                <w:p w14:paraId="5108463B" w14:textId="77777777" w:rsidR="009D3E48" w:rsidRDefault="009D3E48" w:rsidP="009D3E48">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457B1DA0" w14:textId="77777777" w:rsidR="009D3E48" w:rsidRDefault="009D3E48" w:rsidP="009D3E48">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1F2C54F3" w14:textId="77777777" w:rsidR="009D3E48" w:rsidRDefault="009D3E48" w:rsidP="009D3E48">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02C3AF3F" w14:textId="77777777" w:rsidR="009D3E48" w:rsidRDefault="009D3E48" w:rsidP="009D3E48">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2826A382" w14:textId="77777777" w:rsidR="009D3E48" w:rsidRDefault="009D3E48" w:rsidP="009D3E48">
                  <w:pPr>
                    <w:ind w:firstLineChars="0" w:firstLine="0"/>
                    <w:rPr>
                      <w:color w:val="000000"/>
                    </w:rPr>
                  </w:pPr>
                  <w:r>
                    <w:rPr>
                      <w:rFonts w:hint="eastAsia"/>
                      <w:color w:val="000000"/>
                    </w:rPr>
                    <w:t>参数形式</w:t>
                  </w:r>
                </w:p>
              </w:tc>
            </w:tr>
            <w:tr w:rsidR="009D3E48" w14:paraId="2DC8D1D7" w14:textId="77777777" w:rsidTr="0048222D">
              <w:tc>
                <w:tcPr>
                  <w:tcW w:w="1550" w:type="dxa"/>
                  <w:tcBorders>
                    <w:top w:val="nil"/>
                    <w:left w:val="nil"/>
                    <w:bottom w:val="nil"/>
                    <w:right w:val="nil"/>
                  </w:tcBorders>
                </w:tcPr>
                <w:p w14:paraId="6A19A7DE" w14:textId="20577322" w:rsidR="009D3E48" w:rsidRDefault="009D3E48" w:rsidP="009D3E48">
                  <w:pPr>
                    <w:ind w:firstLineChars="0" w:firstLine="0"/>
                    <w:rPr>
                      <w:color w:val="000000"/>
                    </w:rPr>
                  </w:pPr>
                  <w:proofErr w:type="spellStart"/>
                  <w:r>
                    <w:t>mineralId</w:t>
                  </w:r>
                  <w:proofErr w:type="spellEnd"/>
                </w:p>
              </w:tc>
              <w:tc>
                <w:tcPr>
                  <w:tcW w:w="1134" w:type="dxa"/>
                  <w:tcBorders>
                    <w:top w:val="nil"/>
                    <w:left w:val="nil"/>
                    <w:bottom w:val="nil"/>
                    <w:right w:val="nil"/>
                  </w:tcBorders>
                </w:tcPr>
                <w:p w14:paraId="7549EB0D" w14:textId="21199079" w:rsidR="009D3E48" w:rsidRDefault="009D3E48" w:rsidP="009D3E48">
                  <w:pPr>
                    <w:ind w:firstLineChars="0" w:firstLine="0"/>
                    <w:rPr>
                      <w:color w:val="000000"/>
                    </w:rPr>
                  </w:pPr>
                  <w:r>
                    <w:rPr>
                      <w:rFonts w:hint="eastAsia"/>
                    </w:rPr>
                    <w:t>矿物I</w:t>
                  </w:r>
                  <w:r>
                    <w:t>D</w:t>
                  </w:r>
                </w:p>
              </w:tc>
              <w:tc>
                <w:tcPr>
                  <w:tcW w:w="1134" w:type="dxa"/>
                  <w:tcBorders>
                    <w:top w:val="nil"/>
                    <w:left w:val="nil"/>
                    <w:bottom w:val="nil"/>
                    <w:right w:val="nil"/>
                  </w:tcBorders>
                </w:tcPr>
                <w:p w14:paraId="2FCB5825" w14:textId="77777777" w:rsidR="009D3E48" w:rsidRDefault="009D3E48" w:rsidP="009D3E48">
                  <w:pPr>
                    <w:ind w:firstLineChars="0" w:firstLine="0"/>
                    <w:rPr>
                      <w:color w:val="000000"/>
                    </w:rPr>
                  </w:pPr>
                  <w:r>
                    <w:rPr>
                      <w:rFonts w:hint="eastAsia"/>
                      <w:color w:val="000000"/>
                    </w:rPr>
                    <w:t>是</w:t>
                  </w:r>
                </w:p>
              </w:tc>
              <w:tc>
                <w:tcPr>
                  <w:tcW w:w="1275" w:type="dxa"/>
                  <w:tcBorders>
                    <w:top w:val="nil"/>
                    <w:left w:val="nil"/>
                    <w:bottom w:val="nil"/>
                    <w:right w:val="nil"/>
                  </w:tcBorders>
                </w:tcPr>
                <w:p w14:paraId="27015830" w14:textId="77777777" w:rsidR="009D3E48" w:rsidRDefault="009D3E48" w:rsidP="009D3E48">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79A0ED9E" w14:textId="77777777" w:rsidR="009D3E48" w:rsidRDefault="009D3E48" w:rsidP="009D3E48">
                  <w:pPr>
                    <w:ind w:firstLineChars="0" w:firstLine="0"/>
                    <w:rPr>
                      <w:color w:val="000000"/>
                    </w:rPr>
                  </w:pPr>
                  <w:proofErr w:type="spellStart"/>
                  <w:r>
                    <w:rPr>
                      <w:rFonts w:hint="eastAsia"/>
                      <w:color w:val="000000"/>
                    </w:rPr>
                    <w:t>RequestBody</w:t>
                  </w:r>
                  <w:proofErr w:type="spellEnd"/>
                </w:p>
              </w:tc>
            </w:tr>
          </w:tbl>
          <w:p w14:paraId="37386E00" w14:textId="5955F0EB" w:rsidR="00190278" w:rsidRDefault="00190278">
            <w:pPr>
              <w:ind w:firstLineChars="0" w:firstLine="0"/>
            </w:pPr>
          </w:p>
        </w:tc>
      </w:tr>
      <w:tr w:rsidR="00190278" w14:paraId="36A55472" w14:textId="77777777" w:rsidTr="009D3E48">
        <w:tc>
          <w:tcPr>
            <w:tcW w:w="1276" w:type="dxa"/>
          </w:tcPr>
          <w:p w14:paraId="6D923CC6" w14:textId="77777777" w:rsidR="00190278" w:rsidRDefault="00FC3595">
            <w:pPr>
              <w:ind w:firstLineChars="0" w:firstLine="0"/>
            </w:pPr>
            <w:r>
              <w:rPr>
                <w:rFonts w:hint="eastAsia"/>
              </w:rPr>
              <w:t>返回值</w:t>
            </w:r>
          </w:p>
        </w:tc>
        <w:tc>
          <w:tcPr>
            <w:tcW w:w="6600" w:type="dxa"/>
          </w:tcPr>
          <w:p w14:paraId="1E3277AF" w14:textId="77777777" w:rsidR="00190278" w:rsidRDefault="00FC3595">
            <w:pPr>
              <w:ind w:firstLineChars="0" w:firstLine="0"/>
            </w:pPr>
            <w:r>
              <w:t>{</w:t>
            </w:r>
          </w:p>
          <w:p w14:paraId="112642E1" w14:textId="77777777" w:rsidR="00190278" w:rsidRDefault="00FC3595">
            <w:pPr>
              <w:ind w:firstLineChars="0" w:firstLine="0"/>
            </w:pPr>
            <w:r>
              <w:t>code: 200,</w:t>
            </w:r>
          </w:p>
          <w:p w14:paraId="03E05E1A" w14:textId="77777777" w:rsidR="00190278" w:rsidRDefault="00FC3595">
            <w:pPr>
              <w:ind w:firstLineChars="0" w:firstLine="0"/>
            </w:pPr>
            <w:r>
              <w:t xml:space="preserve">message: </w:t>
            </w:r>
            <w:r>
              <w:rPr>
                <w:rFonts w:hint="eastAsia"/>
              </w:rPr>
              <w:t>“删除成功”</w:t>
            </w:r>
          </w:p>
          <w:p w14:paraId="5186ACF0" w14:textId="77777777" w:rsidR="00190278" w:rsidRDefault="00FC3595">
            <w:pPr>
              <w:ind w:firstLineChars="0" w:firstLine="0"/>
            </w:pPr>
            <w:r>
              <w:rPr>
                <w:rFonts w:hint="eastAsia"/>
              </w:rPr>
              <w:t>}</w:t>
            </w:r>
          </w:p>
        </w:tc>
      </w:tr>
    </w:tbl>
    <w:p w14:paraId="7FA56A68"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276"/>
        <w:gridCol w:w="6600"/>
      </w:tblGrid>
      <w:tr w:rsidR="00190278" w14:paraId="1BD94BF2" w14:textId="77777777" w:rsidTr="009D3E48">
        <w:tc>
          <w:tcPr>
            <w:tcW w:w="1276" w:type="dxa"/>
            <w:shd w:val="clear" w:color="auto" w:fill="BFBFBF" w:themeFill="background1" w:themeFillShade="BF"/>
          </w:tcPr>
          <w:p w14:paraId="07F0258D"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22DD38D0" w14:textId="5747AA4E" w:rsidR="00190278" w:rsidRDefault="00FC3595">
            <w:pPr>
              <w:ind w:firstLineChars="0" w:firstLine="0"/>
            </w:pPr>
            <w:r>
              <w:rPr>
                <w:rFonts w:hint="eastAsia"/>
              </w:rPr>
              <w:t>修改矿物</w:t>
            </w:r>
            <w:r w:rsidR="009D3E48">
              <w:rPr>
                <w:rFonts w:hint="eastAsia"/>
              </w:rPr>
              <w:t>(</w:t>
            </w:r>
            <w:proofErr w:type="spellStart"/>
            <w:r w:rsidR="009D3E48">
              <w:t>updateMineral</w:t>
            </w:r>
            <w:proofErr w:type="spellEnd"/>
            <w:r w:rsidR="009D3E48">
              <w:t>)</w:t>
            </w:r>
          </w:p>
        </w:tc>
      </w:tr>
      <w:tr w:rsidR="00190278" w14:paraId="01D4875F" w14:textId="77777777" w:rsidTr="009D3E48">
        <w:tc>
          <w:tcPr>
            <w:tcW w:w="1276" w:type="dxa"/>
          </w:tcPr>
          <w:p w14:paraId="7A434838" w14:textId="77777777" w:rsidR="00190278" w:rsidRDefault="00FC3595">
            <w:pPr>
              <w:ind w:firstLineChars="0" w:firstLine="0"/>
            </w:pPr>
            <w:proofErr w:type="spellStart"/>
            <w:r>
              <w:rPr>
                <w:rFonts w:hint="eastAsia"/>
              </w:rPr>
              <w:t>url</w:t>
            </w:r>
            <w:proofErr w:type="spellEnd"/>
          </w:p>
        </w:tc>
        <w:tc>
          <w:tcPr>
            <w:tcW w:w="6600" w:type="dxa"/>
          </w:tcPr>
          <w:p w14:paraId="02368D39" w14:textId="0576B447" w:rsidR="00190278" w:rsidRDefault="00FC3595">
            <w:pPr>
              <w:ind w:firstLineChars="0" w:firstLine="0"/>
            </w:pPr>
            <w:r>
              <w:t>/mineral</w:t>
            </w:r>
            <w:r w:rsidR="009D3E48">
              <w:t>s</w:t>
            </w:r>
            <w:proofErr w:type="gramStart"/>
            <w:r w:rsidR="00A3213F">
              <w:t xml:space="preserve">/{ </w:t>
            </w:r>
            <w:proofErr w:type="spellStart"/>
            <w:r w:rsidR="00A3213F">
              <w:t>mineralId</w:t>
            </w:r>
            <w:proofErr w:type="spellEnd"/>
            <w:proofErr w:type="gramEnd"/>
            <w:r w:rsidR="00A3213F">
              <w:t xml:space="preserve"> }</w:t>
            </w:r>
          </w:p>
        </w:tc>
      </w:tr>
      <w:tr w:rsidR="00190278" w14:paraId="18033D9C" w14:textId="77777777" w:rsidTr="009D3E48">
        <w:tc>
          <w:tcPr>
            <w:tcW w:w="1276" w:type="dxa"/>
          </w:tcPr>
          <w:p w14:paraId="5159FBD0" w14:textId="77777777" w:rsidR="00190278" w:rsidRDefault="00FC3595">
            <w:pPr>
              <w:ind w:firstLineChars="0" w:firstLine="0"/>
            </w:pPr>
            <w:r>
              <w:rPr>
                <w:rFonts w:hint="eastAsia"/>
              </w:rPr>
              <w:lastRenderedPageBreak/>
              <w:t>方法</w:t>
            </w:r>
          </w:p>
        </w:tc>
        <w:tc>
          <w:tcPr>
            <w:tcW w:w="6600" w:type="dxa"/>
          </w:tcPr>
          <w:p w14:paraId="041E4329" w14:textId="240D7BD7" w:rsidR="00190278" w:rsidRDefault="009D3E48">
            <w:pPr>
              <w:ind w:firstLineChars="0" w:firstLine="0"/>
            </w:pPr>
            <w:r>
              <w:t>put</w:t>
            </w:r>
          </w:p>
        </w:tc>
      </w:tr>
      <w:tr w:rsidR="00190278" w14:paraId="71BD0C5D" w14:textId="77777777" w:rsidTr="009D3E48">
        <w:tc>
          <w:tcPr>
            <w:tcW w:w="1276" w:type="dxa"/>
          </w:tcPr>
          <w:p w14:paraId="4F5F489C"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9D3E48" w14:paraId="23EC8A67" w14:textId="77777777" w:rsidTr="0048222D">
              <w:trPr>
                <w:trHeight w:val="356"/>
              </w:trPr>
              <w:tc>
                <w:tcPr>
                  <w:tcW w:w="1550" w:type="dxa"/>
                  <w:tcBorders>
                    <w:top w:val="nil"/>
                    <w:left w:val="single" w:sz="8" w:space="0" w:color="4F81BD"/>
                    <w:bottom w:val="nil"/>
                    <w:right w:val="nil"/>
                  </w:tcBorders>
                  <w:shd w:val="clear" w:color="auto" w:fill="auto"/>
                </w:tcPr>
                <w:p w14:paraId="3C9415B6" w14:textId="77777777" w:rsidR="009D3E48" w:rsidRDefault="009D3E48" w:rsidP="009D3E48">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1811BD10" w14:textId="77777777" w:rsidR="009D3E48" w:rsidRDefault="009D3E48" w:rsidP="009D3E48">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7B8ECF66" w14:textId="77777777" w:rsidR="009D3E48" w:rsidRDefault="009D3E48" w:rsidP="009D3E48">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30B76BED" w14:textId="77777777" w:rsidR="009D3E48" w:rsidRDefault="009D3E48" w:rsidP="009D3E48">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07B41DEC" w14:textId="77777777" w:rsidR="009D3E48" w:rsidRDefault="009D3E48" w:rsidP="009D3E48">
                  <w:pPr>
                    <w:ind w:firstLineChars="0" w:firstLine="0"/>
                    <w:rPr>
                      <w:color w:val="000000"/>
                    </w:rPr>
                  </w:pPr>
                  <w:r>
                    <w:rPr>
                      <w:rFonts w:hint="eastAsia"/>
                      <w:color w:val="000000"/>
                    </w:rPr>
                    <w:t>参数形式</w:t>
                  </w:r>
                </w:p>
              </w:tc>
            </w:tr>
            <w:tr w:rsidR="009D3E48" w14:paraId="0D7400D3" w14:textId="77777777" w:rsidTr="0048222D">
              <w:tc>
                <w:tcPr>
                  <w:tcW w:w="1550" w:type="dxa"/>
                  <w:tcBorders>
                    <w:top w:val="nil"/>
                    <w:left w:val="nil"/>
                    <w:bottom w:val="nil"/>
                    <w:right w:val="nil"/>
                  </w:tcBorders>
                </w:tcPr>
                <w:p w14:paraId="44865694" w14:textId="77777777" w:rsidR="009D3E48" w:rsidRDefault="009D3E48" w:rsidP="009D3E48">
                  <w:pPr>
                    <w:ind w:firstLineChars="0" w:firstLine="0"/>
                    <w:rPr>
                      <w:color w:val="000000"/>
                    </w:rPr>
                  </w:pPr>
                  <w:proofErr w:type="spellStart"/>
                  <w:r>
                    <w:t>mineralId</w:t>
                  </w:r>
                  <w:proofErr w:type="spellEnd"/>
                </w:p>
              </w:tc>
              <w:tc>
                <w:tcPr>
                  <w:tcW w:w="1134" w:type="dxa"/>
                  <w:tcBorders>
                    <w:top w:val="nil"/>
                    <w:left w:val="nil"/>
                    <w:bottom w:val="nil"/>
                    <w:right w:val="nil"/>
                  </w:tcBorders>
                </w:tcPr>
                <w:p w14:paraId="70B43857" w14:textId="77777777" w:rsidR="009D3E48" w:rsidRDefault="009D3E48" w:rsidP="009D3E48">
                  <w:pPr>
                    <w:ind w:firstLineChars="0" w:firstLine="0"/>
                    <w:rPr>
                      <w:color w:val="000000"/>
                    </w:rPr>
                  </w:pPr>
                  <w:r>
                    <w:rPr>
                      <w:rFonts w:hint="eastAsia"/>
                    </w:rPr>
                    <w:t>矿物I</w:t>
                  </w:r>
                  <w:r>
                    <w:t>D</w:t>
                  </w:r>
                </w:p>
              </w:tc>
              <w:tc>
                <w:tcPr>
                  <w:tcW w:w="1134" w:type="dxa"/>
                  <w:tcBorders>
                    <w:top w:val="nil"/>
                    <w:left w:val="nil"/>
                    <w:bottom w:val="nil"/>
                    <w:right w:val="nil"/>
                  </w:tcBorders>
                </w:tcPr>
                <w:p w14:paraId="4CE253DF" w14:textId="77777777" w:rsidR="009D3E48" w:rsidRDefault="009D3E48" w:rsidP="009D3E48">
                  <w:pPr>
                    <w:ind w:firstLineChars="0" w:firstLine="0"/>
                    <w:rPr>
                      <w:color w:val="000000"/>
                    </w:rPr>
                  </w:pPr>
                  <w:r>
                    <w:rPr>
                      <w:rFonts w:hint="eastAsia"/>
                      <w:color w:val="000000"/>
                    </w:rPr>
                    <w:t>是</w:t>
                  </w:r>
                </w:p>
              </w:tc>
              <w:tc>
                <w:tcPr>
                  <w:tcW w:w="1275" w:type="dxa"/>
                  <w:tcBorders>
                    <w:top w:val="nil"/>
                    <w:left w:val="nil"/>
                    <w:bottom w:val="nil"/>
                    <w:right w:val="nil"/>
                  </w:tcBorders>
                </w:tcPr>
                <w:p w14:paraId="21B86C01" w14:textId="77777777" w:rsidR="009D3E48" w:rsidRDefault="009D3E48" w:rsidP="009D3E48">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3B141B9C" w14:textId="77777777" w:rsidR="009D3E48" w:rsidRDefault="009D3E48" w:rsidP="009D3E48">
                  <w:pPr>
                    <w:ind w:firstLineChars="0" w:firstLine="0"/>
                    <w:rPr>
                      <w:color w:val="000000"/>
                    </w:rPr>
                  </w:pPr>
                  <w:proofErr w:type="spellStart"/>
                  <w:r>
                    <w:rPr>
                      <w:rFonts w:hint="eastAsia"/>
                      <w:color w:val="000000"/>
                    </w:rPr>
                    <w:t>RequestBody</w:t>
                  </w:r>
                  <w:proofErr w:type="spellEnd"/>
                </w:p>
              </w:tc>
            </w:tr>
          </w:tbl>
          <w:p w14:paraId="3D2FE6FB" w14:textId="157174A2" w:rsidR="00190278" w:rsidRDefault="00190278">
            <w:pPr>
              <w:ind w:firstLineChars="0" w:firstLine="0"/>
            </w:pPr>
          </w:p>
        </w:tc>
      </w:tr>
      <w:tr w:rsidR="00190278" w14:paraId="60B9452B" w14:textId="77777777" w:rsidTr="009D3E48">
        <w:tc>
          <w:tcPr>
            <w:tcW w:w="1276" w:type="dxa"/>
          </w:tcPr>
          <w:p w14:paraId="7C903C2D" w14:textId="77777777" w:rsidR="00190278" w:rsidRDefault="00FC3595">
            <w:pPr>
              <w:ind w:firstLineChars="0" w:firstLine="0"/>
            </w:pPr>
            <w:r>
              <w:rPr>
                <w:rFonts w:hint="eastAsia"/>
              </w:rPr>
              <w:t>返回值</w:t>
            </w:r>
          </w:p>
        </w:tc>
        <w:tc>
          <w:tcPr>
            <w:tcW w:w="6600" w:type="dxa"/>
          </w:tcPr>
          <w:p w14:paraId="446175DF" w14:textId="77777777" w:rsidR="00190278" w:rsidRDefault="00FC3595">
            <w:pPr>
              <w:ind w:firstLineChars="0" w:firstLine="0"/>
            </w:pPr>
            <w:r>
              <w:t>{</w:t>
            </w:r>
          </w:p>
          <w:p w14:paraId="69F3B8A9" w14:textId="77777777" w:rsidR="00190278" w:rsidRDefault="00FC3595">
            <w:pPr>
              <w:ind w:firstLineChars="0" w:firstLine="0"/>
            </w:pPr>
            <w:r>
              <w:t>code: 200,</w:t>
            </w:r>
          </w:p>
          <w:p w14:paraId="460024A1" w14:textId="77777777" w:rsidR="00190278" w:rsidRDefault="00FC3595">
            <w:pPr>
              <w:ind w:firstLineChars="0" w:firstLine="0"/>
            </w:pPr>
            <w:r>
              <w:t xml:space="preserve">message: </w:t>
            </w:r>
            <w:r>
              <w:rPr>
                <w:rFonts w:hint="eastAsia"/>
              </w:rPr>
              <w:t>“修改成功”</w:t>
            </w:r>
          </w:p>
          <w:p w14:paraId="0E8A0A49" w14:textId="77777777" w:rsidR="00190278" w:rsidRDefault="00FC3595">
            <w:pPr>
              <w:ind w:firstLineChars="0" w:firstLine="0"/>
            </w:pPr>
            <w:r>
              <w:rPr>
                <w:rFonts w:hint="eastAsia"/>
              </w:rPr>
              <w:t>}</w:t>
            </w:r>
          </w:p>
        </w:tc>
      </w:tr>
    </w:tbl>
    <w:p w14:paraId="3E9F7ABB" w14:textId="77777777" w:rsidR="00190278" w:rsidRDefault="00190278">
      <w:pPr>
        <w:ind w:left="420" w:firstLineChars="0" w:firstLine="0"/>
      </w:pPr>
    </w:p>
    <w:tbl>
      <w:tblPr>
        <w:tblStyle w:val="aa"/>
        <w:tblW w:w="7876" w:type="dxa"/>
        <w:tblInd w:w="420" w:type="dxa"/>
        <w:tblLayout w:type="fixed"/>
        <w:tblLook w:val="04A0" w:firstRow="1" w:lastRow="0" w:firstColumn="1" w:lastColumn="0" w:noHBand="0" w:noVBand="1"/>
      </w:tblPr>
      <w:tblGrid>
        <w:gridCol w:w="1985"/>
        <w:gridCol w:w="5891"/>
      </w:tblGrid>
      <w:tr w:rsidR="00190278" w14:paraId="0136CBD4" w14:textId="77777777">
        <w:tc>
          <w:tcPr>
            <w:tcW w:w="1985" w:type="dxa"/>
            <w:shd w:val="clear" w:color="auto" w:fill="BFBFBF" w:themeFill="background1" w:themeFillShade="BF"/>
          </w:tcPr>
          <w:p w14:paraId="0734384C" w14:textId="77777777" w:rsidR="00190278" w:rsidRDefault="00FC3595">
            <w:pPr>
              <w:ind w:firstLineChars="0" w:firstLine="0"/>
            </w:pPr>
            <w:r>
              <w:rPr>
                <w:rFonts w:hint="eastAsia"/>
              </w:rPr>
              <w:t>接口名称</w:t>
            </w:r>
          </w:p>
        </w:tc>
        <w:tc>
          <w:tcPr>
            <w:tcW w:w="5891" w:type="dxa"/>
            <w:shd w:val="clear" w:color="auto" w:fill="BFBFBF" w:themeFill="background1" w:themeFillShade="BF"/>
          </w:tcPr>
          <w:p w14:paraId="79605F59" w14:textId="01BD63C5" w:rsidR="00190278" w:rsidRDefault="00FC3595">
            <w:pPr>
              <w:ind w:firstLineChars="0" w:firstLine="0"/>
            </w:pPr>
            <w:r>
              <w:rPr>
                <w:rFonts w:hint="eastAsia"/>
              </w:rPr>
              <w:t>批量查询矿物</w:t>
            </w:r>
            <w:r w:rsidR="009D3E48">
              <w:rPr>
                <w:rFonts w:hint="eastAsia"/>
              </w:rPr>
              <w:t>(</w:t>
            </w:r>
            <w:proofErr w:type="spellStart"/>
            <w:r w:rsidR="009D3E48">
              <w:t>getMineralList</w:t>
            </w:r>
            <w:proofErr w:type="spellEnd"/>
            <w:r w:rsidR="009D3E48">
              <w:t>)</w:t>
            </w:r>
          </w:p>
        </w:tc>
      </w:tr>
      <w:tr w:rsidR="00190278" w14:paraId="129039AD" w14:textId="77777777">
        <w:tc>
          <w:tcPr>
            <w:tcW w:w="1985" w:type="dxa"/>
          </w:tcPr>
          <w:p w14:paraId="2E36261C" w14:textId="77777777" w:rsidR="00190278" w:rsidRDefault="00FC3595">
            <w:pPr>
              <w:ind w:firstLineChars="0" w:firstLine="0"/>
            </w:pPr>
            <w:proofErr w:type="spellStart"/>
            <w:r>
              <w:rPr>
                <w:rFonts w:hint="eastAsia"/>
              </w:rPr>
              <w:t>url</w:t>
            </w:r>
            <w:proofErr w:type="spellEnd"/>
          </w:p>
        </w:tc>
        <w:tc>
          <w:tcPr>
            <w:tcW w:w="5891" w:type="dxa"/>
          </w:tcPr>
          <w:p w14:paraId="6E60CC73" w14:textId="1C0B9532" w:rsidR="00190278" w:rsidRDefault="00FC3595">
            <w:pPr>
              <w:ind w:firstLineChars="0" w:firstLine="0"/>
            </w:pPr>
            <w:r>
              <w:t>/mineral</w:t>
            </w:r>
            <w:r w:rsidR="009D3E48">
              <w:t>s</w:t>
            </w:r>
          </w:p>
        </w:tc>
      </w:tr>
      <w:tr w:rsidR="00190278" w14:paraId="6EF0F051" w14:textId="77777777">
        <w:tc>
          <w:tcPr>
            <w:tcW w:w="1985" w:type="dxa"/>
          </w:tcPr>
          <w:p w14:paraId="42014E48" w14:textId="77777777" w:rsidR="00190278" w:rsidRDefault="00FC3595">
            <w:pPr>
              <w:ind w:firstLineChars="0" w:firstLine="0"/>
            </w:pPr>
            <w:r>
              <w:rPr>
                <w:rFonts w:hint="eastAsia"/>
              </w:rPr>
              <w:t>方法</w:t>
            </w:r>
          </w:p>
        </w:tc>
        <w:tc>
          <w:tcPr>
            <w:tcW w:w="5891" w:type="dxa"/>
          </w:tcPr>
          <w:p w14:paraId="4724EEFB" w14:textId="3BB0812F" w:rsidR="00190278" w:rsidRDefault="009D3E48">
            <w:pPr>
              <w:ind w:firstLineChars="0" w:firstLine="0"/>
            </w:pPr>
            <w:r>
              <w:t>get</w:t>
            </w:r>
          </w:p>
        </w:tc>
      </w:tr>
      <w:tr w:rsidR="00190278" w14:paraId="2B9D2138" w14:textId="77777777">
        <w:tc>
          <w:tcPr>
            <w:tcW w:w="1985" w:type="dxa"/>
          </w:tcPr>
          <w:p w14:paraId="2C404B2A" w14:textId="77777777" w:rsidR="00190278" w:rsidRDefault="00FC3595">
            <w:pPr>
              <w:ind w:firstLineChars="0" w:firstLine="0"/>
            </w:pPr>
            <w:r>
              <w:rPr>
                <w:rFonts w:hint="eastAsia"/>
              </w:rPr>
              <w:t>参数</w:t>
            </w:r>
          </w:p>
        </w:tc>
        <w:tc>
          <w:tcPr>
            <w:tcW w:w="5891" w:type="dxa"/>
          </w:tcPr>
          <w:p w14:paraId="62E2A33C" w14:textId="6029EA94" w:rsidR="00190278" w:rsidRDefault="00DD5535">
            <w:pPr>
              <w:ind w:firstLineChars="0" w:firstLine="0"/>
            </w:pPr>
            <w:r>
              <w:rPr>
                <w:rFonts w:hint="eastAsia"/>
              </w:rPr>
              <w:t>无</w:t>
            </w:r>
          </w:p>
        </w:tc>
      </w:tr>
      <w:tr w:rsidR="00190278" w14:paraId="44D70C78" w14:textId="77777777">
        <w:tc>
          <w:tcPr>
            <w:tcW w:w="1985" w:type="dxa"/>
          </w:tcPr>
          <w:p w14:paraId="461034D0" w14:textId="77777777" w:rsidR="00190278" w:rsidRDefault="00FC3595">
            <w:pPr>
              <w:ind w:firstLineChars="0" w:firstLine="0"/>
            </w:pPr>
            <w:r>
              <w:rPr>
                <w:rFonts w:hint="eastAsia"/>
              </w:rPr>
              <w:t>返回值</w:t>
            </w:r>
          </w:p>
        </w:tc>
        <w:tc>
          <w:tcPr>
            <w:tcW w:w="5891" w:type="dxa"/>
          </w:tcPr>
          <w:p w14:paraId="0495D1F6" w14:textId="77777777" w:rsidR="00DD5535" w:rsidRDefault="00DD5535" w:rsidP="00DD5535">
            <w:pPr>
              <w:ind w:firstLineChars="0" w:firstLine="0"/>
            </w:pPr>
            <w:r>
              <w:rPr>
                <w:rFonts w:hint="eastAsia"/>
              </w:rPr>
              <w:t>{</w:t>
            </w:r>
          </w:p>
          <w:p w14:paraId="02A48198" w14:textId="77777777" w:rsidR="00DD5535" w:rsidRDefault="00DD5535" w:rsidP="00DD5535">
            <w:pPr>
              <w:ind w:firstLineChars="0" w:firstLine="0"/>
            </w:pPr>
            <w:r>
              <w:t>c</w:t>
            </w:r>
            <w:r>
              <w:rPr>
                <w:rFonts w:hint="eastAsia"/>
              </w:rPr>
              <w:t>ode</w:t>
            </w:r>
            <w:r>
              <w:t>:200,</w:t>
            </w:r>
          </w:p>
          <w:p w14:paraId="7C0C52AC" w14:textId="77777777" w:rsidR="00DD5535" w:rsidRDefault="00DD5535" w:rsidP="00DD5535">
            <w:pPr>
              <w:ind w:firstLineChars="0" w:firstLine="0"/>
            </w:pPr>
            <w:r>
              <w:t>message:””,</w:t>
            </w:r>
          </w:p>
          <w:p w14:paraId="7FCC8200" w14:textId="77777777" w:rsidR="00DD5535" w:rsidRDefault="00DD5535" w:rsidP="00DD5535">
            <w:pPr>
              <w:ind w:firstLineChars="0" w:firstLine="0"/>
            </w:pPr>
            <w:proofErr w:type="spellStart"/>
            <w:proofErr w:type="gramStart"/>
            <w:r>
              <w:t>data:list</w:t>
            </w:r>
            <w:proofErr w:type="spellEnd"/>
            <w:proofErr w:type="gramEnd"/>
            <w:r>
              <w:t xml:space="preserve"> &lt;mineral</w:t>
            </w:r>
            <w:r>
              <w:rPr>
                <w:rFonts w:hint="eastAsia"/>
              </w:rPr>
              <w:t>&gt;</w:t>
            </w:r>
          </w:p>
          <w:p w14:paraId="0D5D06B5" w14:textId="63A431F5" w:rsidR="00190278" w:rsidRDefault="00DD5535" w:rsidP="00DD5535">
            <w:pPr>
              <w:ind w:firstLineChars="0" w:firstLine="0"/>
            </w:pPr>
            <w:r>
              <w:rPr>
                <w:rFonts w:hint="eastAsia"/>
              </w:rPr>
              <w:t>}</w:t>
            </w:r>
          </w:p>
        </w:tc>
      </w:tr>
    </w:tbl>
    <w:p w14:paraId="090632B6" w14:textId="77777777" w:rsidR="00190278" w:rsidRDefault="00190278">
      <w:pPr>
        <w:ind w:firstLine="420"/>
      </w:pPr>
    </w:p>
    <w:p w14:paraId="4DD41ECC" w14:textId="77777777" w:rsidR="00190278" w:rsidRDefault="00FC3595">
      <w:pPr>
        <w:pStyle w:val="2"/>
        <w:numPr>
          <w:ilvl w:val="1"/>
          <w:numId w:val="1"/>
        </w:numPr>
        <w:ind w:firstLineChars="0"/>
      </w:pPr>
      <w:r>
        <w:rPr>
          <w:rFonts w:hint="eastAsia"/>
        </w:rPr>
        <w:t>挖掘机客服端</w:t>
      </w:r>
    </w:p>
    <w:p w14:paraId="5DAE582A" w14:textId="60A65F77" w:rsidR="00190278" w:rsidRDefault="00FC3595">
      <w:pPr>
        <w:pStyle w:val="3"/>
        <w:numPr>
          <w:ilvl w:val="2"/>
          <w:numId w:val="1"/>
        </w:numPr>
        <w:ind w:firstLineChars="0"/>
      </w:pPr>
      <w:r>
        <w:rPr>
          <w:rFonts w:hint="eastAsia"/>
        </w:rPr>
        <w:t>矿物变更</w:t>
      </w:r>
    </w:p>
    <w:tbl>
      <w:tblPr>
        <w:tblStyle w:val="aa"/>
        <w:tblW w:w="7876" w:type="dxa"/>
        <w:tblInd w:w="420" w:type="dxa"/>
        <w:tblLayout w:type="fixed"/>
        <w:tblLook w:val="04A0" w:firstRow="1" w:lastRow="0" w:firstColumn="1" w:lastColumn="0" w:noHBand="0" w:noVBand="1"/>
      </w:tblPr>
      <w:tblGrid>
        <w:gridCol w:w="1276"/>
        <w:gridCol w:w="6600"/>
      </w:tblGrid>
      <w:tr w:rsidR="00DD5535" w14:paraId="23D25CAA" w14:textId="77777777" w:rsidTr="0048222D">
        <w:tc>
          <w:tcPr>
            <w:tcW w:w="1276" w:type="dxa"/>
            <w:shd w:val="clear" w:color="auto" w:fill="BFBFBF" w:themeFill="background1" w:themeFillShade="BF"/>
          </w:tcPr>
          <w:p w14:paraId="1C349FBB" w14:textId="77777777" w:rsidR="00DD5535" w:rsidRDefault="00DD5535" w:rsidP="0048222D">
            <w:pPr>
              <w:ind w:firstLineChars="0" w:firstLine="0"/>
            </w:pPr>
            <w:r>
              <w:rPr>
                <w:rFonts w:hint="eastAsia"/>
              </w:rPr>
              <w:t>接口名称</w:t>
            </w:r>
          </w:p>
        </w:tc>
        <w:tc>
          <w:tcPr>
            <w:tcW w:w="6600" w:type="dxa"/>
            <w:shd w:val="clear" w:color="auto" w:fill="BFBFBF" w:themeFill="background1" w:themeFillShade="BF"/>
          </w:tcPr>
          <w:p w14:paraId="29E07AC3" w14:textId="77777777" w:rsidR="00DD5535" w:rsidRDefault="00DD5535" w:rsidP="0048222D">
            <w:pPr>
              <w:ind w:firstLineChars="0" w:firstLine="0"/>
            </w:pPr>
            <w:r>
              <w:rPr>
                <w:rFonts w:hint="eastAsia"/>
              </w:rPr>
              <w:t>更换矿种(</w:t>
            </w:r>
            <w:proofErr w:type="spellStart"/>
            <w:r>
              <w:rPr>
                <w:rFonts w:hint="eastAsia"/>
              </w:rPr>
              <w:t>change</w:t>
            </w:r>
            <w:r>
              <w:t>M</w:t>
            </w:r>
            <w:r w:rsidRPr="0073690C">
              <w:t>ineral</w:t>
            </w:r>
            <w:r>
              <w:rPr>
                <w:rFonts w:hint="eastAsia"/>
              </w:rPr>
              <w:t>Type</w:t>
            </w:r>
            <w:proofErr w:type="spellEnd"/>
            <w:r>
              <w:t>)</w:t>
            </w:r>
          </w:p>
        </w:tc>
      </w:tr>
      <w:tr w:rsidR="00DD5535" w14:paraId="2A759D4E" w14:textId="77777777" w:rsidTr="0048222D">
        <w:tc>
          <w:tcPr>
            <w:tcW w:w="1276" w:type="dxa"/>
          </w:tcPr>
          <w:p w14:paraId="5839A6B8" w14:textId="77777777" w:rsidR="00DD5535" w:rsidRDefault="00DD5535" w:rsidP="0048222D">
            <w:pPr>
              <w:ind w:firstLineChars="0" w:firstLine="0"/>
            </w:pPr>
            <w:proofErr w:type="spellStart"/>
            <w:r>
              <w:rPr>
                <w:rFonts w:hint="eastAsia"/>
              </w:rPr>
              <w:t>url</w:t>
            </w:r>
            <w:proofErr w:type="spellEnd"/>
          </w:p>
        </w:tc>
        <w:tc>
          <w:tcPr>
            <w:tcW w:w="6600" w:type="dxa"/>
          </w:tcPr>
          <w:p w14:paraId="36BDCD31" w14:textId="10561640" w:rsidR="00DD5535" w:rsidRDefault="00DD5535" w:rsidP="0048222D">
            <w:pPr>
              <w:ind w:firstLineChars="0" w:firstLine="0"/>
            </w:pPr>
            <w:r>
              <w:t>/</w:t>
            </w:r>
            <w:r>
              <w:rPr>
                <w:rFonts w:hint="eastAsia"/>
              </w:rPr>
              <w:t>clients</w:t>
            </w:r>
            <w:r>
              <w:t>/e</w:t>
            </w:r>
            <w:r>
              <w:rPr>
                <w:rFonts w:hint="eastAsia"/>
              </w:rPr>
              <w:t>x</w:t>
            </w:r>
            <w:r>
              <w:t>cavator/</w:t>
            </w:r>
            <w:proofErr w:type="spellStart"/>
            <w:r>
              <w:rPr>
                <w:rFonts w:hint="eastAsia"/>
              </w:rPr>
              <w:t>m</w:t>
            </w:r>
            <w:r w:rsidRPr="0073690C">
              <w:t>ineral</w:t>
            </w:r>
            <w:r>
              <w:rPr>
                <w:rFonts w:hint="eastAsia"/>
              </w:rPr>
              <w:t>Type</w:t>
            </w:r>
            <w:r>
              <w:t>s</w:t>
            </w:r>
            <w:proofErr w:type="spellEnd"/>
          </w:p>
        </w:tc>
      </w:tr>
      <w:tr w:rsidR="00DD5535" w14:paraId="21E5ECCA" w14:textId="77777777" w:rsidTr="0048222D">
        <w:tc>
          <w:tcPr>
            <w:tcW w:w="1276" w:type="dxa"/>
          </w:tcPr>
          <w:p w14:paraId="7D207E44" w14:textId="77777777" w:rsidR="00DD5535" w:rsidRDefault="00DD5535" w:rsidP="0048222D">
            <w:pPr>
              <w:ind w:firstLineChars="0" w:firstLine="0"/>
            </w:pPr>
            <w:r>
              <w:rPr>
                <w:rFonts w:hint="eastAsia"/>
              </w:rPr>
              <w:t>方法</w:t>
            </w:r>
          </w:p>
        </w:tc>
        <w:tc>
          <w:tcPr>
            <w:tcW w:w="6600" w:type="dxa"/>
          </w:tcPr>
          <w:p w14:paraId="6298FB1A" w14:textId="77777777" w:rsidR="00DD5535" w:rsidRDefault="00DD5535" w:rsidP="0048222D">
            <w:pPr>
              <w:ind w:firstLineChars="0" w:firstLine="0"/>
            </w:pPr>
            <w:r>
              <w:t>put</w:t>
            </w:r>
          </w:p>
        </w:tc>
      </w:tr>
      <w:tr w:rsidR="00DD5535" w14:paraId="441379B8" w14:textId="77777777" w:rsidTr="0048222D">
        <w:tc>
          <w:tcPr>
            <w:tcW w:w="1276" w:type="dxa"/>
          </w:tcPr>
          <w:p w14:paraId="0CB9BAC8" w14:textId="77777777" w:rsidR="00DD5535" w:rsidRDefault="00DD5535" w:rsidP="0048222D">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DD5535" w14:paraId="0E9BBE03" w14:textId="77777777" w:rsidTr="0048222D">
              <w:trPr>
                <w:trHeight w:val="356"/>
              </w:trPr>
              <w:tc>
                <w:tcPr>
                  <w:tcW w:w="1550" w:type="dxa"/>
                  <w:tcBorders>
                    <w:top w:val="nil"/>
                    <w:left w:val="single" w:sz="8" w:space="0" w:color="4F81BD"/>
                    <w:bottom w:val="nil"/>
                    <w:right w:val="nil"/>
                  </w:tcBorders>
                  <w:shd w:val="clear" w:color="auto" w:fill="auto"/>
                </w:tcPr>
                <w:p w14:paraId="4C3F4360" w14:textId="77777777" w:rsidR="00DD5535" w:rsidRDefault="00DD5535" w:rsidP="0048222D">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3208A6F9" w14:textId="77777777" w:rsidR="00DD5535" w:rsidRDefault="00DD5535" w:rsidP="0048222D">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10FA63EB" w14:textId="77777777" w:rsidR="00DD5535" w:rsidRDefault="00DD5535" w:rsidP="0048222D">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70D7F075" w14:textId="77777777" w:rsidR="00DD5535" w:rsidRDefault="00DD5535" w:rsidP="0048222D">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27309A4A" w14:textId="77777777" w:rsidR="00DD5535" w:rsidRDefault="00DD5535" w:rsidP="0048222D">
                  <w:pPr>
                    <w:ind w:firstLineChars="0" w:firstLine="0"/>
                    <w:rPr>
                      <w:color w:val="000000"/>
                    </w:rPr>
                  </w:pPr>
                  <w:r>
                    <w:rPr>
                      <w:rFonts w:hint="eastAsia"/>
                      <w:color w:val="000000"/>
                    </w:rPr>
                    <w:t>参数形式</w:t>
                  </w:r>
                </w:p>
              </w:tc>
            </w:tr>
            <w:tr w:rsidR="00DD5535" w14:paraId="61A7B0A0" w14:textId="77777777" w:rsidTr="0048222D">
              <w:tc>
                <w:tcPr>
                  <w:tcW w:w="1550" w:type="dxa"/>
                  <w:tcBorders>
                    <w:top w:val="nil"/>
                    <w:left w:val="nil"/>
                    <w:bottom w:val="nil"/>
                    <w:right w:val="nil"/>
                  </w:tcBorders>
                </w:tcPr>
                <w:p w14:paraId="07D52441" w14:textId="77777777" w:rsidR="00DD5535" w:rsidRDefault="00DD5535" w:rsidP="0048222D">
                  <w:pPr>
                    <w:ind w:firstLineChars="0" w:firstLine="0"/>
                    <w:rPr>
                      <w:color w:val="000000"/>
                    </w:rPr>
                  </w:pPr>
                  <w:proofErr w:type="spellStart"/>
                  <w:r>
                    <w:rPr>
                      <w:rFonts w:hint="eastAsia"/>
                    </w:rPr>
                    <w:t>unit</w:t>
                  </w:r>
                  <w:r>
                    <w:t>Id</w:t>
                  </w:r>
                  <w:proofErr w:type="spellEnd"/>
                </w:p>
              </w:tc>
              <w:tc>
                <w:tcPr>
                  <w:tcW w:w="1134" w:type="dxa"/>
                  <w:tcBorders>
                    <w:top w:val="nil"/>
                    <w:left w:val="nil"/>
                    <w:bottom w:val="nil"/>
                    <w:right w:val="nil"/>
                  </w:tcBorders>
                </w:tcPr>
                <w:p w14:paraId="16DC76B5" w14:textId="77777777" w:rsidR="00DD5535" w:rsidRDefault="00DD5535" w:rsidP="0048222D">
                  <w:pPr>
                    <w:ind w:firstLineChars="0" w:firstLine="0"/>
                    <w:rPr>
                      <w:color w:val="000000"/>
                    </w:rPr>
                  </w:pPr>
                  <w:r>
                    <w:rPr>
                      <w:rFonts w:hint="eastAsia"/>
                    </w:rPr>
                    <w:t>调度单元I</w:t>
                  </w:r>
                  <w:r>
                    <w:t>D</w:t>
                  </w:r>
                </w:p>
              </w:tc>
              <w:tc>
                <w:tcPr>
                  <w:tcW w:w="1134" w:type="dxa"/>
                  <w:tcBorders>
                    <w:top w:val="nil"/>
                    <w:left w:val="nil"/>
                    <w:bottom w:val="nil"/>
                    <w:right w:val="nil"/>
                  </w:tcBorders>
                </w:tcPr>
                <w:p w14:paraId="22C2ADDC" w14:textId="77777777" w:rsidR="00DD5535" w:rsidRDefault="00DD5535"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21949BED" w14:textId="77777777" w:rsidR="00DD5535" w:rsidRDefault="00DD5535"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5D2EA61E" w14:textId="77777777" w:rsidR="00DD5535" w:rsidRDefault="00DD5535" w:rsidP="0048222D">
                  <w:pPr>
                    <w:ind w:firstLineChars="0" w:firstLine="0"/>
                    <w:rPr>
                      <w:color w:val="000000"/>
                    </w:rPr>
                  </w:pPr>
                  <w:proofErr w:type="spellStart"/>
                  <w:r>
                    <w:rPr>
                      <w:rFonts w:hint="eastAsia"/>
                      <w:color w:val="000000"/>
                    </w:rPr>
                    <w:t>RequestBody</w:t>
                  </w:r>
                  <w:proofErr w:type="spellEnd"/>
                </w:p>
              </w:tc>
            </w:tr>
            <w:tr w:rsidR="00DD5535" w14:paraId="22DC454C" w14:textId="77777777" w:rsidTr="0048222D">
              <w:tc>
                <w:tcPr>
                  <w:tcW w:w="1550" w:type="dxa"/>
                  <w:tcBorders>
                    <w:top w:val="nil"/>
                    <w:left w:val="nil"/>
                    <w:bottom w:val="nil"/>
                    <w:right w:val="nil"/>
                  </w:tcBorders>
                </w:tcPr>
                <w:p w14:paraId="792FE142" w14:textId="77777777" w:rsidR="00DD5535" w:rsidRDefault="00DD5535" w:rsidP="0048222D">
                  <w:pPr>
                    <w:ind w:firstLineChars="0" w:firstLine="0"/>
                  </w:pPr>
                  <w:proofErr w:type="spellStart"/>
                  <w:r>
                    <w:t>LoadType</w:t>
                  </w:r>
                  <w:proofErr w:type="spellEnd"/>
                </w:p>
              </w:tc>
              <w:tc>
                <w:tcPr>
                  <w:tcW w:w="1134" w:type="dxa"/>
                  <w:tcBorders>
                    <w:top w:val="nil"/>
                    <w:left w:val="nil"/>
                    <w:bottom w:val="nil"/>
                    <w:right w:val="nil"/>
                  </w:tcBorders>
                </w:tcPr>
                <w:p w14:paraId="3CE199D6" w14:textId="77777777" w:rsidR="00DD5535" w:rsidRDefault="00DD5535" w:rsidP="0048222D">
                  <w:pPr>
                    <w:ind w:firstLineChars="0" w:firstLine="0"/>
                  </w:pPr>
                  <w:r>
                    <w:rPr>
                      <w:rFonts w:hint="eastAsia"/>
                    </w:rPr>
                    <w:t>矿种类型</w:t>
                  </w:r>
                </w:p>
              </w:tc>
              <w:tc>
                <w:tcPr>
                  <w:tcW w:w="1134" w:type="dxa"/>
                  <w:tcBorders>
                    <w:top w:val="nil"/>
                    <w:left w:val="nil"/>
                    <w:bottom w:val="nil"/>
                    <w:right w:val="nil"/>
                  </w:tcBorders>
                </w:tcPr>
                <w:p w14:paraId="35D78022" w14:textId="77777777" w:rsidR="00DD5535" w:rsidRDefault="00DD5535"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275B6694" w14:textId="77777777" w:rsidR="00DD5535" w:rsidRDefault="00DD5535" w:rsidP="0048222D">
                  <w:pPr>
                    <w:ind w:firstLineChars="0" w:firstLine="0"/>
                    <w:rPr>
                      <w:color w:val="000000"/>
                    </w:rPr>
                  </w:pPr>
                  <w:r>
                    <w:rPr>
                      <w:color w:val="000000"/>
                    </w:rPr>
                    <w:t>S</w:t>
                  </w:r>
                  <w:r>
                    <w:rPr>
                      <w:rFonts w:hint="eastAsia"/>
                      <w:color w:val="000000"/>
                    </w:rPr>
                    <w:t>tring</w:t>
                  </w:r>
                </w:p>
              </w:tc>
              <w:tc>
                <w:tcPr>
                  <w:tcW w:w="1725" w:type="dxa"/>
                  <w:tcBorders>
                    <w:top w:val="nil"/>
                    <w:left w:val="nil"/>
                    <w:bottom w:val="nil"/>
                    <w:right w:val="nil"/>
                  </w:tcBorders>
                </w:tcPr>
                <w:p w14:paraId="787B0784" w14:textId="77777777" w:rsidR="00DD5535" w:rsidRDefault="00DD5535" w:rsidP="0048222D">
                  <w:pPr>
                    <w:ind w:firstLineChars="0" w:firstLine="0"/>
                    <w:rPr>
                      <w:color w:val="000000"/>
                    </w:rPr>
                  </w:pPr>
                  <w:proofErr w:type="spellStart"/>
                  <w:r>
                    <w:rPr>
                      <w:rFonts w:hint="eastAsia"/>
                      <w:color w:val="000000"/>
                    </w:rPr>
                    <w:t>RequestBody</w:t>
                  </w:r>
                  <w:proofErr w:type="spellEnd"/>
                </w:p>
              </w:tc>
            </w:tr>
            <w:tr w:rsidR="00DD5535" w14:paraId="523D7BFD" w14:textId="77777777" w:rsidTr="0048222D">
              <w:tc>
                <w:tcPr>
                  <w:tcW w:w="1550" w:type="dxa"/>
                  <w:tcBorders>
                    <w:top w:val="nil"/>
                    <w:left w:val="nil"/>
                    <w:bottom w:val="nil"/>
                    <w:right w:val="nil"/>
                  </w:tcBorders>
                </w:tcPr>
                <w:p w14:paraId="775B2F46" w14:textId="77777777" w:rsidR="00DD5535" w:rsidRDefault="00DD5535" w:rsidP="0048222D">
                  <w:pPr>
                    <w:ind w:firstLineChars="0" w:firstLine="0"/>
                  </w:pPr>
                  <w:proofErr w:type="spellStart"/>
                  <w:r>
                    <w:t>UnLoaderAreaID</w:t>
                  </w:r>
                  <w:proofErr w:type="spellEnd"/>
                </w:p>
              </w:tc>
              <w:tc>
                <w:tcPr>
                  <w:tcW w:w="1134" w:type="dxa"/>
                  <w:tcBorders>
                    <w:top w:val="nil"/>
                    <w:left w:val="nil"/>
                    <w:bottom w:val="nil"/>
                    <w:right w:val="nil"/>
                  </w:tcBorders>
                </w:tcPr>
                <w:p w14:paraId="00319941" w14:textId="77777777" w:rsidR="00DD5535" w:rsidRDefault="00DD5535" w:rsidP="0048222D">
                  <w:pPr>
                    <w:ind w:firstLineChars="0" w:firstLine="0"/>
                  </w:pPr>
                  <w:r>
                    <w:rPr>
                      <w:rFonts w:hint="eastAsia"/>
                    </w:rPr>
                    <w:t>卸载区I</w:t>
                  </w:r>
                  <w:r>
                    <w:t>D</w:t>
                  </w:r>
                </w:p>
              </w:tc>
              <w:tc>
                <w:tcPr>
                  <w:tcW w:w="1134" w:type="dxa"/>
                  <w:tcBorders>
                    <w:top w:val="nil"/>
                    <w:left w:val="nil"/>
                    <w:bottom w:val="nil"/>
                    <w:right w:val="nil"/>
                  </w:tcBorders>
                </w:tcPr>
                <w:p w14:paraId="09D0F9CE" w14:textId="77777777" w:rsidR="00DD5535" w:rsidRDefault="00DD5535" w:rsidP="0048222D">
                  <w:pPr>
                    <w:ind w:firstLineChars="0" w:firstLine="0"/>
                    <w:rPr>
                      <w:color w:val="000000"/>
                    </w:rPr>
                  </w:pPr>
                  <w:r>
                    <w:rPr>
                      <w:rFonts w:hint="eastAsia"/>
                      <w:color w:val="000000"/>
                    </w:rPr>
                    <w:t>是</w:t>
                  </w:r>
                </w:p>
              </w:tc>
              <w:tc>
                <w:tcPr>
                  <w:tcW w:w="1275" w:type="dxa"/>
                  <w:tcBorders>
                    <w:top w:val="nil"/>
                    <w:left w:val="nil"/>
                    <w:bottom w:val="nil"/>
                    <w:right w:val="nil"/>
                  </w:tcBorders>
                </w:tcPr>
                <w:p w14:paraId="310C073D" w14:textId="77777777" w:rsidR="00DD5535" w:rsidRDefault="00DD5535" w:rsidP="0048222D">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57E883E" w14:textId="77777777" w:rsidR="00DD5535" w:rsidRDefault="00DD5535" w:rsidP="0048222D">
                  <w:pPr>
                    <w:ind w:firstLineChars="0" w:firstLine="0"/>
                    <w:rPr>
                      <w:color w:val="000000"/>
                    </w:rPr>
                  </w:pPr>
                  <w:proofErr w:type="spellStart"/>
                  <w:r>
                    <w:rPr>
                      <w:rFonts w:hint="eastAsia"/>
                      <w:color w:val="000000"/>
                    </w:rPr>
                    <w:t>RequestBody</w:t>
                  </w:r>
                  <w:proofErr w:type="spellEnd"/>
                </w:p>
              </w:tc>
            </w:tr>
          </w:tbl>
          <w:p w14:paraId="1BCA89C1" w14:textId="77777777" w:rsidR="00DD5535" w:rsidRDefault="00DD5535" w:rsidP="0048222D">
            <w:pPr>
              <w:ind w:firstLineChars="0" w:firstLine="0"/>
            </w:pPr>
          </w:p>
        </w:tc>
      </w:tr>
      <w:tr w:rsidR="00DD5535" w14:paraId="3EC4166B" w14:textId="77777777" w:rsidTr="0048222D">
        <w:tc>
          <w:tcPr>
            <w:tcW w:w="1276" w:type="dxa"/>
          </w:tcPr>
          <w:p w14:paraId="3A31620F" w14:textId="77777777" w:rsidR="00DD5535" w:rsidRDefault="00DD5535" w:rsidP="0048222D">
            <w:pPr>
              <w:ind w:firstLineChars="0" w:firstLine="0"/>
            </w:pPr>
            <w:r>
              <w:rPr>
                <w:rFonts w:hint="eastAsia"/>
              </w:rPr>
              <w:t>返回值</w:t>
            </w:r>
          </w:p>
        </w:tc>
        <w:tc>
          <w:tcPr>
            <w:tcW w:w="6600" w:type="dxa"/>
          </w:tcPr>
          <w:p w14:paraId="138BA79A" w14:textId="77777777" w:rsidR="00DD5535" w:rsidRDefault="00DD5535" w:rsidP="0048222D">
            <w:pPr>
              <w:ind w:firstLineChars="0" w:firstLine="0"/>
            </w:pPr>
            <w:r>
              <w:t>{</w:t>
            </w:r>
          </w:p>
          <w:p w14:paraId="6FA983BA" w14:textId="77777777" w:rsidR="00DD5535" w:rsidRDefault="00DD5535" w:rsidP="0048222D">
            <w:pPr>
              <w:ind w:firstLineChars="0" w:firstLine="0"/>
            </w:pPr>
            <w:r>
              <w:t>code: 200,</w:t>
            </w:r>
          </w:p>
          <w:p w14:paraId="552F6D08" w14:textId="77777777" w:rsidR="00DD5535" w:rsidRDefault="00DD5535" w:rsidP="0048222D">
            <w:pPr>
              <w:ind w:firstLineChars="0" w:firstLine="0"/>
            </w:pPr>
            <w:r>
              <w:t xml:space="preserve">message: </w:t>
            </w:r>
            <w:r>
              <w:rPr>
                <w:rFonts w:hint="eastAsia"/>
              </w:rPr>
              <w:t>“矿种更换成功”</w:t>
            </w:r>
          </w:p>
          <w:p w14:paraId="1776AC7E" w14:textId="77777777" w:rsidR="00DD5535" w:rsidRDefault="00DD5535" w:rsidP="0048222D">
            <w:pPr>
              <w:ind w:firstLineChars="0" w:firstLine="0"/>
            </w:pPr>
            <w:r>
              <w:rPr>
                <w:rFonts w:hint="eastAsia"/>
              </w:rPr>
              <w:t>}</w:t>
            </w:r>
          </w:p>
        </w:tc>
      </w:tr>
    </w:tbl>
    <w:p w14:paraId="69A93A76" w14:textId="77777777" w:rsidR="00DD5535" w:rsidRPr="00DD5535" w:rsidRDefault="00DD5535" w:rsidP="00DD5535">
      <w:pPr>
        <w:ind w:firstLine="420"/>
      </w:pPr>
    </w:p>
    <w:p w14:paraId="79FADAFE" w14:textId="77777777" w:rsidR="00190278" w:rsidRDefault="00FC3595">
      <w:pPr>
        <w:pStyle w:val="3"/>
        <w:numPr>
          <w:ilvl w:val="2"/>
          <w:numId w:val="1"/>
        </w:numPr>
        <w:ind w:firstLineChars="0"/>
      </w:pPr>
      <w:r>
        <w:rPr>
          <w:rFonts w:hint="eastAsia"/>
        </w:rPr>
        <w:t>申请位置变更</w:t>
      </w:r>
    </w:p>
    <w:tbl>
      <w:tblPr>
        <w:tblStyle w:val="aa"/>
        <w:tblW w:w="7876" w:type="dxa"/>
        <w:tblInd w:w="420" w:type="dxa"/>
        <w:tblLayout w:type="fixed"/>
        <w:tblLook w:val="04A0" w:firstRow="1" w:lastRow="0" w:firstColumn="1" w:lastColumn="0" w:noHBand="0" w:noVBand="1"/>
      </w:tblPr>
      <w:tblGrid>
        <w:gridCol w:w="1135"/>
        <w:gridCol w:w="6741"/>
      </w:tblGrid>
      <w:tr w:rsidR="00190278" w14:paraId="7639DA76" w14:textId="77777777" w:rsidTr="00DD5535">
        <w:tc>
          <w:tcPr>
            <w:tcW w:w="1135" w:type="dxa"/>
            <w:shd w:val="clear" w:color="auto" w:fill="BFBFBF" w:themeFill="background1" w:themeFillShade="BF"/>
          </w:tcPr>
          <w:p w14:paraId="27B03630" w14:textId="77777777" w:rsidR="00190278" w:rsidRDefault="00FC3595">
            <w:pPr>
              <w:ind w:firstLineChars="0" w:firstLine="0"/>
            </w:pPr>
            <w:r>
              <w:rPr>
                <w:rFonts w:hint="eastAsia"/>
              </w:rPr>
              <w:t>接口名称</w:t>
            </w:r>
          </w:p>
        </w:tc>
        <w:tc>
          <w:tcPr>
            <w:tcW w:w="6741" w:type="dxa"/>
            <w:shd w:val="clear" w:color="auto" w:fill="BFBFBF" w:themeFill="background1" w:themeFillShade="BF"/>
          </w:tcPr>
          <w:p w14:paraId="2E1BA947" w14:textId="18387A8A" w:rsidR="00190278" w:rsidRDefault="00FC3595">
            <w:pPr>
              <w:ind w:firstLineChars="0" w:firstLine="0"/>
            </w:pPr>
            <w:r>
              <w:rPr>
                <w:rFonts w:hint="eastAsia"/>
              </w:rPr>
              <w:t>申请电铲位置变更</w:t>
            </w:r>
            <w:r w:rsidR="00DD5535">
              <w:rPr>
                <w:rFonts w:hint="eastAsia"/>
              </w:rPr>
              <w:t>(</w:t>
            </w:r>
            <w:proofErr w:type="spellStart"/>
            <w:r w:rsidR="00DD5535">
              <w:t>updateE</w:t>
            </w:r>
            <w:r w:rsidR="00DD5535">
              <w:rPr>
                <w:rFonts w:hint="eastAsia"/>
              </w:rPr>
              <w:t>x</w:t>
            </w:r>
            <w:r w:rsidR="00DD5535">
              <w:t>cavatorPosition</w:t>
            </w:r>
            <w:proofErr w:type="spellEnd"/>
            <w:r w:rsidR="00DD5535">
              <w:t>)</w:t>
            </w:r>
          </w:p>
        </w:tc>
      </w:tr>
      <w:tr w:rsidR="00190278" w14:paraId="5A67F288" w14:textId="77777777" w:rsidTr="00DD5535">
        <w:tc>
          <w:tcPr>
            <w:tcW w:w="1135" w:type="dxa"/>
          </w:tcPr>
          <w:p w14:paraId="247EE09F" w14:textId="77777777" w:rsidR="00190278" w:rsidRDefault="00FC3595">
            <w:pPr>
              <w:ind w:firstLineChars="0" w:firstLine="0"/>
            </w:pPr>
            <w:proofErr w:type="spellStart"/>
            <w:r>
              <w:rPr>
                <w:rFonts w:hint="eastAsia"/>
              </w:rPr>
              <w:t>url</w:t>
            </w:r>
            <w:proofErr w:type="spellEnd"/>
          </w:p>
        </w:tc>
        <w:tc>
          <w:tcPr>
            <w:tcW w:w="6741" w:type="dxa"/>
          </w:tcPr>
          <w:p w14:paraId="327C0210" w14:textId="70A4C292" w:rsidR="00190278" w:rsidRDefault="00FC3595">
            <w:pPr>
              <w:ind w:firstLineChars="0" w:firstLine="0"/>
            </w:pPr>
            <w:r>
              <w:t>/</w:t>
            </w:r>
            <w:r w:rsidR="00DD5535">
              <w:rPr>
                <w:rFonts w:hint="eastAsia"/>
              </w:rPr>
              <w:t>clients</w:t>
            </w:r>
            <w:r>
              <w:t>/</w:t>
            </w:r>
            <w:r w:rsidR="00DD5535">
              <w:t>e</w:t>
            </w:r>
            <w:r w:rsidR="00DD5535">
              <w:rPr>
                <w:rFonts w:hint="eastAsia"/>
              </w:rPr>
              <w:t>x</w:t>
            </w:r>
            <w:r w:rsidR="00DD5535">
              <w:t>cavator/positions</w:t>
            </w:r>
          </w:p>
        </w:tc>
      </w:tr>
      <w:tr w:rsidR="00190278" w14:paraId="3492D09A" w14:textId="77777777" w:rsidTr="00DD5535">
        <w:tc>
          <w:tcPr>
            <w:tcW w:w="1135" w:type="dxa"/>
          </w:tcPr>
          <w:p w14:paraId="60D039A0" w14:textId="77777777" w:rsidR="00190278" w:rsidRDefault="00FC3595">
            <w:pPr>
              <w:ind w:firstLineChars="0" w:firstLine="0"/>
            </w:pPr>
            <w:r>
              <w:rPr>
                <w:rFonts w:hint="eastAsia"/>
              </w:rPr>
              <w:t>方法</w:t>
            </w:r>
          </w:p>
        </w:tc>
        <w:tc>
          <w:tcPr>
            <w:tcW w:w="6741" w:type="dxa"/>
          </w:tcPr>
          <w:p w14:paraId="2F3F9062" w14:textId="7EC08E40" w:rsidR="00190278" w:rsidRDefault="00DD5535">
            <w:pPr>
              <w:ind w:firstLineChars="0" w:firstLine="0"/>
            </w:pPr>
            <w:r>
              <w:t>put</w:t>
            </w:r>
          </w:p>
        </w:tc>
      </w:tr>
      <w:tr w:rsidR="00190278" w14:paraId="1233E549" w14:textId="77777777" w:rsidTr="00DD5535">
        <w:tc>
          <w:tcPr>
            <w:tcW w:w="1135" w:type="dxa"/>
          </w:tcPr>
          <w:p w14:paraId="7F5964FB" w14:textId="77777777" w:rsidR="00190278" w:rsidRDefault="00FC3595">
            <w:pPr>
              <w:ind w:firstLineChars="0" w:firstLine="0"/>
            </w:pPr>
            <w:r>
              <w:rPr>
                <w:rFonts w:hint="eastAsia"/>
              </w:rPr>
              <w:t>参数</w:t>
            </w:r>
          </w:p>
        </w:tc>
        <w:tc>
          <w:tcPr>
            <w:tcW w:w="6741" w:type="dxa"/>
          </w:tcPr>
          <w:p w14:paraId="436629A3" w14:textId="6F38D4B0" w:rsidR="00DD5535" w:rsidRDefault="00DD5535">
            <w:pPr>
              <w:ind w:firstLineChars="0" w:firstLine="0"/>
            </w:pPr>
          </w:p>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DD5535" w14:paraId="33537C9B" w14:textId="77777777" w:rsidTr="0048222D">
              <w:trPr>
                <w:trHeight w:val="356"/>
              </w:trPr>
              <w:tc>
                <w:tcPr>
                  <w:tcW w:w="1550" w:type="dxa"/>
                  <w:tcBorders>
                    <w:top w:val="nil"/>
                    <w:left w:val="single" w:sz="8" w:space="0" w:color="4F81BD"/>
                    <w:bottom w:val="nil"/>
                    <w:right w:val="nil"/>
                  </w:tcBorders>
                  <w:shd w:val="clear" w:color="auto" w:fill="auto"/>
                </w:tcPr>
                <w:p w14:paraId="41583DF6" w14:textId="77777777" w:rsidR="00DD5535" w:rsidRDefault="00DD5535" w:rsidP="00DD5535">
                  <w:pPr>
                    <w:ind w:firstLineChars="0" w:firstLine="0"/>
                    <w:rPr>
                      <w:color w:val="000000"/>
                    </w:rPr>
                  </w:pPr>
                  <w:r w:rsidRPr="008A1438">
                    <w:rPr>
                      <w:rFonts w:hint="eastAsia"/>
                      <w:color w:val="0D0D0D" w:themeColor="text1" w:themeTint="F2"/>
                    </w:rPr>
                    <w:lastRenderedPageBreak/>
                    <w:t>参数名称</w:t>
                  </w:r>
                </w:p>
              </w:tc>
              <w:tc>
                <w:tcPr>
                  <w:tcW w:w="1134" w:type="dxa"/>
                  <w:tcBorders>
                    <w:top w:val="nil"/>
                    <w:left w:val="nil"/>
                    <w:bottom w:val="nil"/>
                    <w:right w:val="nil"/>
                  </w:tcBorders>
                  <w:shd w:val="clear" w:color="auto" w:fill="FFFFFF" w:themeFill="background1"/>
                </w:tcPr>
                <w:p w14:paraId="714DE7D9" w14:textId="77777777" w:rsidR="00DD5535" w:rsidRDefault="00DD5535" w:rsidP="00DD5535">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54C455BC" w14:textId="77777777" w:rsidR="00DD5535" w:rsidRDefault="00DD5535" w:rsidP="00DD5535">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0B19E857" w14:textId="77777777" w:rsidR="00DD5535" w:rsidRDefault="00DD5535" w:rsidP="00DD5535">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7BF2F950" w14:textId="77777777" w:rsidR="00DD5535" w:rsidRDefault="00DD5535" w:rsidP="00DD5535">
                  <w:pPr>
                    <w:ind w:firstLineChars="0" w:firstLine="0"/>
                    <w:rPr>
                      <w:color w:val="000000"/>
                    </w:rPr>
                  </w:pPr>
                  <w:r>
                    <w:rPr>
                      <w:rFonts w:hint="eastAsia"/>
                      <w:color w:val="000000"/>
                    </w:rPr>
                    <w:t>参数形式</w:t>
                  </w:r>
                </w:p>
              </w:tc>
            </w:tr>
            <w:tr w:rsidR="00DD5535" w14:paraId="2ABA492F" w14:textId="77777777" w:rsidTr="0048222D">
              <w:tc>
                <w:tcPr>
                  <w:tcW w:w="1550" w:type="dxa"/>
                  <w:tcBorders>
                    <w:top w:val="nil"/>
                    <w:left w:val="nil"/>
                    <w:bottom w:val="nil"/>
                    <w:right w:val="nil"/>
                  </w:tcBorders>
                </w:tcPr>
                <w:p w14:paraId="24E01A9B" w14:textId="5FDE5391" w:rsidR="00DD5535" w:rsidRDefault="00DD5535" w:rsidP="00DD5535">
                  <w:pPr>
                    <w:ind w:firstLineChars="0" w:firstLine="0"/>
                    <w:rPr>
                      <w:color w:val="000000"/>
                    </w:rPr>
                  </w:pPr>
                  <w:proofErr w:type="spellStart"/>
                  <w:r>
                    <w:t>vehicleId</w:t>
                  </w:r>
                  <w:proofErr w:type="spellEnd"/>
                </w:p>
              </w:tc>
              <w:tc>
                <w:tcPr>
                  <w:tcW w:w="1134" w:type="dxa"/>
                  <w:tcBorders>
                    <w:top w:val="nil"/>
                    <w:left w:val="nil"/>
                    <w:bottom w:val="nil"/>
                    <w:right w:val="nil"/>
                  </w:tcBorders>
                </w:tcPr>
                <w:p w14:paraId="44696D0C" w14:textId="5D36DE02" w:rsidR="00DD5535" w:rsidRDefault="00DD5535" w:rsidP="00DD5535">
                  <w:pPr>
                    <w:ind w:firstLineChars="0" w:firstLine="0"/>
                    <w:rPr>
                      <w:color w:val="000000"/>
                    </w:rPr>
                  </w:pPr>
                  <w:r>
                    <w:rPr>
                      <w:rFonts w:hint="eastAsia"/>
                    </w:rPr>
                    <w:t>车辆I</w:t>
                  </w:r>
                  <w:r>
                    <w:t>D</w:t>
                  </w:r>
                </w:p>
              </w:tc>
              <w:tc>
                <w:tcPr>
                  <w:tcW w:w="1134" w:type="dxa"/>
                  <w:tcBorders>
                    <w:top w:val="nil"/>
                    <w:left w:val="nil"/>
                    <w:bottom w:val="nil"/>
                    <w:right w:val="nil"/>
                  </w:tcBorders>
                </w:tcPr>
                <w:p w14:paraId="1B893CCE" w14:textId="77777777" w:rsidR="00DD5535" w:rsidRDefault="00DD5535" w:rsidP="00DD5535">
                  <w:pPr>
                    <w:ind w:firstLineChars="0" w:firstLine="0"/>
                    <w:rPr>
                      <w:color w:val="000000"/>
                    </w:rPr>
                  </w:pPr>
                  <w:r>
                    <w:rPr>
                      <w:rFonts w:hint="eastAsia"/>
                      <w:color w:val="000000"/>
                    </w:rPr>
                    <w:t>是</w:t>
                  </w:r>
                </w:p>
              </w:tc>
              <w:tc>
                <w:tcPr>
                  <w:tcW w:w="1275" w:type="dxa"/>
                  <w:tcBorders>
                    <w:top w:val="nil"/>
                    <w:left w:val="nil"/>
                    <w:bottom w:val="nil"/>
                    <w:right w:val="nil"/>
                  </w:tcBorders>
                </w:tcPr>
                <w:p w14:paraId="7AEE5D56" w14:textId="4313E3B0" w:rsidR="00DD5535" w:rsidRDefault="00DD5535" w:rsidP="00DD5535">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57F966B" w14:textId="77777777" w:rsidR="00DD5535" w:rsidRDefault="00DD5535" w:rsidP="00DD5535">
                  <w:pPr>
                    <w:ind w:firstLineChars="0" w:firstLine="0"/>
                    <w:rPr>
                      <w:color w:val="000000"/>
                    </w:rPr>
                  </w:pPr>
                  <w:proofErr w:type="spellStart"/>
                  <w:r>
                    <w:rPr>
                      <w:rFonts w:hint="eastAsia"/>
                      <w:color w:val="000000"/>
                    </w:rPr>
                    <w:t>RequestBody</w:t>
                  </w:r>
                  <w:proofErr w:type="spellEnd"/>
                </w:p>
              </w:tc>
            </w:tr>
          </w:tbl>
          <w:p w14:paraId="15E1CAF5" w14:textId="4AABFF18" w:rsidR="00190278" w:rsidRDefault="00190278">
            <w:pPr>
              <w:ind w:firstLineChars="0" w:firstLine="0"/>
            </w:pPr>
          </w:p>
        </w:tc>
      </w:tr>
      <w:tr w:rsidR="00190278" w14:paraId="6CC16361" w14:textId="77777777" w:rsidTr="00DD5535">
        <w:tc>
          <w:tcPr>
            <w:tcW w:w="1135" w:type="dxa"/>
          </w:tcPr>
          <w:p w14:paraId="6BEFD18C" w14:textId="77777777" w:rsidR="00190278" w:rsidRDefault="00FC3595">
            <w:pPr>
              <w:ind w:firstLineChars="0" w:firstLine="0"/>
            </w:pPr>
            <w:r>
              <w:rPr>
                <w:rFonts w:hint="eastAsia"/>
              </w:rPr>
              <w:lastRenderedPageBreak/>
              <w:t>返回值</w:t>
            </w:r>
          </w:p>
        </w:tc>
        <w:tc>
          <w:tcPr>
            <w:tcW w:w="6741" w:type="dxa"/>
          </w:tcPr>
          <w:p w14:paraId="6A46D241" w14:textId="77777777" w:rsidR="00190278" w:rsidRDefault="00FC3595">
            <w:pPr>
              <w:ind w:firstLineChars="0" w:firstLine="0"/>
            </w:pPr>
            <w:r>
              <w:t>{</w:t>
            </w:r>
          </w:p>
          <w:p w14:paraId="39FD051E" w14:textId="77777777" w:rsidR="00190278" w:rsidRDefault="00FC3595">
            <w:pPr>
              <w:ind w:firstLineChars="0" w:firstLine="0"/>
            </w:pPr>
            <w:r>
              <w:t>code: 200,</w:t>
            </w:r>
          </w:p>
          <w:p w14:paraId="3ABA3341" w14:textId="514D3B81" w:rsidR="00190278" w:rsidRDefault="00FC3595">
            <w:pPr>
              <w:ind w:firstLineChars="0" w:firstLine="0"/>
            </w:pPr>
            <w:r>
              <w:t xml:space="preserve">message: </w:t>
            </w:r>
            <w:r w:rsidR="00DD5535">
              <w:rPr>
                <w:rFonts w:hint="eastAsia"/>
              </w:rPr>
              <w:t>“”</w:t>
            </w:r>
          </w:p>
          <w:p w14:paraId="144D18E9" w14:textId="77777777" w:rsidR="00190278" w:rsidRDefault="00FC3595">
            <w:pPr>
              <w:ind w:firstLineChars="0" w:firstLine="0"/>
            </w:pPr>
            <w:r>
              <w:rPr>
                <w:rFonts w:hint="eastAsia"/>
              </w:rPr>
              <w:t>}</w:t>
            </w:r>
          </w:p>
        </w:tc>
      </w:tr>
    </w:tbl>
    <w:p w14:paraId="520E7E0B" w14:textId="77777777" w:rsidR="00190278" w:rsidRDefault="00190278">
      <w:pPr>
        <w:ind w:firstLine="420"/>
      </w:pPr>
    </w:p>
    <w:p w14:paraId="110644F0" w14:textId="77777777" w:rsidR="00190278" w:rsidRDefault="00FC3595">
      <w:pPr>
        <w:pStyle w:val="3"/>
        <w:numPr>
          <w:ilvl w:val="2"/>
          <w:numId w:val="1"/>
        </w:numPr>
        <w:ind w:firstLineChars="0"/>
      </w:pPr>
      <w:r>
        <w:rPr>
          <w:rFonts w:hint="eastAsia"/>
        </w:rPr>
        <w:t>工作状态改变</w:t>
      </w:r>
    </w:p>
    <w:tbl>
      <w:tblPr>
        <w:tblStyle w:val="aa"/>
        <w:tblW w:w="7876" w:type="dxa"/>
        <w:tblInd w:w="420" w:type="dxa"/>
        <w:tblLayout w:type="fixed"/>
        <w:tblLook w:val="04A0" w:firstRow="1" w:lastRow="0" w:firstColumn="1" w:lastColumn="0" w:noHBand="0" w:noVBand="1"/>
      </w:tblPr>
      <w:tblGrid>
        <w:gridCol w:w="1276"/>
        <w:gridCol w:w="6600"/>
      </w:tblGrid>
      <w:tr w:rsidR="00190278" w14:paraId="01AA065A" w14:textId="77777777" w:rsidTr="004765F9">
        <w:tc>
          <w:tcPr>
            <w:tcW w:w="1276" w:type="dxa"/>
            <w:shd w:val="clear" w:color="auto" w:fill="BFBFBF" w:themeFill="background1" w:themeFillShade="BF"/>
          </w:tcPr>
          <w:p w14:paraId="388F75F7"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72AD6935" w14:textId="703AA8EF" w:rsidR="00190278" w:rsidRDefault="00FC3595">
            <w:pPr>
              <w:ind w:firstLineChars="0" w:firstLine="0"/>
            </w:pPr>
            <w:r>
              <w:rPr>
                <w:rFonts w:hint="eastAsia"/>
              </w:rPr>
              <w:t>电铲状态改变</w:t>
            </w:r>
            <w:r w:rsidR="00DD5535">
              <w:rPr>
                <w:rFonts w:hint="eastAsia"/>
              </w:rPr>
              <w:t>(</w:t>
            </w:r>
            <w:proofErr w:type="spellStart"/>
            <w:r w:rsidR="00DD5535">
              <w:t>updateE</w:t>
            </w:r>
            <w:r w:rsidR="00DD5535">
              <w:rPr>
                <w:rFonts w:hint="eastAsia"/>
              </w:rPr>
              <w:t>x</w:t>
            </w:r>
            <w:r w:rsidR="00DD5535">
              <w:t>cavatoS</w:t>
            </w:r>
            <w:r w:rsidR="00DD5535">
              <w:rPr>
                <w:rFonts w:hint="eastAsia"/>
              </w:rPr>
              <w:t>tatus</w:t>
            </w:r>
            <w:proofErr w:type="spellEnd"/>
            <w:r w:rsidR="00DD5535">
              <w:t>)</w:t>
            </w:r>
          </w:p>
        </w:tc>
      </w:tr>
      <w:tr w:rsidR="00190278" w14:paraId="7962C3D4" w14:textId="77777777" w:rsidTr="004765F9">
        <w:tc>
          <w:tcPr>
            <w:tcW w:w="1276" w:type="dxa"/>
          </w:tcPr>
          <w:p w14:paraId="72C253FA" w14:textId="77777777" w:rsidR="00190278" w:rsidRDefault="00FC3595">
            <w:pPr>
              <w:ind w:firstLineChars="0" w:firstLine="0"/>
            </w:pPr>
            <w:proofErr w:type="spellStart"/>
            <w:r>
              <w:rPr>
                <w:rFonts w:hint="eastAsia"/>
              </w:rPr>
              <w:t>url</w:t>
            </w:r>
            <w:proofErr w:type="spellEnd"/>
          </w:p>
        </w:tc>
        <w:tc>
          <w:tcPr>
            <w:tcW w:w="6600" w:type="dxa"/>
          </w:tcPr>
          <w:p w14:paraId="241CA13F" w14:textId="3AD381FA" w:rsidR="00190278" w:rsidRDefault="00DD5535">
            <w:pPr>
              <w:ind w:firstLineChars="0" w:firstLine="0"/>
            </w:pPr>
            <w:r>
              <w:t>/</w:t>
            </w:r>
            <w:r>
              <w:rPr>
                <w:rFonts w:hint="eastAsia"/>
              </w:rPr>
              <w:t>clients</w:t>
            </w:r>
            <w:r>
              <w:t>/e</w:t>
            </w:r>
            <w:r>
              <w:rPr>
                <w:rFonts w:hint="eastAsia"/>
              </w:rPr>
              <w:t>x</w:t>
            </w:r>
            <w:r>
              <w:t>cavator/status/{status}</w:t>
            </w:r>
          </w:p>
        </w:tc>
      </w:tr>
      <w:tr w:rsidR="00190278" w14:paraId="0BF7E76F" w14:textId="77777777" w:rsidTr="004765F9">
        <w:tc>
          <w:tcPr>
            <w:tcW w:w="1276" w:type="dxa"/>
          </w:tcPr>
          <w:p w14:paraId="5CFF82F7" w14:textId="77777777" w:rsidR="00190278" w:rsidRDefault="00FC3595">
            <w:pPr>
              <w:ind w:firstLineChars="0" w:firstLine="0"/>
            </w:pPr>
            <w:r>
              <w:rPr>
                <w:rFonts w:hint="eastAsia"/>
              </w:rPr>
              <w:t>方法</w:t>
            </w:r>
          </w:p>
        </w:tc>
        <w:tc>
          <w:tcPr>
            <w:tcW w:w="6600" w:type="dxa"/>
          </w:tcPr>
          <w:p w14:paraId="51502DBF" w14:textId="07028049" w:rsidR="00190278" w:rsidRDefault="00DD5535">
            <w:pPr>
              <w:ind w:firstLineChars="0" w:firstLine="0"/>
            </w:pPr>
            <w:r>
              <w:t>update</w:t>
            </w:r>
          </w:p>
        </w:tc>
      </w:tr>
      <w:tr w:rsidR="00190278" w14:paraId="16A4233A" w14:textId="77777777" w:rsidTr="004765F9">
        <w:tc>
          <w:tcPr>
            <w:tcW w:w="1276" w:type="dxa"/>
          </w:tcPr>
          <w:p w14:paraId="40764825"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DD5535" w14:paraId="52C42860" w14:textId="77777777" w:rsidTr="0048222D">
              <w:trPr>
                <w:trHeight w:val="356"/>
              </w:trPr>
              <w:tc>
                <w:tcPr>
                  <w:tcW w:w="1550" w:type="dxa"/>
                  <w:tcBorders>
                    <w:top w:val="nil"/>
                    <w:left w:val="single" w:sz="8" w:space="0" w:color="4F81BD"/>
                    <w:bottom w:val="nil"/>
                    <w:right w:val="nil"/>
                  </w:tcBorders>
                  <w:shd w:val="clear" w:color="auto" w:fill="auto"/>
                </w:tcPr>
                <w:p w14:paraId="4B235FB2" w14:textId="77777777" w:rsidR="00DD5535" w:rsidRDefault="00DD5535" w:rsidP="00DD5535">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271B01DD" w14:textId="77777777" w:rsidR="00DD5535" w:rsidRDefault="00DD5535" w:rsidP="00DD5535">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522338BA" w14:textId="77777777" w:rsidR="00DD5535" w:rsidRDefault="00DD5535" w:rsidP="00DD5535">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2C440F50" w14:textId="77777777" w:rsidR="00DD5535" w:rsidRDefault="00DD5535" w:rsidP="00DD5535">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4A0C3E70" w14:textId="77777777" w:rsidR="00DD5535" w:rsidRDefault="00DD5535" w:rsidP="00DD5535">
                  <w:pPr>
                    <w:ind w:firstLineChars="0" w:firstLine="0"/>
                    <w:rPr>
                      <w:color w:val="000000"/>
                    </w:rPr>
                  </w:pPr>
                  <w:r>
                    <w:rPr>
                      <w:rFonts w:hint="eastAsia"/>
                      <w:color w:val="000000"/>
                    </w:rPr>
                    <w:t>参数形式</w:t>
                  </w:r>
                </w:p>
              </w:tc>
            </w:tr>
            <w:tr w:rsidR="00DD5535" w14:paraId="4DE22D1F" w14:textId="77777777" w:rsidTr="0048222D">
              <w:tc>
                <w:tcPr>
                  <w:tcW w:w="1550" w:type="dxa"/>
                  <w:tcBorders>
                    <w:top w:val="nil"/>
                    <w:left w:val="nil"/>
                    <w:bottom w:val="nil"/>
                    <w:right w:val="nil"/>
                  </w:tcBorders>
                </w:tcPr>
                <w:p w14:paraId="4A4DD4F9" w14:textId="77777777" w:rsidR="00DD5535" w:rsidRDefault="00DD5535" w:rsidP="00DD5535">
                  <w:pPr>
                    <w:ind w:firstLineChars="0" w:firstLine="0"/>
                    <w:rPr>
                      <w:color w:val="000000"/>
                    </w:rPr>
                  </w:pPr>
                  <w:proofErr w:type="spellStart"/>
                  <w:r>
                    <w:t>vehicleId</w:t>
                  </w:r>
                  <w:proofErr w:type="spellEnd"/>
                </w:p>
              </w:tc>
              <w:tc>
                <w:tcPr>
                  <w:tcW w:w="1134" w:type="dxa"/>
                  <w:tcBorders>
                    <w:top w:val="nil"/>
                    <w:left w:val="nil"/>
                    <w:bottom w:val="nil"/>
                    <w:right w:val="nil"/>
                  </w:tcBorders>
                </w:tcPr>
                <w:p w14:paraId="26F03617" w14:textId="77777777" w:rsidR="00DD5535" w:rsidRDefault="00DD5535" w:rsidP="00DD5535">
                  <w:pPr>
                    <w:ind w:firstLineChars="0" w:firstLine="0"/>
                    <w:rPr>
                      <w:color w:val="000000"/>
                    </w:rPr>
                  </w:pPr>
                  <w:r>
                    <w:rPr>
                      <w:rFonts w:hint="eastAsia"/>
                    </w:rPr>
                    <w:t>车辆I</w:t>
                  </w:r>
                  <w:r>
                    <w:t>D</w:t>
                  </w:r>
                </w:p>
              </w:tc>
              <w:tc>
                <w:tcPr>
                  <w:tcW w:w="1134" w:type="dxa"/>
                  <w:tcBorders>
                    <w:top w:val="nil"/>
                    <w:left w:val="nil"/>
                    <w:bottom w:val="nil"/>
                    <w:right w:val="nil"/>
                  </w:tcBorders>
                </w:tcPr>
                <w:p w14:paraId="6857DDD4" w14:textId="77777777" w:rsidR="00DD5535" w:rsidRDefault="00DD5535" w:rsidP="00DD5535">
                  <w:pPr>
                    <w:ind w:firstLineChars="0" w:firstLine="0"/>
                    <w:rPr>
                      <w:color w:val="000000"/>
                    </w:rPr>
                  </w:pPr>
                  <w:r>
                    <w:rPr>
                      <w:rFonts w:hint="eastAsia"/>
                      <w:color w:val="000000"/>
                    </w:rPr>
                    <w:t>是</w:t>
                  </w:r>
                </w:p>
              </w:tc>
              <w:tc>
                <w:tcPr>
                  <w:tcW w:w="1275" w:type="dxa"/>
                  <w:tcBorders>
                    <w:top w:val="nil"/>
                    <w:left w:val="nil"/>
                    <w:bottom w:val="nil"/>
                    <w:right w:val="nil"/>
                  </w:tcBorders>
                </w:tcPr>
                <w:p w14:paraId="0DE6072E" w14:textId="77777777" w:rsidR="00DD5535" w:rsidRDefault="00DD5535" w:rsidP="00DD5535">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4CAE182C" w14:textId="77777777" w:rsidR="00DD5535" w:rsidRDefault="00DD5535" w:rsidP="00DD5535">
                  <w:pPr>
                    <w:ind w:firstLineChars="0" w:firstLine="0"/>
                    <w:rPr>
                      <w:color w:val="000000"/>
                    </w:rPr>
                  </w:pPr>
                  <w:proofErr w:type="spellStart"/>
                  <w:r>
                    <w:rPr>
                      <w:rFonts w:hint="eastAsia"/>
                      <w:color w:val="000000"/>
                    </w:rPr>
                    <w:t>RequestBody</w:t>
                  </w:r>
                  <w:proofErr w:type="spellEnd"/>
                </w:p>
              </w:tc>
            </w:tr>
            <w:tr w:rsidR="004765F9" w14:paraId="5B45E19C" w14:textId="77777777" w:rsidTr="0048222D">
              <w:tc>
                <w:tcPr>
                  <w:tcW w:w="1550" w:type="dxa"/>
                  <w:tcBorders>
                    <w:top w:val="nil"/>
                    <w:left w:val="nil"/>
                    <w:bottom w:val="nil"/>
                    <w:right w:val="nil"/>
                  </w:tcBorders>
                </w:tcPr>
                <w:p w14:paraId="599FF08A" w14:textId="6C74B5AA" w:rsidR="004765F9" w:rsidRDefault="004765F9" w:rsidP="004765F9">
                  <w:pPr>
                    <w:ind w:firstLineChars="0" w:firstLine="0"/>
                  </w:pPr>
                  <w:r>
                    <w:t>S</w:t>
                  </w:r>
                  <w:r>
                    <w:rPr>
                      <w:rFonts w:hint="eastAsia"/>
                    </w:rPr>
                    <w:t>tatus</w:t>
                  </w:r>
                </w:p>
              </w:tc>
              <w:tc>
                <w:tcPr>
                  <w:tcW w:w="1134" w:type="dxa"/>
                  <w:tcBorders>
                    <w:top w:val="nil"/>
                    <w:left w:val="nil"/>
                    <w:bottom w:val="nil"/>
                    <w:right w:val="nil"/>
                  </w:tcBorders>
                </w:tcPr>
                <w:p w14:paraId="67DBC143" w14:textId="06A4AC50" w:rsidR="004765F9" w:rsidRDefault="004765F9" w:rsidP="004765F9">
                  <w:pPr>
                    <w:ind w:firstLineChars="0" w:firstLine="0"/>
                  </w:pPr>
                  <w:r>
                    <w:rPr>
                      <w:rFonts w:hint="eastAsia"/>
                    </w:rPr>
                    <w:t>电铲状态</w:t>
                  </w:r>
                </w:p>
              </w:tc>
              <w:tc>
                <w:tcPr>
                  <w:tcW w:w="1134" w:type="dxa"/>
                  <w:tcBorders>
                    <w:top w:val="nil"/>
                    <w:left w:val="nil"/>
                    <w:bottom w:val="nil"/>
                    <w:right w:val="nil"/>
                  </w:tcBorders>
                </w:tcPr>
                <w:p w14:paraId="74920D17" w14:textId="774509B4" w:rsidR="004765F9" w:rsidRDefault="004765F9" w:rsidP="004765F9">
                  <w:pPr>
                    <w:ind w:firstLineChars="0" w:firstLine="0"/>
                    <w:rPr>
                      <w:color w:val="000000"/>
                    </w:rPr>
                  </w:pPr>
                  <w:r>
                    <w:rPr>
                      <w:rFonts w:hint="eastAsia"/>
                      <w:color w:val="000000"/>
                    </w:rPr>
                    <w:t>是</w:t>
                  </w:r>
                </w:p>
              </w:tc>
              <w:tc>
                <w:tcPr>
                  <w:tcW w:w="1275" w:type="dxa"/>
                  <w:tcBorders>
                    <w:top w:val="nil"/>
                    <w:left w:val="nil"/>
                    <w:bottom w:val="nil"/>
                    <w:right w:val="nil"/>
                  </w:tcBorders>
                </w:tcPr>
                <w:p w14:paraId="220D1ED2" w14:textId="2E923022" w:rsidR="004765F9" w:rsidRDefault="004765F9" w:rsidP="004765F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6C6434AE" w14:textId="394D5800" w:rsidR="004765F9" w:rsidRDefault="004765F9" w:rsidP="004765F9">
                  <w:pPr>
                    <w:ind w:firstLineChars="0" w:firstLine="0"/>
                    <w:rPr>
                      <w:color w:val="000000"/>
                    </w:rPr>
                  </w:pPr>
                  <w:proofErr w:type="spellStart"/>
                  <w:r>
                    <w:rPr>
                      <w:rFonts w:hint="eastAsia"/>
                      <w:color w:val="000000"/>
                    </w:rPr>
                    <w:t>RequestBody</w:t>
                  </w:r>
                  <w:proofErr w:type="spellEnd"/>
                </w:p>
              </w:tc>
            </w:tr>
          </w:tbl>
          <w:p w14:paraId="434A5B7A" w14:textId="20BB0365" w:rsidR="00190278" w:rsidRDefault="00190278">
            <w:pPr>
              <w:ind w:firstLineChars="0" w:firstLine="0"/>
            </w:pPr>
          </w:p>
        </w:tc>
      </w:tr>
      <w:tr w:rsidR="00190278" w14:paraId="13068886" w14:textId="77777777" w:rsidTr="004765F9">
        <w:trPr>
          <w:trHeight w:val="848"/>
        </w:trPr>
        <w:tc>
          <w:tcPr>
            <w:tcW w:w="1276" w:type="dxa"/>
          </w:tcPr>
          <w:p w14:paraId="31E81B9F" w14:textId="77777777" w:rsidR="00190278" w:rsidRDefault="00FC3595">
            <w:pPr>
              <w:ind w:firstLineChars="0" w:firstLine="0"/>
            </w:pPr>
            <w:r>
              <w:rPr>
                <w:rFonts w:hint="eastAsia"/>
              </w:rPr>
              <w:t>返回值</w:t>
            </w:r>
          </w:p>
        </w:tc>
        <w:tc>
          <w:tcPr>
            <w:tcW w:w="6600" w:type="dxa"/>
          </w:tcPr>
          <w:p w14:paraId="30787B67" w14:textId="77777777" w:rsidR="00190278" w:rsidRDefault="00FC3595">
            <w:pPr>
              <w:ind w:firstLineChars="0" w:firstLine="0"/>
            </w:pPr>
            <w:r>
              <w:t>{</w:t>
            </w:r>
          </w:p>
          <w:p w14:paraId="1922F3B0" w14:textId="77777777" w:rsidR="00190278" w:rsidRDefault="00FC3595">
            <w:pPr>
              <w:ind w:firstLineChars="0" w:firstLine="0"/>
            </w:pPr>
            <w:r>
              <w:t>code: 200,</w:t>
            </w:r>
          </w:p>
          <w:p w14:paraId="6CEB7589" w14:textId="2C013155" w:rsidR="00190278" w:rsidRDefault="00FC3595">
            <w:pPr>
              <w:ind w:firstLineChars="0" w:firstLine="0"/>
            </w:pPr>
            <w:r>
              <w:t xml:space="preserve">message: </w:t>
            </w:r>
            <w:r>
              <w:rPr>
                <w:rFonts w:hint="eastAsia"/>
              </w:rPr>
              <w:t>“”</w:t>
            </w:r>
          </w:p>
          <w:p w14:paraId="2008F75E" w14:textId="77777777" w:rsidR="00190278" w:rsidRDefault="00FC3595">
            <w:pPr>
              <w:ind w:firstLineChars="0" w:firstLine="0"/>
            </w:pPr>
            <w:r>
              <w:rPr>
                <w:rFonts w:hint="eastAsia"/>
              </w:rPr>
              <w:t>}</w:t>
            </w:r>
          </w:p>
        </w:tc>
      </w:tr>
    </w:tbl>
    <w:p w14:paraId="7CB03912" w14:textId="215CACBA" w:rsidR="00190278" w:rsidRDefault="00FC3595">
      <w:pPr>
        <w:pStyle w:val="3"/>
        <w:numPr>
          <w:ilvl w:val="2"/>
          <w:numId w:val="1"/>
        </w:numPr>
        <w:ind w:firstLineChars="0"/>
      </w:pPr>
      <w:r>
        <w:rPr>
          <w:rFonts w:hint="eastAsia"/>
        </w:rPr>
        <w:t>进车信号</w:t>
      </w:r>
    </w:p>
    <w:tbl>
      <w:tblPr>
        <w:tblStyle w:val="aa"/>
        <w:tblW w:w="7876" w:type="dxa"/>
        <w:tblInd w:w="420" w:type="dxa"/>
        <w:tblLayout w:type="fixed"/>
        <w:tblLook w:val="04A0" w:firstRow="1" w:lastRow="0" w:firstColumn="1" w:lastColumn="0" w:noHBand="0" w:noVBand="1"/>
      </w:tblPr>
      <w:tblGrid>
        <w:gridCol w:w="1276"/>
        <w:gridCol w:w="6600"/>
      </w:tblGrid>
      <w:tr w:rsidR="00190278" w14:paraId="04B19463" w14:textId="77777777" w:rsidTr="004765F9">
        <w:tc>
          <w:tcPr>
            <w:tcW w:w="1276" w:type="dxa"/>
            <w:shd w:val="clear" w:color="auto" w:fill="BFBFBF" w:themeFill="background1" w:themeFillShade="BF"/>
          </w:tcPr>
          <w:p w14:paraId="0F8A50D1" w14:textId="77777777" w:rsidR="00190278" w:rsidRDefault="00FC3595">
            <w:pPr>
              <w:ind w:firstLineChars="0" w:firstLine="0"/>
            </w:pPr>
            <w:r>
              <w:rPr>
                <w:rFonts w:hint="eastAsia"/>
              </w:rPr>
              <w:t>接口名称</w:t>
            </w:r>
          </w:p>
        </w:tc>
        <w:tc>
          <w:tcPr>
            <w:tcW w:w="6600" w:type="dxa"/>
            <w:shd w:val="clear" w:color="auto" w:fill="BFBFBF" w:themeFill="background1" w:themeFillShade="BF"/>
          </w:tcPr>
          <w:p w14:paraId="484B1D58" w14:textId="6A9B0880" w:rsidR="00190278" w:rsidRDefault="00FC3595">
            <w:pPr>
              <w:ind w:firstLineChars="0" w:firstLine="0"/>
            </w:pPr>
            <w:r>
              <w:rPr>
                <w:rFonts w:hint="eastAsia"/>
              </w:rPr>
              <w:t>发送进车信号</w:t>
            </w:r>
          </w:p>
        </w:tc>
      </w:tr>
      <w:tr w:rsidR="00190278" w14:paraId="223665E7" w14:textId="77777777" w:rsidTr="004765F9">
        <w:tc>
          <w:tcPr>
            <w:tcW w:w="1276" w:type="dxa"/>
          </w:tcPr>
          <w:p w14:paraId="2B963E28" w14:textId="77777777" w:rsidR="00190278" w:rsidRDefault="00FC3595">
            <w:pPr>
              <w:ind w:firstLineChars="0" w:firstLine="0"/>
            </w:pPr>
            <w:proofErr w:type="spellStart"/>
            <w:r>
              <w:rPr>
                <w:rFonts w:hint="eastAsia"/>
              </w:rPr>
              <w:t>url</w:t>
            </w:r>
            <w:proofErr w:type="spellEnd"/>
          </w:p>
        </w:tc>
        <w:tc>
          <w:tcPr>
            <w:tcW w:w="6600" w:type="dxa"/>
          </w:tcPr>
          <w:p w14:paraId="3DDB541B" w14:textId="773A980A" w:rsidR="00190278" w:rsidRDefault="00DD5535">
            <w:pPr>
              <w:ind w:firstLineChars="0" w:firstLine="0"/>
            </w:pPr>
            <w:r>
              <w:t>/</w:t>
            </w:r>
            <w:r>
              <w:rPr>
                <w:rFonts w:hint="eastAsia"/>
              </w:rPr>
              <w:t>clients</w:t>
            </w:r>
            <w:r>
              <w:t>/e</w:t>
            </w:r>
            <w:r>
              <w:rPr>
                <w:rFonts w:hint="eastAsia"/>
              </w:rPr>
              <w:t>x</w:t>
            </w:r>
            <w:r>
              <w:t>cavator/</w:t>
            </w:r>
            <w:r>
              <w:rPr>
                <w:rFonts w:hint="eastAsia"/>
              </w:rPr>
              <w:t>signals</w:t>
            </w:r>
            <w:r>
              <w:t>/{</w:t>
            </w:r>
            <w:proofErr w:type="spellStart"/>
            <w:r>
              <w:t>pullS</w:t>
            </w:r>
            <w:r>
              <w:rPr>
                <w:rFonts w:hint="eastAsia"/>
              </w:rPr>
              <w:t>ignal</w:t>
            </w:r>
            <w:proofErr w:type="spellEnd"/>
            <w:r>
              <w:t>}</w:t>
            </w:r>
          </w:p>
        </w:tc>
      </w:tr>
      <w:tr w:rsidR="00190278" w14:paraId="3AB151B4" w14:textId="77777777" w:rsidTr="004765F9">
        <w:tc>
          <w:tcPr>
            <w:tcW w:w="1276" w:type="dxa"/>
          </w:tcPr>
          <w:p w14:paraId="1BF01D72" w14:textId="77777777" w:rsidR="00190278" w:rsidRDefault="00FC3595">
            <w:pPr>
              <w:ind w:firstLineChars="0" w:firstLine="0"/>
            </w:pPr>
            <w:r>
              <w:rPr>
                <w:rFonts w:hint="eastAsia"/>
              </w:rPr>
              <w:t>方法</w:t>
            </w:r>
          </w:p>
        </w:tc>
        <w:tc>
          <w:tcPr>
            <w:tcW w:w="6600" w:type="dxa"/>
          </w:tcPr>
          <w:p w14:paraId="65A65FAD" w14:textId="76871252" w:rsidR="00190278" w:rsidRDefault="00DD5535">
            <w:pPr>
              <w:ind w:firstLineChars="0" w:firstLine="0"/>
            </w:pPr>
            <w:r>
              <w:t>put</w:t>
            </w:r>
          </w:p>
        </w:tc>
      </w:tr>
      <w:tr w:rsidR="00190278" w14:paraId="6DF863EE" w14:textId="77777777" w:rsidTr="004765F9">
        <w:tc>
          <w:tcPr>
            <w:tcW w:w="1276" w:type="dxa"/>
          </w:tcPr>
          <w:p w14:paraId="3F9848C6" w14:textId="77777777" w:rsidR="00190278" w:rsidRDefault="00FC3595">
            <w:pPr>
              <w:ind w:firstLineChars="0" w:firstLine="0"/>
            </w:pPr>
            <w:r>
              <w:rPr>
                <w:rFonts w:hint="eastAsia"/>
              </w:rPr>
              <w:t>参数</w:t>
            </w:r>
          </w:p>
        </w:tc>
        <w:tc>
          <w:tcPr>
            <w:tcW w:w="6600"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4765F9" w14:paraId="7BB58D68" w14:textId="77777777" w:rsidTr="0048222D">
              <w:trPr>
                <w:trHeight w:val="356"/>
              </w:trPr>
              <w:tc>
                <w:tcPr>
                  <w:tcW w:w="1550" w:type="dxa"/>
                  <w:tcBorders>
                    <w:top w:val="nil"/>
                    <w:left w:val="single" w:sz="8" w:space="0" w:color="4F81BD"/>
                    <w:bottom w:val="nil"/>
                    <w:right w:val="nil"/>
                  </w:tcBorders>
                  <w:shd w:val="clear" w:color="auto" w:fill="auto"/>
                </w:tcPr>
                <w:p w14:paraId="256E7F95" w14:textId="77777777" w:rsidR="004765F9" w:rsidRDefault="004765F9" w:rsidP="004765F9">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1B2139AB" w14:textId="77777777" w:rsidR="004765F9" w:rsidRDefault="004765F9" w:rsidP="004765F9">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64AE13FC" w14:textId="77777777" w:rsidR="004765F9" w:rsidRDefault="004765F9" w:rsidP="004765F9">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0541939A" w14:textId="77777777" w:rsidR="004765F9" w:rsidRDefault="004765F9" w:rsidP="004765F9">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3FC82162" w14:textId="77777777" w:rsidR="004765F9" w:rsidRDefault="004765F9" w:rsidP="004765F9">
                  <w:pPr>
                    <w:ind w:firstLineChars="0" w:firstLine="0"/>
                    <w:rPr>
                      <w:color w:val="000000"/>
                    </w:rPr>
                  </w:pPr>
                  <w:r>
                    <w:rPr>
                      <w:rFonts w:hint="eastAsia"/>
                      <w:color w:val="000000"/>
                    </w:rPr>
                    <w:t>参数形式</w:t>
                  </w:r>
                </w:p>
              </w:tc>
            </w:tr>
            <w:tr w:rsidR="004765F9" w14:paraId="62F4EF37" w14:textId="77777777" w:rsidTr="0048222D">
              <w:tc>
                <w:tcPr>
                  <w:tcW w:w="1550" w:type="dxa"/>
                  <w:tcBorders>
                    <w:top w:val="nil"/>
                    <w:left w:val="nil"/>
                    <w:bottom w:val="nil"/>
                    <w:right w:val="nil"/>
                  </w:tcBorders>
                </w:tcPr>
                <w:p w14:paraId="7EFEC2B1" w14:textId="77777777" w:rsidR="004765F9" w:rsidRDefault="004765F9" w:rsidP="004765F9">
                  <w:pPr>
                    <w:ind w:firstLineChars="0" w:firstLine="0"/>
                    <w:rPr>
                      <w:color w:val="000000"/>
                    </w:rPr>
                  </w:pPr>
                  <w:proofErr w:type="spellStart"/>
                  <w:r>
                    <w:t>vehicleId</w:t>
                  </w:r>
                  <w:proofErr w:type="spellEnd"/>
                </w:p>
              </w:tc>
              <w:tc>
                <w:tcPr>
                  <w:tcW w:w="1134" w:type="dxa"/>
                  <w:tcBorders>
                    <w:top w:val="nil"/>
                    <w:left w:val="nil"/>
                    <w:bottom w:val="nil"/>
                    <w:right w:val="nil"/>
                  </w:tcBorders>
                </w:tcPr>
                <w:p w14:paraId="0E800082" w14:textId="77777777" w:rsidR="004765F9" w:rsidRDefault="004765F9" w:rsidP="004765F9">
                  <w:pPr>
                    <w:ind w:firstLineChars="0" w:firstLine="0"/>
                    <w:rPr>
                      <w:color w:val="000000"/>
                    </w:rPr>
                  </w:pPr>
                  <w:r>
                    <w:rPr>
                      <w:rFonts w:hint="eastAsia"/>
                    </w:rPr>
                    <w:t>车辆I</w:t>
                  </w:r>
                  <w:r>
                    <w:t>D</w:t>
                  </w:r>
                </w:p>
              </w:tc>
              <w:tc>
                <w:tcPr>
                  <w:tcW w:w="1134" w:type="dxa"/>
                  <w:tcBorders>
                    <w:top w:val="nil"/>
                    <w:left w:val="nil"/>
                    <w:bottom w:val="nil"/>
                    <w:right w:val="nil"/>
                  </w:tcBorders>
                </w:tcPr>
                <w:p w14:paraId="5FA0269C" w14:textId="77777777" w:rsidR="004765F9" w:rsidRDefault="004765F9" w:rsidP="004765F9">
                  <w:pPr>
                    <w:ind w:firstLineChars="0" w:firstLine="0"/>
                    <w:rPr>
                      <w:color w:val="000000"/>
                    </w:rPr>
                  </w:pPr>
                  <w:r>
                    <w:rPr>
                      <w:rFonts w:hint="eastAsia"/>
                      <w:color w:val="000000"/>
                    </w:rPr>
                    <w:t>是</w:t>
                  </w:r>
                </w:p>
              </w:tc>
              <w:tc>
                <w:tcPr>
                  <w:tcW w:w="1275" w:type="dxa"/>
                  <w:tcBorders>
                    <w:top w:val="nil"/>
                    <w:left w:val="nil"/>
                    <w:bottom w:val="nil"/>
                    <w:right w:val="nil"/>
                  </w:tcBorders>
                </w:tcPr>
                <w:p w14:paraId="1DF60F08" w14:textId="77777777" w:rsidR="004765F9" w:rsidRDefault="004765F9" w:rsidP="004765F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03AB7004" w14:textId="77777777" w:rsidR="004765F9" w:rsidRDefault="004765F9" w:rsidP="004765F9">
                  <w:pPr>
                    <w:ind w:firstLineChars="0" w:firstLine="0"/>
                    <w:rPr>
                      <w:color w:val="000000"/>
                    </w:rPr>
                  </w:pPr>
                  <w:proofErr w:type="spellStart"/>
                  <w:r>
                    <w:rPr>
                      <w:rFonts w:hint="eastAsia"/>
                      <w:color w:val="000000"/>
                    </w:rPr>
                    <w:t>RequestBody</w:t>
                  </w:r>
                  <w:proofErr w:type="spellEnd"/>
                </w:p>
              </w:tc>
            </w:tr>
            <w:tr w:rsidR="004765F9" w14:paraId="655B08FB" w14:textId="77777777" w:rsidTr="0048222D">
              <w:tc>
                <w:tcPr>
                  <w:tcW w:w="1550" w:type="dxa"/>
                  <w:tcBorders>
                    <w:top w:val="nil"/>
                    <w:left w:val="nil"/>
                    <w:bottom w:val="nil"/>
                    <w:right w:val="nil"/>
                  </w:tcBorders>
                </w:tcPr>
                <w:p w14:paraId="6989FFCC" w14:textId="632D5A1C" w:rsidR="004765F9" w:rsidRDefault="004765F9" w:rsidP="004765F9">
                  <w:pPr>
                    <w:ind w:firstLineChars="0" w:firstLine="0"/>
                  </w:pPr>
                  <w:proofErr w:type="spellStart"/>
                  <w:r>
                    <w:t>pullS</w:t>
                  </w:r>
                  <w:r>
                    <w:rPr>
                      <w:rFonts w:hint="eastAsia"/>
                    </w:rPr>
                    <w:t>ignal</w:t>
                  </w:r>
                  <w:proofErr w:type="spellEnd"/>
                </w:p>
              </w:tc>
              <w:tc>
                <w:tcPr>
                  <w:tcW w:w="1134" w:type="dxa"/>
                  <w:tcBorders>
                    <w:top w:val="nil"/>
                    <w:left w:val="nil"/>
                    <w:bottom w:val="nil"/>
                    <w:right w:val="nil"/>
                  </w:tcBorders>
                </w:tcPr>
                <w:p w14:paraId="6E2727BF" w14:textId="6E325E21" w:rsidR="004765F9" w:rsidRDefault="004765F9" w:rsidP="004765F9">
                  <w:pPr>
                    <w:ind w:firstLineChars="0" w:firstLine="0"/>
                  </w:pPr>
                  <w:r>
                    <w:rPr>
                      <w:rFonts w:hint="eastAsia"/>
                    </w:rPr>
                    <w:t>进车信号</w:t>
                  </w:r>
                </w:p>
              </w:tc>
              <w:tc>
                <w:tcPr>
                  <w:tcW w:w="1134" w:type="dxa"/>
                  <w:tcBorders>
                    <w:top w:val="nil"/>
                    <w:left w:val="nil"/>
                    <w:bottom w:val="nil"/>
                    <w:right w:val="nil"/>
                  </w:tcBorders>
                </w:tcPr>
                <w:p w14:paraId="6F2CC724" w14:textId="77777777" w:rsidR="004765F9" w:rsidRDefault="004765F9" w:rsidP="004765F9">
                  <w:pPr>
                    <w:ind w:firstLineChars="0" w:firstLine="0"/>
                    <w:rPr>
                      <w:color w:val="000000"/>
                    </w:rPr>
                  </w:pPr>
                  <w:r>
                    <w:rPr>
                      <w:rFonts w:hint="eastAsia"/>
                      <w:color w:val="000000"/>
                    </w:rPr>
                    <w:t>是</w:t>
                  </w:r>
                </w:p>
              </w:tc>
              <w:tc>
                <w:tcPr>
                  <w:tcW w:w="1275" w:type="dxa"/>
                  <w:tcBorders>
                    <w:top w:val="nil"/>
                    <w:left w:val="nil"/>
                    <w:bottom w:val="nil"/>
                    <w:right w:val="nil"/>
                  </w:tcBorders>
                </w:tcPr>
                <w:p w14:paraId="23E09A8E" w14:textId="77777777" w:rsidR="004765F9" w:rsidRDefault="004765F9" w:rsidP="004765F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7A95F167" w14:textId="77777777" w:rsidR="004765F9" w:rsidRDefault="004765F9" w:rsidP="004765F9">
                  <w:pPr>
                    <w:ind w:firstLineChars="0" w:firstLine="0"/>
                    <w:rPr>
                      <w:color w:val="000000"/>
                    </w:rPr>
                  </w:pPr>
                  <w:proofErr w:type="spellStart"/>
                  <w:r>
                    <w:rPr>
                      <w:rFonts w:hint="eastAsia"/>
                      <w:color w:val="000000"/>
                    </w:rPr>
                    <w:t>RequestBody</w:t>
                  </w:r>
                  <w:proofErr w:type="spellEnd"/>
                </w:p>
              </w:tc>
            </w:tr>
          </w:tbl>
          <w:p w14:paraId="32F14BDE" w14:textId="426E8844" w:rsidR="00190278" w:rsidRDefault="00190278">
            <w:pPr>
              <w:ind w:firstLineChars="0" w:firstLine="0"/>
            </w:pPr>
          </w:p>
        </w:tc>
      </w:tr>
      <w:tr w:rsidR="00190278" w14:paraId="3F3F96F0" w14:textId="77777777" w:rsidTr="004765F9">
        <w:tc>
          <w:tcPr>
            <w:tcW w:w="1276" w:type="dxa"/>
          </w:tcPr>
          <w:p w14:paraId="6D1E8AF5" w14:textId="77777777" w:rsidR="00190278" w:rsidRDefault="00FC3595">
            <w:pPr>
              <w:ind w:firstLineChars="0" w:firstLine="0"/>
            </w:pPr>
            <w:r>
              <w:rPr>
                <w:rFonts w:hint="eastAsia"/>
              </w:rPr>
              <w:t>返回值</w:t>
            </w:r>
          </w:p>
        </w:tc>
        <w:tc>
          <w:tcPr>
            <w:tcW w:w="6600" w:type="dxa"/>
          </w:tcPr>
          <w:p w14:paraId="47C5CF9E" w14:textId="77777777" w:rsidR="00190278" w:rsidRDefault="00FC3595">
            <w:pPr>
              <w:ind w:firstLineChars="0" w:firstLine="0"/>
            </w:pPr>
            <w:r>
              <w:t>{</w:t>
            </w:r>
          </w:p>
          <w:p w14:paraId="0ABAA88F" w14:textId="77777777" w:rsidR="00190278" w:rsidRDefault="00FC3595">
            <w:pPr>
              <w:ind w:firstLineChars="0" w:firstLine="0"/>
            </w:pPr>
            <w:r>
              <w:t>code: 200,</w:t>
            </w:r>
          </w:p>
          <w:p w14:paraId="35E1265B" w14:textId="77777777" w:rsidR="00190278" w:rsidRDefault="00FC3595">
            <w:pPr>
              <w:ind w:firstLineChars="0" w:firstLine="0"/>
            </w:pPr>
            <w:r>
              <w:t xml:space="preserve">message: </w:t>
            </w:r>
            <w:r>
              <w:rPr>
                <w:rFonts w:hint="eastAsia"/>
              </w:rPr>
              <w:t>“”</w:t>
            </w:r>
          </w:p>
          <w:p w14:paraId="19893193" w14:textId="77777777" w:rsidR="00190278" w:rsidRDefault="00FC3595">
            <w:pPr>
              <w:ind w:firstLineChars="0" w:firstLine="0"/>
            </w:pPr>
            <w:r>
              <w:rPr>
                <w:rFonts w:hint="eastAsia"/>
              </w:rPr>
              <w:t>}</w:t>
            </w:r>
          </w:p>
        </w:tc>
      </w:tr>
    </w:tbl>
    <w:p w14:paraId="058E5A6B" w14:textId="76EA9EE1" w:rsidR="00190278" w:rsidRDefault="00190278">
      <w:pPr>
        <w:ind w:firstLine="420"/>
      </w:pPr>
    </w:p>
    <w:p w14:paraId="61C211C6" w14:textId="1994942E" w:rsidR="00DD5535" w:rsidRDefault="00DD5535" w:rsidP="00DD5535">
      <w:pPr>
        <w:pStyle w:val="3"/>
        <w:numPr>
          <w:ilvl w:val="2"/>
          <w:numId w:val="1"/>
        </w:numPr>
        <w:ind w:firstLineChars="0"/>
      </w:pPr>
      <w:r>
        <w:rPr>
          <w:rFonts w:hint="eastAsia"/>
        </w:rPr>
        <w:t>发车信号</w:t>
      </w:r>
    </w:p>
    <w:tbl>
      <w:tblPr>
        <w:tblStyle w:val="aa"/>
        <w:tblW w:w="7876" w:type="dxa"/>
        <w:tblInd w:w="420" w:type="dxa"/>
        <w:tblLayout w:type="fixed"/>
        <w:tblLook w:val="04A0" w:firstRow="1" w:lastRow="0" w:firstColumn="1" w:lastColumn="0" w:noHBand="0" w:noVBand="1"/>
      </w:tblPr>
      <w:tblGrid>
        <w:gridCol w:w="1135"/>
        <w:gridCol w:w="6741"/>
      </w:tblGrid>
      <w:tr w:rsidR="00DD5535" w14:paraId="4BFA3FC0" w14:textId="77777777" w:rsidTr="004765F9">
        <w:tc>
          <w:tcPr>
            <w:tcW w:w="1135" w:type="dxa"/>
            <w:shd w:val="clear" w:color="auto" w:fill="BFBFBF" w:themeFill="background1" w:themeFillShade="BF"/>
          </w:tcPr>
          <w:p w14:paraId="6D30D442" w14:textId="77777777" w:rsidR="00DD5535" w:rsidRDefault="00DD5535" w:rsidP="0048222D">
            <w:pPr>
              <w:ind w:firstLineChars="0" w:firstLine="0"/>
            </w:pPr>
            <w:r>
              <w:rPr>
                <w:rFonts w:hint="eastAsia"/>
              </w:rPr>
              <w:t>接口名称</w:t>
            </w:r>
          </w:p>
        </w:tc>
        <w:tc>
          <w:tcPr>
            <w:tcW w:w="6741" w:type="dxa"/>
            <w:shd w:val="clear" w:color="auto" w:fill="BFBFBF" w:themeFill="background1" w:themeFillShade="BF"/>
          </w:tcPr>
          <w:p w14:paraId="054BE76F" w14:textId="0B35C9C7" w:rsidR="00DD5535" w:rsidRDefault="00DD5535" w:rsidP="0048222D">
            <w:pPr>
              <w:ind w:firstLineChars="0" w:firstLine="0"/>
            </w:pPr>
            <w:r>
              <w:rPr>
                <w:rFonts w:hint="eastAsia"/>
              </w:rPr>
              <w:t>发送发车信号</w:t>
            </w:r>
          </w:p>
        </w:tc>
      </w:tr>
      <w:tr w:rsidR="00DD5535" w14:paraId="2B7B44C4" w14:textId="77777777" w:rsidTr="004765F9">
        <w:tc>
          <w:tcPr>
            <w:tcW w:w="1135" w:type="dxa"/>
          </w:tcPr>
          <w:p w14:paraId="5A6C8BF4" w14:textId="77777777" w:rsidR="00DD5535" w:rsidRDefault="00DD5535" w:rsidP="0048222D">
            <w:pPr>
              <w:ind w:firstLineChars="0" w:firstLine="0"/>
            </w:pPr>
            <w:proofErr w:type="spellStart"/>
            <w:r>
              <w:rPr>
                <w:rFonts w:hint="eastAsia"/>
              </w:rPr>
              <w:t>url</w:t>
            </w:r>
            <w:proofErr w:type="spellEnd"/>
          </w:p>
        </w:tc>
        <w:tc>
          <w:tcPr>
            <w:tcW w:w="6741" w:type="dxa"/>
          </w:tcPr>
          <w:p w14:paraId="1141FC5D" w14:textId="28E92950" w:rsidR="00DD5535" w:rsidRDefault="00DD5535" w:rsidP="0048222D">
            <w:pPr>
              <w:ind w:firstLineChars="0" w:firstLine="0"/>
            </w:pPr>
            <w:r>
              <w:t>/</w:t>
            </w:r>
            <w:r>
              <w:rPr>
                <w:rFonts w:hint="eastAsia"/>
              </w:rPr>
              <w:t>clients</w:t>
            </w:r>
            <w:r>
              <w:t>/e</w:t>
            </w:r>
            <w:r>
              <w:rPr>
                <w:rFonts w:hint="eastAsia"/>
              </w:rPr>
              <w:t>x</w:t>
            </w:r>
            <w:r>
              <w:t>cavator/</w:t>
            </w:r>
            <w:r>
              <w:rPr>
                <w:rFonts w:hint="eastAsia"/>
              </w:rPr>
              <w:t>signals</w:t>
            </w:r>
            <w:r>
              <w:t>/{</w:t>
            </w:r>
            <w:proofErr w:type="spellStart"/>
            <w:r>
              <w:rPr>
                <w:rFonts w:hint="eastAsia"/>
              </w:rPr>
              <w:t>push</w:t>
            </w:r>
            <w:r>
              <w:t>S</w:t>
            </w:r>
            <w:r>
              <w:rPr>
                <w:rFonts w:hint="eastAsia"/>
              </w:rPr>
              <w:t>ignal</w:t>
            </w:r>
            <w:proofErr w:type="spellEnd"/>
            <w:r>
              <w:t>}</w:t>
            </w:r>
          </w:p>
        </w:tc>
      </w:tr>
      <w:tr w:rsidR="00DD5535" w14:paraId="37486A1B" w14:textId="77777777" w:rsidTr="004765F9">
        <w:tc>
          <w:tcPr>
            <w:tcW w:w="1135" w:type="dxa"/>
          </w:tcPr>
          <w:p w14:paraId="3309E9E5" w14:textId="77777777" w:rsidR="00DD5535" w:rsidRDefault="00DD5535" w:rsidP="0048222D">
            <w:pPr>
              <w:ind w:firstLineChars="0" w:firstLine="0"/>
            </w:pPr>
            <w:r>
              <w:rPr>
                <w:rFonts w:hint="eastAsia"/>
              </w:rPr>
              <w:t>方法</w:t>
            </w:r>
          </w:p>
        </w:tc>
        <w:tc>
          <w:tcPr>
            <w:tcW w:w="6741" w:type="dxa"/>
          </w:tcPr>
          <w:p w14:paraId="1E5ED61A" w14:textId="77777777" w:rsidR="00DD5535" w:rsidRDefault="00DD5535" w:rsidP="0048222D">
            <w:pPr>
              <w:ind w:firstLineChars="0" w:firstLine="0"/>
            </w:pPr>
            <w:r>
              <w:t>put</w:t>
            </w:r>
          </w:p>
        </w:tc>
      </w:tr>
      <w:tr w:rsidR="00DD5535" w14:paraId="001B0F6F" w14:textId="77777777" w:rsidTr="004765F9">
        <w:tc>
          <w:tcPr>
            <w:tcW w:w="1135" w:type="dxa"/>
          </w:tcPr>
          <w:p w14:paraId="701B4C4C" w14:textId="77777777" w:rsidR="00DD5535" w:rsidRDefault="00DD5535" w:rsidP="0048222D">
            <w:pPr>
              <w:ind w:firstLineChars="0" w:firstLine="0"/>
            </w:pPr>
            <w:r>
              <w:rPr>
                <w:rFonts w:hint="eastAsia"/>
              </w:rPr>
              <w:t>参数</w:t>
            </w:r>
          </w:p>
        </w:tc>
        <w:tc>
          <w:tcPr>
            <w:tcW w:w="6741" w:type="dxa"/>
          </w:tcPr>
          <w:tbl>
            <w:tblPr>
              <w:tblStyle w:val="aa"/>
              <w:tblpPr w:leftFromText="180" w:rightFromText="180" w:vertAnchor="text" w:horzAnchor="page" w:tblpX="-3" w:tblpY="-1145"/>
              <w:tblOverlap w:val="never"/>
              <w:tblW w:w="6818" w:type="dxa"/>
              <w:tblLayout w:type="fixed"/>
              <w:tblLook w:val="04A0" w:firstRow="1" w:lastRow="0" w:firstColumn="1" w:lastColumn="0" w:noHBand="0" w:noVBand="1"/>
            </w:tblPr>
            <w:tblGrid>
              <w:gridCol w:w="1550"/>
              <w:gridCol w:w="1134"/>
              <w:gridCol w:w="1134"/>
              <w:gridCol w:w="1275"/>
              <w:gridCol w:w="1725"/>
            </w:tblGrid>
            <w:tr w:rsidR="004765F9" w14:paraId="7245B10B" w14:textId="77777777" w:rsidTr="0048222D">
              <w:trPr>
                <w:trHeight w:val="356"/>
              </w:trPr>
              <w:tc>
                <w:tcPr>
                  <w:tcW w:w="1550" w:type="dxa"/>
                  <w:tcBorders>
                    <w:top w:val="nil"/>
                    <w:left w:val="single" w:sz="8" w:space="0" w:color="4F81BD"/>
                    <w:bottom w:val="nil"/>
                    <w:right w:val="nil"/>
                  </w:tcBorders>
                  <w:shd w:val="clear" w:color="auto" w:fill="auto"/>
                </w:tcPr>
                <w:p w14:paraId="3A8BA75D" w14:textId="77777777" w:rsidR="004765F9" w:rsidRDefault="004765F9" w:rsidP="004765F9">
                  <w:pPr>
                    <w:ind w:firstLineChars="0" w:firstLine="0"/>
                    <w:rPr>
                      <w:color w:val="000000"/>
                    </w:rPr>
                  </w:pPr>
                  <w:r w:rsidRPr="008A1438">
                    <w:rPr>
                      <w:rFonts w:hint="eastAsia"/>
                      <w:color w:val="0D0D0D" w:themeColor="text1" w:themeTint="F2"/>
                    </w:rPr>
                    <w:t>参数名称</w:t>
                  </w:r>
                </w:p>
              </w:tc>
              <w:tc>
                <w:tcPr>
                  <w:tcW w:w="1134" w:type="dxa"/>
                  <w:tcBorders>
                    <w:top w:val="nil"/>
                    <w:left w:val="nil"/>
                    <w:bottom w:val="nil"/>
                    <w:right w:val="nil"/>
                  </w:tcBorders>
                  <w:shd w:val="clear" w:color="auto" w:fill="FFFFFF" w:themeFill="background1"/>
                </w:tcPr>
                <w:p w14:paraId="1AA07DB1" w14:textId="77777777" w:rsidR="004765F9" w:rsidRDefault="004765F9" w:rsidP="004765F9">
                  <w:pPr>
                    <w:ind w:firstLineChars="0" w:firstLine="0"/>
                    <w:rPr>
                      <w:color w:val="000000"/>
                    </w:rPr>
                  </w:pPr>
                  <w:r>
                    <w:rPr>
                      <w:rFonts w:hint="eastAsia"/>
                      <w:color w:val="000000"/>
                    </w:rPr>
                    <w:t>描述</w:t>
                  </w:r>
                </w:p>
              </w:tc>
              <w:tc>
                <w:tcPr>
                  <w:tcW w:w="1134" w:type="dxa"/>
                  <w:tcBorders>
                    <w:top w:val="nil"/>
                    <w:left w:val="nil"/>
                    <w:bottom w:val="nil"/>
                    <w:right w:val="nil"/>
                  </w:tcBorders>
                  <w:shd w:val="clear" w:color="auto" w:fill="FFFFFF" w:themeFill="background1"/>
                </w:tcPr>
                <w:p w14:paraId="1A02C027" w14:textId="77777777" w:rsidR="004765F9" w:rsidRDefault="004765F9" w:rsidP="004765F9">
                  <w:pPr>
                    <w:ind w:firstLineChars="0" w:firstLine="0"/>
                    <w:rPr>
                      <w:color w:val="000000"/>
                    </w:rPr>
                  </w:pPr>
                  <w:r>
                    <w:rPr>
                      <w:rFonts w:hint="eastAsia"/>
                      <w:color w:val="000000"/>
                    </w:rPr>
                    <w:t>是否必传</w:t>
                  </w:r>
                </w:p>
              </w:tc>
              <w:tc>
                <w:tcPr>
                  <w:tcW w:w="1275" w:type="dxa"/>
                  <w:tcBorders>
                    <w:top w:val="nil"/>
                    <w:left w:val="nil"/>
                    <w:bottom w:val="nil"/>
                    <w:right w:val="nil"/>
                  </w:tcBorders>
                  <w:shd w:val="clear" w:color="auto" w:fill="FFFFFF" w:themeFill="background1"/>
                </w:tcPr>
                <w:p w14:paraId="76924B44" w14:textId="77777777" w:rsidR="004765F9" w:rsidRDefault="004765F9" w:rsidP="004765F9">
                  <w:pPr>
                    <w:ind w:firstLineChars="0" w:firstLine="0"/>
                    <w:rPr>
                      <w:color w:val="000000"/>
                    </w:rPr>
                  </w:pPr>
                  <w:r>
                    <w:rPr>
                      <w:rFonts w:hint="eastAsia"/>
                      <w:color w:val="000000"/>
                    </w:rPr>
                    <w:t>类型(规则)</w:t>
                  </w:r>
                </w:p>
              </w:tc>
              <w:tc>
                <w:tcPr>
                  <w:tcW w:w="1725" w:type="dxa"/>
                  <w:tcBorders>
                    <w:top w:val="nil"/>
                    <w:left w:val="nil"/>
                    <w:bottom w:val="nil"/>
                    <w:right w:val="nil"/>
                  </w:tcBorders>
                  <w:shd w:val="clear" w:color="auto" w:fill="FFFFFF" w:themeFill="background1"/>
                </w:tcPr>
                <w:p w14:paraId="655E6B42" w14:textId="77777777" w:rsidR="004765F9" w:rsidRDefault="004765F9" w:rsidP="004765F9">
                  <w:pPr>
                    <w:ind w:firstLineChars="0" w:firstLine="0"/>
                    <w:rPr>
                      <w:color w:val="000000"/>
                    </w:rPr>
                  </w:pPr>
                  <w:r>
                    <w:rPr>
                      <w:rFonts w:hint="eastAsia"/>
                      <w:color w:val="000000"/>
                    </w:rPr>
                    <w:t>参数形式</w:t>
                  </w:r>
                </w:p>
              </w:tc>
            </w:tr>
            <w:tr w:rsidR="004765F9" w14:paraId="3BD2E24E" w14:textId="77777777" w:rsidTr="0048222D">
              <w:tc>
                <w:tcPr>
                  <w:tcW w:w="1550" w:type="dxa"/>
                  <w:tcBorders>
                    <w:top w:val="nil"/>
                    <w:left w:val="nil"/>
                    <w:bottom w:val="nil"/>
                    <w:right w:val="nil"/>
                  </w:tcBorders>
                </w:tcPr>
                <w:p w14:paraId="76A5ECAD" w14:textId="77777777" w:rsidR="004765F9" w:rsidRDefault="004765F9" w:rsidP="004765F9">
                  <w:pPr>
                    <w:ind w:firstLineChars="0" w:firstLine="0"/>
                    <w:rPr>
                      <w:color w:val="000000"/>
                    </w:rPr>
                  </w:pPr>
                  <w:proofErr w:type="spellStart"/>
                  <w:r>
                    <w:t>vehicleId</w:t>
                  </w:r>
                  <w:proofErr w:type="spellEnd"/>
                </w:p>
              </w:tc>
              <w:tc>
                <w:tcPr>
                  <w:tcW w:w="1134" w:type="dxa"/>
                  <w:tcBorders>
                    <w:top w:val="nil"/>
                    <w:left w:val="nil"/>
                    <w:bottom w:val="nil"/>
                    <w:right w:val="nil"/>
                  </w:tcBorders>
                </w:tcPr>
                <w:p w14:paraId="5675A873" w14:textId="77777777" w:rsidR="004765F9" w:rsidRDefault="004765F9" w:rsidP="004765F9">
                  <w:pPr>
                    <w:ind w:firstLineChars="0" w:firstLine="0"/>
                    <w:rPr>
                      <w:color w:val="000000"/>
                    </w:rPr>
                  </w:pPr>
                  <w:r>
                    <w:rPr>
                      <w:rFonts w:hint="eastAsia"/>
                    </w:rPr>
                    <w:t>车辆I</w:t>
                  </w:r>
                  <w:r>
                    <w:t>D</w:t>
                  </w:r>
                </w:p>
              </w:tc>
              <w:tc>
                <w:tcPr>
                  <w:tcW w:w="1134" w:type="dxa"/>
                  <w:tcBorders>
                    <w:top w:val="nil"/>
                    <w:left w:val="nil"/>
                    <w:bottom w:val="nil"/>
                    <w:right w:val="nil"/>
                  </w:tcBorders>
                </w:tcPr>
                <w:p w14:paraId="7ACC2A80" w14:textId="77777777" w:rsidR="004765F9" w:rsidRDefault="004765F9" w:rsidP="004765F9">
                  <w:pPr>
                    <w:ind w:firstLineChars="0" w:firstLine="0"/>
                    <w:rPr>
                      <w:color w:val="000000"/>
                    </w:rPr>
                  </w:pPr>
                  <w:r>
                    <w:rPr>
                      <w:rFonts w:hint="eastAsia"/>
                      <w:color w:val="000000"/>
                    </w:rPr>
                    <w:t>是</w:t>
                  </w:r>
                </w:p>
              </w:tc>
              <w:tc>
                <w:tcPr>
                  <w:tcW w:w="1275" w:type="dxa"/>
                  <w:tcBorders>
                    <w:top w:val="nil"/>
                    <w:left w:val="nil"/>
                    <w:bottom w:val="nil"/>
                    <w:right w:val="nil"/>
                  </w:tcBorders>
                </w:tcPr>
                <w:p w14:paraId="058771D5" w14:textId="77777777" w:rsidR="004765F9" w:rsidRDefault="004765F9" w:rsidP="004765F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38269946" w14:textId="77777777" w:rsidR="004765F9" w:rsidRDefault="004765F9" w:rsidP="004765F9">
                  <w:pPr>
                    <w:ind w:firstLineChars="0" w:firstLine="0"/>
                    <w:rPr>
                      <w:color w:val="000000"/>
                    </w:rPr>
                  </w:pPr>
                  <w:proofErr w:type="spellStart"/>
                  <w:r>
                    <w:rPr>
                      <w:rFonts w:hint="eastAsia"/>
                      <w:color w:val="000000"/>
                    </w:rPr>
                    <w:t>RequestBody</w:t>
                  </w:r>
                  <w:proofErr w:type="spellEnd"/>
                </w:p>
              </w:tc>
            </w:tr>
            <w:tr w:rsidR="004765F9" w14:paraId="2D755671" w14:textId="77777777" w:rsidTr="0048222D">
              <w:tc>
                <w:tcPr>
                  <w:tcW w:w="1550" w:type="dxa"/>
                  <w:tcBorders>
                    <w:top w:val="nil"/>
                    <w:left w:val="nil"/>
                    <w:bottom w:val="nil"/>
                    <w:right w:val="nil"/>
                  </w:tcBorders>
                </w:tcPr>
                <w:p w14:paraId="244095F1" w14:textId="36EA6F23" w:rsidR="004765F9" w:rsidRDefault="004765F9" w:rsidP="004765F9">
                  <w:pPr>
                    <w:ind w:firstLineChars="0" w:firstLine="0"/>
                  </w:pPr>
                  <w:proofErr w:type="spellStart"/>
                  <w:r>
                    <w:rPr>
                      <w:rFonts w:hint="eastAsia"/>
                    </w:rPr>
                    <w:t>push</w:t>
                  </w:r>
                  <w:r>
                    <w:t>S</w:t>
                  </w:r>
                  <w:r>
                    <w:rPr>
                      <w:rFonts w:hint="eastAsia"/>
                    </w:rPr>
                    <w:t>ignal</w:t>
                  </w:r>
                  <w:proofErr w:type="spellEnd"/>
                </w:p>
              </w:tc>
              <w:tc>
                <w:tcPr>
                  <w:tcW w:w="1134" w:type="dxa"/>
                  <w:tcBorders>
                    <w:top w:val="nil"/>
                    <w:left w:val="nil"/>
                    <w:bottom w:val="nil"/>
                    <w:right w:val="nil"/>
                  </w:tcBorders>
                </w:tcPr>
                <w:p w14:paraId="5CC4FC97" w14:textId="27973A93" w:rsidR="004765F9" w:rsidRDefault="004765F9" w:rsidP="004765F9">
                  <w:pPr>
                    <w:ind w:firstLineChars="0" w:firstLine="0"/>
                  </w:pPr>
                  <w:r>
                    <w:rPr>
                      <w:rFonts w:hint="eastAsia"/>
                    </w:rPr>
                    <w:t>发车信号</w:t>
                  </w:r>
                </w:p>
              </w:tc>
              <w:tc>
                <w:tcPr>
                  <w:tcW w:w="1134" w:type="dxa"/>
                  <w:tcBorders>
                    <w:top w:val="nil"/>
                    <w:left w:val="nil"/>
                    <w:bottom w:val="nil"/>
                    <w:right w:val="nil"/>
                  </w:tcBorders>
                </w:tcPr>
                <w:p w14:paraId="0C1B15FC" w14:textId="77777777" w:rsidR="004765F9" w:rsidRDefault="004765F9" w:rsidP="004765F9">
                  <w:pPr>
                    <w:ind w:firstLineChars="0" w:firstLine="0"/>
                    <w:rPr>
                      <w:color w:val="000000"/>
                    </w:rPr>
                  </w:pPr>
                  <w:r>
                    <w:rPr>
                      <w:rFonts w:hint="eastAsia"/>
                      <w:color w:val="000000"/>
                    </w:rPr>
                    <w:t>是</w:t>
                  </w:r>
                </w:p>
              </w:tc>
              <w:tc>
                <w:tcPr>
                  <w:tcW w:w="1275" w:type="dxa"/>
                  <w:tcBorders>
                    <w:top w:val="nil"/>
                    <w:left w:val="nil"/>
                    <w:bottom w:val="nil"/>
                    <w:right w:val="nil"/>
                  </w:tcBorders>
                </w:tcPr>
                <w:p w14:paraId="062711F5" w14:textId="77777777" w:rsidR="004765F9" w:rsidRDefault="004765F9" w:rsidP="004765F9">
                  <w:pPr>
                    <w:ind w:firstLineChars="0" w:firstLine="0"/>
                    <w:rPr>
                      <w:color w:val="000000"/>
                    </w:rPr>
                  </w:pPr>
                  <w:r>
                    <w:rPr>
                      <w:color w:val="000000"/>
                    </w:rPr>
                    <w:t>I</w:t>
                  </w:r>
                  <w:r>
                    <w:rPr>
                      <w:rFonts w:hint="eastAsia"/>
                      <w:color w:val="000000"/>
                    </w:rPr>
                    <w:t>nt</w:t>
                  </w:r>
                </w:p>
              </w:tc>
              <w:tc>
                <w:tcPr>
                  <w:tcW w:w="1725" w:type="dxa"/>
                  <w:tcBorders>
                    <w:top w:val="nil"/>
                    <w:left w:val="nil"/>
                    <w:bottom w:val="nil"/>
                    <w:right w:val="nil"/>
                  </w:tcBorders>
                </w:tcPr>
                <w:p w14:paraId="23E89A54" w14:textId="77777777" w:rsidR="004765F9" w:rsidRDefault="004765F9" w:rsidP="004765F9">
                  <w:pPr>
                    <w:ind w:firstLineChars="0" w:firstLine="0"/>
                    <w:rPr>
                      <w:color w:val="000000"/>
                    </w:rPr>
                  </w:pPr>
                  <w:proofErr w:type="spellStart"/>
                  <w:r>
                    <w:rPr>
                      <w:rFonts w:hint="eastAsia"/>
                      <w:color w:val="000000"/>
                    </w:rPr>
                    <w:t>RequestBody</w:t>
                  </w:r>
                  <w:proofErr w:type="spellEnd"/>
                </w:p>
              </w:tc>
            </w:tr>
          </w:tbl>
          <w:p w14:paraId="71B677B3" w14:textId="483BD5F3" w:rsidR="00DD5535" w:rsidRDefault="00DD5535" w:rsidP="0048222D">
            <w:pPr>
              <w:ind w:firstLineChars="0" w:firstLine="0"/>
            </w:pPr>
          </w:p>
        </w:tc>
      </w:tr>
      <w:tr w:rsidR="00DD5535" w14:paraId="059CC865" w14:textId="77777777" w:rsidTr="004765F9">
        <w:tc>
          <w:tcPr>
            <w:tcW w:w="1135" w:type="dxa"/>
          </w:tcPr>
          <w:p w14:paraId="292BBD1D" w14:textId="77777777" w:rsidR="00DD5535" w:rsidRDefault="00DD5535" w:rsidP="0048222D">
            <w:pPr>
              <w:ind w:firstLineChars="0" w:firstLine="0"/>
            </w:pPr>
            <w:r>
              <w:rPr>
                <w:rFonts w:hint="eastAsia"/>
              </w:rPr>
              <w:t>返回值</w:t>
            </w:r>
          </w:p>
        </w:tc>
        <w:tc>
          <w:tcPr>
            <w:tcW w:w="6741" w:type="dxa"/>
          </w:tcPr>
          <w:p w14:paraId="0E02C653" w14:textId="77777777" w:rsidR="00DD5535" w:rsidRDefault="00DD5535" w:rsidP="0048222D">
            <w:pPr>
              <w:ind w:firstLineChars="0" w:firstLine="0"/>
            </w:pPr>
            <w:r>
              <w:t>{</w:t>
            </w:r>
          </w:p>
          <w:p w14:paraId="1B7F1647" w14:textId="77777777" w:rsidR="00DD5535" w:rsidRDefault="00DD5535" w:rsidP="0048222D">
            <w:pPr>
              <w:ind w:firstLineChars="0" w:firstLine="0"/>
            </w:pPr>
            <w:r>
              <w:t>code: 200,</w:t>
            </w:r>
          </w:p>
          <w:p w14:paraId="75865724" w14:textId="77777777" w:rsidR="00DD5535" w:rsidRDefault="00DD5535" w:rsidP="0048222D">
            <w:pPr>
              <w:ind w:firstLineChars="0" w:firstLine="0"/>
            </w:pPr>
            <w:r>
              <w:t xml:space="preserve">message: </w:t>
            </w:r>
            <w:r>
              <w:rPr>
                <w:rFonts w:hint="eastAsia"/>
              </w:rPr>
              <w:t>“”</w:t>
            </w:r>
          </w:p>
          <w:p w14:paraId="3DC9E681" w14:textId="77777777" w:rsidR="00DD5535" w:rsidRDefault="00DD5535" w:rsidP="0048222D">
            <w:pPr>
              <w:ind w:firstLineChars="0" w:firstLine="0"/>
            </w:pPr>
            <w:r>
              <w:rPr>
                <w:rFonts w:hint="eastAsia"/>
              </w:rPr>
              <w:lastRenderedPageBreak/>
              <w:t>}</w:t>
            </w:r>
          </w:p>
        </w:tc>
      </w:tr>
    </w:tbl>
    <w:p w14:paraId="21DE21C4" w14:textId="77777777" w:rsidR="00DD5535" w:rsidRDefault="00DD5535">
      <w:pPr>
        <w:ind w:firstLine="420"/>
      </w:pPr>
    </w:p>
    <w:p w14:paraId="412F7D8F" w14:textId="77777777" w:rsidR="00190278" w:rsidRDefault="00FC3595">
      <w:pPr>
        <w:pStyle w:val="2"/>
        <w:numPr>
          <w:ilvl w:val="1"/>
          <w:numId w:val="11"/>
        </w:numPr>
        <w:ind w:firstLineChars="0"/>
      </w:pPr>
      <w:r>
        <w:rPr>
          <w:rFonts w:hint="eastAsia"/>
        </w:rPr>
        <w:t>停车场客户端</w:t>
      </w:r>
    </w:p>
    <w:p w14:paraId="55F0A3C0" w14:textId="77777777" w:rsidR="00190278" w:rsidRDefault="00FC3595">
      <w:pPr>
        <w:pStyle w:val="3"/>
        <w:numPr>
          <w:ilvl w:val="2"/>
          <w:numId w:val="11"/>
        </w:numPr>
        <w:ind w:firstLineChars="0"/>
      </w:pPr>
      <w:r>
        <w:rPr>
          <w:rFonts w:hint="eastAsia"/>
        </w:rPr>
        <w:t>推送装载区范围内车辆位置</w:t>
      </w:r>
    </w:p>
    <w:p w14:paraId="0BC6DD90" w14:textId="77777777" w:rsidR="00190278" w:rsidRDefault="00FC3595">
      <w:pPr>
        <w:pStyle w:val="3"/>
        <w:numPr>
          <w:ilvl w:val="2"/>
          <w:numId w:val="11"/>
        </w:numPr>
        <w:ind w:firstLineChars="0"/>
      </w:pPr>
      <w:r>
        <w:rPr>
          <w:rFonts w:hint="eastAsia"/>
        </w:rPr>
        <w:t>查看停车场范围内的车辆信息</w:t>
      </w:r>
    </w:p>
    <w:p w14:paraId="672E847F" w14:textId="77777777" w:rsidR="00190278" w:rsidRDefault="00FC3595">
      <w:pPr>
        <w:pStyle w:val="2"/>
        <w:numPr>
          <w:ilvl w:val="1"/>
          <w:numId w:val="11"/>
        </w:numPr>
        <w:ind w:firstLineChars="0"/>
      </w:pPr>
      <w:r>
        <w:rPr>
          <w:rFonts w:hint="eastAsia"/>
        </w:rPr>
        <w:t>推土机客户端</w:t>
      </w:r>
    </w:p>
    <w:p w14:paraId="7E9DFC43" w14:textId="77777777" w:rsidR="00190278" w:rsidRDefault="00FC3595">
      <w:pPr>
        <w:pStyle w:val="3"/>
        <w:numPr>
          <w:ilvl w:val="2"/>
          <w:numId w:val="11"/>
        </w:numPr>
        <w:ind w:firstLineChars="0"/>
      </w:pPr>
      <w:r>
        <w:rPr>
          <w:rFonts w:hint="eastAsia"/>
        </w:rPr>
        <w:t>推送卸土区范围内车辆位置</w:t>
      </w:r>
    </w:p>
    <w:p w14:paraId="0DE38769" w14:textId="77777777" w:rsidR="00190278" w:rsidRDefault="00FC3595">
      <w:pPr>
        <w:pStyle w:val="3"/>
        <w:numPr>
          <w:ilvl w:val="2"/>
          <w:numId w:val="11"/>
        </w:numPr>
        <w:ind w:firstLineChars="0"/>
      </w:pPr>
      <w:r>
        <w:rPr>
          <w:rFonts w:hint="eastAsia"/>
        </w:rPr>
        <w:t>查看卸土区范围内的车辆信息</w:t>
      </w:r>
    </w:p>
    <w:p w14:paraId="6CCE7E5D" w14:textId="77777777" w:rsidR="00190278" w:rsidRDefault="00FC3595">
      <w:pPr>
        <w:pStyle w:val="3"/>
        <w:numPr>
          <w:ilvl w:val="2"/>
          <w:numId w:val="11"/>
        </w:numPr>
        <w:ind w:firstLineChars="0"/>
      </w:pPr>
      <w:r>
        <w:rPr>
          <w:rFonts w:hint="eastAsia"/>
        </w:rPr>
        <w:t>封闭/打开</w:t>
      </w:r>
      <w:proofErr w:type="gramStart"/>
      <w:r>
        <w:rPr>
          <w:rFonts w:hint="eastAsia"/>
        </w:rPr>
        <w:t>卸图块</w:t>
      </w:r>
      <w:proofErr w:type="gramEnd"/>
    </w:p>
    <w:p w14:paraId="48D2B0F8" w14:textId="77777777" w:rsidR="00190278" w:rsidRDefault="00FC3595">
      <w:pPr>
        <w:pStyle w:val="2"/>
        <w:numPr>
          <w:ilvl w:val="1"/>
          <w:numId w:val="11"/>
        </w:numPr>
        <w:ind w:firstLineChars="0"/>
      </w:pPr>
      <w:r>
        <w:rPr>
          <w:rFonts w:hint="eastAsia"/>
        </w:rPr>
        <w:t>远程遥控</w:t>
      </w:r>
    </w:p>
    <w:p w14:paraId="34181630" w14:textId="3A734A9F" w:rsidR="00190278" w:rsidRDefault="00BB3FFB">
      <w:pPr>
        <w:pStyle w:val="3"/>
        <w:numPr>
          <w:ilvl w:val="2"/>
          <w:numId w:val="11"/>
        </w:numPr>
        <w:ind w:firstLineChars="0"/>
      </w:pPr>
      <w:r>
        <w:rPr>
          <w:rFonts w:hint="eastAsia"/>
        </w:rPr>
        <w:t>车辆控制命令</w:t>
      </w:r>
    </w:p>
    <w:p w14:paraId="1B17F74C" w14:textId="77777777" w:rsidR="00190278" w:rsidRDefault="00FC3595">
      <w:pPr>
        <w:pStyle w:val="ad"/>
        <w:ind w:left="425" w:firstLineChars="0" w:firstLine="0"/>
      </w:pPr>
      <w:r>
        <w:rPr>
          <w:rFonts w:hint="eastAsia"/>
        </w:rPr>
        <w:t>参考车载远程遥控接口表《车辆控制指令后续内容》</w:t>
      </w:r>
    </w:p>
    <w:p w14:paraId="0176D982" w14:textId="77777777" w:rsidR="00190278" w:rsidRDefault="00FC3595">
      <w:pPr>
        <w:pStyle w:val="af"/>
      </w:pPr>
      <w:r>
        <w:rPr>
          <w:rFonts w:hint="eastAsia"/>
        </w:rPr>
        <w:t>车辆控制指令后续内容</w:t>
      </w:r>
    </w:p>
    <w:tbl>
      <w:tblPr>
        <w:tblW w:w="6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2447"/>
        <w:gridCol w:w="2447"/>
      </w:tblGrid>
      <w:tr w:rsidR="00190278" w14:paraId="1087C268" w14:textId="77777777">
        <w:trPr>
          <w:jc w:val="center"/>
        </w:trPr>
        <w:tc>
          <w:tcPr>
            <w:tcW w:w="1140" w:type="dxa"/>
            <w:shd w:val="clear" w:color="auto" w:fill="D0CECE"/>
            <w:vAlign w:val="center"/>
          </w:tcPr>
          <w:p w14:paraId="4782FADC" w14:textId="77777777" w:rsidR="00190278" w:rsidRDefault="00FC3595">
            <w:pPr>
              <w:pStyle w:val="af1"/>
              <w:jc w:val="left"/>
            </w:pPr>
            <w:r>
              <w:rPr>
                <w:rFonts w:hint="eastAsia"/>
              </w:rPr>
              <w:t>序号</w:t>
            </w:r>
          </w:p>
        </w:tc>
        <w:tc>
          <w:tcPr>
            <w:tcW w:w="2447" w:type="dxa"/>
            <w:shd w:val="clear" w:color="auto" w:fill="D0CECE"/>
            <w:vAlign w:val="center"/>
          </w:tcPr>
          <w:p w14:paraId="06DEB154" w14:textId="77777777" w:rsidR="00190278" w:rsidRDefault="00FC3595">
            <w:pPr>
              <w:pStyle w:val="af1"/>
              <w:ind w:firstLine="420"/>
              <w:jc w:val="left"/>
            </w:pPr>
            <w:r>
              <w:rPr>
                <w:rFonts w:hint="eastAsia"/>
              </w:rPr>
              <w:t>内容</w:t>
            </w:r>
          </w:p>
        </w:tc>
        <w:tc>
          <w:tcPr>
            <w:tcW w:w="2447" w:type="dxa"/>
            <w:shd w:val="clear" w:color="auto" w:fill="D0CECE"/>
          </w:tcPr>
          <w:p w14:paraId="28459592" w14:textId="77777777" w:rsidR="00190278" w:rsidRDefault="00FC3595">
            <w:pPr>
              <w:pStyle w:val="af1"/>
              <w:ind w:firstLine="420"/>
              <w:jc w:val="left"/>
            </w:pPr>
            <w:r>
              <w:rPr>
                <w:rFonts w:hint="eastAsia"/>
              </w:rPr>
              <w:t>协议</w:t>
            </w:r>
          </w:p>
        </w:tc>
      </w:tr>
      <w:tr w:rsidR="00190278" w14:paraId="5CB8E41D" w14:textId="77777777">
        <w:trPr>
          <w:jc w:val="center"/>
        </w:trPr>
        <w:tc>
          <w:tcPr>
            <w:tcW w:w="1140" w:type="dxa"/>
            <w:vAlign w:val="center"/>
          </w:tcPr>
          <w:p w14:paraId="4339C462" w14:textId="77777777" w:rsidR="00190278" w:rsidRDefault="00FC3595">
            <w:pPr>
              <w:pStyle w:val="af1"/>
              <w:ind w:firstLine="420"/>
            </w:pPr>
            <w:r>
              <w:rPr>
                <w:rFonts w:hint="eastAsia"/>
              </w:rPr>
              <w:t>1</w:t>
            </w:r>
          </w:p>
        </w:tc>
        <w:tc>
          <w:tcPr>
            <w:tcW w:w="2447" w:type="dxa"/>
            <w:vAlign w:val="center"/>
          </w:tcPr>
          <w:p w14:paraId="1A2FAAB6" w14:textId="77777777" w:rsidR="00190278" w:rsidRDefault="00FC3595">
            <w:pPr>
              <w:pStyle w:val="af1"/>
              <w:ind w:firstLine="420"/>
              <w:jc w:val="left"/>
            </w:pPr>
            <w:r>
              <w:rPr>
                <w:rFonts w:hint="eastAsia"/>
              </w:rPr>
              <w:t>急停</w:t>
            </w:r>
          </w:p>
        </w:tc>
        <w:tc>
          <w:tcPr>
            <w:tcW w:w="2447" w:type="dxa"/>
          </w:tcPr>
          <w:p w14:paraId="31B4CA0E" w14:textId="77777777" w:rsidR="00190278" w:rsidRDefault="00FC3595">
            <w:pPr>
              <w:pStyle w:val="af1"/>
              <w:ind w:firstLine="420"/>
              <w:jc w:val="left"/>
            </w:pPr>
            <w:r>
              <w:rPr>
                <w:rFonts w:hint="eastAsia"/>
              </w:rPr>
              <w:t>0</w:t>
            </w:r>
            <w:r>
              <w:rPr>
                <w:rFonts w:hint="eastAsia"/>
              </w:rPr>
              <w:t>：保留</w:t>
            </w:r>
          </w:p>
          <w:p w14:paraId="7FB84EED" w14:textId="77777777" w:rsidR="00190278" w:rsidRDefault="00FC3595">
            <w:pPr>
              <w:pStyle w:val="af1"/>
              <w:ind w:firstLine="420"/>
              <w:jc w:val="left"/>
            </w:pPr>
            <w:r>
              <w:rPr>
                <w:rFonts w:hint="eastAsia"/>
              </w:rPr>
              <w:t>1</w:t>
            </w:r>
            <w:r>
              <w:rPr>
                <w:rFonts w:hint="eastAsia"/>
              </w:rPr>
              <w:t>：执行直线急停</w:t>
            </w:r>
          </w:p>
        </w:tc>
      </w:tr>
      <w:tr w:rsidR="00190278" w14:paraId="461A584E" w14:textId="77777777">
        <w:trPr>
          <w:jc w:val="center"/>
        </w:trPr>
        <w:tc>
          <w:tcPr>
            <w:tcW w:w="1140" w:type="dxa"/>
            <w:vAlign w:val="center"/>
          </w:tcPr>
          <w:p w14:paraId="3C141CDA" w14:textId="77777777" w:rsidR="00190278" w:rsidRDefault="00FC3595">
            <w:pPr>
              <w:pStyle w:val="af1"/>
              <w:ind w:firstLine="420"/>
            </w:pPr>
            <w:r>
              <w:rPr>
                <w:rFonts w:hint="eastAsia"/>
              </w:rPr>
              <w:t>2</w:t>
            </w:r>
          </w:p>
        </w:tc>
        <w:tc>
          <w:tcPr>
            <w:tcW w:w="2447" w:type="dxa"/>
            <w:vAlign w:val="center"/>
          </w:tcPr>
          <w:p w14:paraId="6AA3BBBF" w14:textId="77777777" w:rsidR="00190278" w:rsidRDefault="00FC3595">
            <w:pPr>
              <w:pStyle w:val="af1"/>
              <w:ind w:firstLine="420"/>
              <w:jc w:val="left"/>
            </w:pPr>
            <w:r>
              <w:rPr>
                <w:rFonts w:hint="eastAsia"/>
              </w:rPr>
              <w:t>前进</w:t>
            </w:r>
            <w:r>
              <w:rPr>
                <w:rFonts w:hint="eastAsia"/>
              </w:rPr>
              <w:t>/</w:t>
            </w:r>
            <w:r>
              <w:rPr>
                <w:rFonts w:hint="eastAsia"/>
              </w:rPr>
              <w:t>后退</w:t>
            </w:r>
          </w:p>
        </w:tc>
        <w:tc>
          <w:tcPr>
            <w:tcW w:w="2447" w:type="dxa"/>
          </w:tcPr>
          <w:p w14:paraId="26668573" w14:textId="77777777" w:rsidR="00190278" w:rsidRDefault="00FC3595">
            <w:pPr>
              <w:pStyle w:val="af1"/>
              <w:ind w:firstLine="420"/>
              <w:jc w:val="left"/>
            </w:pPr>
            <w:r>
              <w:rPr>
                <w:rFonts w:hint="eastAsia"/>
              </w:rPr>
              <w:t>具体期望车速（</w:t>
            </w:r>
            <w:r>
              <w:rPr>
                <w:rFonts w:hint="eastAsia"/>
              </w:rPr>
              <w:t>k</w:t>
            </w:r>
            <w:r>
              <w:t>m/h</w:t>
            </w:r>
            <w:r>
              <w:rPr>
                <w:rFonts w:hint="eastAsia"/>
              </w:rPr>
              <w:t>）</w:t>
            </w:r>
          </w:p>
        </w:tc>
      </w:tr>
      <w:tr w:rsidR="00190278" w14:paraId="7BF0B7F3" w14:textId="77777777">
        <w:trPr>
          <w:jc w:val="center"/>
        </w:trPr>
        <w:tc>
          <w:tcPr>
            <w:tcW w:w="1140" w:type="dxa"/>
            <w:vAlign w:val="center"/>
          </w:tcPr>
          <w:p w14:paraId="7BBA85C5" w14:textId="77777777" w:rsidR="00190278" w:rsidRDefault="00FC3595">
            <w:pPr>
              <w:pStyle w:val="af1"/>
              <w:ind w:firstLine="420"/>
            </w:pPr>
            <w:r>
              <w:t>3</w:t>
            </w:r>
          </w:p>
        </w:tc>
        <w:tc>
          <w:tcPr>
            <w:tcW w:w="2447" w:type="dxa"/>
            <w:vAlign w:val="center"/>
          </w:tcPr>
          <w:p w14:paraId="3DAAC3D0" w14:textId="77777777" w:rsidR="00190278" w:rsidRDefault="00FC3595">
            <w:pPr>
              <w:pStyle w:val="af1"/>
              <w:ind w:firstLine="420"/>
              <w:jc w:val="left"/>
            </w:pPr>
            <w:r>
              <w:rPr>
                <w:rFonts w:hint="eastAsia"/>
              </w:rPr>
              <w:t>左转</w:t>
            </w:r>
            <w:r>
              <w:rPr>
                <w:rFonts w:hint="eastAsia"/>
              </w:rPr>
              <w:t>/</w:t>
            </w:r>
            <w:r>
              <w:rPr>
                <w:rFonts w:hint="eastAsia"/>
              </w:rPr>
              <w:t>右转</w:t>
            </w:r>
          </w:p>
        </w:tc>
        <w:tc>
          <w:tcPr>
            <w:tcW w:w="2447" w:type="dxa"/>
          </w:tcPr>
          <w:p w14:paraId="5B26D61B" w14:textId="77777777" w:rsidR="00190278" w:rsidRDefault="00FC3595">
            <w:pPr>
              <w:pStyle w:val="af1"/>
              <w:ind w:firstLine="420"/>
              <w:jc w:val="left"/>
            </w:pPr>
            <w:r>
              <w:rPr>
                <w:rFonts w:hint="eastAsia"/>
              </w:rPr>
              <w:t>具体方向盘转角（</w:t>
            </w:r>
            <w:r>
              <w:rPr>
                <w:rFonts w:hint="eastAsia"/>
              </w:rPr>
              <w:t>deg</w:t>
            </w:r>
            <w:r>
              <w:rPr>
                <w:rFonts w:hint="eastAsia"/>
              </w:rPr>
              <w:t>）</w:t>
            </w:r>
          </w:p>
        </w:tc>
      </w:tr>
      <w:tr w:rsidR="00190278" w14:paraId="6A2024D5" w14:textId="77777777">
        <w:trPr>
          <w:jc w:val="center"/>
        </w:trPr>
        <w:tc>
          <w:tcPr>
            <w:tcW w:w="1140" w:type="dxa"/>
            <w:vAlign w:val="center"/>
          </w:tcPr>
          <w:p w14:paraId="5CCDE5EE" w14:textId="77777777" w:rsidR="00190278" w:rsidRDefault="00FC3595">
            <w:pPr>
              <w:pStyle w:val="af1"/>
              <w:ind w:firstLine="420"/>
            </w:pPr>
            <w:r>
              <w:rPr>
                <w:rFonts w:hint="eastAsia"/>
              </w:rPr>
              <w:t>4</w:t>
            </w:r>
          </w:p>
        </w:tc>
        <w:tc>
          <w:tcPr>
            <w:tcW w:w="2447" w:type="dxa"/>
            <w:vAlign w:val="center"/>
          </w:tcPr>
          <w:p w14:paraId="61FAB0A7" w14:textId="77777777" w:rsidR="00190278" w:rsidRDefault="00FC3595">
            <w:pPr>
              <w:pStyle w:val="af1"/>
              <w:ind w:firstLine="420"/>
              <w:jc w:val="left"/>
            </w:pPr>
            <w:r>
              <w:rPr>
                <w:rFonts w:hint="eastAsia"/>
              </w:rPr>
              <w:t>纵向驱动或制动状态</w:t>
            </w:r>
          </w:p>
        </w:tc>
        <w:tc>
          <w:tcPr>
            <w:tcW w:w="2447" w:type="dxa"/>
          </w:tcPr>
          <w:p w14:paraId="6957E4A9" w14:textId="77777777" w:rsidR="00190278" w:rsidRDefault="00FC3595">
            <w:pPr>
              <w:pStyle w:val="af1"/>
              <w:ind w:firstLine="420"/>
              <w:jc w:val="left"/>
            </w:pPr>
            <w:r>
              <w:rPr>
                <w:rFonts w:hint="eastAsia"/>
              </w:rPr>
              <w:t>0</w:t>
            </w:r>
            <w:r>
              <w:rPr>
                <w:rFonts w:hint="eastAsia"/>
              </w:rPr>
              <w:t>：保留</w:t>
            </w:r>
          </w:p>
          <w:p w14:paraId="6BEC1A1B" w14:textId="77777777" w:rsidR="00190278" w:rsidRDefault="00FC3595">
            <w:pPr>
              <w:pStyle w:val="af1"/>
              <w:ind w:firstLine="420"/>
              <w:jc w:val="left"/>
            </w:pPr>
            <w:r>
              <w:rPr>
                <w:rFonts w:hint="eastAsia"/>
              </w:rPr>
              <w:t>1</w:t>
            </w:r>
            <w:r>
              <w:rPr>
                <w:rFonts w:hint="eastAsia"/>
              </w:rPr>
              <w:t>：驱动</w:t>
            </w:r>
          </w:p>
          <w:p w14:paraId="5BB28188" w14:textId="77777777" w:rsidR="00190278" w:rsidRDefault="00FC3595">
            <w:pPr>
              <w:pStyle w:val="af1"/>
              <w:ind w:firstLine="420"/>
              <w:jc w:val="left"/>
            </w:pPr>
            <w:r>
              <w:rPr>
                <w:rFonts w:hint="eastAsia"/>
              </w:rPr>
              <w:t>2</w:t>
            </w:r>
            <w:r>
              <w:rPr>
                <w:rFonts w:hint="eastAsia"/>
              </w:rPr>
              <w:t>：制动</w:t>
            </w:r>
          </w:p>
        </w:tc>
      </w:tr>
      <w:tr w:rsidR="00190278" w14:paraId="1A14FD81" w14:textId="77777777">
        <w:trPr>
          <w:jc w:val="center"/>
        </w:trPr>
        <w:tc>
          <w:tcPr>
            <w:tcW w:w="1140" w:type="dxa"/>
            <w:vAlign w:val="center"/>
          </w:tcPr>
          <w:p w14:paraId="6E31E4D4" w14:textId="77777777" w:rsidR="00190278" w:rsidRDefault="00FC3595">
            <w:pPr>
              <w:pStyle w:val="af1"/>
              <w:ind w:firstLine="420"/>
            </w:pPr>
            <w:r>
              <w:rPr>
                <w:rFonts w:hint="eastAsia"/>
              </w:rPr>
              <w:t>5</w:t>
            </w:r>
          </w:p>
        </w:tc>
        <w:tc>
          <w:tcPr>
            <w:tcW w:w="2447" w:type="dxa"/>
            <w:vAlign w:val="center"/>
          </w:tcPr>
          <w:p w14:paraId="0B2496F9" w14:textId="77777777" w:rsidR="00190278" w:rsidRDefault="00FC3595">
            <w:pPr>
              <w:pStyle w:val="af1"/>
              <w:ind w:firstLine="420"/>
              <w:jc w:val="left"/>
            </w:pPr>
            <w:r>
              <w:rPr>
                <w:rFonts w:hint="eastAsia"/>
              </w:rPr>
              <w:t>发动机停止信号</w:t>
            </w:r>
          </w:p>
        </w:tc>
        <w:tc>
          <w:tcPr>
            <w:tcW w:w="2447" w:type="dxa"/>
          </w:tcPr>
          <w:p w14:paraId="15C08EF9" w14:textId="77777777" w:rsidR="00190278" w:rsidRDefault="00FC3595">
            <w:pPr>
              <w:pStyle w:val="af1"/>
              <w:ind w:firstLine="420"/>
              <w:jc w:val="left"/>
            </w:pPr>
            <w:r>
              <w:rPr>
                <w:rFonts w:hint="eastAsia"/>
              </w:rPr>
              <w:t>0</w:t>
            </w:r>
            <w:r>
              <w:rPr>
                <w:rFonts w:hint="eastAsia"/>
              </w:rPr>
              <w:t>：保留</w:t>
            </w:r>
          </w:p>
          <w:p w14:paraId="1739A8FF" w14:textId="77777777" w:rsidR="00190278" w:rsidRDefault="00FC3595">
            <w:pPr>
              <w:pStyle w:val="af1"/>
              <w:ind w:firstLine="420"/>
              <w:jc w:val="left"/>
            </w:pPr>
            <w:r>
              <w:rPr>
                <w:rFonts w:hint="eastAsia"/>
              </w:rPr>
              <w:t>1</w:t>
            </w:r>
            <w:r>
              <w:rPr>
                <w:rFonts w:hint="eastAsia"/>
              </w:rPr>
              <w:t>：停止发动机</w:t>
            </w:r>
          </w:p>
        </w:tc>
      </w:tr>
      <w:tr w:rsidR="00190278" w14:paraId="4DFB1FA1" w14:textId="77777777">
        <w:trPr>
          <w:jc w:val="center"/>
        </w:trPr>
        <w:tc>
          <w:tcPr>
            <w:tcW w:w="1140" w:type="dxa"/>
            <w:vAlign w:val="center"/>
          </w:tcPr>
          <w:p w14:paraId="324E008D" w14:textId="77777777" w:rsidR="00190278" w:rsidRDefault="00FC3595">
            <w:pPr>
              <w:pStyle w:val="af1"/>
              <w:ind w:firstLine="420"/>
            </w:pPr>
            <w:r>
              <w:rPr>
                <w:rFonts w:hint="eastAsia"/>
              </w:rPr>
              <w:t>6</w:t>
            </w:r>
          </w:p>
        </w:tc>
        <w:tc>
          <w:tcPr>
            <w:tcW w:w="2447" w:type="dxa"/>
            <w:vAlign w:val="center"/>
          </w:tcPr>
          <w:p w14:paraId="7577EE05" w14:textId="77777777" w:rsidR="00190278" w:rsidRDefault="00FC3595">
            <w:pPr>
              <w:pStyle w:val="af1"/>
              <w:ind w:firstLine="420"/>
              <w:jc w:val="left"/>
            </w:pPr>
            <w:r>
              <w:rPr>
                <w:rFonts w:hint="eastAsia"/>
              </w:rPr>
              <w:t>驻车制动信号</w:t>
            </w:r>
          </w:p>
        </w:tc>
        <w:tc>
          <w:tcPr>
            <w:tcW w:w="2447" w:type="dxa"/>
          </w:tcPr>
          <w:p w14:paraId="14F33CFD" w14:textId="77777777" w:rsidR="00190278" w:rsidRDefault="00FC3595">
            <w:pPr>
              <w:pStyle w:val="af1"/>
              <w:ind w:firstLine="420"/>
              <w:jc w:val="left"/>
            </w:pPr>
            <w:r>
              <w:rPr>
                <w:rFonts w:hint="eastAsia"/>
              </w:rPr>
              <w:t>0</w:t>
            </w:r>
            <w:r>
              <w:rPr>
                <w:rFonts w:hint="eastAsia"/>
              </w:rPr>
              <w:t>：取消驻车制动</w:t>
            </w:r>
          </w:p>
          <w:p w14:paraId="52778376" w14:textId="77777777" w:rsidR="00190278" w:rsidRDefault="00FC3595">
            <w:pPr>
              <w:pStyle w:val="af1"/>
              <w:ind w:firstLine="420"/>
              <w:jc w:val="left"/>
            </w:pPr>
            <w:r>
              <w:rPr>
                <w:rFonts w:hint="eastAsia"/>
              </w:rPr>
              <w:t>1</w:t>
            </w:r>
            <w:r>
              <w:rPr>
                <w:rFonts w:hint="eastAsia"/>
              </w:rPr>
              <w:t>：</w:t>
            </w:r>
            <w:proofErr w:type="gramStart"/>
            <w:r>
              <w:rPr>
                <w:rFonts w:hint="eastAsia"/>
              </w:rPr>
              <w:t>开启驻</w:t>
            </w:r>
            <w:proofErr w:type="gramEnd"/>
            <w:r>
              <w:rPr>
                <w:rFonts w:hint="eastAsia"/>
              </w:rPr>
              <w:t>车制动</w:t>
            </w:r>
          </w:p>
        </w:tc>
      </w:tr>
      <w:tr w:rsidR="00190278" w14:paraId="344A8776" w14:textId="77777777">
        <w:trPr>
          <w:jc w:val="center"/>
        </w:trPr>
        <w:tc>
          <w:tcPr>
            <w:tcW w:w="1140" w:type="dxa"/>
            <w:vAlign w:val="center"/>
          </w:tcPr>
          <w:p w14:paraId="35F9548E" w14:textId="77777777" w:rsidR="00190278" w:rsidRDefault="00FC3595">
            <w:pPr>
              <w:pStyle w:val="af1"/>
              <w:ind w:firstLine="420"/>
            </w:pPr>
            <w:r>
              <w:rPr>
                <w:rFonts w:hint="eastAsia"/>
              </w:rPr>
              <w:t>7</w:t>
            </w:r>
          </w:p>
        </w:tc>
        <w:tc>
          <w:tcPr>
            <w:tcW w:w="2447" w:type="dxa"/>
            <w:vAlign w:val="center"/>
          </w:tcPr>
          <w:p w14:paraId="392DA919" w14:textId="77777777" w:rsidR="00190278" w:rsidRDefault="00FC3595">
            <w:pPr>
              <w:pStyle w:val="af1"/>
              <w:ind w:firstLine="420"/>
              <w:jc w:val="left"/>
            </w:pPr>
            <w:r>
              <w:rPr>
                <w:rFonts w:hint="eastAsia"/>
              </w:rPr>
              <w:t>货舱控制信号</w:t>
            </w:r>
          </w:p>
        </w:tc>
        <w:tc>
          <w:tcPr>
            <w:tcW w:w="2447" w:type="dxa"/>
          </w:tcPr>
          <w:p w14:paraId="27BCF1EF" w14:textId="77777777" w:rsidR="00190278" w:rsidRDefault="00FC3595">
            <w:pPr>
              <w:pStyle w:val="af1"/>
              <w:ind w:firstLine="420"/>
              <w:jc w:val="left"/>
            </w:pPr>
            <w:r>
              <w:rPr>
                <w:rFonts w:hint="eastAsia"/>
              </w:rPr>
              <w:t>0</w:t>
            </w:r>
            <w:r>
              <w:rPr>
                <w:rFonts w:hint="eastAsia"/>
              </w:rPr>
              <w:t>：保留</w:t>
            </w:r>
          </w:p>
          <w:p w14:paraId="169A2D1A" w14:textId="77777777" w:rsidR="00190278" w:rsidRDefault="00FC3595">
            <w:pPr>
              <w:pStyle w:val="af1"/>
              <w:ind w:firstLine="420"/>
              <w:jc w:val="left"/>
            </w:pPr>
            <w:r>
              <w:rPr>
                <w:rFonts w:hint="eastAsia"/>
              </w:rPr>
              <w:lastRenderedPageBreak/>
              <w:t>1</w:t>
            </w:r>
            <w:r>
              <w:rPr>
                <w:rFonts w:hint="eastAsia"/>
              </w:rPr>
              <w:t>：起升</w:t>
            </w:r>
          </w:p>
          <w:p w14:paraId="33C0F8AA" w14:textId="77777777" w:rsidR="00190278" w:rsidRDefault="00FC3595">
            <w:pPr>
              <w:pStyle w:val="af1"/>
              <w:ind w:firstLine="420"/>
              <w:jc w:val="left"/>
            </w:pPr>
            <w:r>
              <w:rPr>
                <w:rFonts w:hint="eastAsia"/>
              </w:rPr>
              <w:t>2</w:t>
            </w:r>
            <w:r>
              <w:rPr>
                <w:rFonts w:hint="eastAsia"/>
              </w:rPr>
              <w:t>：保持</w:t>
            </w:r>
          </w:p>
          <w:p w14:paraId="0D1070C5" w14:textId="77777777" w:rsidR="00190278" w:rsidRDefault="00FC3595">
            <w:pPr>
              <w:pStyle w:val="af1"/>
              <w:ind w:firstLine="420"/>
              <w:jc w:val="left"/>
            </w:pPr>
            <w:r>
              <w:rPr>
                <w:rFonts w:hint="eastAsia"/>
              </w:rPr>
              <w:t>3</w:t>
            </w:r>
            <w:r>
              <w:rPr>
                <w:rFonts w:hint="eastAsia"/>
              </w:rPr>
              <w:t>：浮动</w:t>
            </w:r>
          </w:p>
          <w:p w14:paraId="4AC2F554" w14:textId="77777777" w:rsidR="00190278" w:rsidRDefault="00FC3595">
            <w:pPr>
              <w:pStyle w:val="af1"/>
              <w:ind w:firstLine="420"/>
              <w:jc w:val="left"/>
            </w:pPr>
            <w:r>
              <w:rPr>
                <w:rFonts w:hint="eastAsia"/>
              </w:rPr>
              <w:t>4</w:t>
            </w:r>
            <w:r>
              <w:rPr>
                <w:rFonts w:hint="eastAsia"/>
              </w:rPr>
              <w:t>：下降</w:t>
            </w:r>
          </w:p>
        </w:tc>
      </w:tr>
      <w:tr w:rsidR="00190278" w14:paraId="00628EB4" w14:textId="77777777">
        <w:trPr>
          <w:jc w:val="center"/>
        </w:trPr>
        <w:tc>
          <w:tcPr>
            <w:tcW w:w="1140" w:type="dxa"/>
            <w:vAlign w:val="center"/>
          </w:tcPr>
          <w:p w14:paraId="2A3B7B95" w14:textId="77777777" w:rsidR="00190278" w:rsidRDefault="00FC3595">
            <w:pPr>
              <w:pStyle w:val="af1"/>
              <w:ind w:firstLine="420"/>
            </w:pPr>
            <w:r>
              <w:rPr>
                <w:rFonts w:hint="eastAsia"/>
              </w:rPr>
              <w:lastRenderedPageBreak/>
              <w:t>8</w:t>
            </w:r>
          </w:p>
        </w:tc>
        <w:tc>
          <w:tcPr>
            <w:tcW w:w="2447" w:type="dxa"/>
            <w:vAlign w:val="center"/>
          </w:tcPr>
          <w:p w14:paraId="4700C212" w14:textId="77777777" w:rsidR="00190278" w:rsidRDefault="00FC3595">
            <w:pPr>
              <w:pStyle w:val="af1"/>
              <w:ind w:firstLine="420"/>
              <w:jc w:val="left"/>
            </w:pPr>
            <w:r>
              <w:rPr>
                <w:rFonts w:hint="eastAsia"/>
              </w:rPr>
              <w:t>转向灯信号</w:t>
            </w:r>
          </w:p>
        </w:tc>
        <w:tc>
          <w:tcPr>
            <w:tcW w:w="2447" w:type="dxa"/>
          </w:tcPr>
          <w:p w14:paraId="0321F633" w14:textId="77777777" w:rsidR="00190278" w:rsidRDefault="00FC3595">
            <w:pPr>
              <w:pStyle w:val="af1"/>
              <w:ind w:firstLine="420"/>
              <w:jc w:val="left"/>
            </w:pPr>
            <w:r>
              <w:rPr>
                <w:rFonts w:hint="eastAsia"/>
              </w:rPr>
              <w:t>0</w:t>
            </w:r>
            <w:r>
              <w:rPr>
                <w:rFonts w:hint="eastAsia"/>
              </w:rPr>
              <w:t>：关闭转向灯</w:t>
            </w:r>
          </w:p>
          <w:p w14:paraId="48EEA4D8" w14:textId="77777777" w:rsidR="00190278" w:rsidRDefault="00FC3595">
            <w:pPr>
              <w:pStyle w:val="af1"/>
              <w:ind w:firstLine="420"/>
              <w:jc w:val="left"/>
            </w:pPr>
            <w:r>
              <w:rPr>
                <w:rFonts w:hint="eastAsia"/>
              </w:rPr>
              <w:t>1</w:t>
            </w:r>
            <w:r>
              <w:rPr>
                <w:rFonts w:hint="eastAsia"/>
              </w:rPr>
              <w:t>：左转灯</w:t>
            </w:r>
          </w:p>
          <w:p w14:paraId="0636D3A8" w14:textId="77777777" w:rsidR="00190278" w:rsidRDefault="00FC3595">
            <w:pPr>
              <w:pStyle w:val="af1"/>
              <w:ind w:firstLine="420"/>
              <w:jc w:val="left"/>
            </w:pPr>
            <w:r>
              <w:rPr>
                <w:rFonts w:hint="eastAsia"/>
              </w:rPr>
              <w:t>2</w:t>
            </w:r>
            <w:r>
              <w:rPr>
                <w:rFonts w:hint="eastAsia"/>
              </w:rPr>
              <w:t>：右转灯</w:t>
            </w:r>
          </w:p>
        </w:tc>
      </w:tr>
      <w:tr w:rsidR="00190278" w14:paraId="0B9B6263" w14:textId="77777777">
        <w:trPr>
          <w:jc w:val="center"/>
        </w:trPr>
        <w:tc>
          <w:tcPr>
            <w:tcW w:w="1140" w:type="dxa"/>
            <w:vAlign w:val="center"/>
          </w:tcPr>
          <w:p w14:paraId="60094B7B" w14:textId="77777777" w:rsidR="00190278" w:rsidRDefault="00FC3595">
            <w:pPr>
              <w:pStyle w:val="af1"/>
              <w:ind w:firstLine="420"/>
            </w:pPr>
            <w:r>
              <w:rPr>
                <w:rFonts w:hint="eastAsia"/>
              </w:rPr>
              <w:t>9</w:t>
            </w:r>
          </w:p>
        </w:tc>
        <w:tc>
          <w:tcPr>
            <w:tcW w:w="2447" w:type="dxa"/>
            <w:vAlign w:val="center"/>
          </w:tcPr>
          <w:p w14:paraId="5FA1A173" w14:textId="77777777" w:rsidR="00190278" w:rsidRDefault="00FC3595">
            <w:pPr>
              <w:pStyle w:val="af1"/>
              <w:ind w:firstLine="420"/>
              <w:jc w:val="left"/>
            </w:pPr>
            <w:r>
              <w:rPr>
                <w:rFonts w:hint="eastAsia"/>
              </w:rPr>
              <w:t>近光灯信号</w:t>
            </w:r>
          </w:p>
        </w:tc>
        <w:tc>
          <w:tcPr>
            <w:tcW w:w="2447" w:type="dxa"/>
          </w:tcPr>
          <w:p w14:paraId="56BB92FD" w14:textId="77777777" w:rsidR="00190278" w:rsidRDefault="00FC3595">
            <w:pPr>
              <w:pStyle w:val="af1"/>
              <w:ind w:firstLine="420"/>
              <w:jc w:val="left"/>
            </w:pPr>
            <w:r>
              <w:rPr>
                <w:rFonts w:hint="eastAsia"/>
              </w:rPr>
              <w:t>0</w:t>
            </w:r>
            <w:r>
              <w:rPr>
                <w:rFonts w:hint="eastAsia"/>
              </w:rPr>
              <w:t>：关闭近光灯</w:t>
            </w:r>
          </w:p>
          <w:p w14:paraId="7502E86C" w14:textId="77777777" w:rsidR="00190278" w:rsidRDefault="00FC3595">
            <w:pPr>
              <w:pStyle w:val="af1"/>
              <w:ind w:firstLine="420"/>
              <w:jc w:val="left"/>
            </w:pPr>
            <w:r>
              <w:rPr>
                <w:rFonts w:hint="eastAsia"/>
              </w:rPr>
              <w:t>1</w:t>
            </w:r>
            <w:r>
              <w:rPr>
                <w:rFonts w:hint="eastAsia"/>
              </w:rPr>
              <w:t>：开启近光灯</w:t>
            </w:r>
          </w:p>
        </w:tc>
      </w:tr>
      <w:tr w:rsidR="00190278" w14:paraId="7B24E5AA" w14:textId="77777777">
        <w:trPr>
          <w:jc w:val="center"/>
        </w:trPr>
        <w:tc>
          <w:tcPr>
            <w:tcW w:w="1140" w:type="dxa"/>
            <w:vAlign w:val="center"/>
          </w:tcPr>
          <w:p w14:paraId="631A19D9" w14:textId="77777777" w:rsidR="00190278" w:rsidRDefault="00FC3595">
            <w:pPr>
              <w:pStyle w:val="af1"/>
              <w:ind w:firstLine="420"/>
            </w:pPr>
            <w:r>
              <w:rPr>
                <w:rFonts w:hint="eastAsia"/>
              </w:rPr>
              <w:t>10</w:t>
            </w:r>
          </w:p>
        </w:tc>
        <w:tc>
          <w:tcPr>
            <w:tcW w:w="2447" w:type="dxa"/>
            <w:vAlign w:val="center"/>
          </w:tcPr>
          <w:p w14:paraId="7B5E8846" w14:textId="77777777" w:rsidR="00190278" w:rsidRDefault="00FC3595">
            <w:pPr>
              <w:pStyle w:val="af1"/>
              <w:ind w:firstLine="420"/>
              <w:jc w:val="left"/>
            </w:pPr>
            <w:proofErr w:type="gramStart"/>
            <w:r>
              <w:rPr>
                <w:rFonts w:hint="eastAsia"/>
              </w:rPr>
              <w:t>示廓灯信号</w:t>
            </w:r>
            <w:proofErr w:type="gramEnd"/>
          </w:p>
        </w:tc>
        <w:tc>
          <w:tcPr>
            <w:tcW w:w="2447" w:type="dxa"/>
          </w:tcPr>
          <w:p w14:paraId="749EDB97" w14:textId="77777777" w:rsidR="00190278" w:rsidRDefault="00FC3595">
            <w:pPr>
              <w:pStyle w:val="af1"/>
              <w:ind w:firstLine="420"/>
              <w:jc w:val="left"/>
            </w:pPr>
            <w:r>
              <w:rPr>
                <w:rFonts w:hint="eastAsia"/>
              </w:rPr>
              <w:t>0</w:t>
            </w:r>
            <w:r>
              <w:rPr>
                <w:rFonts w:hint="eastAsia"/>
              </w:rPr>
              <w:t>：关闭示廓灯</w:t>
            </w:r>
          </w:p>
          <w:p w14:paraId="0D5B1AEE" w14:textId="77777777" w:rsidR="00190278" w:rsidRDefault="00FC3595">
            <w:pPr>
              <w:pStyle w:val="af1"/>
              <w:ind w:firstLine="420"/>
              <w:jc w:val="left"/>
            </w:pPr>
            <w:r>
              <w:rPr>
                <w:rFonts w:hint="eastAsia"/>
              </w:rPr>
              <w:t>1</w:t>
            </w:r>
            <w:r>
              <w:rPr>
                <w:rFonts w:hint="eastAsia"/>
              </w:rPr>
              <w:t>：开</w:t>
            </w:r>
            <w:proofErr w:type="gramStart"/>
            <w:r>
              <w:rPr>
                <w:rFonts w:hint="eastAsia"/>
              </w:rPr>
              <w:t>启示廓灯</w:t>
            </w:r>
            <w:proofErr w:type="gramEnd"/>
          </w:p>
        </w:tc>
      </w:tr>
      <w:tr w:rsidR="00190278" w14:paraId="302240CD" w14:textId="77777777">
        <w:trPr>
          <w:jc w:val="center"/>
        </w:trPr>
        <w:tc>
          <w:tcPr>
            <w:tcW w:w="1140" w:type="dxa"/>
            <w:vAlign w:val="center"/>
          </w:tcPr>
          <w:p w14:paraId="518B965B" w14:textId="77777777" w:rsidR="00190278" w:rsidRDefault="00FC3595">
            <w:pPr>
              <w:pStyle w:val="af1"/>
              <w:ind w:firstLine="420"/>
            </w:pPr>
            <w:r>
              <w:rPr>
                <w:rFonts w:hint="eastAsia"/>
              </w:rPr>
              <w:t>11</w:t>
            </w:r>
          </w:p>
        </w:tc>
        <w:tc>
          <w:tcPr>
            <w:tcW w:w="2447" w:type="dxa"/>
            <w:vAlign w:val="center"/>
          </w:tcPr>
          <w:p w14:paraId="7313F49A" w14:textId="77777777" w:rsidR="00190278" w:rsidRDefault="00FC3595">
            <w:pPr>
              <w:pStyle w:val="af1"/>
              <w:ind w:firstLine="420"/>
              <w:jc w:val="left"/>
            </w:pPr>
            <w:r>
              <w:rPr>
                <w:rFonts w:hint="eastAsia"/>
              </w:rPr>
              <w:t>刹车灯信号</w:t>
            </w:r>
          </w:p>
        </w:tc>
        <w:tc>
          <w:tcPr>
            <w:tcW w:w="2447" w:type="dxa"/>
          </w:tcPr>
          <w:p w14:paraId="5F9BA617" w14:textId="77777777" w:rsidR="00190278" w:rsidRDefault="00FC3595">
            <w:pPr>
              <w:pStyle w:val="af1"/>
              <w:ind w:firstLine="420"/>
              <w:jc w:val="left"/>
            </w:pPr>
            <w:r>
              <w:rPr>
                <w:rFonts w:hint="eastAsia"/>
              </w:rPr>
              <w:t>0</w:t>
            </w:r>
            <w:r>
              <w:rPr>
                <w:rFonts w:hint="eastAsia"/>
              </w:rPr>
              <w:t>：关闭刹车灯</w:t>
            </w:r>
          </w:p>
          <w:p w14:paraId="713F9ACB" w14:textId="77777777" w:rsidR="00190278" w:rsidRDefault="00FC3595">
            <w:pPr>
              <w:pStyle w:val="af1"/>
              <w:ind w:firstLine="420"/>
              <w:jc w:val="left"/>
            </w:pPr>
            <w:r>
              <w:rPr>
                <w:rFonts w:hint="eastAsia"/>
              </w:rPr>
              <w:t>1</w:t>
            </w:r>
            <w:r>
              <w:rPr>
                <w:rFonts w:hint="eastAsia"/>
              </w:rPr>
              <w:t>：开启刹车灯</w:t>
            </w:r>
          </w:p>
        </w:tc>
      </w:tr>
      <w:tr w:rsidR="00190278" w14:paraId="4233671A" w14:textId="77777777">
        <w:trPr>
          <w:jc w:val="center"/>
        </w:trPr>
        <w:tc>
          <w:tcPr>
            <w:tcW w:w="1140" w:type="dxa"/>
            <w:vAlign w:val="center"/>
          </w:tcPr>
          <w:p w14:paraId="2D1CD769" w14:textId="77777777" w:rsidR="00190278" w:rsidRDefault="00FC3595">
            <w:pPr>
              <w:pStyle w:val="af1"/>
              <w:ind w:firstLine="420"/>
            </w:pPr>
            <w:r>
              <w:rPr>
                <w:rFonts w:hint="eastAsia"/>
              </w:rPr>
              <w:t>12</w:t>
            </w:r>
          </w:p>
        </w:tc>
        <w:tc>
          <w:tcPr>
            <w:tcW w:w="2447" w:type="dxa"/>
            <w:vAlign w:val="center"/>
          </w:tcPr>
          <w:p w14:paraId="46808FF1" w14:textId="77777777" w:rsidR="00190278" w:rsidRDefault="00FC3595">
            <w:pPr>
              <w:pStyle w:val="af1"/>
              <w:ind w:firstLine="420"/>
              <w:jc w:val="left"/>
            </w:pPr>
            <w:r>
              <w:rPr>
                <w:rFonts w:hint="eastAsia"/>
              </w:rPr>
              <w:t>紧急信号灯信号</w:t>
            </w:r>
          </w:p>
        </w:tc>
        <w:tc>
          <w:tcPr>
            <w:tcW w:w="2447" w:type="dxa"/>
          </w:tcPr>
          <w:p w14:paraId="4D1EDE40" w14:textId="77777777" w:rsidR="00190278" w:rsidRDefault="00FC3595">
            <w:pPr>
              <w:pStyle w:val="af1"/>
              <w:ind w:firstLine="420"/>
              <w:jc w:val="left"/>
            </w:pPr>
            <w:r>
              <w:rPr>
                <w:rFonts w:hint="eastAsia"/>
              </w:rPr>
              <w:t>0</w:t>
            </w:r>
            <w:r>
              <w:rPr>
                <w:rFonts w:hint="eastAsia"/>
              </w:rPr>
              <w:t>：关闭紧急信号灯</w:t>
            </w:r>
          </w:p>
          <w:p w14:paraId="344124F4" w14:textId="77777777" w:rsidR="00190278" w:rsidRDefault="00FC3595">
            <w:pPr>
              <w:pStyle w:val="af1"/>
              <w:ind w:firstLine="420"/>
              <w:jc w:val="left"/>
            </w:pPr>
            <w:r>
              <w:rPr>
                <w:rFonts w:hint="eastAsia"/>
              </w:rPr>
              <w:t>1</w:t>
            </w:r>
            <w:r>
              <w:rPr>
                <w:rFonts w:hint="eastAsia"/>
              </w:rPr>
              <w:t>：开启紧急信号灯</w:t>
            </w:r>
          </w:p>
        </w:tc>
      </w:tr>
      <w:tr w:rsidR="00190278" w14:paraId="6DE2D610" w14:textId="77777777">
        <w:trPr>
          <w:jc w:val="center"/>
        </w:trPr>
        <w:tc>
          <w:tcPr>
            <w:tcW w:w="1140" w:type="dxa"/>
            <w:vAlign w:val="center"/>
          </w:tcPr>
          <w:p w14:paraId="49072EB4" w14:textId="77777777" w:rsidR="00190278" w:rsidRDefault="00FC3595">
            <w:pPr>
              <w:pStyle w:val="af1"/>
              <w:ind w:firstLine="420"/>
            </w:pPr>
            <w:r>
              <w:rPr>
                <w:rFonts w:hint="eastAsia"/>
              </w:rPr>
              <w:t>13</w:t>
            </w:r>
          </w:p>
        </w:tc>
        <w:tc>
          <w:tcPr>
            <w:tcW w:w="2447" w:type="dxa"/>
            <w:vAlign w:val="center"/>
          </w:tcPr>
          <w:p w14:paraId="33979C90" w14:textId="77777777" w:rsidR="00190278" w:rsidRDefault="00FC3595">
            <w:pPr>
              <w:pStyle w:val="af1"/>
              <w:ind w:firstLine="420"/>
              <w:jc w:val="left"/>
            </w:pPr>
            <w:r>
              <w:rPr>
                <w:rFonts w:hint="eastAsia"/>
              </w:rPr>
              <w:t>喇叭信号</w:t>
            </w:r>
          </w:p>
        </w:tc>
        <w:tc>
          <w:tcPr>
            <w:tcW w:w="2447" w:type="dxa"/>
          </w:tcPr>
          <w:p w14:paraId="5A5E0CBD" w14:textId="77777777" w:rsidR="00190278" w:rsidRDefault="00FC3595">
            <w:pPr>
              <w:pStyle w:val="af1"/>
              <w:ind w:firstLine="420"/>
              <w:jc w:val="left"/>
            </w:pPr>
            <w:r>
              <w:rPr>
                <w:rFonts w:hint="eastAsia"/>
              </w:rPr>
              <w:t>0</w:t>
            </w:r>
            <w:r>
              <w:rPr>
                <w:rFonts w:hint="eastAsia"/>
              </w:rPr>
              <w:t>：关闭喇叭</w:t>
            </w:r>
          </w:p>
          <w:p w14:paraId="651B92FD" w14:textId="77777777" w:rsidR="00190278" w:rsidRDefault="00FC3595">
            <w:pPr>
              <w:pStyle w:val="af1"/>
              <w:ind w:firstLine="420"/>
              <w:jc w:val="left"/>
            </w:pPr>
            <w:r>
              <w:rPr>
                <w:rFonts w:hint="eastAsia"/>
              </w:rPr>
              <w:t>1</w:t>
            </w:r>
            <w:r>
              <w:rPr>
                <w:rFonts w:hint="eastAsia"/>
              </w:rPr>
              <w:t>：喇叭鸣笛</w:t>
            </w:r>
          </w:p>
        </w:tc>
      </w:tr>
    </w:tbl>
    <w:p w14:paraId="323B2211" w14:textId="77777777" w:rsidR="00190278" w:rsidRDefault="00190278">
      <w:pPr>
        <w:ind w:firstLine="420"/>
      </w:pPr>
    </w:p>
    <w:p w14:paraId="6B529E24" w14:textId="77777777" w:rsidR="00BB3FFB" w:rsidRDefault="00BB3FFB" w:rsidP="00BB3FFB">
      <w:pPr>
        <w:pStyle w:val="3"/>
        <w:numPr>
          <w:ilvl w:val="2"/>
          <w:numId w:val="11"/>
        </w:numPr>
        <w:ind w:firstLineChars="0"/>
      </w:pPr>
      <w:r>
        <w:rPr>
          <w:rFonts w:hint="eastAsia"/>
        </w:rPr>
        <w:t>车辆控制命令</w:t>
      </w:r>
    </w:p>
    <w:p w14:paraId="604DA3C8" w14:textId="77777777" w:rsidR="00BB3FFB" w:rsidRPr="00307A5C" w:rsidRDefault="00BB3FFB" w:rsidP="00BB3FFB">
      <w:pPr>
        <w:pStyle w:val="ZSC3"/>
        <w:numPr>
          <w:ilvl w:val="2"/>
          <w:numId w:val="11"/>
        </w:numPr>
        <w:spacing w:before="156" w:after="156"/>
      </w:pPr>
      <w:r w:rsidRPr="00307A5C">
        <w:rPr>
          <w:rFonts w:hint="eastAsia"/>
        </w:rPr>
        <w:t>切换到远程模式</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50445CEE" w14:textId="77777777" w:rsidTr="00BB3FFB">
        <w:tc>
          <w:tcPr>
            <w:tcW w:w="1418" w:type="dxa"/>
            <w:shd w:val="clear" w:color="auto" w:fill="BFBFBF"/>
          </w:tcPr>
          <w:p w14:paraId="1D91260C" w14:textId="77777777" w:rsidR="00BB3FFB" w:rsidRPr="00307A5C" w:rsidRDefault="00BB3FFB" w:rsidP="00307A5C">
            <w:pPr>
              <w:ind w:firstLineChars="0" w:firstLine="0"/>
              <w:jc w:val="both"/>
              <w:rPr>
                <w:rFonts w:ascii="宋体"/>
                <w:szCs w:val="21"/>
              </w:rPr>
            </w:pPr>
            <w:bookmarkStart w:id="702" w:name="_Hlk22037694"/>
            <w:r w:rsidRPr="00307A5C">
              <w:rPr>
                <w:rFonts w:ascii="宋体" w:hint="eastAsia"/>
                <w:szCs w:val="21"/>
              </w:rPr>
              <w:t>接口名称</w:t>
            </w:r>
          </w:p>
        </w:tc>
        <w:tc>
          <w:tcPr>
            <w:tcW w:w="6458" w:type="dxa"/>
            <w:shd w:val="clear" w:color="auto" w:fill="BFBFBF"/>
          </w:tcPr>
          <w:p w14:paraId="646D4D89" w14:textId="77777777" w:rsidR="00BB3FFB" w:rsidRPr="00307A5C" w:rsidRDefault="00BB3FFB" w:rsidP="00307A5C">
            <w:pPr>
              <w:ind w:firstLineChars="0" w:firstLine="0"/>
              <w:rPr>
                <w:rFonts w:ascii="宋体"/>
                <w:szCs w:val="21"/>
              </w:rPr>
            </w:pPr>
            <w:r w:rsidRPr="00307A5C">
              <w:rPr>
                <w:rFonts w:ascii="宋体" w:hint="eastAsia"/>
                <w:szCs w:val="21"/>
              </w:rPr>
              <w:t>切换到远程模式</w:t>
            </w:r>
            <w:r w:rsidRPr="00307A5C">
              <w:rPr>
                <w:rFonts w:ascii="宋体" w:hint="eastAsia"/>
                <w:szCs w:val="21"/>
              </w:rPr>
              <w:t>(</w:t>
            </w:r>
            <w:proofErr w:type="spellStart"/>
            <w:r w:rsidRPr="00307A5C">
              <w:rPr>
                <w:rFonts w:ascii="宋体"/>
                <w:szCs w:val="21"/>
              </w:rPr>
              <w:t>switchToRemoteModel</w:t>
            </w:r>
            <w:proofErr w:type="spellEnd"/>
            <w:r w:rsidRPr="00307A5C">
              <w:rPr>
                <w:rFonts w:ascii="宋体"/>
                <w:szCs w:val="21"/>
              </w:rPr>
              <w:t>)</w:t>
            </w:r>
          </w:p>
        </w:tc>
      </w:tr>
      <w:tr w:rsidR="00BB3FFB" w14:paraId="331E96EF" w14:textId="77777777" w:rsidTr="00BB3FFB">
        <w:tc>
          <w:tcPr>
            <w:tcW w:w="1418" w:type="dxa"/>
            <w:shd w:val="clear" w:color="auto" w:fill="auto"/>
          </w:tcPr>
          <w:p w14:paraId="69AE0055" w14:textId="77777777" w:rsidR="00BB3FFB" w:rsidRPr="00307A5C" w:rsidRDefault="00BB3FFB" w:rsidP="00025C27">
            <w:pPr>
              <w:ind w:firstLineChars="0" w:firstLine="0"/>
              <w:jc w:val="both"/>
              <w:rPr>
                <w:rFonts w:ascii="宋体"/>
                <w:szCs w:val="21"/>
              </w:rPr>
            </w:pPr>
            <w:proofErr w:type="spellStart"/>
            <w:r w:rsidRPr="00307A5C">
              <w:rPr>
                <w:rFonts w:ascii="宋体" w:hint="eastAsia"/>
                <w:szCs w:val="21"/>
              </w:rPr>
              <w:t>url</w:t>
            </w:r>
            <w:proofErr w:type="spellEnd"/>
          </w:p>
        </w:tc>
        <w:tc>
          <w:tcPr>
            <w:tcW w:w="6458" w:type="dxa"/>
            <w:shd w:val="clear" w:color="auto" w:fill="auto"/>
          </w:tcPr>
          <w:p w14:paraId="534FAFF8" w14:textId="63D108B1" w:rsidR="00BB3FFB" w:rsidRPr="00307A5C" w:rsidRDefault="00BB3FFB" w:rsidP="00307A5C">
            <w:pPr>
              <w:ind w:firstLineChars="0" w:firstLine="0"/>
              <w:rPr>
                <w:rFonts w:ascii="宋体"/>
                <w:szCs w:val="21"/>
              </w:rPr>
            </w:pPr>
            <w:r w:rsidRPr="00307A5C">
              <w:rPr>
                <w:rFonts w:ascii="宋体"/>
                <w:szCs w:val="21"/>
              </w:rPr>
              <w:t>/</w:t>
            </w:r>
            <w:r w:rsidRPr="00307A5C">
              <w:rPr>
                <w:rFonts w:ascii="宋体" w:hint="eastAsia"/>
                <w:szCs w:val="21"/>
              </w:rPr>
              <w:t>models</w:t>
            </w:r>
            <w:r w:rsidRPr="00307A5C">
              <w:rPr>
                <w:rFonts w:ascii="宋体"/>
                <w:szCs w:val="21"/>
              </w:rPr>
              <w:t>/</w:t>
            </w:r>
            <w:proofErr w:type="spellStart"/>
            <w:r w:rsidRPr="00307A5C">
              <w:rPr>
                <w:rFonts w:ascii="宋体"/>
                <w:szCs w:val="21"/>
              </w:rPr>
              <w:t>remoteModel</w:t>
            </w:r>
            <w:proofErr w:type="spellEnd"/>
            <w:r w:rsidRPr="00307A5C">
              <w:rPr>
                <w:rFonts w:ascii="宋体"/>
                <w:szCs w:val="21"/>
              </w:rPr>
              <w:t>/{</w:t>
            </w:r>
            <w:proofErr w:type="spellStart"/>
            <w:r w:rsidRPr="00307A5C">
              <w:rPr>
                <w:rFonts w:ascii="宋体"/>
                <w:szCs w:val="21"/>
              </w:rPr>
              <w:t>vehicleId</w:t>
            </w:r>
            <w:proofErr w:type="spellEnd"/>
            <w:r w:rsidRPr="00307A5C">
              <w:rPr>
                <w:rFonts w:ascii="宋体"/>
                <w:szCs w:val="21"/>
              </w:rPr>
              <w:t>}</w:t>
            </w:r>
          </w:p>
        </w:tc>
      </w:tr>
      <w:tr w:rsidR="00BB3FFB" w14:paraId="56ADE644" w14:textId="77777777" w:rsidTr="00BB3FFB">
        <w:tc>
          <w:tcPr>
            <w:tcW w:w="1418" w:type="dxa"/>
            <w:shd w:val="clear" w:color="auto" w:fill="auto"/>
          </w:tcPr>
          <w:p w14:paraId="3791207F" w14:textId="77777777" w:rsidR="00BB3FFB" w:rsidRPr="00307A5C" w:rsidRDefault="00BB3FFB" w:rsidP="00025C27">
            <w:pPr>
              <w:ind w:firstLineChars="0" w:firstLine="0"/>
              <w:jc w:val="both"/>
              <w:rPr>
                <w:rFonts w:ascii="宋体"/>
                <w:szCs w:val="21"/>
              </w:rPr>
            </w:pPr>
            <w:r w:rsidRPr="00307A5C">
              <w:rPr>
                <w:rFonts w:ascii="宋体" w:hint="eastAsia"/>
                <w:szCs w:val="21"/>
              </w:rPr>
              <w:t>方法</w:t>
            </w:r>
          </w:p>
        </w:tc>
        <w:tc>
          <w:tcPr>
            <w:tcW w:w="6458" w:type="dxa"/>
            <w:shd w:val="clear" w:color="auto" w:fill="auto"/>
          </w:tcPr>
          <w:p w14:paraId="55988186" w14:textId="77777777" w:rsidR="00BB3FFB" w:rsidRPr="00307A5C" w:rsidRDefault="00BB3FFB" w:rsidP="00307A5C">
            <w:pPr>
              <w:ind w:firstLine="420"/>
              <w:rPr>
                <w:rFonts w:ascii="宋体"/>
                <w:szCs w:val="21"/>
              </w:rPr>
            </w:pPr>
            <w:r w:rsidRPr="00307A5C">
              <w:rPr>
                <w:rFonts w:ascii="宋体"/>
                <w:szCs w:val="21"/>
              </w:rPr>
              <w:t>put</w:t>
            </w:r>
          </w:p>
        </w:tc>
      </w:tr>
      <w:tr w:rsidR="00BB3FFB" w14:paraId="605692FF" w14:textId="77777777" w:rsidTr="00BB3FFB">
        <w:tc>
          <w:tcPr>
            <w:tcW w:w="1418" w:type="dxa"/>
            <w:shd w:val="clear" w:color="auto" w:fill="auto"/>
          </w:tcPr>
          <w:p w14:paraId="6867B0D1" w14:textId="77777777" w:rsidR="00BB3FFB" w:rsidRPr="00307A5C" w:rsidRDefault="00BB3FFB" w:rsidP="00025C27">
            <w:pPr>
              <w:ind w:firstLineChars="0" w:firstLine="0"/>
              <w:jc w:val="both"/>
              <w:rPr>
                <w:rFonts w:ascii="宋体"/>
                <w:szCs w:val="21"/>
              </w:rPr>
            </w:pPr>
            <w:r w:rsidRPr="00307A5C">
              <w:rPr>
                <w:rFonts w:ascii="宋体" w:hint="eastAsia"/>
                <w:szCs w:val="21"/>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4"/>
              <w:gridCol w:w="426"/>
              <w:gridCol w:w="1134"/>
              <w:gridCol w:w="1134"/>
              <w:gridCol w:w="1275"/>
              <w:gridCol w:w="1725"/>
            </w:tblGrid>
            <w:tr w:rsidR="00BB3FFB" w:rsidRPr="00307A5C" w14:paraId="57A86011" w14:textId="77777777" w:rsidTr="00307A5C">
              <w:trPr>
                <w:trHeight w:val="356"/>
              </w:trPr>
              <w:tc>
                <w:tcPr>
                  <w:tcW w:w="1124" w:type="dxa"/>
                  <w:tcBorders>
                    <w:top w:val="nil"/>
                    <w:left w:val="single" w:sz="8" w:space="0" w:color="4F81BD"/>
                    <w:bottom w:val="nil"/>
                    <w:right w:val="nil"/>
                  </w:tcBorders>
                  <w:shd w:val="clear" w:color="auto" w:fill="auto"/>
                </w:tcPr>
                <w:p w14:paraId="6CF73444" w14:textId="77777777" w:rsidR="00BB3FFB" w:rsidRPr="00307A5C" w:rsidRDefault="00BB3FFB" w:rsidP="00307A5C">
                  <w:pPr>
                    <w:ind w:firstLineChars="0" w:firstLine="0"/>
                    <w:rPr>
                      <w:rFonts w:ascii="宋体"/>
                      <w:color w:val="000000"/>
                      <w:szCs w:val="21"/>
                    </w:rPr>
                  </w:pPr>
                  <w:r w:rsidRPr="00307A5C">
                    <w:rPr>
                      <w:rFonts w:ascii="宋体" w:hint="eastAsia"/>
                      <w:color w:val="0D0D0D"/>
                      <w:szCs w:val="21"/>
                    </w:rPr>
                    <w:t>参数名称</w:t>
                  </w:r>
                </w:p>
              </w:tc>
              <w:tc>
                <w:tcPr>
                  <w:tcW w:w="1560" w:type="dxa"/>
                  <w:gridSpan w:val="2"/>
                  <w:tcBorders>
                    <w:top w:val="nil"/>
                    <w:left w:val="nil"/>
                    <w:bottom w:val="nil"/>
                    <w:right w:val="nil"/>
                  </w:tcBorders>
                  <w:shd w:val="clear" w:color="auto" w:fill="FFFFFF"/>
                </w:tcPr>
                <w:p w14:paraId="629CF595" w14:textId="77777777" w:rsidR="00BB3FFB" w:rsidRPr="00307A5C" w:rsidRDefault="00BB3FFB" w:rsidP="00307A5C">
                  <w:pPr>
                    <w:ind w:firstLine="420"/>
                    <w:rPr>
                      <w:rFonts w:ascii="宋体"/>
                      <w:color w:val="000000"/>
                      <w:szCs w:val="21"/>
                    </w:rPr>
                  </w:pPr>
                  <w:r w:rsidRPr="00307A5C">
                    <w:rPr>
                      <w:rFonts w:ascii="宋体" w:hint="eastAsia"/>
                      <w:color w:val="000000"/>
                      <w:szCs w:val="21"/>
                    </w:rPr>
                    <w:t>描述</w:t>
                  </w:r>
                </w:p>
              </w:tc>
              <w:tc>
                <w:tcPr>
                  <w:tcW w:w="1134" w:type="dxa"/>
                  <w:tcBorders>
                    <w:top w:val="nil"/>
                    <w:left w:val="nil"/>
                    <w:bottom w:val="nil"/>
                    <w:right w:val="nil"/>
                  </w:tcBorders>
                  <w:shd w:val="clear" w:color="auto" w:fill="FFFFFF"/>
                </w:tcPr>
                <w:p w14:paraId="3A865016" w14:textId="77777777" w:rsidR="00BB3FFB" w:rsidRPr="00307A5C" w:rsidRDefault="00BB3FFB" w:rsidP="00307A5C">
                  <w:pPr>
                    <w:ind w:firstLineChars="0" w:firstLine="0"/>
                    <w:rPr>
                      <w:rFonts w:ascii="宋体"/>
                      <w:color w:val="000000"/>
                      <w:szCs w:val="21"/>
                    </w:rPr>
                  </w:pPr>
                  <w:r w:rsidRPr="00307A5C">
                    <w:rPr>
                      <w:rFonts w:ascii="宋体" w:hint="eastAsia"/>
                      <w:color w:val="000000"/>
                      <w:szCs w:val="21"/>
                    </w:rPr>
                    <w:t>是否必传</w:t>
                  </w:r>
                </w:p>
              </w:tc>
              <w:tc>
                <w:tcPr>
                  <w:tcW w:w="1275" w:type="dxa"/>
                  <w:tcBorders>
                    <w:top w:val="nil"/>
                    <w:left w:val="nil"/>
                    <w:bottom w:val="nil"/>
                    <w:right w:val="nil"/>
                  </w:tcBorders>
                  <w:shd w:val="clear" w:color="auto" w:fill="FFFFFF"/>
                </w:tcPr>
                <w:p w14:paraId="4DBB389A" w14:textId="77777777" w:rsidR="00BB3FFB" w:rsidRPr="00307A5C" w:rsidRDefault="00BB3FFB" w:rsidP="00307A5C">
                  <w:pPr>
                    <w:ind w:firstLineChars="0" w:firstLine="0"/>
                    <w:rPr>
                      <w:rFonts w:ascii="宋体"/>
                      <w:color w:val="000000"/>
                      <w:szCs w:val="21"/>
                    </w:rPr>
                  </w:pPr>
                  <w:r w:rsidRPr="00307A5C">
                    <w:rPr>
                      <w:rFonts w:ascii="宋体" w:hint="eastAsia"/>
                      <w:color w:val="000000"/>
                      <w:szCs w:val="21"/>
                    </w:rPr>
                    <w:t>类型</w:t>
                  </w:r>
                  <w:r w:rsidRPr="00307A5C">
                    <w:rPr>
                      <w:rFonts w:ascii="宋体" w:hint="eastAsia"/>
                      <w:color w:val="000000"/>
                      <w:szCs w:val="21"/>
                    </w:rPr>
                    <w:t>(</w:t>
                  </w:r>
                  <w:r w:rsidRPr="00307A5C">
                    <w:rPr>
                      <w:rFonts w:ascii="宋体" w:hint="eastAsia"/>
                      <w:color w:val="000000"/>
                      <w:szCs w:val="21"/>
                    </w:rPr>
                    <w:t>规则</w:t>
                  </w:r>
                  <w:r w:rsidRPr="00307A5C">
                    <w:rPr>
                      <w:rFonts w:ascii="宋体" w:hint="eastAsia"/>
                      <w:color w:val="000000"/>
                      <w:szCs w:val="21"/>
                    </w:rPr>
                    <w:t>)</w:t>
                  </w:r>
                </w:p>
              </w:tc>
              <w:tc>
                <w:tcPr>
                  <w:tcW w:w="1725" w:type="dxa"/>
                  <w:tcBorders>
                    <w:top w:val="nil"/>
                    <w:left w:val="nil"/>
                    <w:bottom w:val="nil"/>
                    <w:right w:val="nil"/>
                  </w:tcBorders>
                  <w:shd w:val="clear" w:color="auto" w:fill="FFFFFF"/>
                </w:tcPr>
                <w:p w14:paraId="22775945" w14:textId="77777777" w:rsidR="00BB3FFB" w:rsidRPr="00307A5C" w:rsidRDefault="00BB3FFB" w:rsidP="00307A5C">
                  <w:pPr>
                    <w:ind w:firstLineChars="0" w:firstLine="0"/>
                    <w:rPr>
                      <w:rFonts w:ascii="宋体"/>
                      <w:color w:val="000000"/>
                      <w:szCs w:val="21"/>
                    </w:rPr>
                  </w:pPr>
                  <w:r w:rsidRPr="00307A5C">
                    <w:rPr>
                      <w:rFonts w:ascii="宋体" w:hint="eastAsia"/>
                      <w:color w:val="000000"/>
                      <w:szCs w:val="21"/>
                    </w:rPr>
                    <w:t>参数形式</w:t>
                  </w:r>
                </w:p>
              </w:tc>
            </w:tr>
            <w:tr w:rsidR="00BB3FFB" w:rsidRPr="00307A5C" w14:paraId="3BF6D7AA" w14:textId="77777777" w:rsidTr="00BB3FFB">
              <w:tc>
                <w:tcPr>
                  <w:tcW w:w="1550" w:type="dxa"/>
                  <w:gridSpan w:val="2"/>
                  <w:tcBorders>
                    <w:top w:val="nil"/>
                    <w:left w:val="nil"/>
                    <w:bottom w:val="nil"/>
                    <w:right w:val="nil"/>
                  </w:tcBorders>
                  <w:shd w:val="clear" w:color="auto" w:fill="auto"/>
                </w:tcPr>
                <w:p w14:paraId="717A4843" w14:textId="77777777" w:rsidR="00BB3FFB" w:rsidRPr="00307A5C" w:rsidRDefault="00BB3FFB" w:rsidP="00307A5C">
                  <w:pPr>
                    <w:ind w:firstLineChars="0" w:firstLine="0"/>
                    <w:rPr>
                      <w:rFonts w:ascii="宋体"/>
                      <w:color w:val="000000"/>
                      <w:szCs w:val="21"/>
                    </w:rPr>
                  </w:pPr>
                  <w:proofErr w:type="spellStart"/>
                  <w:r w:rsidRPr="00307A5C">
                    <w:rPr>
                      <w:rFonts w:ascii="宋体"/>
                      <w:szCs w:val="21"/>
                    </w:rPr>
                    <w:t>vehicleId</w:t>
                  </w:r>
                  <w:proofErr w:type="spellEnd"/>
                </w:p>
              </w:tc>
              <w:tc>
                <w:tcPr>
                  <w:tcW w:w="1134" w:type="dxa"/>
                  <w:tcBorders>
                    <w:top w:val="nil"/>
                    <w:left w:val="nil"/>
                    <w:bottom w:val="nil"/>
                    <w:right w:val="nil"/>
                  </w:tcBorders>
                  <w:shd w:val="clear" w:color="auto" w:fill="auto"/>
                </w:tcPr>
                <w:p w14:paraId="7B33153E" w14:textId="77777777" w:rsidR="00BB3FFB" w:rsidRPr="00307A5C" w:rsidRDefault="00BB3FFB" w:rsidP="00307A5C">
                  <w:pPr>
                    <w:ind w:firstLineChars="0" w:firstLine="0"/>
                    <w:rPr>
                      <w:rFonts w:ascii="宋体"/>
                      <w:color w:val="000000"/>
                      <w:szCs w:val="21"/>
                    </w:rPr>
                  </w:pPr>
                  <w:r w:rsidRPr="00307A5C">
                    <w:rPr>
                      <w:rFonts w:ascii="宋体" w:hint="eastAsia"/>
                      <w:szCs w:val="21"/>
                    </w:rPr>
                    <w:t>车辆编号</w:t>
                  </w:r>
                </w:p>
              </w:tc>
              <w:tc>
                <w:tcPr>
                  <w:tcW w:w="1134" w:type="dxa"/>
                  <w:tcBorders>
                    <w:top w:val="nil"/>
                    <w:left w:val="nil"/>
                    <w:bottom w:val="nil"/>
                    <w:right w:val="nil"/>
                  </w:tcBorders>
                  <w:shd w:val="clear" w:color="auto" w:fill="auto"/>
                </w:tcPr>
                <w:p w14:paraId="71C2E2BB" w14:textId="77777777" w:rsidR="00BB3FFB" w:rsidRPr="00307A5C" w:rsidRDefault="00BB3FFB" w:rsidP="00307A5C">
                  <w:pPr>
                    <w:ind w:firstLineChars="0" w:firstLine="0"/>
                    <w:rPr>
                      <w:rFonts w:ascii="宋体"/>
                      <w:color w:val="000000"/>
                      <w:szCs w:val="21"/>
                    </w:rPr>
                  </w:pPr>
                  <w:r w:rsidRPr="00307A5C">
                    <w:rPr>
                      <w:rFonts w:ascii="宋体" w:hint="eastAsia"/>
                      <w:color w:val="000000"/>
                      <w:szCs w:val="21"/>
                    </w:rPr>
                    <w:t>是</w:t>
                  </w:r>
                </w:p>
              </w:tc>
              <w:tc>
                <w:tcPr>
                  <w:tcW w:w="1275" w:type="dxa"/>
                  <w:tcBorders>
                    <w:top w:val="nil"/>
                    <w:left w:val="nil"/>
                    <w:bottom w:val="nil"/>
                    <w:right w:val="nil"/>
                  </w:tcBorders>
                  <w:shd w:val="clear" w:color="auto" w:fill="auto"/>
                </w:tcPr>
                <w:p w14:paraId="5C811FD6" w14:textId="77777777" w:rsidR="00BB3FFB" w:rsidRPr="00307A5C" w:rsidRDefault="00BB3FFB" w:rsidP="00307A5C">
                  <w:pPr>
                    <w:ind w:firstLineChars="0" w:firstLine="0"/>
                    <w:rPr>
                      <w:rFonts w:ascii="宋体"/>
                      <w:color w:val="000000"/>
                      <w:szCs w:val="21"/>
                    </w:rPr>
                  </w:pPr>
                  <w:r w:rsidRPr="00307A5C">
                    <w:rPr>
                      <w:rFonts w:ascii="宋体" w:hint="eastAsia"/>
                      <w:color w:val="000000"/>
                      <w:szCs w:val="21"/>
                    </w:rPr>
                    <w:t>String</w:t>
                  </w:r>
                </w:p>
              </w:tc>
              <w:tc>
                <w:tcPr>
                  <w:tcW w:w="1725" w:type="dxa"/>
                  <w:tcBorders>
                    <w:top w:val="nil"/>
                    <w:left w:val="nil"/>
                    <w:bottom w:val="nil"/>
                    <w:right w:val="nil"/>
                  </w:tcBorders>
                  <w:shd w:val="clear" w:color="auto" w:fill="auto"/>
                </w:tcPr>
                <w:p w14:paraId="60AF30FA" w14:textId="77777777" w:rsidR="00BB3FFB" w:rsidRPr="00307A5C" w:rsidRDefault="00BB3FFB" w:rsidP="00307A5C">
                  <w:pPr>
                    <w:ind w:firstLineChars="0" w:firstLine="0"/>
                    <w:rPr>
                      <w:rFonts w:ascii="宋体"/>
                      <w:color w:val="000000"/>
                      <w:szCs w:val="21"/>
                    </w:rPr>
                  </w:pPr>
                  <w:proofErr w:type="spellStart"/>
                  <w:r w:rsidRPr="00307A5C">
                    <w:rPr>
                      <w:rFonts w:ascii="宋体" w:hint="eastAsia"/>
                      <w:color w:val="000000"/>
                      <w:szCs w:val="21"/>
                    </w:rPr>
                    <w:t>RequestBody</w:t>
                  </w:r>
                  <w:proofErr w:type="spellEnd"/>
                </w:p>
              </w:tc>
            </w:tr>
          </w:tbl>
          <w:p w14:paraId="07BC5D5E" w14:textId="77777777" w:rsidR="00BB3FFB" w:rsidRPr="00307A5C" w:rsidRDefault="00BB3FFB" w:rsidP="00307A5C">
            <w:pPr>
              <w:ind w:firstLine="420"/>
              <w:rPr>
                <w:rFonts w:ascii="宋体"/>
                <w:szCs w:val="21"/>
              </w:rPr>
            </w:pPr>
          </w:p>
        </w:tc>
      </w:tr>
      <w:tr w:rsidR="00BB3FFB" w14:paraId="0689BB0D" w14:textId="77777777" w:rsidTr="00BB3FFB">
        <w:tc>
          <w:tcPr>
            <w:tcW w:w="1418" w:type="dxa"/>
            <w:shd w:val="clear" w:color="auto" w:fill="auto"/>
          </w:tcPr>
          <w:p w14:paraId="74523526" w14:textId="77777777" w:rsidR="00BB3FFB" w:rsidRPr="00307A5C" w:rsidRDefault="00BB3FFB" w:rsidP="00025C27">
            <w:pPr>
              <w:ind w:firstLineChars="0" w:firstLine="0"/>
              <w:jc w:val="both"/>
              <w:rPr>
                <w:rFonts w:ascii="宋体"/>
                <w:szCs w:val="21"/>
              </w:rPr>
            </w:pPr>
            <w:r w:rsidRPr="00307A5C">
              <w:rPr>
                <w:rFonts w:ascii="宋体" w:hint="eastAsia"/>
                <w:szCs w:val="21"/>
              </w:rPr>
              <w:t>返回值</w:t>
            </w:r>
          </w:p>
        </w:tc>
        <w:tc>
          <w:tcPr>
            <w:tcW w:w="6458" w:type="dxa"/>
            <w:shd w:val="clear" w:color="auto" w:fill="auto"/>
          </w:tcPr>
          <w:p w14:paraId="10CDDDF5" w14:textId="77777777" w:rsidR="00BB3FFB" w:rsidRPr="00307A5C" w:rsidRDefault="00BB3FFB" w:rsidP="00307A5C">
            <w:pPr>
              <w:ind w:firstLine="420"/>
              <w:rPr>
                <w:rFonts w:ascii="宋体"/>
                <w:szCs w:val="21"/>
              </w:rPr>
            </w:pPr>
            <w:r w:rsidRPr="00307A5C">
              <w:rPr>
                <w:rFonts w:ascii="宋体" w:hint="eastAsia"/>
                <w:szCs w:val="21"/>
              </w:rPr>
              <w:t>{</w:t>
            </w:r>
          </w:p>
          <w:p w14:paraId="44C8A9E4" w14:textId="77777777" w:rsidR="00BB3FFB" w:rsidRPr="00307A5C" w:rsidRDefault="00BB3FFB" w:rsidP="00307A5C">
            <w:pPr>
              <w:ind w:firstLine="420"/>
              <w:rPr>
                <w:rFonts w:ascii="宋体"/>
                <w:szCs w:val="21"/>
              </w:rPr>
            </w:pPr>
            <w:r w:rsidRPr="00307A5C">
              <w:rPr>
                <w:rFonts w:ascii="宋体"/>
                <w:szCs w:val="21"/>
              </w:rPr>
              <w:t>c</w:t>
            </w:r>
            <w:r w:rsidRPr="00307A5C">
              <w:rPr>
                <w:rFonts w:ascii="宋体" w:hint="eastAsia"/>
                <w:szCs w:val="21"/>
              </w:rPr>
              <w:t>ode</w:t>
            </w:r>
            <w:r w:rsidRPr="00307A5C">
              <w:rPr>
                <w:rFonts w:ascii="宋体"/>
                <w:szCs w:val="21"/>
              </w:rPr>
              <w:t>:200,</w:t>
            </w:r>
          </w:p>
          <w:p w14:paraId="612A57E8" w14:textId="77777777" w:rsidR="00BB3FFB" w:rsidRPr="00307A5C" w:rsidRDefault="00BB3FFB" w:rsidP="00307A5C">
            <w:pPr>
              <w:ind w:firstLine="420"/>
              <w:rPr>
                <w:rFonts w:ascii="宋体"/>
                <w:szCs w:val="21"/>
              </w:rPr>
            </w:pPr>
            <w:r w:rsidRPr="00307A5C">
              <w:rPr>
                <w:rFonts w:ascii="宋体"/>
                <w:szCs w:val="21"/>
              </w:rPr>
              <w:t>message:</w:t>
            </w:r>
            <w:r w:rsidRPr="00307A5C">
              <w:rPr>
                <w:rFonts w:ascii="宋体"/>
                <w:szCs w:val="21"/>
              </w:rPr>
              <w:t>”</w:t>
            </w:r>
            <w:r w:rsidRPr="00307A5C">
              <w:rPr>
                <w:rFonts w:ascii="宋体" w:hint="eastAsia"/>
                <w:szCs w:val="21"/>
              </w:rPr>
              <w:t>远程命令执行成功</w:t>
            </w:r>
            <w:r w:rsidRPr="00307A5C">
              <w:rPr>
                <w:rFonts w:ascii="宋体"/>
                <w:szCs w:val="21"/>
              </w:rPr>
              <w:t>”</w:t>
            </w:r>
          </w:p>
          <w:p w14:paraId="307B5572" w14:textId="77777777" w:rsidR="00BB3FFB" w:rsidRPr="00307A5C" w:rsidRDefault="00BB3FFB" w:rsidP="00307A5C">
            <w:pPr>
              <w:ind w:firstLine="420"/>
              <w:rPr>
                <w:rFonts w:ascii="宋体"/>
                <w:szCs w:val="21"/>
              </w:rPr>
            </w:pPr>
            <w:r w:rsidRPr="00307A5C">
              <w:rPr>
                <w:rFonts w:ascii="宋体" w:hint="eastAsia"/>
                <w:szCs w:val="21"/>
              </w:rPr>
              <w:t>}</w:t>
            </w:r>
          </w:p>
        </w:tc>
      </w:tr>
      <w:bookmarkEnd w:id="702"/>
    </w:tbl>
    <w:p w14:paraId="6CD9A3E2" w14:textId="77777777" w:rsidR="00BB3FFB" w:rsidRPr="001B6177" w:rsidRDefault="00BB3FFB" w:rsidP="00BB3FFB">
      <w:pPr>
        <w:pStyle w:val="ZSA0"/>
      </w:pPr>
    </w:p>
    <w:p w14:paraId="7470FDD9" w14:textId="77777777" w:rsidR="00BB3FFB" w:rsidRDefault="00BB3FFB" w:rsidP="00BB3FFB">
      <w:pPr>
        <w:pStyle w:val="ZSC3"/>
        <w:numPr>
          <w:ilvl w:val="2"/>
          <w:numId w:val="11"/>
        </w:numPr>
        <w:spacing w:before="156" w:after="156"/>
      </w:pPr>
      <w:r w:rsidRPr="001B6177">
        <w:rPr>
          <w:rFonts w:hint="eastAsia"/>
        </w:rPr>
        <w:t>远程模式:</w:t>
      </w:r>
      <w:r>
        <w:t xml:space="preserve"> </w:t>
      </w:r>
      <w:r w:rsidRPr="001B6177">
        <w:rPr>
          <w:rFonts w:hint="eastAsia"/>
        </w:rPr>
        <w:t>急停</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00933A50" w14:textId="77777777" w:rsidTr="00025C27">
        <w:tc>
          <w:tcPr>
            <w:tcW w:w="1418" w:type="dxa"/>
            <w:shd w:val="clear" w:color="auto" w:fill="BFBFBF"/>
          </w:tcPr>
          <w:p w14:paraId="2DC76BA3" w14:textId="77777777" w:rsidR="00BB3FFB" w:rsidRPr="00A23D22" w:rsidRDefault="00BB3FFB" w:rsidP="00025C27">
            <w:pPr>
              <w:ind w:firstLineChars="0" w:firstLine="0"/>
              <w:rPr>
                <w:rFonts w:ascii="宋体"/>
                <w:sz w:val="18"/>
              </w:rPr>
            </w:pPr>
            <w:r w:rsidRPr="00A23D22">
              <w:rPr>
                <w:rFonts w:ascii="宋体" w:hint="eastAsia"/>
                <w:sz w:val="18"/>
              </w:rPr>
              <w:t>接口名称</w:t>
            </w:r>
          </w:p>
        </w:tc>
        <w:tc>
          <w:tcPr>
            <w:tcW w:w="6458" w:type="dxa"/>
            <w:shd w:val="clear" w:color="auto" w:fill="BFBFBF"/>
          </w:tcPr>
          <w:p w14:paraId="56792527"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w:t>
            </w:r>
            <w:r w:rsidRPr="00A23D22">
              <w:rPr>
                <w:rFonts w:ascii="宋体" w:hint="eastAsia"/>
                <w:sz w:val="18"/>
              </w:rPr>
              <w:t>急停</w:t>
            </w:r>
            <w:r w:rsidRPr="00A23D22">
              <w:rPr>
                <w:rFonts w:ascii="宋体" w:hint="eastAsia"/>
                <w:sz w:val="18"/>
              </w:rPr>
              <w:t>(</w:t>
            </w:r>
            <w:proofErr w:type="spellStart"/>
            <w:r w:rsidRPr="00A23D22">
              <w:rPr>
                <w:rFonts w:ascii="宋体"/>
                <w:sz w:val="18"/>
              </w:rPr>
              <w:t>remoteVehicleStop</w:t>
            </w:r>
            <w:proofErr w:type="spellEnd"/>
            <w:r w:rsidRPr="00A23D22">
              <w:rPr>
                <w:rFonts w:ascii="宋体"/>
                <w:sz w:val="18"/>
              </w:rPr>
              <w:t>)</w:t>
            </w:r>
          </w:p>
        </w:tc>
      </w:tr>
      <w:tr w:rsidR="00BB3FFB" w14:paraId="40C1F534" w14:textId="77777777" w:rsidTr="00025C27">
        <w:tc>
          <w:tcPr>
            <w:tcW w:w="1418" w:type="dxa"/>
            <w:shd w:val="clear" w:color="auto" w:fill="auto"/>
          </w:tcPr>
          <w:p w14:paraId="2B30CD2E" w14:textId="77777777" w:rsidR="00BB3FFB" w:rsidRPr="00A23D22" w:rsidRDefault="00BB3FFB" w:rsidP="00025C27">
            <w:pPr>
              <w:ind w:firstLineChars="0" w:firstLine="0"/>
              <w:rPr>
                <w:rFonts w:ascii="宋体"/>
                <w:sz w:val="18"/>
              </w:rPr>
            </w:pPr>
            <w:proofErr w:type="spellStart"/>
            <w:r w:rsidRPr="00A23D22">
              <w:rPr>
                <w:rFonts w:ascii="宋体" w:hint="eastAsia"/>
                <w:sz w:val="18"/>
              </w:rPr>
              <w:t>url</w:t>
            </w:r>
            <w:proofErr w:type="spellEnd"/>
          </w:p>
        </w:tc>
        <w:tc>
          <w:tcPr>
            <w:tcW w:w="6458" w:type="dxa"/>
            <w:shd w:val="clear" w:color="auto" w:fill="auto"/>
          </w:tcPr>
          <w:p w14:paraId="0A3C2772" w14:textId="6550A04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vehicleStop</w:t>
            </w:r>
            <w:proofErr w:type="spellEnd"/>
          </w:p>
        </w:tc>
      </w:tr>
      <w:tr w:rsidR="00BB3FFB" w14:paraId="4F232AD1" w14:textId="77777777" w:rsidTr="00025C27">
        <w:tc>
          <w:tcPr>
            <w:tcW w:w="1418" w:type="dxa"/>
            <w:shd w:val="clear" w:color="auto" w:fill="auto"/>
          </w:tcPr>
          <w:p w14:paraId="6BE8913C" w14:textId="77777777" w:rsidR="00BB3FFB" w:rsidRPr="00A23D22" w:rsidRDefault="00BB3FFB" w:rsidP="00025C27">
            <w:pPr>
              <w:ind w:firstLineChars="0" w:firstLine="0"/>
              <w:rPr>
                <w:rFonts w:ascii="宋体"/>
                <w:sz w:val="18"/>
              </w:rPr>
            </w:pPr>
            <w:r w:rsidRPr="00A23D22">
              <w:rPr>
                <w:rFonts w:ascii="宋体" w:hint="eastAsia"/>
                <w:sz w:val="18"/>
              </w:rPr>
              <w:t>方法</w:t>
            </w:r>
          </w:p>
        </w:tc>
        <w:tc>
          <w:tcPr>
            <w:tcW w:w="6458" w:type="dxa"/>
            <w:shd w:val="clear" w:color="auto" w:fill="auto"/>
          </w:tcPr>
          <w:p w14:paraId="54189BF0"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5499432E" w14:textId="77777777" w:rsidTr="00025C27">
        <w:tc>
          <w:tcPr>
            <w:tcW w:w="1418" w:type="dxa"/>
            <w:shd w:val="clear" w:color="auto" w:fill="auto"/>
          </w:tcPr>
          <w:p w14:paraId="132E6B98" w14:textId="77777777" w:rsidR="00BB3FFB" w:rsidRPr="00A23D22" w:rsidRDefault="00BB3FFB" w:rsidP="00025C27">
            <w:pPr>
              <w:ind w:firstLineChars="0" w:firstLine="0"/>
              <w:rPr>
                <w:rFonts w:ascii="宋体"/>
                <w:sz w:val="18"/>
              </w:rPr>
            </w:pPr>
            <w:r w:rsidRPr="00A23D22">
              <w:rPr>
                <w:rFonts w:ascii="宋体" w:hint="eastAsia"/>
                <w:sz w:val="18"/>
              </w:rPr>
              <w:lastRenderedPageBreak/>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0A053BE9" w14:textId="77777777" w:rsidTr="00BB3FFB">
              <w:trPr>
                <w:trHeight w:val="356"/>
              </w:trPr>
              <w:tc>
                <w:tcPr>
                  <w:tcW w:w="1550" w:type="dxa"/>
                  <w:tcBorders>
                    <w:top w:val="nil"/>
                    <w:left w:val="single" w:sz="8" w:space="0" w:color="4F81BD"/>
                    <w:bottom w:val="nil"/>
                    <w:right w:val="nil"/>
                  </w:tcBorders>
                  <w:shd w:val="clear" w:color="auto" w:fill="auto"/>
                </w:tcPr>
                <w:p w14:paraId="76E26D9F"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79470E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4BD6A8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31AD620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395EF2B"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1D3BDE79" w14:textId="77777777" w:rsidTr="00BB3FFB">
              <w:tc>
                <w:tcPr>
                  <w:tcW w:w="1550" w:type="dxa"/>
                  <w:tcBorders>
                    <w:top w:val="nil"/>
                    <w:left w:val="nil"/>
                    <w:bottom w:val="nil"/>
                    <w:right w:val="nil"/>
                  </w:tcBorders>
                  <w:shd w:val="clear" w:color="auto" w:fill="auto"/>
                </w:tcPr>
                <w:p w14:paraId="05D813B8"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4D79248D"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3B7C2398" w14:textId="77777777" w:rsidR="00BB3FFB" w:rsidRPr="00A23D22" w:rsidRDefault="00BB3FFB" w:rsidP="00025C27">
                  <w:pPr>
                    <w:ind w:firstLineChars="111"/>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246E470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5A8867B"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1CD28DDE" w14:textId="77777777" w:rsidR="00BB3FFB" w:rsidRPr="00A23D22" w:rsidRDefault="00BB3FFB" w:rsidP="00BB3FFB">
            <w:pPr>
              <w:ind w:firstLine="360"/>
              <w:rPr>
                <w:rFonts w:ascii="宋体"/>
                <w:sz w:val="18"/>
              </w:rPr>
            </w:pPr>
          </w:p>
        </w:tc>
      </w:tr>
      <w:tr w:rsidR="00BB3FFB" w14:paraId="3922237C" w14:textId="77777777" w:rsidTr="00025C27">
        <w:tc>
          <w:tcPr>
            <w:tcW w:w="1418" w:type="dxa"/>
            <w:shd w:val="clear" w:color="auto" w:fill="auto"/>
          </w:tcPr>
          <w:p w14:paraId="16B32B22" w14:textId="77777777" w:rsidR="00BB3FFB" w:rsidRPr="00A23D22" w:rsidRDefault="00BB3FFB" w:rsidP="00025C27">
            <w:pPr>
              <w:ind w:firstLineChars="0" w:firstLine="0"/>
              <w:rPr>
                <w:rFonts w:ascii="宋体"/>
                <w:sz w:val="18"/>
              </w:rPr>
            </w:pPr>
            <w:r w:rsidRPr="00A23D22">
              <w:rPr>
                <w:rFonts w:ascii="宋体" w:hint="eastAsia"/>
                <w:sz w:val="18"/>
              </w:rPr>
              <w:t>返回值</w:t>
            </w:r>
          </w:p>
        </w:tc>
        <w:tc>
          <w:tcPr>
            <w:tcW w:w="6458" w:type="dxa"/>
            <w:shd w:val="clear" w:color="auto" w:fill="auto"/>
          </w:tcPr>
          <w:p w14:paraId="728A6EA5" w14:textId="77777777" w:rsidR="00BB3FFB" w:rsidRPr="00A23D22" w:rsidRDefault="00BB3FFB" w:rsidP="00BB3FFB">
            <w:pPr>
              <w:ind w:firstLine="360"/>
              <w:rPr>
                <w:rFonts w:ascii="宋体"/>
                <w:sz w:val="18"/>
              </w:rPr>
            </w:pPr>
            <w:r w:rsidRPr="00A23D22">
              <w:rPr>
                <w:rFonts w:ascii="宋体" w:hint="eastAsia"/>
                <w:sz w:val="18"/>
              </w:rPr>
              <w:t>{</w:t>
            </w:r>
          </w:p>
          <w:p w14:paraId="43C3B218"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459409D3"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5B49CBF4" w14:textId="77777777" w:rsidR="00BB3FFB" w:rsidRPr="00A23D22" w:rsidRDefault="00BB3FFB" w:rsidP="00BB3FFB">
            <w:pPr>
              <w:ind w:firstLine="360"/>
              <w:rPr>
                <w:rFonts w:ascii="宋体"/>
                <w:sz w:val="18"/>
              </w:rPr>
            </w:pPr>
            <w:r w:rsidRPr="00A23D22">
              <w:rPr>
                <w:rFonts w:ascii="宋体" w:hint="eastAsia"/>
                <w:sz w:val="18"/>
              </w:rPr>
              <w:t>}</w:t>
            </w:r>
          </w:p>
        </w:tc>
      </w:tr>
    </w:tbl>
    <w:p w14:paraId="6DB82FB3" w14:textId="77777777" w:rsidR="00BB3FFB" w:rsidRDefault="00BB3FFB" w:rsidP="00BB3FFB">
      <w:pPr>
        <w:pStyle w:val="ZSA0"/>
        <w:ind w:firstLineChars="0" w:firstLine="0"/>
      </w:pPr>
    </w:p>
    <w:p w14:paraId="4E0AD632" w14:textId="77777777" w:rsidR="00BB3FFB" w:rsidRDefault="00BB3FFB" w:rsidP="00BB3FFB">
      <w:pPr>
        <w:pStyle w:val="ZSC3"/>
        <w:numPr>
          <w:ilvl w:val="2"/>
          <w:numId w:val="11"/>
        </w:numPr>
        <w:spacing w:before="156" w:after="156"/>
      </w:pPr>
      <w:r w:rsidRPr="001B6177">
        <w:rPr>
          <w:rFonts w:hint="eastAsia"/>
        </w:rPr>
        <w:t>远程模式:</w:t>
      </w:r>
      <w:r>
        <w:t xml:space="preserve"> </w:t>
      </w:r>
      <w:r>
        <w:rPr>
          <w:rFonts w:hint="eastAsia"/>
        </w:rPr>
        <w:t>前进</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6316"/>
      </w:tblGrid>
      <w:tr w:rsidR="00BB3FFB" w14:paraId="135E3141" w14:textId="77777777" w:rsidTr="00BB3FFB">
        <w:tc>
          <w:tcPr>
            <w:tcW w:w="1560" w:type="dxa"/>
            <w:shd w:val="clear" w:color="auto" w:fill="BFBFBF"/>
          </w:tcPr>
          <w:p w14:paraId="10C812DC" w14:textId="77777777" w:rsidR="00BB3FFB" w:rsidRPr="00A23D22" w:rsidRDefault="00BB3FFB" w:rsidP="00025C27">
            <w:pPr>
              <w:ind w:firstLineChars="0" w:firstLine="0"/>
              <w:rPr>
                <w:rFonts w:ascii="宋体"/>
                <w:sz w:val="18"/>
              </w:rPr>
            </w:pPr>
            <w:r w:rsidRPr="00A23D22">
              <w:rPr>
                <w:rFonts w:ascii="宋体" w:hint="eastAsia"/>
                <w:sz w:val="18"/>
              </w:rPr>
              <w:t>接口名称</w:t>
            </w:r>
          </w:p>
        </w:tc>
        <w:tc>
          <w:tcPr>
            <w:tcW w:w="6316" w:type="dxa"/>
            <w:shd w:val="clear" w:color="auto" w:fill="BFBFBF"/>
          </w:tcPr>
          <w:p w14:paraId="66883B77"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w:t>
            </w:r>
            <w:r w:rsidRPr="00A23D22">
              <w:rPr>
                <w:rFonts w:ascii="宋体" w:hint="eastAsia"/>
                <w:sz w:val="18"/>
              </w:rPr>
              <w:t>前进</w:t>
            </w:r>
            <w:r w:rsidRPr="00A23D22">
              <w:rPr>
                <w:rFonts w:ascii="宋体" w:hint="eastAsia"/>
                <w:sz w:val="18"/>
              </w:rPr>
              <w:t>(</w:t>
            </w:r>
            <w:proofErr w:type="spellStart"/>
            <w:r w:rsidRPr="00A23D22">
              <w:rPr>
                <w:rFonts w:ascii="宋体"/>
                <w:sz w:val="18"/>
              </w:rPr>
              <w:t>remoteVehicleForword</w:t>
            </w:r>
            <w:proofErr w:type="spellEnd"/>
            <w:r w:rsidRPr="00A23D22">
              <w:rPr>
                <w:rFonts w:ascii="宋体"/>
                <w:sz w:val="18"/>
              </w:rPr>
              <w:t>)</w:t>
            </w:r>
          </w:p>
        </w:tc>
      </w:tr>
      <w:tr w:rsidR="00BB3FFB" w14:paraId="2BA815DD" w14:textId="77777777" w:rsidTr="00BB3FFB">
        <w:tc>
          <w:tcPr>
            <w:tcW w:w="1560" w:type="dxa"/>
            <w:shd w:val="clear" w:color="auto" w:fill="auto"/>
          </w:tcPr>
          <w:p w14:paraId="1F94491B" w14:textId="77777777" w:rsidR="00BB3FFB" w:rsidRPr="00A23D22" w:rsidRDefault="00BB3FFB" w:rsidP="00025C27">
            <w:pPr>
              <w:ind w:firstLineChars="0" w:firstLine="0"/>
              <w:rPr>
                <w:rFonts w:ascii="宋体"/>
                <w:sz w:val="18"/>
              </w:rPr>
            </w:pPr>
            <w:proofErr w:type="spellStart"/>
            <w:r w:rsidRPr="00A23D22">
              <w:rPr>
                <w:rFonts w:ascii="宋体" w:hint="eastAsia"/>
                <w:sz w:val="18"/>
              </w:rPr>
              <w:t>url</w:t>
            </w:r>
            <w:proofErr w:type="spellEnd"/>
          </w:p>
        </w:tc>
        <w:tc>
          <w:tcPr>
            <w:tcW w:w="6316" w:type="dxa"/>
            <w:shd w:val="clear" w:color="auto" w:fill="auto"/>
          </w:tcPr>
          <w:p w14:paraId="16C55705" w14:textId="4BEEDEF3"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vehicleForword</w:t>
            </w:r>
            <w:proofErr w:type="spellEnd"/>
          </w:p>
        </w:tc>
      </w:tr>
      <w:tr w:rsidR="00BB3FFB" w14:paraId="148CBF8C" w14:textId="77777777" w:rsidTr="00BB3FFB">
        <w:tc>
          <w:tcPr>
            <w:tcW w:w="1560" w:type="dxa"/>
            <w:shd w:val="clear" w:color="auto" w:fill="auto"/>
          </w:tcPr>
          <w:p w14:paraId="6A5B77DB" w14:textId="77777777" w:rsidR="00BB3FFB" w:rsidRPr="00A23D22" w:rsidRDefault="00BB3FFB" w:rsidP="00025C27">
            <w:pPr>
              <w:ind w:firstLineChars="0" w:firstLine="0"/>
              <w:rPr>
                <w:rFonts w:ascii="宋体"/>
                <w:sz w:val="18"/>
              </w:rPr>
            </w:pPr>
            <w:r w:rsidRPr="00A23D22">
              <w:rPr>
                <w:rFonts w:ascii="宋体" w:hint="eastAsia"/>
                <w:sz w:val="18"/>
              </w:rPr>
              <w:t>方法</w:t>
            </w:r>
          </w:p>
        </w:tc>
        <w:tc>
          <w:tcPr>
            <w:tcW w:w="6316" w:type="dxa"/>
            <w:shd w:val="clear" w:color="auto" w:fill="auto"/>
          </w:tcPr>
          <w:p w14:paraId="5211EBB7"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432CF414" w14:textId="77777777" w:rsidTr="00BB3FFB">
        <w:tc>
          <w:tcPr>
            <w:tcW w:w="1560" w:type="dxa"/>
            <w:shd w:val="clear" w:color="auto" w:fill="auto"/>
          </w:tcPr>
          <w:p w14:paraId="769D1F32" w14:textId="77777777" w:rsidR="00BB3FFB" w:rsidRPr="00A23D22" w:rsidRDefault="00BB3FFB" w:rsidP="00025C27">
            <w:pPr>
              <w:ind w:firstLineChars="0" w:firstLine="0"/>
              <w:rPr>
                <w:rFonts w:ascii="宋体"/>
                <w:sz w:val="18"/>
              </w:rPr>
            </w:pPr>
            <w:r w:rsidRPr="00A23D22">
              <w:rPr>
                <w:rFonts w:ascii="宋体" w:hint="eastAsia"/>
                <w:sz w:val="18"/>
              </w:rPr>
              <w:t>参数</w:t>
            </w:r>
          </w:p>
        </w:tc>
        <w:tc>
          <w:tcPr>
            <w:tcW w:w="6316"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618D4D96" w14:textId="77777777" w:rsidTr="00BB3FFB">
              <w:trPr>
                <w:trHeight w:val="356"/>
              </w:trPr>
              <w:tc>
                <w:tcPr>
                  <w:tcW w:w="1550" w:type="dxa"/>
                  <w:tcBorders>
                    <w:top w:val="nil"/>
                    <w:left w:val="single" w:sz="8" w:space="0" w:color="4F81BD"/>
                    <w:bottom w:val="nil"/>
                    <w:right w:val="nil"/>
                  </w:tcBorders>
                  <w:shd w:val="clear" w:color="auto" w:fill="auto"/>
                </w:tcPr>
                <w:p w14:paraId="04C2A9FE"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3B002D3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10D497A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46CB1D1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7926D38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20D160DD" w14:textId="77777777" w:rsidTr="00BB3FFB">
              <w:tc>
                <w:tcPr>
                  <w:tcW w:w="1550" w:type="dxa"/>
                  <w:tcBorders>
                    <w:top w:val="nil"/>
                    <w:left w:val="nil"/>
                    <w:bottom w:val="nil"/>
                    <w:right w:val="nil"/>
                  </w:tcBorders>
                  <w:shd w:val="clear" w:color="auto" w:fill="auto"/>
                </w:tcPr>
                <w:p w14:paraId="04E65D38"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492EC23"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379B66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F58913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3C8FE53"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1B7DC64B" w14:textId="77777777" w:rsidR="00BB3FFB" w:rsidRPr="00A23D22" w:rsidRDefault="00BB3FFB" w:rsidP="00BB3FFB">
            <w:pPr>
              <w:ind w:firstLine="360"/>
              <w:rPr>
                <w:rFonts w:ascii="宋体"/>
                <w:sz w:val="18"/>
              </w:rPr>
            </w:pPr>
          </w:p>
        </w:tc>
      </w:tr>
      <w:tr w:rsidR="00BB3FFB" w14:paraId="58620468" w14:textId="77777777" w:rsidTr="00BB3FFB">
        <w:tc>
          <w:tcPr>
            <w:tcW w:w="1560" w:type="dxa"/>
            <w:shd w:val="clear" w:color="auto" w:fill="auto"/>
          </w:tcPr>
          <w:p w14:paraId="2E9C6C06" w14:textId="77777777" w:rsidR="00BB3FFB" w:rsidRPr="00A23D22" w:rsidRDefault="00BB3FFB" w:rsidP="00025C27">
            <w:pPr>
              <w:ind w:firstLineChars="0" w:firstLine="0"/>
              <w:rPr>
                <w:rFonts w:ascii="宋体"/>
                <w:sz w:val="18"/>
              </w:rPr>
            </w:pPr>
            <w:r w:rsidRPr="00A23D22">
              <w:rPr>
                <w:rFonts w:ascii="宋体" w:hint="eastAsia"/>
                <w:sz w:val="18"/>
              </w:rPr>
              <w:t>返回值</w:t>
            </w:r>
          </w:p>
        </w:tc>
        <w:tc>
          <w:tcPr>
            <w:tcW w:w="6316" w:type="dxa"/>
            <w:shd w:val="clear" w:color="auto" w:fill="auto"/>
          </w:tcPr>
          <w:p w14:paraId="41E8E3F8" w14:textId="77777777" w:rsidR="00BB3FFB" w:rsidRPr="00A23D22" w:rsidRDefault="00BB3FFB" w:rsidP="00BB3FFB">
            <w:pPr>
              <w:ind w:firstLine="360"/>
              <w:rPr>
                <w:rFonts w:ascii="宋体"/>
                <w:sz w:val="18"/>
              </w:rPr>
            </w:pPr>
            <w:r w:rsidRPr="00A23D22">
              <w:rPr>
                <w:rFonts w:ascii="宋体" w:hint="eastAsia"/>
                <w:sz w:val="18"/>
              </w:rPr>
              <w:t>{</w:t>
            </w:r>
          </w:p>
          <w:p w14:paraId="1E7E6701"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724256E5"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760C7E9B" w14:textId="77777777" w:rsidR="00BB3FFB" w:rsidRPr="00A23D22" w:rsidRDefault="00BB3FFB" w:rsidP="00BB3FFB">
            <w:pPr>
              <w:ind w:firstLine="360"/>
              <w:rPr>
                <w:rFonts w:ascii="宋体"/>
                <w:sz w:val="18"/>
              </w:rPr>
            </w:pPr>
            <w:r w:rsidRPr="00A23D22">
              <w:rPr>
                <w:rFonts w:ascii="宋体" w:hint="eastAsia"/>
                <w:sz w:val="18"/>
              </w:rPr>
              <w:t>}</w:t>
            </w:r>
          </w:p>
        </w:tc>
      </w:tr>
    </w:tbl>
    <w:p w14:paraId="434FEC9D" w14:textId="77777777" w:rsidR="00BB3FFB" w:rsidRDefault="00BB3FFB" w:rsidP="00BB3FFB">
      <w:pPr>
        <w:pStyle w:val="ZSA0"/>
        <w:ind w:firstLineChars="0" w:firstLine="0"/>
      </w:pPr>
    </w:p>
    <w:p w14:paraId="6C350CE9" w14:textId="77777777" w:rsidR="00BB3FFB" w:rsidRDefault="00BB3FFB" w:rsidP="00BB3FFB">
      <w:pPr>
        <w:pStyle w:val="ZSC3"/>
        <w:numPr>
          <w:ilvl w:val="2"/>
          <w:numId w:val="11"/>
        </w:numPr>
        <w:spacing w:before="156" w:after="156"/>
      </w:pPr>
      <w:r w:rsidRPr="001B6177">
        <w:rPr>
          <w:rFonts w:hint="eastAsia"/>
        </w:rPr>
        <w:t>远程模式:</w:t>
      </w:r>
      <w:r>
        <w:t xml:space="preserve"> </w:t>
      </w:r>
      <w:r>
        <w:rPr>
          <w:rFonts w:hint="eastAsia"/>
        </w:rPr>
        <w:t>后退</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6316"/>
      </w:tblGrid>
      <w:tr w:rsidR="00BB3FFB" w14:paraId="7FE9F0A7" w14:textId="77777777" w:rsidTr="00BB3FFB">
        <w:tc>
          <w:tcPr>
            <w:tcW w:w="1560" w:type="dxa"/>
            <w:shd w:val="clear" w:color="auto" w:fill="BFBFBF"/>
          </w:tcPr>
          <w:p w14:paraId="4A3D4A98"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316" w:type="dxa"/>
            <w:shd w:val="clear" w:color="auto" w:fill="BFBFBF"/>
          </w:tcPr>
          <w:p w14:paraId="2C637E1D"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w:t>
            </w:r>
            <w:r w:rsidRPr="00A23D22">
              <w:rPr>
                <w:rFonts w:ascii="宋体" w:hint="eastAsia"/>
                <w:sz w:val="18"/>
              </w:rPr>
              <w:t>后退</w:t>
            </w:r>
            <w:r w:rsidRPr="00A23D22">
              <w:rPr>
                <w:rFonts w:ascii="宋体" w:hint="eastAsia"/>
                <w:sz w:val="18"/>
              </w:rPr>
              <w:t>(</w:t>
            </w:r>
            <w:proofErr w:type="spellStart"/>
            <w:r w:rsidRPr="00A23D22">
              <w:rPr>
                <w:rFonts w:ascii="宋体"/>
                <w:sz w:val="18"/>
              </w:rPr>
              <w:t>remoteVehicleBackword</w:t>
            </w:r>
            <w:proofErr w:type="spellEnd"/>
            <w:r w:rsidRPr="00A23D22">
              <w:rPr>
                <w:rFonts w:ascii="宋体"/>
                <w:sz w:val="18"/>
              </w:rPr>
              <w:t>)</w:t>
            </w:r>
          </w:p>
        </w:tc>
      </w:tr>
      <w:tr w:rsidR="00BB3FFB" w14:paraId="0338B077" w14:textId="77777777" w:rsidTr="00BB3FFB">
        <w:tc>
          <w:tcPr>
            <w:tcW w:w="1560" w:type="dxa"/>
            <w:shd w:val="clear" w:color="auto" w:fill="auto"/>
          </w:tcPr>
          <w:p w14:paraId="4CC239DE"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316" w:type="dxa"/>
            <w:shd w:val="clear" w:color="auto" w:fill="auto"/>
          </w:tcPr>
          <w:p w14:paraId="5232D596" w14:textId="5C16629C"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 xml:space="preserve">}/ </w:t>
            </w:r>
            <w:proofErr w:type="spellStart"/>
            <w:r w:rsidRPr="00A23D22">
              <w:rPr>
                <w:rFonts w:ascii="宋体"/>
                <w:sz w:val="18"/>
              </w:rPr>
              <w:t>vehicleBackword</w:t>
            </w:r>
            <w:proofErr w:type="spellEnd"/>
          </w:p>
        </w:tc>
      </w:tr>
      <w:tr w:rsidR="00BB3FFB" w14:paraId="4EA1E815" w14:textId="77777777" w:rsidTr="00BB3FFB">
        <w:tc>
          <w:tcPr>
            <w:tcW w:w="1560" w:type="dxa"/>
            <w:shd w:val="clear" w:color="auto" w:fill="auto"/>
          </w:tcPr>
          <w:p w14:paraId="30D677F5" w14:textId="77777777" w:rsidR="00BB3FFB" w:rsidRPr="00A23D22" w:rsidRDefault="00BB3FFB" w:rsidP="00BB3FFB">
            <w:pPr>
              <w:ind w:firstLine="360"/>
              <w:rPr>
                <w:rFonts w:ascii="宋体"/>
                <w:sz w:val="18"/>
              </w:rPr>
            </w:pPr>
            <w:r w:rsidRPr="00A23D22">
              <w:rPr>
                <w:rFonts w:ascii="宋体" w:hint="eastAsia"/>
                <w:sz w:val="18"/>
              </w:rPr>
              <w:t>方法</w:t>
            </w:r>
          </w:p>
        </w:tc>
        <w:tc>
          <w:tcPr>
            <w:tcW w:w="6316" w:type="dxa"/>
            <w:shd w:val="clear" w:color="auto" w:fill="auto"/>
          </w:tcPr>
          <w:p w14:paraId="2EC4CAB9"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02AEB54D" w14:textId="77777777" w:rsidTr="00BB3FFB">
        <w:tc>
          <w:tcPr>
            <w:tcW w:w="1560" w:type="dxa"/>
            <w:shd w:val="clear" w:color="auto" w:fill="auto"/>
          </w:tcPr>
          <w:p w14:paraId="34515568" w14:textId="77777777" w:rsidR="00BB3FFB" w:rsidRPr="00A23D22" w:rsidRDefault="00BB3FFB" w:rsidP="00BB3FFB">
            <w:pPr>
              <w:ind w:firstLine="360"/>
              <w:rPr>
                <w:rFonts w:ascii="宋体"/>
                <w:sz w:val="18"/>
              </w:rPr>
            </w:pPr>
            <w:r w:rsidRPr="00A23D22">
              <w:rPr>
                <w:rFonts w:ascii="宋体" w:hint="eastAsia"/>
                <w:sz w:val="18"/>
              </w:rPr>
              <w:t>参数</w:t>
            </w:r>
          </w:p>
        </w:tc>
        <w:tc>
          <w:tcPr>
            <w:tcW w:w="6316"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00401FB3" w14:textId="77777777" w:rsidTr="00BB3FFB">
              <w:trPr>
                <w:trHeight w:val="356"/>
              </w:trPr>
              <w:tc>
                <w:tcPr>
                  <w:tcW w:w="1550" w:type="dxa"/>
                  <w:tcBorders>
                    <w:top w:val="nil"/>
                    <w:left w:val="single" w:sz="8" w:space="0" w:color="4F81BD"/>
                    <w:bottom w:val="nil"/>
                    <w:right w:val="nil"/>
                  </w:tcBorders>
                  <w:shd w:val="clear" w:color="auto" w:fill="auto"/>
                </w:tcPr>
                <w:p w14:paraId="2F464036"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351A31C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8F3A6A9"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464D6A4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22F3DBB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17D80DA7" w14:textId="77777777" w:rsidTr="00BB3FFB">
              <w:tc>
                <w:tcPr>
                  <w:tcW w:w="1550" w:type="dxa"/>
                  <w:tcBorders>
                    <w:top w:val="nil"/>
                    <w:left w:val="nil"/>
                    <w:bottom w:val="nil"/>
                    <w:right w:val="nil"/>
                  </w:tcBorders>
                  <w:shd w:val="clear" w:color="auto" w:fill="auto"/>
                </w:tcPr>
                <w:p w14:paraId="370CB5F3"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7DACED4A"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E181914"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2D87155E"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24B8FCA"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56908E44" w14:textId="77777777" w:rsidR="00BB3FFB" w:rsidRPr="00A23D22" w:rsidRDefault="00BB3FFB" w:rsidP="00BB3FFB">
            <w:pPr>
              <w:ind w:firstLine="360"/>
              <w:rPr>
                <w:rFonts w:ascii="宋体"/>
                <w:sz w:val="18"/>
              </w:rPr>
            </w:pPr>
          </w:p>
        </w:tc>
      </w:tr>
      <w:tr w:rsidR="00BB3FFB" w14:paraId="5CDE9221" w14:textId="77777777" w:rsidTr="00BB3FFB">
        <w:tc>
          <w:tcPr>
            <w:tcW w:w="1560" w:type="dxa"/>
            <w:shd w:val="clear" w:color="auto" w:fill="auto"/>
          </w:tcPr>
          <w:p w14:paraId="036E0259" w14:textId="77777777" w:rsidR="00BB3FFB" w:rsidRPr="00A23D22" w:rsidRDefault="00BB3FFB" w:rsidP="00BB3FFB">
            <w:pPr>
              <w:ind w:firstLine="360"/>
              <w:rPr>
                <w:rFonts w:ascii="宋体"/>
                <w:sz w:val="18"/>
              </w:rPr>
            </w:pPr>
            <w:r w:rsidRPr="00A23D22">
              <w:rPr>
                <w:rFonts w:ascii="宋体" w:hint="eastAsia"/>
                <w:sz w:val="18"/>
              </w:rPr>
              <w:t>返回值</w:t>
            </w:r>
          </w:p>
        </w:tc>
        <w:tc>
          <w:tcPr>
            <w:tcW w:w="6316" w:type="dxa"/>
            <w:shd w:val="clear" w:color="auto" w:fill="auto"/>
          </w:tcPr>
          <w:p w14:paraId="2E5CCCBA" w14:textId="77777777" w:rsidR="00BB3FFB" w:rsidRPr="00A23D22" w:rsidRDefault="00BB3FFB" w:rsidP="00BB3FFB">
            <w:pPr>
              <w:ind w:firstLine="360"/>
              <w:rPr>
                <w:rFonts w:ascii="宋体"/>
                <w:sz w:val="18"/>
              </w:rPr>
            </w:pPr>
            <w:r w:rsidRPr="00A23D22">
              <w:rPr>
                <w:rFonts w:ascii="宋体" w:hint="eastAsia"/>
                <w:sz w:val="18"/>
              </w:rPr>
              <w:t>{</w:t>
            </w:r>
          </w:p>
          <w:p w14:paraId="3926D57A"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21D872B7"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07B599EB" w14:textId="77777777" w:rsidR="00BB3FFB" w:rsidRPr="00A23D22" w:rsidRDefault="00BB3FFB" w:rsidP="00BB3FFB">
            <w:pPr>
              <w:ind w:firstLine="360"/>
              <w:rPr>
                <w:rFonts w:ascii="宋体"/>
                <w:sz w:val="18"/>
              </w:rPr>
            </w:pPr>
            <w:r w:rsidRPr="00A23D22">
              <w:rPr>
                <w:rFonts w:ascii="宋体" w:hint="eastAsia"/>
                <w:sz w:val="18"/>
              </w:rPr>
              <w:t>}</w:t>
            </w:r>
          </w:p>
        </w:tc>
      </w:tr>
    </w:tbl>
    <w:p w14:paraId="6198D9F2" w14:textId="77777777" w:rsidR="00BB3FFB" w:rsidRDefault="00BB3FFB" w:rsidP="00BB3FFB">
      <w:pPr>
        <w:pStyle w:val="ZSA0"/>
        <w:ind w:firstLineChars="0" w:firstLine="0"/>
      </w:pPr>
    </w:p>
    <w:p w14:paraId="3FEE1093" w14:textId="77777777" w:rsidR="00BB3FFB" w:rsidRDefault="00BB3FFB" w:rsidP="00BB3FFB">
      <w:pPr>
        <w:pStyle w:val="ZSC3"/>
        <w:numPr>
          <w:ilvl w:val="2"/>
          <w:numId w:val="11"/>
        </w:numPr>
        <w:spacing w:before="156" w:after="156"/>
      </w:pPr>
      <w:r w:rsidRPr="001B6177">
        <w:rPr>
          <w:rFonts w:hint="eastAsia"/>
        </w:rPr>
        <w:t>远程模式:</w:t>
      </w:r>
      <w:r>
        <w:t xml:space="preserve"> </w:t>
      </w:r>
      <w:r>
        <w:rPr>
          <w:rFonts w:hint="eastAsia"/>
        </w:rPr>
        <w:t>左转</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6316"/>
      </w:tblGrid>
      <w:tr w:rsidR="00BB3FFB" w14:paraId="3D317212" w14:textId="77777777" w:rsidTr="00BB3FFB">
        <w:tc>
          <w:tcPr>
            <w:tcW w:w="1560" w:type="dxa"/>
            <w:shd w:val="clear" w:color="auto" w:fill="BFBFBF"/>
          </w:tcPr>
          <w:p w14:paraId="2AFEB451"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316" w:type="dxa"/>
            <w:shd w:val="clear" w:color="auto" w:fill="BFBFBF"/>
          </w:tcPr>
          <w:p w14:paraId="085843E6"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w:t>
            </w:r>
            <w:r w:rsidRPr="00A23D22">
              <w:rPr>
                <w:rFonts w:ascii="宋体" w:hint="eastAsia"/>
                <w:sz w:val="18"/>
              </w:rPr>
              <w:t>左转</w:t>
            </w:r>
            <w:r w:rsidRPr="00A23D22">
              <w:rPr>
                <w:rFonts w:ascii="宋体" w:hint="eastAsia"/>
                <w:sz w:val="18"/>
              </w:rPr>
              <w:t>(</w:t>
            </w:r>
            <w:proofErr w:type="spellStart"/>
            <w:r w:rsidRPr="00A23D22">
              <w:rPr>
                <w:rFonts w:ascii="宋体"/>
                <w:sz w:val="18"/>
              </w:rPr>
              <w:t>remoteVehicleLeftTurn</w:t>
            </w:r>
            <w:proofErr w:type="spellEnd"/>
            <w:r w:rsidRPr="00A23D22">
              <w:rPr>
                <w:rFonts w:ascii="宋体"/>
                <w:sz w:val="18"/>
              </w:rPr>
              <w:t>)</w:t>
            </w:r>
          </w:p>
        </w:tc>
      </w:tr>
      <w:tr w:rsidR="00BB3FFB" w14:paraId="03D44A92" w14:textId="77777777" w:rsidTr="00BB3FFB">
        <w:tc>
          <w:tcPr>
            <w:tcW w:w="1560" w:type="dxa"/>
            <w:shd w:val="clear" w:color="auto" w:fill="auto"/>
          </w:tcPr>
          <w:p w14:paraId="2CF1FA20"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316" w:type="dxa"/>
            <w:shd w:val="clear" w:color="auto" w:fill="auto"/>
          </w:tcPr>
          <w:p w14:paraId="5A157271" w14:textId="2CA1DF4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vehicleLeftTurn</w:t>
            </w:r>
            <w:proofErr w:type="spellEnd"/>
          </w:p>
        </w:tc>
      </w:tr>
      <w:tr w:rsidR="00BB3FFB" w14:paraId="65335A21" w14:textId="77777777" w:rsidTr="00BB3FFB">
        <w:tc>
          <w:tcPr>
            <w:tcW w:w="1560" w:type="dxa"/>
            <w:shd w:val="clear" w:color="auto" w:fill="auto"/>
          </w:tcPr>
          <w:p w14:paraId="023D7DA3" w14:textId="77777777" w:rsidR="00BB3FFB" w:rsidRPr="00A23D22" w:rsidRDefault="00BB3FFB" w:rsidP="00BB3FFB">
            <w:pPr>
              <w:ind w:firstLine="360"/>
              <w:rPr>
                <w:rFonts w:ascii="宋体"/>
                <w:sz w:val="18"/>
              </w:rPr>
            </w:pPr>
            <w:r w:rsidRPr="00A23D22">
              <w:rPr>
                <w:rFonts w:ascii="宋体" w:hint="eastAsia"/>
                <w:sz w:val="18"/>
              </w:rPr>
              <w:t>方法</w:t>
            </w:r>
          </w:p>
        </w:tc>
        <w:tc>
          <w:tcPr>
            <w:tcW w:w="6316" w:type="dxa"/>
            <w:shd w:val="clear" w:color="auto" w:fill="auto"/>
          </w:tcPr>
          <w:p w14:paraId="0C098B58"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4C6BFF64" w14:textId="77777777" w:rsidTr="00BB3FFB">
        <w:tc>
          <w:tcPr>
            <w:tcW w:w="1560" w:type="dxa"/>
            <w:shd w:val="clear" w:color="auto" w:fill="auto"/>
          </w:tcPr>
          <w:p w14:paraId="7E15866E" w14:textId="77777777" w:rsidR="00BB3FFB" w:rsidRPr="00A23D22" w:rsidRDefault="00BB3FFB" w:rsidP="00BB3FFB">
            <w:pPr>
              <w:ind w:firstLine="360"/>
              <w:rPr>
                <w:rFonts w:ascii="宋体"/>
                <w:sz w:val="18"/>
              </w:rPr>
            </w:pPr>
            <w:r w:rsidRPr="00A23D22">
              <w:rPr>
                <w:rFonts w:ascii="宋体" w:hint="eastAsia"/>
                <w:sz w:val="18"/>
              </w:rPr>
              <w:t>参数</w:t>
            </w:r>
          </w:p>
        </w:tc>
        <w:tc>
          <w:tcPr>
            <w:tcW w:w="6316"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47B6C9F9" w14:textId="77777777" w:rsidTr="00BB3FFB">
              <w:trPr>
                <w:trHeight w:val="356"/>
              </w:trPr>
              <w:tc>
                <w:tcPr>
                  <w:tcW w:w="1550" w:type="dxa"/>
                  <w:tcBorders>
                    <w:top w:val="nil"/>
                    <w:left w:val="single" w:sz="8" w:space="0" w:color="4F81BD"/>
                    <w:bottom w:val="nil"/>
                    <w:right w:val="nil"/>
                  </w:tcBorders>
                  <w:shd w:val="clear" w:color="auto" w:fill="auto"/>
                </w:tcPr>
                <w:p w14:paraId="1AD334CE"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339D8CA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3E29463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5076C51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7774679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59386033" w14:textId="77777777" w:rsidTr="00BB3FFB">
              <w:tc>
                <w:tcPr>
                  <w:tcW w:w="1550" w:type="dxa"/>
                  <w:tcBorders>
                    <w:top w:val="nil"/>
                    <w:left w:val="nil"/>
                    <w:bottom w:val="nil"/>
                    <w:right w:val="nil"/>
                  </w:tcBorders>
                  <w:shd w:val="clear" w:color="auto" w:fill="auto"/>
                </w:tcPr>
                <w:p w14:paraId="4A6F1F43"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240F23F5"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73E346F1" w14:textId="77777777" w:rsidR="00BB3FFB" w:rsidRPr="00A23D22" w:rsidRDefault="00BB3FFB" w:rsidP="00025C27">
                  <w:pPr>
                    <w:ind w:firstLineChars="111"/>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71257CB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462D76EE"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62CF7944" w14:textId="77777777" w:rsidR="00BB3FFB" w:rsidRPr="00A23D22" w:rsidRDefault="00BB3FFB" w:rsidP="00BB3FFB">
            <w:pPr>
              <w:ind w:firstLine="360"/>
              <w:rPr>
                <w:rFonts w:ascii="宋体"/>
                <w:sz w:val="18"/>
              </w:rPr>
            </w:pPr>
          </w:p>
        </w:tc>
      </w:tr>
      <w:tr w:rsidR="00BB3FFB" w14:paraId="730D6C82" w14:textId="77777777" w:rsidTr="00BB3FFB">
        <w:tc>
          <w:tcPr>
            <w:tcW w:w="1560" w:type="dxa"/>
            <w:shd w:val="clear" w:color="auto" w:fill="auto"/>
          </w:tcPr>
          <w:p w14:paraId="6631896D" w14:textId="77777777" w:rsidR="00BB3FFB" w:rsidRPr="00A23D22" w:rsidRDefault="00BB3FFB" w:rsidP="00BB3FFB">
            <w:pPr>
              <w:ind w:firstLine="360"/>
              <w:rPr>
                <w:rFonts w:ascii="宋体"/>
                <w:sz w:val="18"/>
              </w:rPr>
            </w:pPr>
            <w:r w:rsidRPr="00A23D22">
              <w:rPr>
                <w:rFonts w:ascii="宋体" w:hint="eastAsia"/>
                <w:sz w:val="18"/>
              </w:rPr>
              <w:t>返回值</w:t>
            </w:r>
          </w:p>
        </w:tc>
        <w:tc>
          <w:tcPr>
            <w:tcW w:w="6316" w:type="dxa"/>
            <w:shd w:val="clear" w:color="auto" w:fill="auto"/>
          </w:tcPr>
          <w:p w14:paraId="1571FC3B" w14:textId="77777777" w:rsidR="00BB3FFB" w:rsidRPr="00A23D22" w:rsidRDefault="00BB3FFB" w:rsidP="00BB3FFB">
            <w:pPr>
              <w:ind w:firstLine="360"/>
              <w:rPr>
                <w:rFonts w:ascii="宋体"/>
                <w:sz w:val="18"/>
              </w:rPr>
            </w:pPr>
            <w:r w:rsidRPr="00A23D22">
              <w:rPr>
                <w:rFonts w:ascii="宋体" w:hint="eastAsia"/>
                <w:sz w:val="18"/>
              </w:rPr>
              <w:t>{</w:t>
            </w:r>
          </w:p>
          <w:p w14:paraId="50E630E9"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29EF2D71"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57AF16E0" w14:textId="77777777" w:rsidR="00BB3FFB" w:rsidRPr="00A23D22" w:rsidRDefault="00BB3FFB" w:rsidP="00BB3FFB">
            <w:pPr>
              <w:ind w:firstLine="360"/>
              <w:rPr>
                <w:rFonts w:ascii="宋体"/>
                <w:sz w:val="18"/>
              </w:rPr>
            </w:pPr>
            <w:r w:rsidRPr="00A23D22">
              <w:rPr>
                <w:rFonts w:ascii="宋体" w:hint="eastAsia"/>
                <w:sz w:val="18"/>
              </w:rPr>
              <w:t>}</w:t>
            </w:r>
          </w:p>
        </w:tc>
      </w:tr>
    </w:tbl>
    <w:p w14:paraId="6508AEF6" w14:textId="77777777" w:rsidR="00BB3FFB" w:rsidRDefault="00BB3FFB" w:rsidP="00BB3FFB">
      <w:pPr>
        <w:pStyle w:val="ZSA0"/>
        <w:ind w:firstLineChars="0" w:firstLine="0"/>
      </w:pPr>
    </w:p>
    <w:p w14:paraId="192CF766" w14:textId="77777777" w:rsidR="00BB3FFB" w:rsidRDefault="00BB3FFB" w:rsidP="00BB3FFB">
      <w:pPr>
        <w:pStyle w:val="ZSC3"/>
        <w:numPr>
          <w:ilvl w:val="2"/>
          <w:numId w:val="11"/>
        </w:numPr>
        <w:spacing w:before="156" w:after="156"/>
      </w:pPr>
      <w:r w:rsidRPr="001B6177">
        <w:rPr>
          <w:rFonts w:hint="eastAsia"/>
        </w:rPr>
        <w:t>远程模式:</w:t>
      </w:r>
      <w:r>
        <w:t xml:space="preserve">  </w:t>
      </w:r>
      <w:r w:rsidRPr="00601143">
        <w:rPr>
          <w:rFonts w:hint="eastAsia"/>
        </w:rPr>
        <w:t>右转</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6316"/>
      </w:tblGrid>
      <w:tr w:rsidR="00BB3FFB" w14:paraId="2C98E14A" w14:textId="77777777" w:rsidTr="00BB3FFB">
        <w:tc>
          <w:tcPr>
            <w:tcW w:w="1560" w:type="dxa"/>
            <w:shd w:val="clear" w:color="auto" w:fill="BFBFBF"/>
          </w:tcPr>
          <w:p w14:paraId="6D1BCA56"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316" w:type="dxa"/>
            <w:shd w:val="clear" w:color="auto" w:fill="BFBFBF"/>
          </w:tcPr>
          <w:p w14:paraId="5E2E2D9E"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右转</w:t>
            </w:r>
            <w:r w:rsidRPr="00A23D22">
              <w:rPr>
                <w:rFonts w:ascii="宋体" w:hint="eastAsia"/>
                <w:sz w:val="18"/>
              </w:rPr>
              <w:t>(</w:t>
            </w:r>
            <w:proofErr w:type="spellStart"/>
            <w:r w:rsidRPr="00A23D22">
              <w:rPr>
                <w:rFonts w:ascii="宋体"/>
                <w:sz w:val="18"/>
              </w:rPr>
              <w:t>remoteVehicleRightTurn</w:t>
            </w:r>
            <w:proofErr w:type="spellEnd"/>
            <w:r w:rsidRPr="00A23D22">
              <w:rPr>
                <w:rFonts w:ascii="宋体"/>
                <w:sz w:val="18"/>
              </w:rPr>
              <w:t>)</w:t>
            </w:r>
          </w:p>
        </w:tc>
      </w:tr>
      <w:tr w:rsidR="00BB3FFB" w14:paraId="00CCA7A3" w14:textId="77777777" w:rsidTr="00BB3FFB">
        <w:tc>
          <w:tcPr>
            <w:tcW w:w="1560" w:type="dxa"/>
            <w:shd w:val="clear" w:color="auto" w:fill="auto"/>
          </w:tcPr>
          <w:p w14:paraId="00079407"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316" w:type="dxa"/>
            <w:shd w:val="clear" w:color="auto" w:fill="auto"/>
          </w:tcPr>
          <w:p w14:paraId="3DC6703D" w14:textId="146A7340"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vehicleRightTurn</w:t>
            </w:r>
            <w:proofErr w:type="spellEnd"/>
          </w:p>
        </w:tc>
      </w:tr>
      <w:tr w:rsidR="00BB3FFB" w14:paraId="79D553ED" w14:textId="77777777" w:rsidTr="00BB3FFB">
        <w:tc>
          <w:tcPr>
            <w:tcW w:w="1560" w:type="dxa"/>
            <w:shd w:val="clear" w:color="auto" w:fill="auto"/>
          </w:tcPr>
          <w:p w14:paraId="4647C04D" w14:textId="77777777" w:rsidR="00BB3FFB" w:rsidRPr="00A23D22" w:rsidRDefault="00BB3FFB" w:rsidP="00BB3FFB">
            <w:pPr>
              <w:ind w:firstLine="360"/>
              <w:rPr>
                <w:rFonts w:ascii="宋体"/>
                <w:sz w:val="18"/>
              </w:rPr>
            </w:pPr>
            <w:r w:rsidRPr="00A23D22">
              <w:rPr>
                <w:rFonts w:ascii="宋体" w:hint="eastAsia"/>
                <w:sz w:val="18"/>
              </w:rPr>
              <w:t>方法</w:t>
            </w:r>
          </w:p>
        </w:tc>
        <w:tc>
          <w:tcPr>
            <w:tcW w:w="6316" w:type="dxa"/>
            <w:shd w:val="clear" w:color="auto" w:fill="auto"/>
          </w:tcPr>
          <w:p w14:paraId="49A92AA2"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3FD7B619" w14:textId="77777777" w:rsidTr="00BB3FFB">
        <w:tc>
          <w:tcPr>
            <w:tcW w:w="1560" w:type="dxa"/>
            <w:shd w:val="clear" w:color="auto" w:fill="auto"/>
          </w:tcPr>
          <w:p w14:paraId="0801AB74" w14:textId="77777777" w:rsidR="00BB3FFB" w:rsidRPr="00A23D22" w:rsidRDefault="00BB3FFB" w:rsidP="00BB3FFB">
            <w:pPr>
              <w:ind w:firstLine="360"/>
              <w:rPr>
                <w:rFonts w:ascii="宋体"/>
                <w:sz w:val="18"/>
              </w:rPr>
            </w:pPr>
            <w:r w:rsidRPr="00A23D22">
              <w:rPr>
                <w:rFonts w:ascii="宋体" w:hint="eastAsia"/>
                <w:sz w:val="18"/>
              </w:rPr>
              <w:t>参数</w:t>
            </w:r>
          </w:p>
        </w:tc>
        <w:tc>
          <w:tcPr>
            <w:tcW w:w="6316"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68BC15FA" w14:textId="77777777" w:rsidTr="00025C27">
              <w:trPr>
                <w:trHeight w:val="356"/>
              </w:trPr>
              <w:tc>
                <w:tcPr>
                  <w:tcW w:w="1550" w:type="dxa"/>
                  <w:tcBorders>
                    <w:top w:val="nil"/>
                    <w:left w:val="single" w:sz="8" w:space="0" w:color="4F81BD"/>
                    <w:bottom w:val="nil"/>
                    <w:right w:val="nil"/>
                  </w:tcBorders>
                  <w:shd w:val="clear" w:color="auto" w:fill="auto"/>
                </w:tcPr>
                <w:p w14:paraId="431B3A76"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069E98F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0D5FC66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2E4B228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1377747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59658F02" w14:textId="77777777" w:rsidTr="00025C27">
              <w:tc>
                <w:tcPr>
                  <w:tcW w:w="1550" w:type="dxa"/>
                  <w:tcBorders>
                    <w:top w:val="nil"/>
                    <w:left w:val="nil"/>
                    <w:bottom w:val="nil"/>
                    <w:right w:val="nil"/>
                  </w:tcBorders>
                  <w:shd w:val="clear" w:color="auto" w:fill="auto"/>
                </w:tcPr>
                <w:p w14:paraId="12A417BA"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3C2EF05F"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FC83005" w14:textId="77777777" w:rsidR="00BB3FFB" w:rsidRPr="00A23D22" w:rsidRDefault="00BB3FFB" w:rsidP="00025C27">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6DE722E7" w14:textId="77777777" w:rsidR="00BB3FFB" w:rsidRPr="00A23D22" w:rsidRDefault="00BB3FFB" w:rsidP="00025C27">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5732F81F"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282C2016" w14:textId="77777777" w:rsidR="00BB3FFB" w:rsidRPr="00A23D22" w:rsidRDefault="00BB3FFB" w:rsidP="00BB3FFB">
            <w:pPr>
              <w:ind w:firstLine="360"/>
              <w:rPr>
                <w:rFonts w:ascii="宋体"/>
                <w:sz w:val="18"/>
              </w:rPr>
            </w:pPr>
          </w:p>
        </w:tc>
      </w:tr>
      <w:tr w:rsidR="00BB3FFB" w14:paraId="4548A97B" w14:textId="77777777" w:rsidTr="00BB3FFB">
        <w:tc>
          <w:tcPr>
            <w:tcW w:w="1560" w:type="dxa"/>
            <w:shd w:val="clear" w:color="auto" w:fill="auto"/>
          </w:tcPr>
          <w:p w14:paraId="5171A935" w14:textId="77777777" w:rsidR="00BB3FFB" w:rsidRPr="00A23D22" w:rsidRDefault="00BB3FFB" w:rsidP="00BB3FFB">
            <w:pPr>
              <w:ind w:firstLine="360"/>
              <w:rPr>
                <w:rFonts w:ascii="宋体"/>
                <w:sz w:val="18"/>
              </w:rPr>
            </w:pPr>
            <w:r w:rsidRPr="00A23D22">
              <w:rPr>
                <w:rFonts w:ascii="宋体" w:hint="eastAsia"/>
                <w:sz w:val="18"/>
              </w:rPr>
              <w:t>返回值</w:t>
            </w:r>
          </w:p>
        </w:tc>
        <w:tc>
          <w:tcPr>
            <w:tcW w:w="6316" w:type="dxa"/>
            <w:shd w:val="clear" w:color="auto" w:fill="auto"/>
          </w:tcPr>
          <w:p w14:paraId="10754513" w14:textId="77777777" w:rsidR="00BB3FFB" w:rsidRPr="00A23D22" w:rsidRDefault="00BB3FFB" w:rsidP="00BB3FFB">
            <w:pPr>
              <w:ind w:firstLine="360"/>
              <w:rPr>
                <w:rFonts w:ascii="宋体"/>
                <w:sz w:val="18"/>
              </w:rPr>
            </w:pPr>
            <w:r w:rsidRPr="00A23D22">
              <w:rPr>
                <w:rFonts w:ascii="宋体" w:hint="eastAsia"/>
                <w:sz w:val="18"/>
              </w:rPr>
              <w:t>{</w:t>
            </w:r>
          </w:p>
          <w:p w14:paraId="7DE7B62D"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3D44D91B"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1549A4EC" w14:textId="77777777" w:rsidR="00BB3FFB" w:rsidRPr="00A23D22" w:rsidRDefault="00BB3FFB" w:rsidP="00BB3FFB">
            <w:pPr>
              <w:ind w:firstLine="360"/>
              <w:rPr>
                <w:rFonts w:ascii="宋体"/>
                <w:sz w:val="18"/>
              </w:rPr>
            </w:pPr>
            <w:r w:rsidRPr="00A23D22">
              <w:rPr>
                <w:rFonts w:ascii="宋体" w:hint="eastAsia"/>
                <w:sz w:val="18"/>
              </w:rPr>
              <w:t>}</w:t>
            </w:r>
          </w:p>
        </w:tc>
      </w:tr>
    </w:tbl>
    <w:p w14:paraId="0F9AB2EC" w14:textId="77777777" w:rsidR="00BB3FFB" w:rsidRDefault="00BB3FFB" w:rsidP="00BB3FFB">
      <w:pPr>
        <w:pStyle w:val="ZSA0"/>
        <w:ind w:firstLineChars="0" w:firstLine="0"/>
      </w:pPr>
    </w:p>
    <w:p w14:paraId="3CCEB60A" w14:textId="77777777" w:rsidR="00BB3FFB" w:rsidRDefault="00BB3FFB" w:rsidP="00BB3FFB">
      <w:pPr>
        <w:pStyle w:val="ZSC3"/>
        <w:numPr>
          <w:ilvl w:val="2"/>
          <w:numId w:val="11"/>
        </w:numPr>
        <w:spacing w:before="156" w:after="156"/>
      </w:pPr>
      <w:r w:rsidRPr="001B6177">
        <w:rPr>
          <w:rFonts w:hint="eastAsia"/>
        </w:rPr>
        <w:t>远程模式:</w:t>
      </w:r>
      <w:r>
        <w:t xml:space="preserve"> </w:t>
      </w:r>
      <w:r w:rsidRPr="00601143">
        <w:rPr>
          <w:rFonts w:hint="eastAsia"/>
        </w:rPr>
        <w:t>纵向驱动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7A6975A9" w14:textId="77777777" w:rsidTr="00BB3FFB">
        <w:tc>
          <w:tcPr>
            <w:tcW w:w="1418" w:type="dxa"/>
            <w:shd w:val="clear" w:color="auto" w:fill="BFBFBF"/>
          </w:tcPr>
          <w:p w14:paraId="612A8136"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36ABDDD1"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纵向驱动</w:t>
            </w:r>
            <w:r w:rsidRPr="00A23D22">
              <w:rPr>
                <w:rFonts w:ascii="宋体" w:hint="eastAsia"/>
                <w:sz w:val="18"/>
              </w:rPr>
              <w:t>(</w:t>
            </w:r>
            <w:proofErr w:type="spellStart"/>
            <w:r w:rsidRPr="00A23D22">
              <w:rPr>
                <w:rFonts w:ascii="宋体"/>
                <w:sz w:val="18"/>
              </w:rPr>
              <w:t>remoteVehicleDrive</w:t>
            </w:r>
            <w:proofErr w:type="spellEnd"/>
            <w:r w:rsidRPr="00A23D22">
              <w:rPr>
                <w:rFonts w:ascii="宋体"/>
                <w:sz w:val="18"/>
              </w:rPr>
              <w:t>)</w:t>
            </w:r>
          </w:p>
        </w:tc>
      </w:tr>
      <w:tr w:rsidR="00BB3FFB" w14:paraId="329B259B" w14:textId="77777777" w:rsidTr="00BB3FFB">
        <w:tc>
          <w:tcPr>
            <w:tcW w:w="1418" w:type="dxa"/>
            <w:shd w:val="clear" w:color="auto" w:fill="auto"/>
          </w:tcPr>
          <w:p w14:paraId="3AD3D353"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6B5EE59A" w14:textId="0509B1CD"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vehicleDrive</w:t>
            </w:r>
            <w:proofErr w:type="spellEnd"/>
          </w:p>
        </w:tc>
      </w:tr>
      <w:tr w:rsidR="00BB3FFB" w14:paraId="579A33C2" w14:textId="77777777" w:rsidTr="00BB3FFB">
        <w:tc>
          <w:tcPr>
            <w:tcW w:w="1418" w:type="dxa"/>
            <w:shd w:val="clear" w:color="auto" w:fill="auto"/>
          </w:tcPr>
          <w:p w14:paraId="04FE6B14"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2F5E817C"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576F0B16" w14:textId="77777777" w:rsidTr="00BB3FFB">
        <w:tc>
          <w:tcPr>
            <w:tcW w:w="1418" w:type="dxa"/>
            <w:shd w:val="clear" w:color="auto" w:fill="auto"/>
          </w:tcPr>
          <w:p w14:paraId="51C07EC7"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09CBF2DE" w14:textId="77777777" w:rsidTr="00BB3FFB">
              <w:trPr>
                <w:trHeight w:val="356"/>
              </w:trPr>
              <w:tc>
                <w:tcPr>
                  <w:tcW w:w="1550" w:type="dxa"/>
                  <w:tcBorders>
                    <w:top w:val="nil"/>
                    <w:left w:val="single" w:sz="8" w:space="0" w:color="4F81BD"/>
                    <w:bottom w:val="nil"/>
                    <w:right w:val="nil"/>
                  </w:tcBorders>
                  <w:shd w:val="clear" w:color="auto" w:fill="auto"/>
                </w:tcPr>
                <w:p w14:paraId="60CC884F"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21962DB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1965B33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6D98C24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18622FA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2892CE89" w14:textId="77777777" w:rsidTr="00BB3FFB">
              <w:tc>
                <w:tcPr>
                  <w:tcW w:w="1550" w:type="dxa"/>
                  <w:tcBorders>
                    <w:top w:val="nil"/>
                    <w:left w:val="nil"/>
                    <w:bottom w:val="nil"/>
                    <w:right w:val="nil"/>
                  </w:tcBorders>
                  <w:shd w:val="clear" w:color="auto" w:fill="auto"/>
                </w:tcPr>
                <w:p w14:paraId="7030DB27"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D546354"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4973403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6574633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D0FF766"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230A2661" w14:textId="77777777" w:rsidR="00BB3FFB" w:rsidRPr="00A23D22" w:rsidRDefault="00BB3FFB" w:rsidP="00BB3FFB">
            <w:pPr>
              <w:ind w:firstLine="360"/>
              <w:rPr>
                <w:rFonts w:ascii="宋体"/>
                <w:sz w:val="18"/>
              </w:rPr>
            </w:pPr>
          </w:p>
        </w:tc>
      </w:tr>
      <w:tr w:rsidR="00BB3FFB" w14:paraId="3ADA84E4" w14:textId="77777777" w:rsidTr="00BB3FFB">
        <w:tc>
          <w:tcPr>
            <w:tcW w:w="1418" w:type="dxa"/>
            <w:shd w:val="clear" w:color="auto" w:fill="auto"/>
          </w:tcPr>
          <w:p w14:paraId="5A093F81"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2FD62303" w14:textId="77777777" w:rsidR="00BB3FFB" w:rsidRPr="00A23D22" w:rsidRDefault="00BB3FFB" w:rsidP="00BB3FFB">
            <w:pPr>
              <w:ind w:firstLine="360"/>
              <w:rPr>
                <w:rFonts w:ascii="宋体"/>
                <w:sz w:val="18"/>
              </w:rPr>
            </w:pPr>
            <w:r w:rsidRPr="00A23D22">
              <w:rPr>
                <w:rFonts w:ascii="宋体" w:hint="eastAsia"/>
                <w:sz w:val="18"/>
              </w:rPr>
              <w:t>{</w:t>
            </w:r>
          </w:p>
          <w:p w14:paraId="4509FA30"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2ACFE3F2"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046892F5" w14:textId="77777777" w:rsidR="00BB3FFB" w:rsidRPr="00A23D22" w:rsidRDefault="00BB3FFB" w:rsidP="00BB3FFB">
            <w:pPr>
              <w:ind w:firstLine="360"/>
              <w:rPr>
                <w:rFonts w:ascii="宋体"/>
                <w:sz w:val="18"/>
              </w:rPr>
            </w:pPr>
            <w:r w:rsidRPr="00A23D22">
              <w:rPr>
                <w:rFonts w:ascii="宋体" w:hint="eastAsia"/>
                <w:sz w:val="18"/>
              </w:rPr>
              <w:t>}</w:t>
            </w:r>
          </w:p>
        </w:tc>
      </w:tr>
    </w:tbl>
    <w:p w14:paraId="6C28E808" w14:textId="77777777" w:rsidR="00BB3FFB" w:rsidRDefault="00BB3FFB" w:rsidP="00BB3FFB">
      <w:pPr>
        <w:pStyle w:val="ZSA0"/>
        <w:ind w:firstLineChars="0" w:firstLine="0"/>
      </w:pPr>
    </w:p>
    <w:p w14:paraId="785A6680" w14:textId="77777777" w:rsidR="00BB3FFB" w:rsidRDefault="00BB3FFB" w:rsidP="00BB3FFB">
      <w:pPr>
        <w:pStyle w:val="ZSC3"/>
        <w:numPr>
          <w:ilvl w:val="2"/>
          <w:numId w:val="11"/>
        </w:numPr>
        <w:spacing w:before="156" w:after="156"/>
      </w:pPr>
      <w:r w:rsidRPr="001B6177">
        <w:rPr>
          <w:rFonts w:hint="eastAsia"/>
        </w:rPr>
        <w:t>远程模式:</w:t>
      </w:r>
      <w:r>
        <w:t xml:space="preserve"> </w:t>
      </w:r>
      <w:r w:rsidRPr="00601143">
        <w:rPr>
          <w:rFonts w:hint="eastAsia"/>
        </w:rPr>
        <w:t>纵向制动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1D3C3B42" w14:textId="77777777" w:rsidTr="00BB3FFB">
        <w:tc>
          <w:tcPr>
            <w:tcW w:w="1418" w:type="dxa"/>
            <w:shd w:val="clear" w:color="auto" w:fill="BFBFBF"/>
          </w:tcPr>
          <w:p w14:paraId="3F1B3669"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12032201"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纵向制动</w:t>
            </w:r>
            <w:r w:rsidRPr="00A23D22">
              <w:rPr>
                <w:rFonts w:ascii="宋体" w:hint="eastAsia"/>
                <w:sz w:val="18"/>
              </w:rPr>
              <w:t>(</w:t>
            </w:r>
            <w:proofErr w:type="spellStart"/>
            <w:r w:rsidRPr="00A23D22">
              <w:rPr>
                <w:rFonts w:ascii="宋体"/>
                <w:sz w:val="18"/>
              </w:rPr>
              <w:t>remoteVehicleBrake</w:t>
            </w:r>
            <w:proofErr w:type="spellEnd"/>
            <w:r w:rsidRPr="00A23D22">
              <w:rPr>
                <w:rFonts w:ascii="宋体"/>
                <w:sz w:val="18"/>
              </w:rPr>
              <w:t>)</w:t>
            </w:r>
          </w:p>
        </w:tc>
      </w:tr>
      <w:tr w:rsidR="00BB3FFB" w14:paraId="05923AE1" w14:textId="77777777" w:rsidTr="00BB3FFB">
        <w:tc>
          <w:tcPr>
            <w:tcW w:w="1418" w:type="dxa"/>
            <w:shd w:val="clear" w:color="auto" w:fill="auto"/>
          </w:tcPr>
          <w:p w14:paraId="2ABA23FA"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4202EEDC" w14:textId="384AF05D"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vehicleBrake</w:t>
            </w:r>
            <w:proofErr w:type="spellEnd"/>
          </w:p>
        </w:tc>
      </w:tr>
      <w:tr w:rsidR="00BB3FFB" w14:paraId="4C8C1788" w14:textId="77777777" w:rsidTr="00BB3FFB">
        <w:tc>
          <w:tcPr>
            <w:tcW w:w="1418" w:type="dxa"/>
            <w:shd w:val="clear" w:color="auto" w:fill="auto"/>
          </w:tcPr>
          <w:p w14:paraId="55E96BC1"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76D7B6C8"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6B59A199" w14:textId="77777777" w:rsidTr="00BB3FFB">
        <w:tc>
          <w:tcPr>
            <w:tcW w:w="1418" w:type="dxa"/>
            <w:shd w:val="clear" w:color="auto" w:fill="auto"/>
          </w:tcPr>
          <w:p w14:paraId="356FA66E"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A0905C3" w14:textId="77777777" w:rsidTr="00BB3FFB">
              <w:trPr>
                <w:trHeight w:val="356"/>
              </w:trPr>
              <w:tc>
                <w:tcPr>
                  <w:tcW w:w="1550" w:type="dxa"/>
                  <w:tcBorders>
                    <w:top w:val="nil"/>
                    <w:left w:val="single" w:sz="8" w:space="0" w:color="4F81BD"/>
                    <w:bottom w:val="nil"/>
                    <w:right w:val="nil"/>
                  </w:tcBorders>
                  <w:shd w:val="clear" w:color="auto" w:fill="auto"/>
                </w:tcPr>
                <w:p w14:paraId="1750A4A1"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0BC85FB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210D0EA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0CF708D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7C1AC51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28836861" w14:textId="77777777" w:rsidTr="00BB3FFB">
              <w:tc>
                <w:tcPr>
                  <w:tcW w:w="1550" w:type="dxa"/>
                  <w:tcBorders>
                    <w:top w:val="nil"/>
                    <w:left w:val="nil"/>
                    <w:bottom w:val="nil"/>
                    <w:right w:val="nil"/>
                  </w:tcBorders>
                  <w:shd w:val="clear" w:color="auto" w:fill="auto"/>
                </w:tcPr>
                <w:p w14:paraId="372ED90A"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B492E40"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1800A0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80D213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7ABFBB5A"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54480E4E" w14:textId="77777777" w:rsidR="00BB3FFB" w:rsidRPr="00A23D22" w:rsidRDefault="00BB3FFB" w:rsidP="00BB3FFB">
            <w:pPr>
              <w:ind w:firstLine="360"/>
              <w:rPr>
                <w:rFonts w:ascii="宋体"/>
                <w:sz w:val="18"/>
              </w:rPr>
            </w:pPr>
          </w:p>
        </w:tc>
      </w:tr>
      <w:tr w:rsidR="00BB3FFB" w14:paraId="364456F2" w14:textId="77777777" w:rsidTr="00BB3FFB">
        <w:tc>
          <w:tcPr>
            <w:tcW w:w="1418" w:type="dxa"/>
            <w:shd w:val="clear" w:color="auto" w:fill="auto"/>
          </w:tcPr>
          <w:p w14:paraId="68994D8F"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5C416534" w14:textId="77777777" w:rsidR="00BB3FFB" w:rsidRPr="00A23D22" w:rsidRDefault="00BB3FFB" w:rsidP="00BB3FFB">
            <w:pPr>
              <w:ind w:firstLine="360"/>
              <w:rPr>
                <w:rFonts w:ascii="宋体"/>
                <w:sz w:val="18"/>
              </w:rPr>
            </w:pPr>
            <w:r w:rsidRPr="00A23D22">
              <w:rPr>
                <w:rFonts w:ascii="宋体" w:hint="eastAsia"/>
                <w:sz w:val="18"/>
              </w:rPr>
              <w:t>{</w:t>
            </w:r>
          </w:p>
          <w:p w14:paraId="53D45834"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14489457"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3F6F9217" w14:textId="77777777" w:rsidR="00BB3FFB" w:rsidRPr="00A23D22" w:rsidRDefault="00BB3FFB" w:rsidP="00BB3FFB">
            <w:pPr>
              <w:ind w:firstLine="360"/>
              <w:rPr>
                <w:rFonts w:ascii="宋体"/>
                <w:sz w:val="18"/>
              </w:rPr>
            </w:pPr>
            <w:r w:rsidRPr="00A23D22">
              <w:rPr>
                <w:rFonts w:ascii="宋体" w:hint="eastAsia"/>
                <w:sz w:val="18"/>
              </w:rPr>
              <w:t>}</w:t>
            </w:r>
          </w:p>
        </w:tc>
      </w:tr>
    </w:tbl>
    <w:p w14:paraId="76C84C8A" w14:textId="77777777" w:rsidR="00BB3FFB" w:rsidRDefault="00BB3FFB" w:rsidP="00BB3FFB">
      <w:pPr>
        <w:pStyle w:val="ZSA0"/>
        <w:ind w:firstLineChars="0" w:firstLine="0"/>
      </w:pPr>
    </w:p>
    <w:p w14:paraId="7D2D4709" w14:textId="77777777" w:rsidR="00BB3FFB" w:rsidRDefault="00BB3FFB" w:rsidP="00BB3FFB">
      <w:pPr>
        <w:pStyle w:val="ZSC3"/>
        <w:numPr>
          <w:ilvl w:val="2"/>
          <w:numId w:val="11"/>
        </w:numPr>
        <w:spacing w:before="156" w:after="156"/>
      </w:pPr>
      <w:r w:rsidRPr="001B6177">
        <w:rPr>
          <w:rFonts w:hint="eastAsia"/>
        </w:rPr>
        <w:t>远程模式:</w:t>
      </w:r>
      <w:r>
        <w:t xml:space="preserve"> </w:t>
      </w:r>
      <w:r w:rsidRPr="00601143">
        <w:rPr>
          <w:rFonts w:hint="eastAsia"/>
        </w:rPr>
        <w:t>发动机停止</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5430601E" w14:textId="77777777" w:rsidTr="00BB3FFB">
        <w:tc>
          <w:tcPr>
            <w:tcW w:w="1418" w:type="dxa"/>
            <w:shd w:val="clear" w:color="auto" w:fill="BFBFBF"/>
          </w:tcPr>
          <w:p w14:paraId="4D0B1CAE"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3E581527"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发动机停止</w:t>
            </w:r>
            <w:r w:rsidRPr="00A23D22">
              <w:rPr>
                <w:rFonts w:ascii="宋体" w:hint="eastAsia"/>
                <w:sz w:val="18"/>
              </w:rPr>
              <w:t>(</w:t>
            </w:r>
            <w:proofErr w:type="spellStart"/>
            <w:r w:rsidRPr="00A23D22">
              <w:rPr>
                <w:rFonts w:ascii="宋体"/>
                <w:sz w:val="18"/>
              </w:rPr>
              <w:t>remoteVehicleEngineStop</w:t>
            </w:r>
            <w:proofErr w:type="spellEnd"/>
            <w:r w:rsidRPr="00A23D22">
              <w:rPr>
                <w:rFonts w:ascii="宋体"/>
                <w:sz w:val="18"/>
              </w:rPr>
              <w:t>)</w:t>
            </w:r>
          </w:p>
        </w:tc>
      </w:tr>
      <w:tr w:rsidR="00BB3FFB" w14:paraId="7FC93E1F" w14:textId="77777777" w:rsidTr="00BB3FFB">
        <w:tc>
          <w:tcPr>
            <w:tcW w:w="1418" w:type="dxa"/>
            <w:shd w:val="clear" w:color="auto" w:fill="auto"/>
          </w:tcPr>
          <w:p w14:paraId="5EE44EC4"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77AE964F" w14:textId="007A5BA9"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vehicleEngineStop</w:t>
            </w:r>
            <w:proofErr w:type="spellEnd"/>
          </w:p>
        </w:tc>
      </w:tr>
      <w:tr w:rsidR="00BB3FFB" w14:paraId="717F683B" w14:textId="77777777" w:rsidTr="00BB3FFB">
        <w:tc>
          <w:tcPr>
            <w:tcW w:w="1418" w:type="dxa"/>
            <w:shd w:val="clear" w:color="auto" w:fill="auto"/>
          </w:tcPr>
          <w:p w14:paraId="66611AFA" w14:textId="77777777" w:rsidR="00BB3FFB" w:rsidRPr="00A23D22" w:rsidRDefault="00BB3FFB" w:rsidP="00BB3FFB">
            <w:pPr>
              <w:ind w:firstLine="360"/>
              <w:rPr>
                <w:rFonts w:ascii="宋体"/>
                <w:sz w:val="18"/>
              </w:rPr>
            </w:pPr>
            <w:r w:rsidRPr="00A23D22">
              <w:rPr>
                <w:rFonts w:ascii="宋体" w:hint="eastAsia"/>
                <w:sz w:val="18"/>
              </w:rPr>
              <w:lastRenderedPageBreak/>
              <w:t>方法</w:t>
            </w:r>
          </w:p>
        </w:tc>
        <w:tc>
          <w:tcPr>
            <w:tcW w:w="6458" w:type="dxa"/>
            <w:shd w:val="clear" w:color="auto" w:fill="auto"/>
          </w:tcPr>
          <w:p w14:paraId="3654E26E"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0C29102A" w14:textId="77777777" w:rsidTr="00BB3FFB">
        <w:tc>
          <w:tcPr>
            <w:tcW w:w="1418" w:type="dxa"/>
            <w:shd w:val="clear" w:color="auto" w:fill="auto"/>
          </w:tcPr>
          <w:p w14:paraId="3FCE8A35"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63A165A2" w14:textId="77777777" w:rsidTr="00BB3FFB">
              <w:trPr>
                <w:trHeight w:val="356"/>
              </w:trPr>
              <w:tc>
                <w:tcPr>
                  <w:tcW w:w="1550" w:type="dxa"/>
                  <w:tcBorders>
                    <w:top w:val="nil"/>
                    <w:left w:val="single" w:sz="8" w:space="0" w:color="4F81BD"/>
                    <w:bottom w:val="nil"/>
                    <w:right w:val="nil"/>
                  </w:tcBorders>
                  <w:shd w:val="clear" w:color="auto" w:fill="auto"/>
                </w:tcPr>
                <w:p w14:paraId="7198E6F2"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11E0CE0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784B81A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03BAEC7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350D8B2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7738ED63" w14:textId="77777777" w:rsidTr="00BB3FFB">
              <w:tc>
                <w:tcPr>
                  <w:tcW w:w="1550" w:type="dxa"/>
                  <w:tcBorders>
                    <w:top w:val="nil"/>
                    <w:left w:val="nil"/>
                    <w:bottom w:val="nil"/>
                    <w:right w:val="nil"/>
                  </w:tcBorders>
                  <w:shd w:val="clear" w:color="auto" w:fill="auto"/>
                </w:tcPr>
                <w:p w14:paraId="41C4F6B5"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3C394516"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7C1C33D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60FD6039"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73614FA2"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5DF7F2C3" w14:textId="77777777" w:rsidR="00BB3FFB" w:rsidRPr="00A23D22" w:rsidRDefault="00BB3FFB" w:rsidP="00BB3FFB">
            <w:pPr>
              <w:ind w:firstLine="360"/>
              <w:rPr>
                <w:rFonts w:ascii="宋体"/>
                <w:sz w:val="18"/>
              </w:rPr>
            </w:pPr>
          </w:p>
        </w:tc>
      </w:tr>
      <w:tr w:rsidR="00BB3FFB" w14:paraId="189A3D66" w14:textId="77777777" w:rsidTr="00BB3FFB">
        <w:tc>
          <w:tcPr>
            <w:tcW w:w="1418" w:type="dxa"/>
            <w:shd w:val="clear" w:color="auto" w:fill="auto"/>
          </w:tcPr>
          <w:p w14:paraId="1E5DCF43"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0FE4F311" w14:textId="77777777" w:rsidR="00BB3FFB" w:rsidRPr="00A23D22" w:rsidRDefault="00BB3FFB" w:rsidP="00BB3FFB">
            <w:pPr>
              <w:ind w:firstLine="360"/>
              <w:rPr>
                <w:rFonts w:ascii="宋体"/>
                <w:sz w:val="18"/>
              </w:rPr>
            </w:pPr>
            <w:r w:rsidRPr="00A23D22">
              <w:rPr>
                <w:rFonts w:ascii="宋体" w:hint="eastAsia"/>
                <w:sz w:val="18"/>
              </w:rPr>
              <w:t>{</w:t>
            </w:r>
          </w:p>
          <w:p w14:paraId="5D4D8FB7"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038F56B2"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2CFD9DC4" w14:textId="77777777" w:rsidR="00BB3FFB" w:rsidRPr="00A23D22" w:rsidRDefault="00BB3FFB" w:rsidP="00BB3FFB">
            <w:pPr>
              <w:ind w:firstLine="360"/>
              <w:rPr>
                <w:rFonts w:ascii="宋体"/>
                <w:sz w:val="18"/>
              </w:rPr>
            </w:pPr>
            <w:r w:rsidRPr="00A23D22">
              <w:rPr>
                <w:rFonts w:ascii="宋体" w:hint="eastAsia"/>
                <w:sz w:val="18"/>
              </w:rPr>
              <w:t>}</w:t>
            </w:r>
          </w:p>
        </w:tc>
      </w:tr>
    </w:tbl>
    <w:p w14:paraId="703239AF" w14:textId="77777777" w:rsidR="00BB3FFB" w:rsidRDefault="00BB3FFB" w:rsidP="00BB3FFB">
      <w:pPr>
        <w:pStyle w:val="ZSA0"/>
        <w:ind w:firstLineChars="0" w:firstLine="0"/>
      </w:pPr>
    </w:p>
    <w:p w14:paraId="51DBE14A"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取消驻车制动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00A76309" w14:textId="77777777" w:rsidTr="00BB3FFB">
        <w:tc>
          <w:tcPr>
            <w:tcW w:w="1418" w:type="dxa"/>
            <w:shd w:val="clear" w:color="auto" w:fill="BFBFBF"/>
          </w:tcPr>
          <w:p w14:paraId="7B5EB151"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7AC55DAB"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取消驻车制动</w:t>
            </w:r>
            <w:r w:rsidRPr="00A23D22">
              <w:rPr>
                <w:rFonts w:ascii="宋体" w:hint="eastAsia"/>
                <w:sz w:val="18"/>
              </w:rPr>
              <w:t>(</w:t>
            </w:r>
            <w:proofErr w:type="spellStart"/>
            <w:r w:rsidRPr="00A23D22">
              <w:rPr>
                <w:rFonts w:ascii="宋体"/>
                <w:sz w:val="18"/>
              </w:rPr>
              <w:t>remoteVehicleCloseBrake</w:t>
            </w:r>
            <w:proofErr w:type="spellEnd"/>
            <w:r w:rsidRPr="00A23D22">
              <w:rPr>
                <w:rFonts w:ascii="宋体"/>
                <w:sz w:val="18"/>
              </w:rPr>
              <w:t>)</w:t>
            </w:r>
          </w:p>
        </w:tc>
      </w:tr>
      <w:tr w:rsidR="00BB3FFB" w14:paraId="30604695" w14:textId="77777777" w:rsidTr="00BB3FFB">
        <w:tc>
          <w:tcPr>
            <w:tcW w:w="1418" w:type="dxa"/>
            <w:shd w:val="clear" w:color="auto" w:fill="auto"/>
          </w:tcPr>
          <w:p w14:paraId="308EF1C4"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76DDA718" w14:textId="0FA3ADB2"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vehicleCloseBrake</w:t>
            </w:r>
            <w:proofErr w:type="spellEnd"/>
          </w:p>
        </w:tc>
      </w:tr>
      <w:tr w:rsidR="00BB3FFB" w14:paraId="6321AD3E" w14:textId="77777777" w:rsidTr="00BB3FFB">
        <w:tc>
          <w:tcPr>
            <w:tcW w:w="1418" w:type="dxa"/>
            <w:shd w:val="clear" w:color="auto" w:fill="auto"/>
          </w:tcPr>
          <w:p w14:paraId="788091ED"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776B1C18"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061AEA6D" w14:textId="77777777" w:rsidTr="00BB3FFB">
        <w:tc>
          <w:tcPr>
            <w:tcW w:w="1418" w:type="dxa"/>
            <w:shd w:val="clear" w:color="auto" w:fill="auto"/>
          </w:tcPr>
          <w:p w14:paraId="1E000C5A"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3BA671A7" w14:textId="77777777" w:rsidTr="00BB3FFB">
              <w:trPr>
                <w:trHeight w:val="356"/>
              </w:trPr>
              <w:tc>
                <w:tcPr>
                  <w:tcW w:w="1550" w:type="dxa"/>
                  <w:tcBorders>
                    <w:top w:val="nil"/>
                    <w:left w:val="single" w:sz="8" w:space="0" w:color="4F81BD"/>
                    <w:bottom w:val="nil"/>
                    <w:right w:val="nil"/>
                  </w:tcBorders>
                  <w:shd w:val="clear" w:color="auto" w:fill="auto"/>
                </w:tcPr>
                <w:p w14:paraId="02E69099"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245DE0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2D637EF9"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5D0AEB6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06F68DB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421A4BC5" w14:textId="77777777" w:rsidTr="00BB3FFB">
              <w:tc>
                <w:tcPr>
                  <w:tcW w:w="1550" w:type="dxa"/>
                  <w:tcBorders>
                    <w:top w:val="nil"/>
                    <w:left w:val="nil"/>
                    <w:bottom w:val="nil"/>
                    <w:right w:val="nil"/>
                  </w:tcBorders>
                  <w:shd w:val="clear" w:color="auto" w:fill="auto"/>
                </w:tcPr>
                <w:p w14:paraId="7B62EFE7"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D9A61C3"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46A53E9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C5F355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7B8F436B"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05D98DA0" w14:textId="77777777" w:rsidR="00BB3FFB" w:rsidRPr="00A23D22" w:rsidRDefault="00BB3FFB" w:rsidP="00BB3FFB">
            <w:pPr>
              <w:ind w:firstLine="360"/>
              <w:rPr>
                <w:rFonts w:ascii="宋体"/>
                <w:sz w:val="18"/>
              </w:rPr>
            </w:pPr>
          </w:p>
        </w:tc>
      </w:tr>
      <w:tr w:rsidR="00BB3FFB" w14:paraId="2AF4F52A" w14:textId="77777777" w:rsidTr="00BB3FFB">
        <w:tc>
          <w:tcPr>
            <w:tcW w:w="1418" w:type="dxa"/>
            <w:shd w:val="clear" w:color="auto" w:fill="auto"/>
          </w:tcPr>
          <w:p w14:paraId="51A00D05"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04206637" w14:textId="77777777" w:rsidR="00BB3FFB" w:rsidRPr="00A23D22" w:rsidRDefault="00BB3FFB" w:rsidP="00BB3FFB">
            <w:pPr>
              <w:ind w:firstLine="360"/>
              <w:rPr>
                <w:rFonts w:ascii="宋体"/>
                <w:sz w:val="18"/>
              </w:rPr>
            </w:pPr>
            <w:r w:rsidRPr="00A23D22">
              <w:rPr>
                <w:rFonts w:ascii="宋体" w:hint="eastAsia"/>
                <w:sz w:val="18"/>
              </w:rPr>
              <w:t>{</w:t>
            </w:r>
          </w:p>
          <w:p w14:paraId="69FE06F2"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515D703E"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08A7DDCF" w14:textId="77777777" w:rsidR="00BB3FFB" w:rsidRPr="00A23D22" w:rsidRDefault="00BB3FFB" w:rsidP="00BB3FFB">
            <w:pPr>
              <w:ind w:firstLine="360"/>
              <w:rPr>
                <w:rFonts w:ascii="宋体"/>
                <w:sz w:val="18"/>
              </w:rPr>
            </w:pPr>
            <w:r w:rsidRPr="00A23D22">
              <w:rPr>
                <w:rFonts w:ascii="宋体" w:hint="eastAsia"/>
                <w:sz w:val="18"/>
              </w:rPr>
              <w:t>}</w:t>
            </w:r>
          </w:p>
        </w:tc>
      </w:tr>
    </w:tbl>
    <w:p w14:paraId="126E111F" w14:textId="77777777" w:rsidR="00BB3FFB" w:rsidRDefault="00BB3FFB" w:rsidP="00BB3FFB">
      <w:pPr>
        <w:pStyle w:val="ZSA0"/>
        <w:ind w:firstLineChars="0" w:firstLine="0"/>
      </w:pPr>
    </w:p>
    <w:p w14:paraId="239382F8"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w:t>
      </w:r>
      <w:proofErr w:type="gramStart"/>
      <w:r w:rsidRPr="00601143">
        <w:rPr>
          <w:rFonts w:hint="eastAsia"/>
        </w:rPr>
        <w:t>开启驻</w:t>
      </w:r>
      <w:proofErr w:type="gramEnd"/>
      <w:r w:rsidRPr="00601143">
        <w:rPr>
          <w:rFonts w:hint="eastAsia"/>
        </w:rPr>
        <w:t>车制动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6549E8CA" w14:textId="77777777" w:rsidTr="00BB3FFB">
        <w:tc>
          <w:tcPr>
            <w:tcW w:w="1418" w:type="dxa"/>
            <w:shd w:val="clear" w:color="auto" w:fill="BFBFBF"/>
          </w:tcPr>
          <w:p w14:paraId="6D141A1D"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373AC951"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proofErr w:type="gramStart"/>
            <w:r w:rsidRPr="00A23D22">
              <w:rPr>
                <w:rFonts w:ascii="宋体" w:hint="eastAsia"/>
                <w:sz w:val="18"/>
              </w:rPr>
              <w:t>开启驻</w:t>
            </w:r>
            <w:proofErr w:type="gramEnd"/>
            <w:r w:rsidRPr="00A23D22">
              <w:rPr>
                <w:rFonts w:ascii="宋体" w:hint="eastAsia"/>
                <w:sz w:val="18"/>
              </w:rPr>
              <w:t>车制动</w:t>
            </w:r>
            <w:r w:rsidRPr="00A23D22">
              <w:rPr>
                <w:rFonts w:ascii="宋体" w:hint="eastAsia"/>
                <w:sz w:val="18"/>
              </w:rPr>
              <w:t>(</w:t>
            </w:r>
            <w:proofErr w:type="spellStart"/>
            <w:r w:rsidRPr="00A23D22">
              <w:rPr>
                <w:rFonts w:ascii="宋体"/>
                <w:sz w:val="18"/>
              </w:rPr>
              <w:t>remoteVehicleOpenBrake</w:t>
            </w:r>
            <w:proofErr w:type="spellEnd"/>
            <w:r w:rsidRPr="00A23D22">
              <w:rPr>
                <w:rFonts w:ascii="宋体"/>
                <w:sz w:val="18"/>
              </w:rPr>
              <w:t>)</w:t>
            </w:r>
          </w:p>
        </w:tc>
      </w:tr>
      <w:tr w:rsidR="00BB3FFB" w14:paraId="4F15E1FD" w14:textId="77777777" w:rsidTr="00BB3FFB">
        <w:tc>
          <w:tcPr>
            <w:tcW w:w="1418" w:type="dxa"/>
            <w:shd w:val="clear" w:color="auto" w:fill="auto"/>
          </w:tcPr>
          <w:p w14:paraId="5F746858"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0FD3E571" w14:textId="1DD2DD91"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vehicleOpenBrake</w:t>
            </w:r>
            <w:proofErr w:type="spellEnd"/>
          </w:p>
        </w:tc>
      </w:tr>
      <w:tr w:rsidR="00BB3FFB" w14:paraId="17A94C60" w14:textId="77777777" w:rsidTr="00BB3FFB">
        <w:tc>
          <w:tcPr>
            <w:tcW w:w="1418" w:type="dxa"/>
            <w:shd w:val="clear" w:color="auto" w:fill="auto"/>
          </w:tcPr>
          <w:p w14:paraId="158B7AC2"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22F121C5"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7820EC4A" w14:textId="77777777" w:rsidTr="00BB3FFB">
        <w:tc>
          <w:tcPr>
            <w:tcW w:w="1418" w:type="dxa"/>
            <w:shd w:val="clear" w:color="auto" w:fill="auto"/>
          </w:tcPr>
          <w:p w14:paraId="54E3AF21"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B3E4C65" w14:textId="77777777" w:rsidTr="00BB3FFB">
              <w:trPr>
                <w:trHeight w:val="356"/>
              </w:trPr>
              <w:tc>
                <w:tcPr>
                  <w:tcW w:w="1550" w:type="dxa"/>
                  <w:tcBorders>
                    <w:top w:val="nil"/>
                    <w:left w:val="single" w:sz="8" w:space="0" w:color="4F81BD"/>
                    <w:bottom w:val="nil"/>
                    <w:right w:val="nil"/>
                  </w:tcBorders>
                  <w:shd w:val="clear" w:color="auto" w:fill="auto"/>
                </w:tcPr>
                <w:p w14:paraId="3DC25DEE"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49A3E3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0C528EA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5636F34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1520ED5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40B43442" w14:textId="77777777" w:rsidTr="00BB3FFB">
              <w:tc>
                <w:tcPr>
                  <w:tcW w:w="1550" w:type="dxa"/>
                  <w:tcBorders>
                    <w:top w:val="nil"/>
                    <w:left w:val="nil"/>
                    <w:bottom w:val="nil"/>
                    <w:right w:val="nil"/>
                  </w:tcBorders>
                  <w:shd w:val="clear" w:color="auto" w:fill="auto"/>
                </w:tcPr>
                <w:p w14:paraId="10058919"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3F6945B8"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44A4822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7622EC7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4D73FB8"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5C45AD94" w14:textId="77777777" w:rsidR="00BB3FFB" w:rsidRPr="00A23D22" w:rsidRDefault="00BB3FFB" w:rsidP="00BB3FFB">
            <w:pPr>
              <w:ind w:firstLine="360"/>
              <w:rPr>
                <w:rFonts w:ascii="宋体"/>
                <w:sz w:val="18"/>
              </w:rPr>
            </w:pPr>
          </w:p>
        </w:tc>
      </w:tr>
      <w:tr w:rsidR="00BB3FFB" w14:paraId="5FF4AE37" w14:textId="77777777" w:rsidTr="00BB3FFB">
        <w:tc>
          <w:tcPr>
            <w:tcW w:w="1418" w:type="dxa"/>
            <w:shd w:val="clear" w:color="auto" w:fill="auto"/>
          </w:tcPr>
          <w:p w14:paraId="2215D7CF"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3B04DCAB" w14:textId="77777777" w:rsidR="00BB3FFB" w:rsidRPr="00A23D22" w:rsidRDefault="00BB3FFB" w:rsidP="00BB3FFB">
            <w:pPr>
              <w:ind w:firstLine="360"/>
              <w:rPr>
                <w:rFonts w:ascii="宋体"/>
                <w:sz w:val="18"/>
              </w:rPr>
            </w:pPr>
            <w:r w:rsidRPr="00A23D22">
              <w:rPr>
                <w:rFonts w:ascii="宋体" w:hint="eastAsia"/>
                <w:sz w:val="18"/>
              </w:rPr>
              <w:t>{</w:t>
            </w:r>
          </w:p>
          <w:p w14:paraId="44925600"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3CFA1B96"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62011E4F" w14:textId="77777777" w:rsidR="00BB3FFB" w:rsidRPr="00A23D22" w:rsidRDefault="00BB3FFB" w:rsidP="00BB3FFB">
            <w:pPr>
              <w:ind w:firstLine="360"/>
              <w:rPr>
                <w:rFonts w:ascii="宋体"/>
                <w:sz w:val="18"/>
              </w:rPr>
            </w:pPr>
            <w:r w:rsidRPr="00A23D22">
              <w:rPr>
                <w:rFonts w:ascii="宋体" w:hint="eastAsia"/>
                <w:sz w:val="18"/>
              </w:rPr>
              <w:t>}</w:t>
            </w:r>
          </w:p>
        </w:tc>
      </w:tr>
    </w:tbl>
    <w:p w14:paraId="48CC54F0" w14:textId="77777777" w:rsidR="00BB3FFB" w:rsidRDefault="00BB3FFB" w:rsidP="00BB3FFB">
      <w:pPr>
        <w:pStyle w:val="ZSA0"/>
        <w:ind w:firstLineChars="0" w:firstLine="0"/>
      </w:pPr>
    </w:p>
    <w:p w14:paraId="61E356AC"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w:t>
      </w:r>
      <w:proofErr w:type="gramStart"/>
      <w:r w:rsidRPr="00601143">
        <w:rPr>
          <w:rFonts w:hint="eastAsia"/>
        </w:rPr>
        <w:t>开启驻</w:t>
      </w:r>
      <w:proofErr w:type="gramEnd"/>
      <w:r w:rsidRPr="00601143">
        <w:rPr>
          <w:rFonts w:hint="eastAsia"/>
        </w:rPr>
        <w:t>车制动</w:t>
      </w:r>
    </w:p>
    <w:tbl>
      <w:tblPr>
        <w:tblW w:w="7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0B5F4134" w14:textId="77777777" w:rsidTr="00025C27">
        <w:tc>
          <w:tcPr>
            <w:tcW w:w="1418" w:type="dxa"/>
            <w:shd w:val="clear" w:color="auto" w:fill="BFBFBF"/>
          </w:tcPr>
          <w:p w14:paraId="6980FC5E"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145E93F8"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货舱控制</w:t>
            </w:r>
            <w:r w:rsidRPr="00A23D22">
              <w:rPr>
                <w:rFonts w:ascii="宋体" w:hint="eastAsia"/>
                <w:sz w:val="18"/>
              </w:rPr>
              <w:t>(</w:t>
            </w:r>
            <w:proofErr w:type="spellStart"/>
            <w:r w:rsidRPr="00A23D22">
              <w:rPr>
                <w:rFonts w:ascii="宋体"/>
                <w:sz w:val="18"/>
              </w:rPr>
              <w:t>remoteVehicleCarriageControl</w:t>
            </w:r>
            <w:proofErr w:type="spellEnd"/>
            <w:r w:rsidRPr="00A23D22">
              <w:rPr>
                <w:rFonts w:ascii="宋体"/>
                <w:sz w:val="18"/>
              </w:rPr>
              <w:t>)</w:t>
            </w:r>
          </w:p>
        </w:tc>
      </w:tr>
      <w:tr w:rsidR="00BB3FFB" w14:paraId="44878954" w14:textId="77777777" w:rsidTr="00025C27">
        <w:tc>
          <w:tcPr>
            <w:tcW w:w="1418" w:type="dxa"/>
            <w:shd w:val="clear" w:color="auto" w:fill="auto"/>
          </w:tcPr>
          <w:p w14:paraId="60550C87"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39CE906D" w14:textId="4D58F373"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vehicleCarriageControl</w:t>
            </w:r>
            <w:proofErr w:type="spellEnd"/>
          </w:p>
        </w:tc>
      </w:tr>
      <w:tr w:rsidR="00BB3FFB" w14:paraId="050B938F" w14:textId="77777777" w:rsidTr="00025C27">
        <w:tc>
          <w:tcPr>
            <w:tcW w:w="1418" w:type="dxa"/>
            <w:shd w:val="clear" w:color="auto" w:fill="auto"/>
          </w:tcPr>
          <w:p w14:paraId="1EAC2C4A"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4E2BE561"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014D8122" w14:textId="77777777" w:rsidTr="00025C27">
        <w:tc>
          <w:tcPr>
            <w:tcW w:w="1418" w:type="dxa"/>
            <w:shd w:val="clear" w:color="auto" w:fill="auto"/>
          </w:tcPr>
          <w:p w14:paraId="282875D8"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0727C497" w14:textId="77777777" w:rsidTr="00BB3FFB">
              <w:trPr>
                <w:trHeight w:val="356"/>
              </w:trPr>
              <w:tc>
                <w:tcPr>
                  <w:tcW w:w="1550" w:type="dxa"/>
                  <w:tcBorders>
                    <w:top w:val="nil"/>
                    <w:left w:val="single" w:sz="8" w:space="0" w:color="4F81BD"/>
                    <w:bottom w:val="nil"/>
                    <w:right w:val="nil"/>
                  </w:tcBorders>
                  <w:shd w:val="clear" w:color="auto" w:fill="auto"/>
                </w:tcPr>
                <w:p w14:paraId="333DAF58"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07C8E9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25765B7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489EE72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13177D1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34640993" w14:textId="77777777" w:rsidTr="00BB3FFB">
              <w:tc>
                <w:tcPr>
                  <w:tcW w:w="1550" w:type="dxa"/>
                  <w:tcBorders>
                    <w:top w:val="nil"/>
                    <w:left w:val="nil"/>
                    <w:bottom w:val="nil"/>
                    <w:right w:val="nil"/>
                  </w:tcBorders>
                  <w:shd w:val="clear" w:color="auto" w:fill="auto"/>
                </w:tcPr>
                <w:p w14:paraId="1BAD7C6C"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698AEB1D"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116A9400"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0BC7D05"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A150B6D"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06F19579" w14:textId="77777777" w:rsidTr="00BB3FFB">
              <w:tc>
                <w:tcPr>
                  <w:tcW w:w="1550" w:type="dxa"/>
                  <w:tcBorders>
                    <w:top w:val="nil"/>
                    <w:left w:val="nil"/>
                    <w:bottom w:val="nil"/>
                    <w:right w:val="nil"/>
                  </w:tcBorders>
                  <w:shd w:val="clear" w:color="auto" w:fill="auto"/>
                </w:tcPr>
                <w:p w14:paraId="7CD00FFC"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5502309B"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500F801A"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7DB23E75"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A13069D"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7CFFEDAA" w14:textId="77777777" w:rsidR="00BB3FFB" w:rsidRPr="00A23D22" w:rsidRDefault="00BB3FFB" w:rsidP="00BB3FFB">
            <w:pPr>
              <w:ind w:firstLine="360"/>
              <w:rPr>
                <w:rFonts w:ascii="宋体"/>
                <w:sz w:val="18"/>
              </w:rPr>
            </w:pPr>
          </w:p>
        </w:tc>
      </w:tr>
      <w:tr w:rsidR="00BB3FFB" w14:paraId="4AFB6779" w14:textId="77777777" w:rsidTr="00025C27">
        <w:tc>
          <w:tcPr>
            <w:tcW w:w="1418" w:type="dxa"/>
            <w:shd w:val="clear" w:color="auto" w:fill="auto"/>
          </w:tcPr>
          <w:p w14:paraId="155F97E5"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0F52FBEB" w14:textId="77777777" w:rsidR="00BB3FFB" w:rsidRPr="00A23D22" w:rsidRDefault="00BB3FFB" w:rsidP="00BB3FFB">
            <w:pPr>
              <w:ind w:firstLine="360"/>
              <w:rPr>
                <w:rFonts w:ascii="宋体"/>
                <w:sz w:val="18"/>
              </w:rPr>
            </w:pPr>
            <w:r w:rsidRPr="00A23D22">
              <w:rPr>
                <w:rFonts w:ascii="宋体" w:hint="eastAsia"/>
                <w:sz w:val="18"/>
              </w:rPr>
              <w:t>{</w:t>
            </w:r>
          </w:p>
          <w:p w14:paraId="7D972F89" w14:textId="77777777" w:rsidR="00BB3FFB" w:rsidRPr="00A23D22" w:rsidRDefault="00BB3FFB" w:rsidP="00BB3FFB">
            <w:pPr>
              <w:ind w:firstLine="360"/>
              <w:rPr>
                <w:rFonts w:ascii="宋体"/>
                <w:sz w:val="18"/>
              </w:rPr>
            </w:pPr>
            <w:r w:rsidRPr="00A23D22">
              <w:rPr>
                <w:rFonts w:ascii="宋体"/>
                <w:sz w:val="18"/>
              </w:rPr>
              <w:lastRenderedPageBreak/>
              <w:t>c</w:t>
            </w:r>
            <w:r w:rsidRPr="00A23D22">
              <w:rPr>
                <w:rFonts w:ascii="宋体" w:hint="eastAsia"/>
                <w:sz w:val="18"/>
              </w:rPr>
              <w:t>ode</w:t>
            </w:r>
            <w:r w:rsidRPr="00A23D22">
              <w:rPr>
                <w:rFonts w:ascii="宋体"/>
                <w:sz w:val="18"/>
              </w:rPr>
              <w:t>:200,</w:t>
            </w:r>
          </w:p>
          <w:p w14:paraId="2C079611"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3A14CCA3" w14:textId="77777777" w:rsidR="00BB3FFB" w:rsidRPr="00A23D22" w:rsidRDefault="00BB3FFB" w:rsidP="00BB3FFB">
            <w:pPr>
              <w:ind w:firstLine="360"/>
              <w:rPr>
                <w:rFonts w:ascii="宋体"/>
                <w:sz w:val="18"/>
              </w:rPr>
            </w:pPr>
            <w:r w:rsidRPr="00A23D22">
              <w:rPr>
                <w:rFonts w:ascii="宋体" w:hint="eastAsia"/>
                <w:sz w:val="18"/>
              </w:rPr>
              <w:t>}</w:t>
            </w:r>
          </w:p>
        </w:tc>
      </w:tr>
    </w:tbl>
    <w:p w14:paraId="29BD7A21" w14:textId="77777777" w:rsidR="00BB3FFB" w:rsidRDefault="00BB3FFB" w:rsidP="00BB3FFB">
      <w:pPr>
        <w:pStyle w:val="ZSA0"/>
        <w:ind w:firstLineChars="0" w:firstLine="0"/>
      </w:pPr>
    </w:p>
    <w:p w14:paraId="6503106A"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转向灯控制</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75EA5C71" w14:textId="77777777" w:rsidTr="00BB3FFB">
        <w:tc>
          <w:tcPr>
            <w:tcW w:w="1418" w:type="dxa"/>
            <w:shd w:val="clear" w:color="auto" w:fill="BFBFBF"/>
          </w:tcPr>
          <w:p w14:paraId="419996D6"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3C3C71E6"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转向灯控制</w:t>
            </w:r>
            <w:r w:rsidRPr="00A23D22">
              <w:rPr>
                <w:rFonts w:ascii="宋体" w:hint="eastAsia"/>
                <w:sz w:val="18"/>
              </w:rPr>
              <w:t>(</w:t>
            </w:r>
            <w:proofErr w:type="spellStart"/>
            <w:r w:rsidRPr="00A23D22">
              <w:rPr>
                <w:rFonts w:ascii="宋体"/>
                <w:sz w:val="18"/>
              </w:rPr>
              <w:t>remoteVehicleTurnLightControl</w:t>
            </w:r>
            <w:proofErr w:type="spellEnd"/>
            <w:r w:rsidRPr="00A23D22">
              <w:rPr>
                <w:rFonts w:ascii="宋体"/>
                <w:sz w:val="18"/>
              </w:rPr>
              <w:t>)</w:t>
            </w:r>
          </w:p>
        </w:tc>
      </w:tr>
      <w:tr w:rsidR="00BB3FFB" w14:paraId="70FED64C" w14:textId="77777777" w:rsidTr="00BB3FFB">
        <w:tc>
          <w:tcPr>
            <w:tcW w:w="1418" w:type="dxa"/>
            <w:shd w:val="clear" w:color="auto" w:fill="auto"/>
          </w:tcPr>
          <w:p w14:paraId="3AE95DBA"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25BD7A05" w14:textId="60BCA105"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vehicleTurnLightControl</w:t>
            </w:r>
            <w:proofErr w:type="spellEnd"/>
          </w:p>
        </w:tc>
      </w:tr>
      <w:tr w:rsidR="00BB3FFB" w14:paraId="22C8AC0A" w14:textId="77777777" w:rsidTr="00BB3FFB">
        <w:tc>
          <w:tcPr>
            <w:tcW w:w="1418" w:type="dxa"/>
            <w:shd w:val="clear" w:color="auto" w:fill="auto"/>
          </w:tcPr>
          <w:p w14:paraId="7B70228F"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17EAB905"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7FD89422" w14:textId="77777777" w:rsidTr="00BB3FFB">
        <w:tc>
          <w:tcPr>
            <w:tcW w:w="1418" w:type="dxa"/>
            <w:shd w:val="clear" w:color="auto" w:fill="auto"/>
          </w:tcPr>
          <w:p w14:paraId="077CD075"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71E4E6C9" w14:textId="77777777" w:rsidTr="00BB3FFB">
              <w:trPr>
                <w:trHeight w:val="356"/>
              </w:trPr>
              <w:tc>
                <w:tcPr>
                  <w:tcW w:w="1550" w:type="dxa"/>
                  <w:tcBorders>
                    <w:top w:val="nil"/>
                    <w:left w:val="single" w:sz="8" w:space="0" w:color="4F81BD"/>
                    <w:bottom w:val="nil"/>
                    <w:right w:val="nil"/>
                  </w:tcBorders>
                  <w:shd w:val="clear" w:color="auto" w:fill="auto"/>
                </w:tcPr>
                <w:p w14:paraId="5A55BD4B"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264BC73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425F16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7EA9E7C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572CEF4B"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57CABC8A" w14:textId="77777777" w:rsidTr="00BB3FFB">
              <w:tc>
                <w:tcPr>
                  <w:tcW w:w="1550" w:type="dxa"/>
                  <w:tcBorders>
                    <w:top w:val="nil"/>
                    <w:left w:val="nil"/>
                    <w:bottom w:val="nil"/>
                    <w:right w:val="nil"/>
                  </w:tcBorders>
                  <w:shd w:val="clear" w:color="auto" w:fill="auto"/>
                </w:tcPr>
                <w:p w14:paraId="7576A55A"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63B2631B"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4D90F4ED"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D10F413"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E705DC9"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60AD6BC3" w14:textId="77777777" w:rsidTr="00BB3FFB">
              <w:tc>
                <w:tcPr>
                  <w:tcW w:w="1550" w:type="dxa"/>
                  <w:tcBorders>
                    <w:top w:val="nil"/>
                    <w:left w:val="nil"/>
                    <w:bottom w:val="nil"/>
                    <w:right w:val="nil"/>
                  </w:tcBorders>
                  <w:shd w:val="clear" w:color="auto" w:fill="auto"/>
                </w:tcPr>
                <w:p w14:paraId="17AFCFC7"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4EC2D05F"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22C0A681"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53C05C1C"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59A6F52"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780C02E9" w14:textId="77777777" w:rsidR="00BB3FFB" w:rsidRPr="00A23D22" w:rsidRDefault="00BB3FFB" w:rsidP="00BB3FFB">
            <w:pPr>
              <w:ind w:firstLine="360"/>
              <w:rPr>
                <w:rFonts w:ascii="宋体"/>
                <w:sz w:val="18"/>
              </w:rPr>
            </w:pPr>
          </w:p>
        </w:tc>
      </w:tr>
      <w:tr w:rsidR="00BB3FFB" w14:paraId="0E35E65E" w14:textId="77777777" w:rsidTr="00BB3FFB">
        <w:tc>
          <w:tcPr>
            <w:tcW w:w="1418" w:type="dxa"/>
            <w:shd w:val="clear" w:color="auto" w:fill="auto"/>
          </w:tcPr>
          <w:p w14:paraId="32B7E758"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5432F2B5" w14:textId="77777777" w:rsidR="00BB3FFB" w:rsidRPr="00A23D22" w:rsidRDefault="00BB3FFB" w:rsidP="00BB3FFB">
            <w:pPr>
              <w:ind w:firstLine="360"/>
              <w:rPr>
                <w:rFonts w:ascii="宋体"/>
                <w:sz w:val="18"/>
              </w:rPr>
            </w:pPr>
            <w:r w:rsidRPr="00A23D22">
              <w:rPr>
                <w:rFonts w:ascii="宋体" w:hint="eastAsia"/>
                <w:sz w:val="18"/>
              </w:rPr>
              <w:t>{</w:t>
            </w:r>
          </w:p>
          <w:p w14:paraId="4195FE7E"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32510177"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68B1F5F7" w14:textId="77777777" w:rsidR="00BB3FFB" w:rsidRPr="00A23D22" w:rsidRDefault="00BB3FFB" w:rsidP="00BB3FFB">
            <w:pPr>
              <w:ind w:firstLine="360"/>
              <w:rPr>
                <w:rFonts w:ascii="宋体"/>
                <w:sz w:val="18"/>
              </w:rPr>
            </w:pPr>
            <w:r w:rsidRPr="00A23D22">
              <w:rPr>
                <w:rFonts w:ascii="宋体" w:hint="eastAsia"/>
                <w:sz w:val="18"/>
              </w:rPr>
              <w:t>}</w:t>
            </w:r>
          </w:p>
        </w:tc>
      </w:tr>
    </w:tbl>
    <w:p w14:paraId="44D34B43" w14:textId="77777777" w:rsidR="00BB3FFB" w:rsidRDefault="00BB3FFB" w:rsidP="00BB3FFB">
      <w:pPr>
        <w:pStyle w:val="ZSA0"/>
        <w:ind w:firstLineChars="0" w:firstLine="0"/>
      </w:pPr>
    </w:p>
    <w:p w14:paraId="78FB1C22"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近光灯控制</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57756870" w14:textId="77777777" w:rsidTr="00307A5C">
        <w:tc>
          <w:tcPr>
            <w:tcW w:w="1418" w:type="dxa"/>
            <w:shd w:val="clear" w:color="auto" w:fill="BFBFBF"/>
          </w:tcPr>
          <w:p w14:paraId="5473398A"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63734044"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近光</w:t>
            </w:r>
            <w:proofErr w:type="gramStart"/>
            <w:r w:rsidRPr="00A23D22">
              <w:rPr>
                <w:rFonts w:ascii="宋体" w:hint="eastAsia"/>
                <w:sz w:val="18"/>
              </w:rPr>
              <w:t>灯控制</w:t>
            </w:r>
            <w:proofErr w:type="gramEnd"/>
            <w:r w:rsidRPr="00A23D22">
              <w:rPr>
                <w:rFonts w:ascii="宋体" w:hint="eastAsia"/>
                <w:sz w:val="18"/>
              </w:rPr>
              <w:t>(</w:t>
            </w:r>
            <w:proofErr w:type="spellStart"/>
            <w:r w:rsidRPr="00A23D22">
              <w:rPr>
                <w:rFonts w:ascii="宋体"/>
                <w:sz w:val="18"/>
              </w:rPr>
              <w:t>remoteVehicleDippedLightControl</w:t>
            </w:r>
            <w:proofErr w:type="spellEnd"/>
            <w:r w:rsidRPr="00A23D22">
              <w:rPr>
                <w:rFonts w:ascii="宋体"/>
                <w:sz w:val="18"/>
              </w:rPr>
              <w:t>)</w:t>
            </w:r>
          </w:p>
        </w:tc>
      </w:tr>
      <w:tr w:rsidR="00BB3FFB" w14:paraId="46364938" w14:textId="77777777" w:rsidTr="00307A5C">
        <w:tc>
          <w:tcPr>
            <w:tcW w:w="1418" w:type="dxa"/>
            <w:shd w:val="clear" w:color="auto" w:fill="auto"/>
          </w:tcPr>
          <w:p w14:paraId="4E347491"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4D68BD62" w14:textId="6E2F9D79"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vehicleDippedLightControl</w:t>
            </w:r>
            <w:proofErr w:type="spellEnd"/>
          </w:p>
        </w:tc>
      </w:tr>
      <w:tr w:rsidR="00BB3FFB" w14:paraId="5666BD72" w14:textId="77777777" w:rsidTr="00307A5C">
        <w:tc>
          <w:tcPr>
            <w:tcW w:w="1418" w:type="dxa"/>
            <w:shd w:val="clear" w:color="auto" w:fill="auto"/>
          </w:tcPr>
          <w:p w14:paraId="2BA3C369"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448C535C"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3155E718" w14:textId="77777777" w:rsidTr="00307A5C">
        <w:tc>
          <w:tcPr>
            <w:tcW w:w="1418" w:type="dxa"/>
            <w:shd w:val="clear" w:color="auto" w:fill="auto"/>
          </w:tcPr>
          <w:p w14:paraId="3E7EB420"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155" w:tblpY="-1145"/>
              <w:tblOverlap w:val="never"/>
              <w:tblW w:w="6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134"/>
              <w:gridCol w:w="1134"/>
              <w:gridCol w:w="1275"/>
              <w:gridCol w:w="1725"/>
            </w:tblGrid>
            <w:tr w:rsidR="00BB3FFB" w14:paraId="61D0F033" w14:textId="77777777" w:rsidTr="00BB3FFB">
              <w:trPr>
                <w:trHeight w:val="356"/>
              </w:trPr>
              <w:tc>
                <w:tcPr>
                  <w:tcW w:w="1702" w:type="dxa"/>
                  <w:tcBorders>
                    <w:top w:val="nil"/>
                    <w:left w:val="single" w:sz="8" w:space="0" w:color="4F81BD"/>
                    <w:bottom w:val="nil"/>
                    <w:right w:val="nil"/>
                  </w:tcBorders>
                  <w:shd w:val="clear" w:color="auto" w:fill="auto"/>
                </w:tcPr>
                <w:p w14:paraId="1DD1172E"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7972F43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A10884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7749B80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225DE6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1917F7EC" w14:textId="77777777" w:rsidTr="00BB3FFB">
              <w:tc>
                <w:tcPr>
                  <w:tcW w:w="1702" w:type="dxa"/>
                  <w:tcBorders>
                    <w:top w:val="nil"/>
                    <w:left w:val="nil"/>
                    <w:bottom w:val="nil"/>
                    <w:right w:val="nil"/>
                  </w:tcBorders>
                  <w:shd w:val="clear" w:color="auto" w:fill="auto"/>
                </w:tcPr>
                <w:p w14:paraId="279BC0E0"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D431DE1"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32DE05AC"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A8C758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49854795"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5729564D" w14:textId="77777777" w:rsidTr="00BB3FFB">
              <w:tc>
                <w:tcPr>
                  <w:tcW w:w="1702" w:type="dxa"/>
                  <w:tcBorders>
                    <w:top w:val="nil"/>
                    <w:left w:val="nil"/>
                    <w:bottom w:val="nil"/>
                    <w:right w:val="nil"/>
                  </w:tcBorders>
                  <w:shd w:val="clear" w:color="auto" w:fill="auto"/>
                </w:tcPr>
                <w:p w14:paraId="478ED593"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4DA4551F"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3462759B"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046920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6E5BE9E8"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67E0ACE6" w14:textId="77777777" w:rsidR="00BB3FFB" w:rsidRPr="00A23D22" w:rsidRDefault="00BB3FFB" w:rsidP="00BB3FFB">
            <w:pPr>
              <w:ind w:firstLine="360"/>
              <w:rPr>
                <w:rFonts w:ascii="宋体"/>
                <w:sz w:val="18"/>
              </w:rPr>
            </w:pPr>
          </w:p>
        </w:tc>
      </w:tr>
      <w:tr w:rsidR="00BB3FFB" w14:paraId="4E5C9C16" w14:textId="77777777" w:rsidTr="00307A5C">
        <w:tc>
          <w:tcPr>
            <w:tcW w:w="1418" w:type="dxa"/>
            <w:shd w:val="clear" w:color="auto" w:fill="auto"/>
          </w:tcPr>
          <w:p w14:paraId="478F6101"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628942AC" w14:textId="77777777" w:rsidR="00BB3FFB" w:rsidRPr="00A23D22" w:rsidRDefault="00BB3FFB" w:rsidP="00BB3FFB">
            <w:pPr>
              <w:ind w:firstLine="360"/>
              <w:rPr>
                <w:rFonts w:ascii="宋体"/>
                <w:sz w:val="18"/>
              </w:rPr>
            </w:pPr>
            <w:r w:rsidRPr="00A23D22">
              <w:rPr>
                <w:rFonts w:ascii="宋体" w:hint="eastAsia"/>
                <w:sz w:val="18"/>
              </w:rPr>
              <w:t>{</w:t>
            </w:r>
          </w:p>
          <w:p w14:paraId="46CF9C1F"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25A530B9"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4D4AEC6B" w14:textId="77777777" w:rsidR="00BB3FFB" w:rsidRPr="00A23D22" w:rsidRDefault="00BB3FFB" w:rsidP="00BB3FFB">
            <w:pPr>
              <w:ind w:firstLine="360"/>
              <w:rPr>
                <w:rFonts w:ascii="宋体"/>
                <w:sz w:val="18"/>
              </w:rPr>
            </w:pPr>
            <w:r w:rsidRPr="00A23D22">
              <w:rPr>
                <w:rFonts w:ascii="宋体" w:hint="eastAsia"/>
                <w:sz w:val="18"/>
              </w:rPr>
              <w:t>}</w:t>
            </w:r>
          </w:p>
        </w:tc>
      </w:tr>
    </w:tbl>
    <w:p w14:paraId="51DCE251" w14:textId="77777777" w:rsidR="00BB3FFB" w:rsidRDefault="00BB3FFB" w:rsidP="00BB3FFB">
      <w:pPr>
        <w:pStyle w:val="ZSA0"/>
        <w:ind w:firstLineChars="0" w:firstLine="0"/>
      </w:pPr>
    </w:p>
    <w:p w14:paraId="21E30D9A"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w:t>
      </w:r>
      <w:proofErr w:type="gramStart"/>
      <w:r w:rsidRPr="00601143">
        <w:rPr>
          <w:rFonts w:hint="eastAsia"/>
        </w:rPr>
        <w:t>示廓灯控制</w:t>
      </w:r>
      <w:proofErr w:type="gramEnd"/>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1D6165C6" w14:textId="77777777" w:rsidTr="00307A5C">
        <w:tc>
          <w:tcPr>
            <w:tcW w:w="1418" w:type="dxa"/>
            <w:shd w:val="clear" w:color="auto" w:fill="BFBFBF"/>
          </w:tcPr>
          <w:p w14:paraId="1E8D8E0F"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378FA95F"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示</w:t>
            </w:r>
            <w:proofErr w:type="gramStart"/>
            <w:r w:rsidRPr="00A23D22">
              <w:rPr>
                <w:rFonts w:ascii="宋体" w:hint="eastAsia"/>
                <w:sz w:val="18"/>
              </w:rPr>
              <w:t>廓灯控制</w:t>
            </w:r>
            <w:proofErr w:type="gramEnd"/>
            <w:r w:rsidRPr="00A23D22">
              <w:rPr>
                <w:rFonts w:ascii="宋体" w:hint="eastAsia"/>
                <w:sz w:val="18"/>
              </w:rPr>
              <w:t>(</w:t>
            </w:r>
            <w:proofErr w:type="spellStart"/>
            <w:r w:rsidRPr="00A23D22">
              <w:rPr>
                <w:rFonts w:ascii="宋体"/>
                <w:sz w:val="18"/>
              </w:rPr>
              <w:t>remoteVehicleHighLightControl</w:t>
            </w:r>
            <w:proofErr w:type="spellEnd"/>
            <w:r w:rsidRPr="00A23D22">
              <w:rPr>
                <w:rFonts w:ascii="宋体"/>
                <w:sz w:val="18"/>
              </w:rPr>
              <w:t>)</w:t>
            </w:r>
          </w:p>
        </w:tc>
      </w:tr>
      <w:tr w:rsidR="00BB3FFB" w14:paraId="3EC6B9F6" w14:textId="77777777" w:rsidTr="00307A5C">
        <w:tc>
          <w:tcPr>
            <w:tcW w:w="1418" w:type="dxa"/>
            <w:shd w:val="clear" w:color="auto" w:fill="auto"/>
          </w:tcPr>
          <w:p w14:paraId="3C8A229D"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1A5EB808" w14:textId="0D43BBD0"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vehicleHighLightControl</w:t>
            </w:r>
            <w:proofErr w:type="spellEnd"/>
          </w:p>
        </w:tc>
      </w:tr>
      <w:tr w:rsidR="00BB3FFB" w14:paraId="14FB078E" w14:textId="77777777" w:rsidTr="00307A5C">
        <w:tc>
          <w:tcPr>
            <w:tcW w:w="1418" w:type="dxa"/>
            <w:shd w:val="clear" w:color="auto" w:fill="auto"/>
          </w:tcPr>
          <w:p w14:paraId="68D8EEE7"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6551FA45"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314A22CF" w14:textId="77777777" w:rsidTr="00307A5C">
        <w:tc>
          <w:tcPr>
            <w:tcW w:w="1418" w:type="dxa"/>
            <w:shd w:val="clear" w:color="auto" w:fill="auto"/>
          </w:tcPr>
          <w:p w14:paraId="7D5D87EE"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35696EC4" w14:textId="77777777" w:rsidTr="00BB3FFB">
              <w:trPr>
                <w:trHeight w:val="356"/>
              </w:trPr>
              <w:tc>
                <w:tcPr>
                  <w:tcW w:w="1550" w:type="dxa"/>
                  <w:tcBorders>
                    <w:top w:val="nil"/>
                    <w:left w:val="single" w:sz="8" w:space="0" w:color="4F81BD"/>
                    <w:bottom w:val="nil"/>
                    <w:right w:val="nil"/>
                  </w:tcBorders>
                  <w:shd w:val="clear" w:color="auto" w:fill="auto"/>
                </w:tcPr>
                <w:p w14:paraId="0834C241"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B0CF6C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6B640ED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789AA40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5F936A7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68E701E6" w14:textId="77777777" w:rsidTr="00BB3FFB">
              <w:tc>
                <w:tcPr>
                  <w:tcW w:w="1550" w:type="dxa"/>
                  <w:tcBorders>
                    <w:top w:val="nil"/>
                    <w:left w:val="nil"/>
                    <w:bottom w:val="nil"/>
                    <w:right w:val="nil"/>
                  </w:tcBorders>
                  <w:shd w:val="clear" w:color="auto" w:fill="auto"/>
                </w:tcPr>
                <w:p w14:paraId="28CB2CDF"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5852E6C"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31529CA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951A8EF" w14:textId="77777777" w:rsidR="00BB3FFB" w:rsidRPr="00A23D22" w:rsidRDefault="00BB3FFB" w:rsidP="00025C27">
                  <w:pPr>
                    <w:ind w:firstLineChars="111"/>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5CCABDFA"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782F18D6" w14:textId="77777777" w:rsidTr="00BB3FFB">
              <w:tc>
                <w:tcPr>
                  <w:tcW w:w="1550" w:type="dxa"/>
                  <w:tcBorders>
                    <w:top w:val="nil"/>
                    <w:left w:val="nil"/>
                    <w:bottom w:val="nil"/>
                    <w:right w:val="nil"/>
                  </w:tcBorders>
                  <w:shd w:val="clear" w:color="auto" w:fill="auto"/>
                </w:tcPr>
                <w:p w14:paraId="0140CBD8"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2DD8D78A"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72D19A3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6E15B6C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52112E6E"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41D8B2A4" w14:textId="77777777" w:rsidR="00BB3FFB" w:rsidRPr="00A23D22" w:rsidRDefault="00BB3FFB" w:rsidP="00BB3FFB">
            <w:pPr>
              <w:ind w:firstLine="360"/>
              <w:rPr>
                <w:rFonts w:ascii="宋体"/>
                <w:sz w:val="18"/>
              </w:rPr>
            </w:pPr>
          </w:p>
        </w:tc>
      </w:tr>
      <w:tr w:rsidR="00BB3FFB" w14:paraId="3202390B" w14:textId="77777777" w:rsidTr="00307A5C">
        <w:tc>
          <w:tcPr>
            <w:tcW w:w="1418" w:type="dxa"/>
            <w:shd w:val="clear" w:color="auto" w:fill="auto"/>
          </w:tcPr>
          <w:p w14:paraId="042621E4"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45EECE44" w14:textId="77777777" w:rsidR="00BB3FFB" w:rsidRPr="00A23D22" w:rsidRDefault="00BB3FFB" w:rsidP="00BB3FFB">
            <w:pPr>
              <w:ind w:firstLine="360"/>
              <w:rPr>
                <w:rFonts w:ascii="宋体"/>
                <w:sz w:val="18"/>
              </w:rPr>
            </w:pPr>
            <w:r w:rsidRPr="00A23D22">
              <w:rPr>
                <w:rFonts w:ascii="宋体" w:hint="eastAsia"/>
                <w:sz w:val="18"/>
              </w:rPr>
              <w:t>{</w:t>
            </w:r>
          </w:p>
          <w:p w14:paraId="756BE782"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479D5A24"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7A97F0EA" w14:textId="77777777" w:rsidR="00BB3FFB" w:rsidRPr="00A23D22" w:rsidRDefault="00BB3FFB" w:rsidP="00BB3FFB">
            <w:pPr>
              <w:ind w:firstLine="360"/>
              <w:rPr>
                <w:rFonts w:ascii="宋体"/>
                <w:sz w:val="18"/>
              </w:rPr>
            </w:pPr>
            <w:r w:rsidRPr="00A23D22">
              <w:rPr>
                <w:rFonts w:ascii="宋体" w:hint="eastAsia"/>
                <w:sz w:val="18"/>
              </w:rPr>
              <w:t>}</w:t>
            </w:r>
          </w:p>
        </w:tc>
      </w:tr>
    </w:tbl>
    <w:p w14:paraId="1A53348A" w14:textId="77777777" w:rsidR="00BB3FFB" w:rsidRDefault="00BB3FFB" w:rsidP="00BB3FFB">
      <w:pPr>
        <w:pStyle w:val="ZSA0"/>
        <w:ind w:firstLineChars="0" w:firstLine="0"/>
      </w:pPr>
    </w:p>
    <w:p w14:paraId="051347EF"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刹车灯控制</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13C12DF0" w14:textId="77777777" w:rsidTr="00307A5C">
        <w:tc>
          <w:tcPr>
            <w:tcW w:w="1418" w:type="dxa"/>
            <w:shd w:val="clear" w:color="auto" w:fill="BFBFBF"/>
          </w:tcPr>
          <w:p w14:paraId="4FBB5F55"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624532F8"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刹车灯控制</w:t>
            </w:r>
            <w:r w:rsidRPr="00A23D22">
              <w:rPr>
                <w:rFonts w:ascii="宋体" w:hint="eastAsia"/>
                <w:sz w:val="18"/>
              </w:rPr>
              <w:t>(</w:t>
            </w:r>
            <w:proofErr w:type="spellStart"/>
            <w:r w:rsidRPr="00A23D22">
              <w:rPr>
                <w:rFonts w:ascii="宋体"/>
                <w:sz w:val="18"/>
              </w:rPr>
              <w:t>remoteVehicleBrakeLightControl</w:t>
            </w:r>
            <w:proofErr w:type="spellEnd"/>
            <w:r w:rsidRPr="00A23D22">
              <w:rPr>
                <w:rFonts w:ascii="宋体"/>
                <w:sz w:val="18"/>
              </w:rPr>
              <w:t>)</w:t>
            </w:r>
          </w:p>
        </w:tc>
      </w:tr>
      <w:tr w:rsidR="00BB3FFB" w14:paraId="34D2D958" w14:textId="77777777" w:rsidTr="00307A5C">
        <w:tc>
          <w:tcPr>
            <w:tcW w:w="1418" w:type="dxa"/>
            <w:shd w:val="clear" w:color="auto" w:fill="auto"/>
          </w:tcPr>
          <w:p w14:paraId="750BFB7E"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67BC1086" w14:textId="29889B32"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r w:rsidRPr="00A23D22">
              <w:rPr>
                <w:rFonts w:ascii="宋体" w:hint="eastAsia"/>
                <w:sz w:val="18"/>
              </w:rPr>
              <w:t>/</w:t>
            </w:r>
            <w:proofErr w:type="spellStart"/>
            <w:r w:rsidRPr="00A23D22">
              <w:rPr>
                <w:rFonts w:ascii="宋体"/>
                <w:sz w:val="18"/>
              </w:rPr>
              <w:t>vehicleBrakeLightControl</w:t>
            </w:r>
            <w:proofErr w:type="spellEnd"/>
          </w:p>
        </w:tc>
      </w:tr>
      <w:tr w:rsidR="00BB3FFB" w14:paraId="637A04C9" w14:textId="77777777" w:rsidTr="00307A5C">
        <w:tc>
          <w:tcPr>
            <w:tcW w:w="1418" w:type="dxa"/>
            <w:shd w:val="clear" w:color="auto" w:fill="auto"/>
          </w:tcPr>
          <w:p w14:paraId="17E8D7B1"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5AA76928"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60D0A765" w14:textId="77777777" w:rsidTr="00307A5C">
        <w:tc>
          <w:tcPr>
            <w:tcW w:w="1418" w:type="dxa"/>
            <w:shd w:val="clear" w:color="auto" w:fill="auto"/>
          </w:tcPr>
          <w:p w14:paraId="5B168A61"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261" w:tblpY="-1145"/>
              <w:tblOverlap w:val="never"/>
              <w:tblW w:w="6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6"/>
              <w:gridCol w:w="1134"/>
              <w:gridCol w:w="1134"/>
              <w:gridCol w:w="1275"/>
              <w:gridCol w:w="1725"/>
            </w:tblGrid>
            <w:tr w:rsidR="00BB3FFB" w14:paraId="15B22697" w14:textId="77777777" w:rsidTr="00307A5C">
              <w:trPr>
                <w:trHeight w:val="356"/>
              </w:trPr>
              <w:tc>
                <w:tcPr>
                  <w:tcW w:w="1286" w:type="dxa"/>
                  <w:tcBorders>
                    <w:top w:val="nil"/>
                    <w:left w:val="single" w:sz="8" w:space="0" w:color="4F81BD"/>
                    <w:bottom w:val="nil"/>
                    <w:right w:val="nil"/>
                  </w:tcBorders>
                  <w:shd w:val="clear" w:color="auto" w:fill="auto"/>
                </w:tcPr>
                <w:p w14:paraId="0AC792A5"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25516A8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3F70ABC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607B29B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FFB45D0" w14:textId="77777777" w:rsidR="00BB3FFB" w:rsidRPr="00A23D22" w:rsidRDefault="00BB3FFB" w:rsidP="00025C27">
                  <w:pPr>
                    <w:ind w:firstLineChars="211" w:firstLine="380"/>
                    <w:rPr>
                      <w:rFonts w:ascii="宋体"/>
                      <w:color w:val="000000"/>
                      <w:sz w:val="18"/>
                    </w:rPr>
                  </w:pPr>
                  <w:r w:rsidRPr="00A23D22">
                    <w:rPr>
                      <w:rFonts w:ascii="宋体" w:hint="eastAsia"/>
                      <w:color w:val="000000"/>
                      <w:sz w:val="18"/>
                    </w:rPr>
                    <w:t>参数形式</w:t>
                  </w:r>
                </w:p>
              </w:tc>
            </w:tr>
            <w:tr w:rsidR="00BB3FFB" w14:paraId="5C6EECFA" w14:textId="77777777" w:rsidTr="00307A5C">
              <w:tc>
                <w:tcPr>
                  <w:tcW w:w="1286" w:type="dxa"/>
                  <w:tcBorders>
                    <w:top w:val="nil"/>
                    <w:left w:val="nil"/>
                    <w:bottom w:val="nil"/>
                    <w:right w:val="nil"/>
                  </w:tcBorders>
                  <w:shd w:val="clear" w:color="auto" w:fill="auto"/>
                </w:tcPr>
                <w:p w14:paraId="6E7F233A"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E776700"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5B73973"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123D16F"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626754E" w14:textId="77777777" w:rsidR="00BB3FFB" w:rsidRPr="00A23D22" w:rsidRDefault="00BB3FFB" w:rsidP="00BB3FFB">
                  <w:pPr>
                    <w:ind w:firstLine="360"/>
                    <w:rPr>
                      <w:rFonts w:ascii="宋体"/>
                      <w:color w:val="000000"/>
                      <w:sz w:val="18"/>
                    </w:rPr>
                  </w:pPr>
                  <w:proofErr w:type="spellStart"/>
                  <w:r w:rsidRPr="00A23D22">
                    <w:rPr>
                      <w:rFonts w:ascii="宋体" w:hint="eastAsia"/>
                      <w:color w:val="000000"/>
                      <w:sz w:val="18"/>
                    </w:rPr>
                    <w:t>RequestBody</w:t>
                  </w:r>
                  <w:proofErr w:type="spellEnd"/>
                </w:p>
              </w:tc>
            </w:tr>
            <w:tr w:rsidR="00BB3FFB" w14:paraId="57E84DB5" w14:textId="77777777" w:rsidTr="00307A5C">
              <w:tc>
                <w:tcPr>
                  <w:tcW w:w="1286" w:type="dxa"/>
                  <w:tcBorders>
                    <w:top w:val="nil"/>
                    <w:left w:val="nil"/>
                    <w:bottom w:val="nil"/>
                    <w:right w:val="nil"/>
                  </w:tcBorders>
                  <w:shd w:val="clear" w:color="auto" w:fill="auto"/>
                </w:tcPr>
                <w:p w14:paraId="26862324"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02FEDA46"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060859C5"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9687FBD" w14:textId="77777777" w:rsidR="00BB3FFB" w:rsidRPr="00A23D22" w:rsidRDefault="00BB3FFB" w:rsidP="00BB3FFB">
                  <w:pPr>
                    <w:ind w:firstLine="36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08F91D5E" w14:textId="77777777" w:rsidR="00BB3FFB" w:rsidRPr="00A23D22" w:rsidRDefault="00BB3FFB" w:rsidP="00BB3FFB">
                  <w:pPr>
                    <w:ind w:firstLine="360"/>
                    <w:rPr>
                      <w:rFonts w:ascii="宋体"/>
                      <w:color w:val="000000"/>
                      <w:sz w:val="18"/>
                    </w:rPr>
                  </w:pPr>
                  <w:proofErr w:type="spellStart"/>
                  <w:r w:rsidRPr="00A23D22">
                    <w:rPr>
                      <w:rFonts w:ascii="宋体" w:hint="eastAsia"/>
                      <w:color w:val="000000"/>
                      <w:sz w:val="18"/>
                    </w:rPr>
                    <w:t>RequestBody</w:t>
                  </w:r>
                  <w:proofErr w:type="spellEnd"/>
                </w:p>
              </w:tc>
            </w:tr>
          </w:tbl>
          <w:p w14:paraId="05F9F24A" w14:textId="77777777" w:rsidR="00BB3FFB" w:rsidRPr="00A23D22" w:rsidRDefault="00BB3FFB" w:rsidP="00BB3FFB">
            <w:pPr>
              <w:ind w:firstLine="360"/>
              <w:rPr>
                <w:rFonts w:ascii="宋体"/>
                <w:sz w:val="18"/>
              </w:rPr>
            </w:pPr>
          </w:p>
        </w:tc>
      </w:tr>
      <w:tr w:rsidR="00BB3FFB" w14:paraId="09858A84" w14:textId="77777777" w:rsidTr="00307A5C">
        <w:tc>
          <w:tcPr>
            <w:tcW w:w="1418" w:type="dxa"/>
            <w:shd w:val="clear" w:color="auto" w:fill="auto"/>
          </w:tcPr>
          <w:p w14:paraId="3FB2B578"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45E88606" w14:textId="77777777" w:rsidR="00BB3FFB" w:rsidRPr="00A23D22" w:rsidRDefault="00BB3FFB" w:rsidP="00BB3FFB">
            <w:pPr>
              <w:ind w:firstLine="360"/>
              <w:rPr>
                <w:rFonts w:ascii="宋体"/>
                <w:sz w:val="18"/>
              </w:rPr>
            </w:pPr>
            <w:r w:rsidRPr="00A23D22">
              <w:rPr>
                <w:rFonts w:ascii="宋体" w:hint="eastAsia"/>
                <w:sz w:val="18"/>
              </w:rPr>
              <w:t>{</w:t>
            </w:r>
          </w:p>
          <w:p w14:paraId="046A6E53"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021706FA"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4873475D" w14:textId="77777777" w:rsidR="00BB3FFB" w:rsidRPr="00A23D22" w:rsidRDefault="00BB3FFB" w:rsidP="00BB3FFB">
            <w:pPr>
              <w:ind w:firstLine="360"/>
              <w:rPr>
                <w:rFonts w:ascii="宋体"/>
                <w:sz w:val="18"/>
              </w:rPr>
            </w:pPr>
            <w:r w:rsidRPr="00A23D22">
              <w:rPr>
                <w:rFonts w:ascii="宋体" w:hint="eastAsia"/>
                <w:sz w:val="18"/>
              </w:rPr>
              <w:t>}</w:t>
            </w:r>
          </w:p>
        </w:tc>
      </w:tr>
    </w:tbl>
    <w:p w14:paraId="631F9842" w14:textId="77777777" w:rsidR="00BB3FFB" w:rsidRDefault="00BB3FFB" w:rsidP="00BB3FFB">
      <w:pPr>
        <w:pStyle w:val="ZSA0"/>
        <w:ind w:firstLineChars="0" w:firstLine="0"/>
      </w:pPr>
    </w:p>
    <w:p w14:paraId="4E20FF8E"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紧急信号灯控制</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30E10B0B" w14:textId="77777777" w:rsidTr="00307A5C">
        <w:tc>
          <w:tcPr>
            <w:tcW w:w="1418" w:type="dxa"/>
            <w:shd w:val="clear" w:color="auto" w:fill="BFBFBF"/>
          </w:tcPr>
          <w:p w14:paraId="62F8D3C9"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7EE1A0C1"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紧急信号</w:t>
            </w:r>
            <w:proofErr w:type="gramStart"/>
            <w:r w:rsidRPr="00A23D22">
              <w:rPr>
                <w:rFonts w:ascii="宋体" w:hint="eastAsia"/>
                <w:sz w:val="18"/>
              </w:rPr>
              <w:t>灯控制</w:t>
            </w:r>
            <w:proofErr w:type="gramEnd"/>
            <w:r w:rsidRPr="00A23D22">
              <w:rPr>
                <w:rFonts w:ascii="宋体" w:hint="eastAsia"/>
                <w:sz w:val="18"/>
              </w:rPr>
              <w:t>(</w:t>
            </w:r>
            <w:proofErr w:type="spellStart"/>
            <w:r w:rsidRPr="00A23D22">
              <w:rPr>
                <w:rFonts w:ascii="宋体"/>
                <w:sz w:val="18"/>
              </w:rPr>
              <w:t>remoteVehicleEmergencyLightControl</w:t>
            </w:r>
            <w:proofErr w:type="spellEnd"/>
            <w:r w:rsidRPr="00A23D22">
              <w:rPr>
                <w:rFonts w:ascii="宋体"/>
                <w:sz w:val="18"/>
              </w:rPr>
              <w:t>)</w:t>
            </w:r>
          </w:p>
        </w:tc>
      </w:tr>
      <w:tr w:rsidR="00BB3FFB" w14:paraId="33704184" w14:textId="77777777" w:rsidTr="00307A5C">
        <w:tc>
          <w:tcPr>
            <w:tcW w:w="1418" w:type="dxa"/>
            <w:shd w:val="clear" w:color="auto" w:fill="auto"/>
          </w:tcPr>
          <w:p w14:paraId="44717372"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4F66BD12" w14:textId="31316D9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r w:rsidRPr="00A23D22">
              <w:rPr>
                <w:rFonts w:ascii="宋体" w:hint="eastAsia"/>
                <w:sz w:val="18"/>
              </w:rPr>
              <w:t>/</w:t>
            </w:r>
            <w:r w:rsidRPr="00A23D22">
              <w:rPr>
                <w:rFonts w:ascii="宋体"/>
                <w:sz w:val="18"/>
              </w:rPr>
              <w:t xml:space="preserve"> </w:t>
            </w:r>
            <w:proofErr w:type="spellStart"/>
            <w:r w:rsidRPr="00A23D22">
              <w:rPr>
                <w:rFonts w:ascii="宋体"/>
                <w:sz w:val="18"/>
              </w:rPr>
              <w:t>vehicleEmergencyLightControl</w:t>
            </w:r>
            <w:proofErr w:type="spellEnd"/>
          </w:p>
        </w:tc>
      </w:tr>
      <w:tr w:rsidR="00BB3FFB" w14:paraId="224FCF6B" w14:textId="77777777" w:rsidTr="00307A5C">
        <w:tc>
          <w:tcPr>
            <w:tcW w:w="1418" w:type="dxa"/>
            <w:shd w:val="clear" w:color="auto" w:fill="auto"/>
          </w:tcPr>
          <w:p w14:paraId="748E46F5"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11451553"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63262FCE" w14:textId="77777777" w:rsidTr="00307A5C">
        <w:tc>
          <w:tcPr>
            <w:tcW w:w="1418" w:type="dxa"/>
            <w:shd w:val="clear" w:color="auto" w:fill="auto"/>
          </w:tcPr>
          <w:p w14:paraId="6AD51389"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11DF9C8" w14:textId="77777777" w:rsidTr="00BB3FFB">
              <w:trPr>
                <w:trHeight w:val="356"/>
              </w:trPr>
              <w:tc>
                <w:tcPr>
                  <w:tcW w:w="1550" w:type="dxa"/>
                  <w:tcBorders>
                    <w:top w:val="nil"/>
                    <w:left w:val="single" w:sz="8" w:space="0" w:color="4F81BD"/>
                    <w:bottom w:val="nil"/>
                    <w:right w:val="nil"/>
                  </w:tcBorders>
                  <w:shd w:val="clear" w:color="auto" w:fill="auto"/>
                </w:tcPr>
                <w:p w14:paraId="0B5B5C8B"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4AF9F80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72ACA22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63D54679"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07FD727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4A7A2A38" w14:textId="77777777" w:rsidTr="00BB3FFB">
              <w:tc>
                <w:tcPr>
                  <w:tcW w:w="1550" w:type="dxa"/>
                  <w:tcBorders>
                    <w:top w:val="nil"/>
                    <w:left w:val="nil"/>
                    <w:bottom w:val="nil"/>
                    <w:right w:val="nil"/>
                  </w:tcBorders>
                  <w:shd w:val="clear" w:color="auto" w:fill="auto"/>
                </w:tcPr>
                <w:p w14:paraId="1604355E"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3A80041B"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5C2A590C"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5FA7080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25EB2F16"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41CA46ED" w14:textId="77777777" w:rsidTr="00BB3FFB">
              <w:tc>
                <w:tcPr>
                  <w:tcW w:w="1550" w:type="dxa"/>
                  <w:tcBorders>
                    <w:top w:val="nil"/>
                    <w:left w:val="nil"/>
                    <w:bottom w:val="nil"/>
                    <w:right w:val="nil"/>
                  </w:tcBorders>
                  <w:shd w:val="clear" w:color="auto" w:fill="auto"/>
                </w:tcPr>
                <w:p w14:paraId="4BB28E45"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1C08C46F"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1764A839" w14:textId="77777777" w:rsidR="00BB3FFB" w:rsidRPr="00A23D22" w:rsidRDefault="00BB3FFB" w:rsidP="00BB3FFB">
                  <w:pPr>
                    <w:ind w:firstLine="36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B965AA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22200771"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080FD9E1" w14:textId="77777777" w:rsidR="00BB3FFB" w:rsidRPr="00A23D22" w:rsidRDefault="00BB3FFB" w:rsidP="00BB3FFB">
            <w:pPr>
              <w:ind w:firstLine="360"/>
              <w:rPr>
                <w:rFonts w:ascii="宋体"/>
                <w:sz w:val="18"/>
              </w:rPr>
            </w:pPr>
          </w:p>
        </w:tc>
      </w:tr>
      <w:tr w:rsidR="00BB3FFB" w14:paraId="548E9BCA" w14:textId="77777777" w:rsidTr="00307A5C">
        <w:tc>
          <w:tcPr>
            <w:tcW w:w="1418" w:type="dxa"/>
            <w:shd w:val="clear" w:color="auto" w:fill="auto"/>
          </w:tcPr>
          <w:p w14:paraId="4B04CBF9"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1211FD01" w14:textId="77777777" w:rsidR="00BB3FFB" w:rsidRPr="00A23D22" w:rsidRDefault="00BB3FFB" w:rsidP="00BB3FFB">
            <w:pPr>
              <w:ind w:firstLine="360"/>
              <w:rPr>
                <w:rFonts w:ascii="宋体"/>
                <w:sz w:val="18"/>
              </w:rPr>
            </w:pPr>
            <w:r w:rsidRPr="00A23D22">
              <w:rPr>
                <w:rFonts w:ascii="宋体" w:hint="eastAsia"/>
                <w:sz w:val="18"/>
              </w:rPr>
              <w:t>{</w:t>
            </w:r>
          </w:p>
          <w:p w14:paraId="5723D844"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152C9ECB"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6BD48F69" w14:textId="77777777" w:rsidR="00BB3FFB" w:rsidRPr="00A23D22" w:rsidRDefault="00BB3FFB" w:rsidP="00BB3FFB">
            <w:pPr>
              <w:ind w:firstLine="360"/>
              <w:rPr>
                <w:rFonts w:ascii="宋体"/>
                <w:sz w:val="18"/>
              </w:rPr>
            </w:pPr>
            <w:r w:rsidRPr="00A23D22">
              <w:rPr>
                <w:rFonts w:ascii="宋体" w:hint="eastAsia"/>
                <w:sz w:val="18"/>
              </w:rPr>
              <w:t>}</w:t>
            </w:r>
          </w:p>
        </w:tc>
      </w:tr>
    </w:tbl>
    <w:p w14:paraId="7DFB7CE8" w14:textId="77777777" w:rsidR="00BB3FFB" w:rsidRDefault="00BB3FFB" w:rsidP="00BB3FFB">
      <w:pPr>
        <w:pStyle w:val="ZSA0"/>
        <w:ind w:firstLineChars="0" w:firstLine="0"/>
      </w:pPr>
    </w:p>
    <w:p w14:paraId="33F3B908" w14:textId="77777777" w:rsidR="00BB3FFB" w:rsidRDefault="00BB3FFB" w:rsidP="00BB3FFB">
      <w:pPr>
        <w:pStyle w:val="ZSC3"/>
        <w:numPr>
          <w:ilvl w:val="2"/>
          <w:numId w:val="11"/>
        </w:numPr>
        <w:spacing w:before="156" w:after="156"/>
      </w:pPr>
      <w:r w:rsidRPr="001B6177">
        <w:rPr>
          <w:rFonts w:hint="eastAsia"/>
        </w:rPr>
        <w:t>远程模式:</w:t>
      </w:r>
      <w:r w:rsidRPr="00601143">
        <w:rPr>
          <w:rFonts w:hint="eastAsia"/>
        </w:rPr>
        <w:t xml:space="preserve"> 喇叭控制</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4F43F256" w14:textId="77777777" w:rsidTr="00307A5C">
        <w:tc>
          <w:tcPr>
            <w:tcW w:w="1418" w:type="dxa"/>
            <w:shd w:val="clear" w:color="auto" w:fill="BFBFBF"/>
          </w:tcPr>
          <w:p w14:paraId="280E3F59"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45A11232" w14:textId="77777777" w:rsidR="00BB3FFB" w:rsidRPr="00A23D22" w:rsidRDefault="00BB3FFB" w:rsidP="00025C27">
            <w:pPr>
              <w:ind w:firstLineChars="0" w:firstLine="0"/>
              <w:rPr>
                <w:rFonts w:ascii="宋体"/>
                <w:sz w:val="18"/>
              </w:rPr>
            </w:pPr>
            <w:r w:rsidRPr="00A23D22">
              <w:rPr>
                <w:rFonts w:ascii="宋体" w:hint="eastAsia"/>
                <w:sz w:val="18"/>
              </w:rPr>
              <w:t>远程模式</w:t>
            </w:r>
            <w:r w:rsidRPr="00A23D22">
              <w:rPr>
                <w:rFonts w:ascii="宋体" w:hint="eastAsia"/>
                <w:sz w:val="18"/>
              </w:rPr>
              <w:t xml:space="preserve">: </w:t>
            </w:r>
            <w:r w:rsidRPr="00A23D22">
              <w:rPr>
                <w:rFonts w:ascii="宋体" w:hint="eastAsia"/>
                <w:sz w:val="18"/>
              </w:rPr>
              <w:t>喇叭控制</w:t>
            </w:r>
            <w:r w:rsidRPr="00A23D22">
              <w:rPr>
                <w:rFonts w:ascii="宋体" w:hint="eastAsia"/>
                <w:sz w:val="18"/>
              </w:rPr>
              <w:t>(</w:t>
            </w:r>
            <w:proofErr w:type="spellStart"/>
            <w:r w:rsidRPr="00A23D22">
              <w:rPr>
                <w:rFonts w:ascii="宋体"/>
                <w:sz w:val="18"/>
              </w:rPr>
              <w:t>remoteVehicleHornControl</w:t>
            </w:r>
            <w:proofErr w:type="spellEnd"/>
            <w:r w:rsidRPr="00A23D22">
              <w:rPr>
                <w:rFonts w:ascii="宋体"/>
                <w:sz w:val="18"/>
              </w:rPr>
              <w:t>)</w:t>
            </w:r>
          </w:p>
        </w:tc>
      </w:tr>
      <w:tr w:rsidR="00BB3FFB" w14:paraId="0CE0B9E7" w14:textId="77777777" w:rsidTr="00307A5C">
        <w:tc>
          <w:tcPr>
            <w:tcW w:w="1418" w:type="dxa"/>
            <w:shd w:val="clear" w:color="auto" w:fill="auto"/>
          </w:tcPr>
          <w:p w14:paraId="7CB4B5D7"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3BB0E8D3" w14:textId="0C332E08"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remoteModel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r w:rsidRPr="00A23D22">
              <w:rPr>
                <w:rFonts w:ascii="宋体" w:hint="eastAsia"/>
                <w:sz w:val="18"/>
              </w:rPr>
              <w:t>/</w:t>
            </w:r>
            <w:proofErr w:type="spellStart"/>
            <w:r w:rsidRPr="00A23D22">
              <w:rPr>
                <w:rFonts w:ascii="宋体"/>
                <w:sz w:val="18"/>
              </w:rPr>
              <w:t>vehicleHornControl</w:t>
            </w:r>
            <w:proofErr w:type="spellEnd"/>
          </w:p>
        </w:tc>
      </w:tr>
      <w:tr w:rsidR="00BB3FFB" w14:paraId="1A91DC38" w14:textId="77777777" w:rsidTr="00307A5C">
        <w:tc>
          <w:tcPr>
            <w:tcW w:w="1418" w:type="dxa"/>
            <w:shd w:val="clear" w:color="auto" w:fill="auto"/>
          </w:tcPr>
          <w:p w14:paraId="24487ED4"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0C364F6E"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5CC850A5" w14:textId="77777777" w:rsidTr="00307A5C">
        <w:tc>
          <w:tcPr>
            <w:tcW w:w="1418" w:type="dxa"/>
            <w:shd w:val="clear" w:color="auto" w:fill="auto"/>
          </w:tcPr>
          <w:p w14:paraId="68BA1F17"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5EB34020" w14:textId="77777777" w:rsidTr="00BB3FFB">
              <w:trPr>
                <w:trHeight w:val="356"/>
              </w:trPr>
              <w:tc>
                <w:tcPr>
                  <w:tcW w:w="1550" w:type="dxa"/>
                  <w:tcBorders>
                    <w:top w:val="nil"/>
                    <w:left w:val="single" w:sz="8" w:space="0" w:color="4F81BD"/>
                    <w:bottom w:val="nil"/>
                    <w:right w:val="nil"/>
                  </w:tcBorders>
                  <w:shd w:val="clear" w:color="auto" w:fill="auto"/>
                </w:tcPr>
                <w:p w14:paraId="4747B1E3"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248026F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6363688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77AD257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4882D85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0CE0A9EF" w14:textId="77777777" w:rsidTr="00BB3FFB">
              <w:tc>
                <w:tcPr>
                  <w:tcW w:w="1550" w:type="dxa"/>
                  <w:tcBorders>
                    <w:top w:val="nil"/>
                    <w:left w:val="nil"/>
                    <w:bottom w:val="nil"/>
                    <w:right w:val="nil"/>
                  </w:tcBorders>
                  <w:shd w:val="clear" w:color="auto" w:fill="auto"/>
                </w:tcPr>
                <w:p w14:paraId="1DAFEB63"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00E5EDB1"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0FDC3FA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F836EF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40440781"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5ECE8BC3" w14:textId="77777777" w:rsidTr="00BB3FFB">
              <w:tc>
                <w:tcPr>
                  <w:tcW w:w="1550" w:type="dxa"/>
                  <w:tcBorders>
                    <w:top w:val="nil"/>
                    <w:left w:val="nil"/>
                    <w:bottom w:val="nil"/>
                    <w:right w:val="nil"/>
                  </w:tcBorders>
                  <w:shd w:val="clear" w:color="auto" w:fill="auto"/>
                </w:tcPr>
                <w:p w14:paraId="21E3EB53"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3FC79D27"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67E4BE6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D68679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95A7886"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34D4A4F0" w14:textId="77777777" w:rsidR="00BB3FFB" w:rsidRPr="00A23D22" w:rsidRDefault="00BB3FFB" w:rsidP="00BB3FFB">
            <w:pPr>
              <w:ind w:firstLine="360"/>
              <w:rPr>
                <w:rFonts w:ascii="宋体"/>
                <w:sz w:val="18"/>
              </w:rPr>
            </w:pPr>
          </w:p>
        </w:tc>
      </w:tr>
      <w:tr w:rsidR="00BB3FFB" w14:paraId="58116BEA" w14:textId="77777777" w:rsidTr="00307A5C">
        <w:tc>
          <w:tcPr>
            <w:tcW w:w="1418" w:type="dxa"/>
            <w:shd w:val="clear" w:color="auto" w:fill="auto"/>
          </w:tcPr>
          <w:p w14:paraId="0BCAB265"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7A2A881B" w14:textId="77777777" w:rsidR="00BB3FFB" w:rsidRPr="00A23D22" w:rsidRDefault="00BB3FFB" w:rsidP="00BB3FFB">
            <w:pPr>
              <w:ind w:firstLine="360"/>
              <w:rPr>
                <w:rFonts w:ascii="宋体"/>
                <w:sz w:val="18"/>
              </w:rPr>
            </w:pPr>
            <w:r w:rsidRPr="00A23D22">
              <w:rPr>
                <w:rFonts w:ascii="宋体" w:hint="eastAsia"/>
                <w:sz w:val="18"/>
              </w:rPr>
              <w:t>{</w:t>
            </w:r>
          </w:p>
          <w:p w14:paraId="4CB47595"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420FC60C"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远程命令执行成功</w:t>
            </w:r>
            <w:r w:rsidRPr="00A23D22">
              <w:rPr>
                <w:rFonts w:ascii="宋体"/>
                <w:sz w:val="18"/>
              </w:rPr>
              <w:t>”</w:t>
            </w:r>
          </w:p>
          <w:p w14:paraId="722D89EE" w14:textId="77777777" w:rsidR="00BB3FFB" w:rsidRPr="00A23D22" w:rsidRDefault="00BB3FFB" w:rsidP="00BB3FFB">
            <w:pPr>
              <w:ind w:firstLine="360"/>
              <w:rPr>
                <w:rFonts w:ascii="宋体"/>
                <w:sz w:val="18"/>
              </w:rPr>
            </w:pPr>
            <w:r w:rsidRPr="00A23D22">
              <w:rPr>
                <w:rFonts w:ascii="宋体" w:hint="eastAsia"/>
                <w:sz w:val="18"/>
              </w:rPr>
              <w:t>}</w:t>
            </w:r>
          </w:p>
        </w:tc>
      </w:tr>
    </w:tbl>
    <w:p w14:paraId="2F65E4F9" w14:textId="77777777" w:rsidR="00BB3FFB" w:rsidRDefault="00BB3FFB" w:rsidP="00BB3FFB">
      <w:pPr>
        <w:pStyle w:val="ZSA0"/>
        <w:ind w:firstLineChars="0" w:firstLine="0"/>
      </w:pPr>
    </w:p>
    <w:p w14:paraId="730DECAF" w14:textId="77777777" w:rsidR="00BB3FFB" w:rsidRDefault="00BB3FFB" w:rsidP="00BB3FFB">
      <w:pPr>
        <w:pStyle w:val="ZSC3"/>
        <w:numPr>
          <w:ilvl w:val="2"/>
          <w:numId w:val="11"/>
        </w:numPr>
        <w:spacing w:before="156" w:after="156"/>
      </w:pPr>
      <w:r w:rsidRPr="00601143">
        <w:rPr>
          <w:rFonts w:hint="eastAsia"/>
        </w:rPr>
        <w:t>切换到自动模式</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25B7D362" w14:textId="77777777" w:rsidTr="00307A5C">
        <w:tc>
          <w:tcPr>
            <w:tcW w:w="1418" w:type="dxa"/>
            <w:shd w:val="clear" w:color="auto" w:fill="BFBFBF"/>
          </w:tcPr>
          <w:p w14:paraId="783DF9AB" w14:textId="77777777" w:rsidR="00BB3FFB" w:rsidRPr="00A23D22" w:rsidRDefault="00BB3FFB" w:rsidP="00BB3FFB">
            <w:pPr>
              <w:ind w:firstLine="360"/>
              <w:rPr>
                <w:rFonts w:ascii="宋体"/>
                <w:sz w:val="18"/>
              </w:rPr>
            </w:pPr>
            <w:r w:rsidRPr="00A23D22">
              <w:rPr>
                <w:rFonts w:ascii="宋体" w:hint="eastAsia"/>
                <w:sz w:val="18"/>
              </w:rPr>
              <w:lastRenderedPageBreak/>
              <w:t>接口名称</w:t>
            </w:r>
          </w:p>
        </w:tc>
        <w:tc>
          <w:tcPr>
            <w:tcW w:w="6458" w:type="dxa"/>
            <w:shd w:val="clear" w:color="auto" w:fill="BFBFBF"/>
          </w:tcPr>
          <w:p w14:paraId="7CA01E50" w14:textId="77777777" w:rsidR="00BB3FFB" w:rsidRPr="00A23D22" w:rsidRDefault="00BB3FFB" w:rsidP="00025C27">
            <w:pPr>
              <w:ind w:firstLineChars="0" w:firstLine="0"/>
              <w:rPr>
                <w:rFonts w:ascii="宋体"/>
                <w:sz w:val="18"/>
              </w:rPr>
            </w:pPr>
            <w:r w:rsidRPr="00A23D22">
              <w:rPr>
                <w:rFonts w:ascii="宋体" w:hint="eastAsia"/>
                <w:sz w:val="18"/>
              </w:rPr>
              <w:t>切换到自动模式</w:t>
            </w:r>
            <w:r w:rsidRPr="00A23D22">
              <w:rPr>
                <w:rFonts w:ascii="宋体" w:hint="eastAsia"/>
                <w:sz w:val="18"/>
              </w:rPr>
              <w:t>(</w:t>
            </w:r>
            <w:proofErr w:type="spellStart"/>
            <w:r w:rsidRPr="00A23D22">
              <w:rPr>
                <w:rFonts w:ascii="宋体"/>
                <w:sz w:val="18"/>
              </w:rPr>
              <w:t>switchToAutoModel</w:t>
            </w:r>
            <w:proofErr w:type="spellEnd"/>
            <w:r w:rsidRPr="00A23D22">
              <w:rPr>
                <w:rFonts w:ascii="宋体"/>
                <w:sz w:val="18"/>
              </w:rPr>
              <w:t>)</w:t>
            </w:r>
          </w:p>
        </w:tc>
      </w:tr>
      <w:tr w:rsidR="00BB3FFB" w14:paraId="7071CAD4" w14:textId="77777777" w:rsidTr="00307A5C">
        <w:tc>
          <w:tcPr>
            <w:tcW w:w="1418" w:type="dxa"/>
            <w:shd w:val="clear" w:color="auto" w:fill="auto"/>
          </w:tcPr>
          <w:p w14:paraId="183514DF"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476E6050" w14:textId="3126BC5E"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 xml:space="preserve"> </w:t>
            </w:r>
            <w:proofErr w:type="spellStart"/>
            <w:r w:rsidRPr="00A23D22">
              <w:rPr>
                <w:rFonts w:ascii="宋体"/>
                <w:sz w:val="18"/>
              </w:rPr>
              <w:t>autoModel</w:t>
            </w:r>
            <w:proofErr w:type="spellEnd"/>
            <w:r w:rsidRPr="00A23D22">
              <w:rPr>
                <w:rFonts w:ascii="宋体"/>
                <w:sz w:val="18"/>
              </w:rPr>
              <w:t xml:space="preserve"> /{</w:t>
            </w:r>
            <w:proofErr w:type="spellStart"/>
            <w:r w:rsidRPr="00A23D22">
              <w:rPr>
                <w:rFonts w:ascii="宋体"/>
                <w:sz w:val="18"/>
              </w:rPr>
              <w:t>vehicleId</w:t>
            </w:r>
            <w:proofErr w:type="spellEnd"/>
            <w:r w:rsidRPr="00A23D22">
              <w:rPr>
                <w:rFonts w:ascii="宋体"/>
                <w:sz w:val="18"/>
              </w:rPr>
              <w:t>}</w:t>
            </w:r>
          </w:p>
        </w:tc>
      </w:tr>
      <w:tr w:rsidR="00BB3FFB" w14:paraId="60FA9C0C" w14:textId="77777777" w:rsidTr="00307A5C">
        <w:tc>
          <w:tcPr>
            <w:tcW w:w="1418" w:type="dxa"/>
            <w:shd w:val="clear" w:color="auto" w:fill="auto"/>
          </w:tcPr>
          <w:p w14:paraId="587F2B30"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21A8BA2A"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6B5A13E3" w14:textId="77777777" w:rsidTr="00307A5C">
        <w:tc>
          <w:tcPr>
            <w:tcW w:w="1418" w:type="dxa"/>
            <w:shd w:val="clear" w:color="auto" w:fill="auto"/>
          </w:tcPr>
          <w:p w14:paraId="09415A72"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61671037" w14:textId="77777777" w:rsidTr="00BB3FFB">
              <w:trPr>
                <w:trHeight w:val="356"/>
              </w:trPr>
              <w:tc>
                <w:tcPr>
                  <w:tcW w:w="1550" w:type="dxa"/>
                  <w:tcBorders>
                    <w:top w:val="nil"/>
                    <w:left w:val="single" w:sz="8" w:space="0" w:color="4F81BD"/>
                    <w:bottom w:val="nil"/>
                    <w:right w:val="nil"/>
                  </w:tcBorders>
                  <w:shd w:val="clear" w:color="auto" w:fill="auto"/>
                </w:tcPr>
                <w:p w14:paraId="2B3771FA"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091C3DE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1B7F24E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77B779E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54CD41E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047C956C" w14:textId="77777777" w:rsidTr="00BB3FFB">
              <w:tc>
                <w:tcPr>
                  <w:tcW w:w="1550" w:type="dxa"/>
                  <w:tcBorders>
                    <w:top w:val="nil"/>
                    <w:left w:val="nil"/>
                    <w:bottom w:val="nil"/>
                    <w:right w:val="nil"/>
                  </w:tcBorders>
                  <w:shd w:val="clear" w:color="auto" w:fill="auto"/>
                </w:tcPr>
                <w:p w14:paraId="49E5F621"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6203C43"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6DB49BD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4CCA96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7A8CBEB1" w14:textId="681865AA" w:rsidR="00BB3FFB" w:rsidRPr="00A23D22" w:rsidRDefault="00025C27" w:rsidP="00025C27">
                  <w:pPr>
                    <w:ind w:firstLineChars="0" w:firstLine="0"/>
                    <w:rPr>
                      <w:rFonts w:ascii="宋体"/>
                      <w:color w:val="000000"/>
                      <w:sz w:val="18"/>
                    </w:rPr>
                  </w:pPr>
                  <w:proofErr w:type="spellStart"/>
                  <w:r>
                    <w:rPr>
                      <w:rFonts w:ascii="宋体"/>
                      <w:color w:val="000000"/>
                      <w:sz w:val="18"/>
                    </w:rPr>
                    <w:t>R</w:t>
                  </w:r>
                  <w:r w:rsidR="00BB3FFB" w:rsidRPr="00A23D22">
                    <w:rPr>
                      <w:rFonts w:ascii="宋体" w:hint="eastAsia"/>
                      <w:color w:val="000000"/>
                      <w:sz w:val="18"/>
                    </w:rPr>
                    <w:t>equestBody</w:t>
                  </w:r>
                  <w:proofErr w:type="spellEnd"/>
                </w:p>
              </w:tc>
            </w:tr>
          </w:tbl>
          <w:p w14:paraId="3A7D134C" w14:textId="77777777" w:rsidR="00BB3FFB" w:rsidRPr="00A23D22" w:rsidRDefault="00BB3FFB" w:rsidP="00BB3FFB">
            <w:pPr>
              <w:ind w:firstLine="360"/>
              <w:rPr>
                <w:rFonts w:ascii="宋体"/>
                <w:sz w:val="18"/>
              </w:rPr>
            </w:pPr>
          </w:p>
        </w:tc>
      </w:tr>
      <w:tr w:rsidR="00BB3FFB" w14:paraId="42004CEA" w14:textId="77777777" w:rsidTr="00307A5C">
        <w:tc>
          <w:tcPr>
            <w:tcW w:w="1418" w:type="dxa"/>
            <w:shd w:val="clear" w:color="auto" w:fill="auto"/>
          </w:tcPr>
          <w:p w14:paraId="79B9DE07"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6A87A867" w14:textId="77777777" w:rsidR="00BB3FFB" w:rsidRPr="00A23D22" w:rsidRDefault="00BB3FFB" w:rsidP="00BB3FFB">
            <w:pPr>
              <w:ind w:firstLine="360"/>
              <w:rPr>
                <w:rFonts w:ascii="宋体"/>
                <w:sz w:val="18"/>
              </w:rPr>
            </w:pPr>
            <w:r w:rsidRPr="00A23D22">
              <w:rPr>
                <w:rFonts w:ascii="宋体" w:hint="eastAsia"/>
                <w:sz w:val="18"/>
              </w:rPr>
              <w:t>{</w:t>
            </w:r>
          </w:p>
          <w:p w14:paraId="71546CFA"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4EE5B2CC"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自动模式命令执行成功</w:t>
            </w:r>
            <w:r w:rsidRPr="00A23D22">
              <w:rPr>
                <w:rFonts w:ascii="宋体"/>
                <w:sz w:val="18"/>
              </w:rPr>
              <w:t>”</w:t>
            </w:r>
          </w:p>
          <w:p w14:paraId="5D091F3D" w14:textId="77777777" w:rsidR="00BB3FFB" w:rsidRPr="00A23D22" w:rsidRDefault="00BB3FFB" w:rsidP="00BB3FFB">
            <w:pPr>
              <w:ind w:firstLine="360"/>
              <w:rPr>
                <w:rFonts w:ascii="宋体"/>
                <w:sz w:val="18"/>
              </w:rPr>
            </w:pPr>
            <w:r w:rsidRPr="00A23D22">
              <w:rPr>
                <w:rFonts w:ascii="宋体" w:hint="eastAsia"/>
                <w:sz w:val="18"/>
              </w:rPr>
              <w:t>}</w:t>
            </w:r>
          </w:p>
        </w:tc>
      </w:tr>
    </w:tbl>
    <w:p w14:paraId="20937A1C" w14:textId="77777777" w:rsidR="00BB3FFB" w:rsidRDefault="00BB3FFB" w:rsidP="00BB3FFB">
      <w:pPr>
        <w:pStyle w:val="ZSA0"/>
        <w:ind w:firstLineChars="0" w:firstLine="0"/>
      </w:pPr>
    </w:p>
    <w:p w14:paraId="54C05A7D" w14:textId="77777777" w:rsidR="00BB3FFB" w:rsidRDefault="00BB3FFB" w:rsidP="00BB3FFB">
      <w:pPr>
        <w:pStyle w:val="ZSC3"/>
        <w:numPr>
          <w:ilvl w:val="2"/>
          <w:numId w:val="11"/>
        </w:numPr>
        <w:spacing w:before="156" w:after="156"/>
      </w:pPr>
      <w:r w:rsidRPr="00AA34BF">
        <w:rPr>
          <w:rFonts w:hint="eastAsia"/>
        </w:rPr>
        <w:t>自动模式:</w:t>
      </w:r>
      <w:r>
        <w:t xml:space="preserve"> </w:t>
      </w:r>
      <w:r w:rsidRPr="00AA34BF">
        <w:rPr>
          <w:rFonts w:hint="eastAsia"/>
        </w:rPr>
        <w:t>停机</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4CD7B047" w14:textId="77777777" w:rsidTr="00307A5C">
        <w:tc>
          <w:tcPr>
            <w:tcW w:w="1418" w:type="dxa"/>
            <w:shd w:val="clear" w:color="auto" w:fill="BFBFBF"/>
          </w:tcPr>
          <w:p w14:paraId="725C50D6"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5A96235E"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w:t>
            </w:r>
            <w:r w:rsidRPr="00A23D22">
              <w:rPr>
                <w:rFonts w:ascii="宋体" w:hint="eastAsia"/>
                <w:sz w:val="18"/>
              </w:rPr>
              <w:t>停机</w:t>
            </w:r>
            <w:r w:rsidRPr="00A23D22">
              <w:rPr>
                <w:rFonts w:ascii="宋体" w:hint="eastAsia"/>
                <w:sz w:val="18"/>
              </w:rPr>
              <w:t>(</w:t>
            </w:r>
            <w:proofErr w:type="spellStart"/>
            <w:r w:rsidRPr="00A23D22">
              <w:rPr>
                <w:rFonts w:ascii="宋体"/>
                <w:sz w:val="18"/>
              </w:rPr>
              <w:t>autoVehicleStop</w:t>
            </w:r>
            <w:proofErr w:type="spellEnd"/>
            <w:r w:rsidRPr="00A23D22">
              <w:rPr>
                <w:rFonts w:ascii="宋体"/>
                <w:sz w:val="18"/>
              </w:rPr>
              <w:t>)</w:t>
            </w:r>
          </w:p>
        </w:tc>
      </w:tr>
      <w:tr w:rsidR="00BB3FFB" w14:paraId="6856FFAF" w14:textId="77777777" w:rsidTr="00307A5C">
        <w:tc>
          <w:tcPr>
            <w:tcW w:w="1418" w:type="dxa"/>
            <w:shd w:val="clear" w:color="auto" w:fill="auto"/>
          </w:tcPr>
          <w:p w14:paraId="0992798D"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534DBCF6"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vehicleStop</w:t>
            </w:r>
            <w:proofErr w:type="spellEnd"/>
          </w:p>
        </w:tc>
      </w:tr>
      <w:tr w:rsidR="00BB3FFB" w14:paraId="600DFA41" w14:textId="77777777" w:rsidTr="00307A5C">
        <w:tc>
          <w:tcPr>
            <w:tcW w:w="1418" w:type="dxa"/>
            <w:shd w:val="clear" w:color="auto" w:fill="auto"/>
          </w:tcPr>
          <w:p w14:paraId="6C9BC000"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2E21C1A1"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62237031" w14:textId="77777777" w:rsidTr="00307A5C">
        <w:tc>
          <w:tcPr>
            <w:tcW w:w="1418" w:type="dxa"/>
            <w:shd w:val="clear" w:color="auto" w:fill="auto"/>
          </w:tcPr>
          <w:p w14:paraId="1346755E"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6E88ED21" w14:textId="77777777" w:rsidTr="00BB3FFB">
              <w:trPr>
                <w:trHeight w:val="356"/>
              </w:trPr>
              <w:tc>
                <w:tcPr>
                  <w:tcW w:w="1550" w:type="dxa"/>
                  <w:tcBorders>
                    <w:top w:val="nil"/>
                    <w:left w:val="single" w:sz="8" w:space="0" w:color="4F81BD"/>
                    <w:bottom w:val="nil"/>
                    <w:right w:val="nil"/>
                  </w:tcBorders>
                  <w:shd w:val="clear" w:color="auto" w:fill="auto"/>
                </w:tcPr>
                <w:p w14:paraId="11116441"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33FC19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1FF1BB1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17A3D61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0358538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64BB7659" w14:textId="77777777" w:rsidTr="00BB3FFB">
              <w:tc>
                <w:tcPr>
                  <w:tcW w:w="1550" w:type="dxa"/>
                  <w:tcBorders>
                    <w:top w:val="nil"/>
                    <w:left w:val="nil"/>
                    <w:bottom w:val="nil"/>
                    <w:right w:val="nil"/>
                  </w:tcBorders>
                  <w:shd w:val="clear" w:color="auto" w:fill="auto"/>
                </w:tcPr>
                <w:p w14:paraId="15FE06B3"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4D53B04E"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1E9F91C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6AA8594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5775FEC3"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06B829AC" w14:textId="77777777" w:rsidR="00BB3FFB" w:rsidRPr="00A23D22" w:rsidRDefault="00BB3FFB" w:rsidP="00BB3FFB">
            <w:pPr>
              <w:ind w:firstLine="360"/>
              <w:rPr>
                <w:rFonts w:ascii="宋体"/>
                <w:sz w:val="18"/>
              </w:rPr>
            </w:pPr>
          </w:p>
        </w:tc>
      </w:tr>
      <w:tr w:rsidR="00BB3FFB" w14:paraId="70E1D1CB" w14:textId="77777777" w:rsidTr="00307A5C">
        <w:tc>
          <w:tcPr>
            <w:tcW w:w="1418" w:type="dxa"/>
            <w:shd w:val="clear" w:color="auto" w:fill="auto"/>
          </w:tcPr>
          <w:p w14:paraId="0493F74C"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3B82DCE0" w14:textId="77777777" w:rsidR="00BB3FFB" w:rsidRPr="00A23D22" w:rsidRDefault="00BB3FFB" w:rsidP="00BB3FFB">
            <w:pPr>
              <w:ind w:firstLine="360"/>
              <w:rPr>
                <w:rFonts w:ascii="宋体"/>
                <w:sz w:val="18"/>
              </w:rPr>
            </w:pPr>
            <w:r w:rsidRPr="00A23D22">
              <w:rPr>
                <w:rFonts w:ascii="宋体" w:hint="eastAsia"/>
                <w:sz w:val="18"/>
              </w:rPr>
              <w:t>{</w:t>
            </w:r>
          </w:p>
          <w:p w14:paraId="2660550B"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58AB4E67"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 xml:space="preserve"> </w:t>
            </w:r>
            <w:r w:rsidRPr="00A23D22">
              <w:rPr>
                <w:rFonts w:ascii="宋体" w:hint="eastAsia"/>
                <w:sz w:val="18"/>
              </w:rPr>
              <w:t>自动模式命令执行成功</w:t>
            </w:r>
            <w:r w:rsidRPr="00A23D22">
              <w:rPr>
                <w:rFonts w:ascii="宋体"/>
                <w:sz w:val="18"/>
              </w:rPr>
              <w:t>”</w:t>
            </w:r>
          </w:p>
          <w:p w14:paraId="3EEBA33B" w14:textId="77777777" w:rsidR="00BB3FFB" w:rsidRPr="00A23D22" w:rsidRDefault="00BB3FFB" w:rsidP="00BB3FFB">
            <w:pPr>
              <w:ind w:firstLine="360"/>
              <w:rPr>
                <w:rFonts w:ascii="宋体"/>
                <w:sz w:val="18"/>
              </w:rPr>
            </w:pPr>
            <w:r w:rsidRPr="00A23D22">
              <w:rPr>
                <w:rFonts w:ascii="宋体" w:hint="eastAsia"/>
                <w:sz w:val="18"/>
              </w:rPr>
              <w:t>}</w:t>
            </w:r>
          </w:p>
        </w:tc>
      </w:tr>
    </w:tbl>
    <w:p w14:paraId="223A3DE7" w14:textId="77777777" w:rsidR="00BB3FFB" w:rsidRDefault="00BB3FFB" w:rsidP="00BB3FFB">
      <w:pPr>
        <w:pStyle w:val="ZSA0"/>
        <w:ind w:firstLineChars="0" w:firstLine="0"/>
      </w:pPr>
    </w:p>
    <w:p w14:paraId="2F6582C9" w14:textId="77777777" w:rsidR="00BB3FFB" w:rsidRDefault="00BB3FFB" w:rsidP="00BB3FFB">
      <w:pPr>
        <w:pStyle w:val="ZSC3"/>
        <w:numPr>
          <w:ilvl w:val="2"/>
          <w:numId w:val="11"/>
        </w:numPr>
        <w:spacing w:before="156" w:after="156"/>
      </w:pPr>
      <w:r w:rsidRPr="00AA34BF">
        <w:rPr>
          <w:rFonts w:hint="eastAsia"/>
        </w:rPr>
        <w:t>自动模式:</w:t>
      </w:r>
      <w:r>
        <w:t xml:space="preserve"> </w:t>
      </w:r>
      <w:r>
        <w:rPr>
          <w:rFonts w:hint="eastAsia"/>
        </w:rPr>
        <w:t>启动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19699E49" w14:textId="77777777" w:rsidTr="00307A5C">
        <w:tc>
          <w:tcPr>
            <w:tcW w:w="1418" w:type="dxa"/>
            <w:shd w:val="clear" w:color="auto" w:fill="BFBFBF"/>
          </w:tcPr>
          <w:p w14:paraId="645737E0"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01078AEF"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w:t>
            </w:r>
            <w:r w:rsidRPr="00A23D22">
              <w:rPr>
                <w:rFonts w:ascii="宋体" w:hint="eastAsia"/>
                <w:sz w:val="18"/>
              </w:rPr>
              <w:t>启动</w:t>
            </w:r>
            <w:r w:rsidRPr="00A23D22">
              <w:rPr>
                <w:rFonts w:ascii="宋体" w:hint="eastAsia"/>
                <w:sz w:val="18"/>
              </w:rPr>
              <w:t>(</w:t>
            </w:r>
            <w:proofErr w:type="spellStart"/>
            <w:r w:rsidRPr="00A23D22">
              <w:rPr>
                <w:rFonts w:ascii="宋体"/>
                <w:sz w:val="18"/>
              </w:rPr>
              <w:t>autoVehicleStart</w:t>
            </w:r>
            <w:proofErr w:type="spellEnd"/>
            <w:r w:rsidRPr="00A23D22">
              <w:rPr>
                <w:rFonts w:ascii="宋体"/>
                <w:sz w:val="18"/>
              </w:rPr>
              <w:t>)</w:t>
            </w:r>
          </w:p>
        </w:tc>
      </w:tr>
      <w:tr w:rsidR="00BB3FFB" w14:paraId="2D74598F" w14:textId="77777777" w:rsidTr="00307A5C">
        <w:tc>
          <w:tcPr>
            <w:tcW w:w="1418" w:type="dxa"/>
            <w:shd w:val="clear" w:color="auto" w:fill="auto"/>
          </w:tcPr>
          <w:p w14:paraId="03EA177D"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4693C188"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vehicleStart</w:t>
            </w:r>
            <w:proofErr w:type="spellEnd"/>
          </w:p>
        </w:tc>
      </w:tr>
      <w:tr w:rsidR="00BB3FFB" w14:paraId="7F2BDD52" w14:textId="77777777" w:rsidTr="00307A5C">
        <w:tc>
          <w:tcPr>
            <w:tcW w:w="1418" w:type="dxa"/>
            <w:shd w:val="clear" w:color="auto" w:fill="auto"/>
          </w:tcPr>
          <w:p w14:paraId="639C8855"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0727065D"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3B2F612C" w14:textId="77777777" w:rsidTr="00307A5C">
        <w:tc>
          <w:tcPr>
            <w:tcW w:w="1418" w:type="dxa"/>
            <w:shd w:val="clear" w:color="auto" w:fill="auto"/>
          </w:tcPr>
          <w:p w14:paraId="50D69431"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7DE086E" w14:textId="77777777" w:rsidTr="00BB3FFB">
              <w:trPr>
                <w:trHeight w:val="356"/>
              </w:trPr>
              <w:tc>
                <w:tcPr>
                  <w:tcW w:w="1550" w:type="dxa"/>
                  <w:tcBorders>
                    <w:top w:val="nil"/>
                    <w:left w:val="single" w:sz="8" w:space="0" w:color="4F81BD"/>
                    <w:bottom w:val="nil"/>
                    <w:right w:val="nil"/>
                  </w:tcBorders>
                  <w:shd w:val="clear" w:color="auto" w:fill="auto"/>
                </w:tcPr>
                <w:p w14:paraId="52FFE9F3"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3EBEFA6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3F99F7B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10C0482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3B9D9807"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79A43373" w14:textId="77777777" w:rsidTr="00BB3FFB">
              <w:tc>
                <w:tcPr>
                  <w:tcW w:w="1550" w:type="dxa"/>
                  <w:tcBorders>
                    <w:top w:val="nil"/>
                    <w:left w:val="nil"/>
                    <w:bottom w:val="nil"/>
                    <w:right w:val="nil"/>
                  </w:tcBorders>
                  <w:shd w:val="clear" w:color="auto" w:fill="auto"/>
                </w:tcPr>
                <w:p w14:paraId="0BF62D2B"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7E2F8FDA"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01AE981C"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220E0BAB"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0FE25A05"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2B56C77A" w14:textId="77777777" w:rsidR="00BB3FFB" w:rsidRPr="00A23D22" w:rsidRDefault="00BB3FFB" w:rsidP="00BB3FFB">
            <w:pPr>
              <w:ind w:firstLine="360"/>
              <w:rPr>
                <w:rFonts w:ascii="宋体"/>
                <w:sz w:val="18"/>
              </w:rPr>
            </w:pPr>
          </w:p>
        </w:tc>
      </w:tr>
      <w:tr w:rsidR="00BB3FFB" w14:paraId="717AE8AF" w14:textId="77777777" w:rsidTr="00307A5C">
        <w:tc>
          <w:tcPr>
            <w:tcW w:w="1418" w:type="dxa"/>
            <w:shd w:val="clear" w:color="auto" w:fill="auto"/>
          </w:tcPr>
          <w:p w14:paraId="23AFA443"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243D5890" w14:textId="77777777" w:rsidR="00BB3FFB" w:rsidRPr="00A23D22" w:rsidRDefault="00BB3FFB" w:rsidP="00BB3FFB">
            <w:pPr>
              <w:ind w:firstLine="360"/>
              <w:rPr>
                <w:rFonts w:ascii="宋体"/>
                <w:sz w:val="18"/>
              </w:rPr>
            </w:pPr>
            <w:r w:rsidRPr="00A23D22">
              <w:rPr>
                <w:rFonts w:ascii="宋体" w:hint="eastAsia"/>
                <w:sz w:val="18"/>
              </w:rPr>
              <w:t>{</w:t>
            </w:r>
          </w:p>
          <w:p w14:paraId="607B44F5"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74115121"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57624EEE" w14:textId="77777777" w:rsidR="00BB3FFB" w:rsidRPr="00A23D22" w:rsidRDefault="00BB3FFB" w:rsidP="00BB3FFB">
            <w:pPr>
              <w:ind w:firstLine="360"/>
              <w:rPr>
                <w:rFonts w:ascii="宋体"/>
                <w:sz w:val="18"/>
              </w:rPr>
            </w:pPr>
            <w:r w:rsidRPr="00A23D22">
              <w:rPr>
                <w:rFonts w:ascii="宋体" w:hint="eastAsia"/>
                <w:sz w:val="18"/>
              </w:rPr>
              <w:t>}</w:t>
            </w:r>
          </w:p>
        </w:tc>
      </w:tr>
    </w:tbl>
    <w:p w14:paraId="133D74D1" w14:textId="77777777" w:rsidR="00BB3FFB" w:rsidRDefault="00BB3FFB" w:rsidP="00BB3FFB">
      <w:pPr>
        <w:pStyle w:val="ZSA0"/>
        <w:ind w:firstLineChars="0" w:firstLine="0"/>
      </w:pPr>
    </w:p>
    <w:p w14:paraId="37B7377D" w14:textId="77777777" w:rsidR="00BB3FFB" w:rsidRDefault="00BB3FFB" w:rsidP="00BB3FFB">
      <w:pPr>
        <w:pStyle w:val="ZSC3"/>
        <w:numPr>
          <w:ilvl w:val="2"/>
          <w:numId w:val="11"/>
        </w:numPr>
        <w:spacing w:before="156" w:after="156"/>
      </w:pPr>
      <w:r w:rsidRPr="00AA34BF">
        <w:rPr>
          <w:rFonts w:hint="eastAsia"/>
        </w:rPr>
        <w:t>自动模式:</w:t>
      </w:r>
      <w:r>
        <w:t xml:space="preserve"> </w:t>
      </w:r>
      <w:r>
        <w:rPr>
          <w:rFonts w:hint="eastAsia"/>
        </w:rPr>
        <w:t>待机</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6316"/>
      </w:tblGrid>
      <w:tr w:rsidR="00BB3FFB" w14:paraId="650968BB" w14:textId="77777777" w:rsidTr="00307A5C">
        <w:tc>
          <w:tcPr>
            <w:tcW w:w="1560" w:type="dxa"/>
            <w:shd w:val="clear" w:color="auto" w:fill="BFBFBF"/>
          </w:tcPr>
          <w:p w14:paraId="0AD88DC8"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316" w:type="dxa"/>
            <w:shd w:val="clear" w:color="auto" w:fill="BFBFBF"/>
          </w:tcPr>
          <w:p w14:paraId="30C3DD31"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w:t>
            </w:r>
            <w:r w:rsidRPr="00A23D22">
              <w:rPr>
                <w:rFonts w:ascii="宋体" w:hint="eastAsia"/>
                <w:sz w:val="18"/>
              </w:rPr>
              <w:t>待机</w:t>
            </w:r>
            <w:r w:rsidRPr="00A23D22">
              <w:rPr>
                <w:rFonts w:ascii="宋体" w:hint="eastAsia"/>
                <w:sz w:val="18"/>
              </w:rPr>
              <w:t>(</w:t>
            </w:r>
            <w:proofErr w:type="spellStart"/>
            <w:r w:rsidRPr="00A23D22">
              <w:rPr>
                <w:rFonts w:ascii="宋体"/>
                <w:sz w:val="18"/>
              </w:rPr>
              <w:t>autoVehicleStandby</w:t>
            </w:r>
            <w:proofErr w:type="spellEnd"/>
            <w:r w:rsidRPr="00A23D22">
              <w:rPr>
                <w:rFonts w:ascii="宋体"/>
                <w:sz w:val="18"/>
              </w:rPr>
              <w:t>)</w:t>
            </w:r>
          </w:p>
        </w:tc>
      </w:tr>
      <w:tr w:rsidR="00BB3FFB" w14:paraId="6819E057" w14:textId="77777777" w:rsidTr="00307A5C">
        <w:tc>
          <w:tcPr>
            <w:tcW w:w="1560" w:type="dxa"/>
            <w:shd w:val="clear" w:color="auto" w:fill="auto"/>
          </w:tcPr>
          <w:p w14:paraId="3503B629"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316" w:type="dxa"/>
            <w:shd w:val="clear" w:color="auto" w:fill="auto"/>
          </w:tcPr>
          <w:p w14:paraId="6A700FC5"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vehicleStandby</w:t>
            </w:r>
            <w:proofErr w:type="spellEnd"/>
          </w:p>
        </w:tc>
      </w:tr>
      <w:tr w:rsidR="00BB3FFB" w14:paraId="3C39DD59" w14:textId="77777777" w:rsidTr="00307A5C">
        <w:tc>
          <w:tcPr>
            <w:tcW w:w="1560" w:type="dxa"/>
            <w:shd w:val="clear" w:color="auto" w:fill="auto"/>
          </w:tcPr>
          <w:p w14:paraId="43C05966" w14:textId="77777777" w:rsidR="00BB3FFB" w:rsidRPr="00A23D22" w:rsidRDefault="00BB3FFB" w:rsidP="00BB3FFB">
            <w:pPr>
              <w:ind w:firstLine="360"/>
              <w:rPr>
                <w:rFonts w:ascii="宋体"/>
                <w:sz w:val="18"/>
              </w:rPr>
            </w:pPr>
            <w:r w:rsidRPr="00A23D22">
              <w:rPr>
                <w:rFonts w:ascii="宋体" w:hint="eastAsia"/>
                <w:sz w:val="18"/>
              </w:rPr>
              <w:t>方法</w:t>
            </w:r>
          </w:p>
        </w:tc>
        <w:tc>
          <w:tcPr>
            <w:tcW w:w="6316" w:type="dxa"/>
            <w:shd w:val="clear" w:color="auto" w:fill="auto"/>
          </w:tcPr>
          <w:p w14:paraId="45327832"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29B512A4" w14:textId="77777777" w:rsidTr="00307A5C">
        <w:tc>
          <w:tcPr>
            <w:tcW w:w="1560" w:type="dxa"/>
            <w:shd w:val="clear" w:color="auto" w:fill="auto"/>
          </w:tcPr>
          <w:p w14:paraId="12ED683E" w14:textId="77777777" w:rsidR="00BB3FFB" w:rsidRPr="00A23D22" w:rsidRDefault="00BB3FFB" w:rsidP="00BB3FFB">
            <w:pPr>
              <w:ind w:firstLine="360"/>
              <w:rPr>
                <w:rFonts w:ascii="宋体"/>
                <w:sz w:val="18"/>
              </w:rPr>
            </w:pPr>
            <w:r w:rsidRPr="00A23D22">
              <w:rPr>
                <w:rFonts w:ascii="宋体" w:hint="eastAsia"/>
                <w:sz w:val="18"/>
              </w:rPr>
              <w:t>参数</w:t>
            </w:r>
          </w:p>
        </w:tc>
        <w:tc>
          <w:tcPr>
            <w:tcW w:w="6316"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F8ECE6B" w14:textId="77777777" w:rsidTr="00BB3FFB">
              <w:trPr>
                <w:trHeight w:val="356"/>
              </w:trPr>
              <w:tc>
                <w:tcPr>
                  <w:tcW w:w="1550" w:type="dxa"/>
                  <w:tcBorders>
                    <w:top w:val="nil"/>
                    <w:left w:val="single" w:sz="8" w:space="0" w:color="4F81BD"/>
                    <w:bottom w:val="nil"/>
                    <w:right w:val="nil"/>
                  </w:tcBorders>
                  <w:shd w:val="clear" w:color="auto" w:fill="auto"/>
                </w:tcPr>
                <w:p w14:paraId="38C4BBE2"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E68B12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1602BA2"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2176CE61"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5D8219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661F9B1D" w14:textId="77777777" w:rsidTr="00BB3FFB">
              <w:tc>
                <w:tcPr>
                  <w:tcW w:w="1550" w:type="dxa"/>
                  <w:tcBorders>
                    <w:top w:val="nil"/>
                    <w:left w:val="nil"/>
                    <w:bottom w:val="nil"/>
                    <w:right w:val="nil"/>
                  </w:tcBorders>
                  <w:shd w:val="clear" w:color="auto" w:fill="auto"/>
                </w:tcPr>
                <w:p w14:paraId="1491A9CD"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332BE987"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36AAA18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4B03AEC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6755EADA"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658E9348" w14:textId="77777777" w:rsidR="00BB3FFB" w:rsidRPr="00A23D22" w:rsidRDefault="00BB3FFB" w:rsidP="00BB3FFB">
            <w:pPr>
              <w:ind w:firstLine="360"/>
              <w:rPr>
                <w:rFonts w:ascii="宋体"/>
                <w:sz w:val="18"/>
              </w:rPr>
            </w:pPr>
          </w:p>
        </w:tc>
      </w:tr>
      <w:tr w:rsidR="00BB3FFB" w14:paraId="4C32BAD9" w14:textId="77777777" w:rsidTr="00307A5C">
        <w:tc>
          <w:tcPr>
            <w:tcW w:w="1560" w:type="dxa"/>
            <w:shd w:val="clear" w:color="auto" w:fill="auto"/>
          </w:tcPr>
          <w:p w14:paraId="2298DD1F" w14:textId="77777777" w:rsidR="00BB3FFB" w:rsidRPr="00A23D22" w:rsidRDefault="00BB3FFB" w:rsidP="00BB3FFB">
            <w:pPr>
              <w:ind w:firstLine="360"/>
              <w:rPr>
                <w:rFonts w:ascii="宋体"/>
                <w:sz w:val="18"/>
              </w:rPr>
            </w:pPr>
            <w:r w:rsidRPr="00A23D22">
              <w:rPr>
                <w:rFonts w:ascii="宋体" w:hint="eastAsia"/>
                <w:sz w:val="18"/>
              </w:rPr>
              <w:lastRenderedPageBreak/>
              <w:t>返回值</w:t>
            </w:r>
          </w:p>
        </w:tc>
        <w:tc>
          <w:tcPr>
            <w:tcW w:w="6316" w:type="dxa"/>
            <w:shd w:val="clear" w:color="auto" w:fill="auto"/>
          </w:tcPr>
          <w:p w14:paraId="5D67A2EF" w14:textId="77777777" w:rsidR="00BB3FFB" w:rsidRPr="00A23D22" w:rsidRDefault="00BB3FFB" w:rsidP="00BB3FFB">
            <w:pPr>
              <w:ind w:firstLine="360"/>
              <w:rPr>
                <w:rFonts w:ascii="宋体"/>
                <w:sz w:val="18"/>
              </w:rPr>
            </w:pPr>
            <w:r w:rsidRPr="00A23D22">
              <w:rPr>
                <w:rFonts w:ascii="宋体" w:hint="eastAsia"/>
                <w:sz w:val="18"/>
              </w:rPr>
              <w:t>{</w:t>
            </w:r>
          </w:p>
          <w:p w14:paraId="6BE29F43"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7004B184"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7F1B0F9B" w14:textId="77777777" w:rsidR="00BB3FFB" w:rsidRPr="00A23D22" w:rsidRDefault="00BB3FFB" w:rsidP="00BB3FFB">
            <w:pPr>
              <w:ind w:firstLine="360"/>
              <w:rPr>
                <w:rFonts w:ascii="宋体"/>
                <w:sz w:val="18"/>
              </w:rPr>
            </w:pPr>
            <w:r w:rsidRPr="00A23D22">
              <w:rPr>
                <w:rFonts w:ascii="宋体" w:hint="eastAsia"/>
                <w:sz w:val="18"/>
              </w:rPr>
              <w:t>}</w:t>
            </w:r>
          </w:p>
        </w:tc>
      </w:tr>
    </w:tbl>
    <w:p w14:paraId="5136F551" w14:textId="77777777" w:rsidR="00BB3FFB" w:rsidRDefault="00BB3FFB" w:rsidP="00BB3FFB">
      <w:pPr>
        <w:pStyle w:val="ZSA0"/>
        <w:ind w:firstLineChars="0" w:firstLine="0"/>
      </w:pPr>
    </w:p>
    <w:p w14:paraId="446E0023" w14:textId="77777777" w:rsidR="00BB3FFB" w:rsidRDefault="00BB3FFB" w:rsidP="00BB3FFB">
      <w:pPr>
        <w:pStyle w:val="ZSC3"/>
        <w:numPr>
          <w:ilvl w:val="2"/>
          <w:numId w:val="11"/>
        </w:numPr>
        <w:spacing w:before="156" w:after="156"/>
      </w:pPr>
      <w:r w:rsidRPr="00AA34BF">
        <w:rPr>
          <w:rFonts w:hint="eastAsia"/>
        </w:rPr>
        <w:t>自动模式:</w:t>
      </w:r>
      <w:r>
        <w:t xml:space="preserve"> </w:t>
      </w:r>
      <w:r w:rsidRPr="00AA34BF">
        <w:rPr>
          <w:rFonts w:hint="eastAsia"/>
        </w:rPr>
        <w:t>驻车制动</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2F782800" w14:textId="77777777" w:rsidTr="00307A5C">
        <w:tc>
          <w:tcPr>
            <w:tcW w:w="1418" w:type="dxa"/>
            <w:shd w:val="clear" w:color="auto" w:fill="BFBFBF"/>
          </w:tcPr>
          <w:p w14:paraId="4B082524"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1285BB89"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 xml:space="preserve">: </w:t>
            </w:r>
            <w:r w:rsidRPr="00A23D22">
              <w:rPr>
                <w:rFonts w:ascii="宋体" w:hint="eastAsia"/>
                <w:sz w:val="18"/>
              </w:rPr>
              <w:t>驻车制动</w:t>
            </w:r>
            <w:r w:rsidRPr="00A23D22">
              <w:rPr>
                <w:rFonts w:ascii="宋体" w:hint="eastAsia"/>
                <w:sz w:val="18"/>
              </w:rPr>
              <w:t>(</w:t>
            </w:r>
            <w:proofErr w:type="spellStart"/>
            <w:r w:rsidRPr="00A23D22">
              <w:rPr>
                <w:rFonts w:ascii="宋体"/>
                <w:sz w:val="18"/>
              </w:rPr>
              <w:t>autoVehicleBrake</w:t>
            </w:r>
            <w:proofErr w:type="spellEnd"/>
            <w:r w:rsidRPr="00A23D22">
              <w:rPr>
                <w:rFonts w:ascii="宋体"/>
                <w:sz w:val="18"/>
              </w:rPr>
              <w:t>)</w:t>
            </w:r>
          </w:p>
        </w:tc>
      </w:tr>
      <w:tr w:rsidR="00BB3FFB" w14:paraId="0782E0C0" w14:textId="77777777" w:rsidTr="00307A5C">
        <w:tc>
          <w:tcPr>
            <w:tcW w:w="1418" w:type="dxa"/>
            <w:shd w:val="clear" w:color="auto" w:fill="auto"/>
          </w:tcPr>
          <w:p w14:paraId="2FA34871"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261ED29F"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vehicleBrake</w:t>
            </w:r>
            <w:proofErr w:type="spellEnd"/>
          </w:p>
        </w:tc>
      </w:tr>
      <w:tr w:rsidR="00BB3FFB" w14:paraId="2B2ED3C4" w14:textId="77777777" w:rsidTr="00307A5C">
        <w:tc>
          <w:tcPr>
            <w:tcW w:w="1418" w:type="dxa"/>
            <w:shd w:val="clear" w:color="auto" w:fill="auto"/>
          </w:tcPr>
          <w:p w14:paraId="42F4E810"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48777E23"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71DA3E86" w14:textId="77777777" w:rsidTr="00307A5C">
        <w:tc>
          <w:tcPr>
            <w:tcW w:w="1418" w:type="dxa"/>
            <w:shd w:val="clear" w:color="auto" w:fill="auto"/>
          </w:tcPr>
          <w:p w14:paraId="3E7ED1E2"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27AABBDF" w14:textId="77777777" w:rsidTr="00BB3FFB">
              <w:trPr>
                <w:trHeight w:val="356"/>
              </w:trPr>
              <w:tc>
                <w:tcPr>
                  <w:tcW w:w="1550" w:type="dxa"/>
                  <w:tcBorders>
                    <w:top w:val="nil"/>
                    <w:left w:val="single" w:sz="8" w:space="0" w:color="4F81BD"/>
                    <w:bottom w:val="nil"/>
                    <w:right w:val="nil"/>
                  </w:tcBorders>
                  <w:shd w:val="clear" w:color="auto" w:fill="auto"/>
                </w:tcPr>
                <w:p w14:paraId="2246901D"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0813672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6B69FD7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5C2EA3F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04540E0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3AB508E7" w14:textId="77777777" w:rsidTr="00BB3FFB">
              <w:tc>
                <w:tcPr>
                  <w:tcW w:w="1550" w:type="dxa"/>
                  <w:tcBorders>
                    <w:top w:val="nil"/>
                    <w:left w:val="nil"/>
                    <w:bottom w:val="nil"/>
                    <w:right w:val="nil"/>
                  </w:tcBorders>
                  <w:shd w:val="clear" w:color="auto" w:fill="auto"/>
                </w:tcPr>
                <w:p w14:paraId="5BF61C9F"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0BB4EBF6"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36CCFAE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70C36FFF"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14AC8D4A"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r w:rsidR="00BB3FFB" w14:paraId="1D098788" w14:textId="77777777" w:rsidTr="00BB3FFB">
              <w:tc>
                <w:tcPr>
                  <w:tcW w:w="1550" w:type="dxa"/>
                  <w:tcBorders>
                    <w:top w:val="nil"/>
                    <w:left w:val="nil"/>
                    <w:bottom w:val="nil"/>
                    <w:right w:val="nil"/>
                  </w:tcBorders>
                  <w:shd w:val="clear" w:color="auto" w:fill="auto"/>
                </w:tcPr>
                <w:p w14:paraId="4E236886" w14:textId="77777777" w:rsidR="00BB3FFB" w:rsidRPr="00A23D22" w:rsidRDefault="00BB3FFB" w:rsidP="00025C27">
                  <w:pPr>
                    <w:ind w:firstLineChars="0" w:firstLine="0"/>
                    <w:rPr>
                      <w:rFonts w:ascii="宋体"/>
                      <w:sz w:val="18"/>
                    </w:rPr>
                  </w:pPr>
                  <w:r w:rsidRPr="00A23D22">
                    <w:rPr>
                      <w:rFonts w:ascii="宋体" w:hint="eastAsia"/>
                      <w:sz w:val="18"/>
                    </w:rPr>
                    <w:t>value</w:t>
                  </w:r>
                </w:p>
              </w:tc>
              <w:tc>
                <w:tcPr>
                  <w:tcW w:w="1134" w:type="dxa"/>
                  <w:tcBorders>
                    <w:top w:val="nil"/>
                    <w:left w:val="nil"/>
                    <w:bottom w:val="nil"/>
                    <w:right w:val="nil"/>
                  </w:tcBorders>
                  <w:shd w:val="clear" w:color="auto" w:fill="auto"/>
                </w:tcPr>
                <w:p w14:paraId="3F6DB805" w14:textId="77777777" w:rsidR="00BB3FFB" w:rsidRPr="00A23D22" w:rsidRDefault="00BB3FFB" w:rsidP="00025C27">
                  <w:pPr>
                    <w:ind w:firstLineChars="0" w:firstLine="0"/>
                    <w:rPr>
                      <w:rFonts w:ascii="宋体"/>
                      <w:sz w:val="18"/>
                    </w:rPr>
                  </w:pPr>
                  <w:r w:rsidRPr="00A23D22">
                    <w:rPr>
                      <w:rFonts w:ascii="宋体" w:hint="eastAsia"/>
                      <w:sz w:val="18"/>
                    </w:rPr>
                    <w:t>控制指令</w:t>
                  </w:r>
                </w:p>
              </w:tc>
              <w:tc>
                <w:tcPr>
                  <w:tcW w:w="1134" w:type="dxa"/>
                  <w:tcBorders>
                    <w:top w:val="nil"/>
                    <w:left w:val="nil"/>
                    <w:bottom w:val="nil"/>
                    <w:right w:val="nil"/>
                  </w:tcBorders>
                  <w:shd w:val="clear" w:color="auto" w:fill="auto"/>
                </w:tcPr>
                <w:p w14:paraId="6F395B66"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0674521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377EF854"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11A13E28" w14:textId="77777777" w:rsidR="00BB3FFB" w:rsidRPr="00A23D22" w:rsidRDefault="00BB3FFB" w:rsidP="00BB3FFB">
            <w:pPr>
              <w:ind w:firstLine="360"/>
              <w:rPr>
                <w:rFonts w:ascii="宋体"/>
                <w:sz w:val="18"/>
              </w:rPr>
            </w:pPr>
          </w:p>
        </w:tc>
      </w:tr>
      <w:tr w:rsidR="00BB3FFB" w14:paraId="235F251F" w14:textId="77777777" w:rsidTr="00307A5C">
        <w:tc>
          <w:tcPr>
            <w:tcW w:w="1418" w:type="dxa"/>
            <w:shd w:val="clear" w:color="auto" w:fill="auto"/>
          </w:tcPr>
          <w:p w14:paraId="5C9D8B25"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22EFFD02" w14:textId="77777777" w:rsidR="00BB3FFB" w:rsidRPr="00A23D22" w:rsidRDefault="00BB3FFB" w:rsidP="00BB3FFB">
            <w:pPr>
              <w:ind w:firstLine="360"/>
              <w:rPr>
                <w:rFonts w:ascii="宋体"/>
                <w:sz w:val="18"/>
              </w:rPr>
            </w:pPr>
            <w:r w:rsidRPr="00A23D22">
              <w:rPr>
                <w:rFonts w:ascii="宋体" w:hint="eastAsia"/>
                <w:sz w:val="18"/>
              </w:rPr>
              <w:t>{</w:t>
            </w:r>
          </w:p>
          <w:p w14:paraId="6BCA0526"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40347153"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36EC53FF" w14:textId="77777777" w:rsidR="00BB3FFB" w:rsidRPr="00A23D22" w:rsidRDefault="00BB3FFB" w:rsidP="00BB3FFB">
            <w:pPr>
              <w:ind w:firstLine="360"/>
              <w:rPr>
                <w:rFonts w:ascii="宋体"/>
                <w:sz w:val="18"/>
              </w:rPr>
            </w:pPr>
            <w:r w:rsidRPr="00A23D22">
              <w:rPr>
                <w:rFonts w:ascii="宋体" w:hint="eastAsia"/>
                <w:sz w:val="18"/>
              </w:rPr>
              <w:t>}</w:t>
            </w:r>
          </w:p>
        </w:tc>
      </w:tr>
    </w:tbl>
    <w:p w14:paraId="141FD4AE" w14:textId="77777777" w:rsidR="00BB3FFB" w:rsidRDefault="00BB3FFB" w:rsidP="00BB3FFB">
      <w:pPr>
        <w:pStyle w:val="ZSA0"/>
        <w:ind w:firstLineChars="0" w:firstLine="0"/>
      </w:pPr>
    </w:p>
    <w:p w14:paraId="242ED674" w14:textId="77777777" w:rsidR="00BB3FFB" w:rsidRDefault="00BB3FFB" w:rsidP="00BB3FFB">
      <w:pPr>
        <w:pStyle w:val="ZSC3"/>
        <w:numPr>
          <w:ilvl w:val="2"/>
          <w:numId w:val="11"/>
        </w:numPr>
        <w:spacing w:before="156" w:after="156"/>
      </w:pPr>
      <w:r w:rsidRPr="00AA34BF">
        <w:rPr>
          <w:rFonts w:hint="eastAsia"/>
        </w:rPr>
        <w:t>自动模式:</w:t>
      </w:r>
      <w:r>
        <w:t xml:space="preserve"> </w:t>
      </w:r>
      <w:r w:rsidRPr="00466ED8">
        <w:rPr>
          <w:rFonts w:hint="eastAsia"/>
        </w:rPr>
        <w:t>直线急停</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6E4DE0DF" w14:textId="77777777" w:rsidTr="00307A5C">
        <w:tc>
          <w:tcPr>
            <w:tcW w:w="1418" w:type="dxa"/>
            <w:shd w:val="clear" w:color="auto" w:fill="BFBFBF"/>
          </w:tcPr>
          <w:p w14:paraId="33E5DF4E"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14B491E6"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 xml:space="preserve">: </w:t>
            </w:r>
            <w:r w:rsidRPr="00A23D22">
              <w:rPr>
                <w:rFonts w:ascii="宋体" w:hint="eastAsia"/>
                <w:sz w:val="18"/>
              </w:rPr>
              <w:t>直线急停</w:t>
            </w:r>
            <w:r w:rsidRPr="00A23D22">
              <w:rPr>
                <w:rFonts w:ascii="宋体" w:hint="eastAsia"/>
                <w:sz w:val="18"/>
              </w:rPr>
              <w:t>(</w:t>
            </w:r>
            <w:proofErr w:type="spellStart"/>
            <w:r w:rsidRPr="00A23D22">
              <w:rPr>
                <w:rFonts w:ascii="宋体"/>
                <w:sz w:val="18"/>
              </w:rPr>
              <w:t>autoVehicleEmergencyStop</w:t>
            </w:r>
            <w:proofErr w:type="spellEnd"/>
            <w:r w:rsidRPr="00A23D22">
              <w:rPr>
                <w:rFonts w:ascii="宋体"/>
                <w:sz w:val="18"/>
              </w:rPr>
              <w:t>)</w:t>
            </w:r>
          </w:p>
        </w:tc>
      </w:tr>
      <w:tr w:rsidR="00BB3FFB" w14:paraId="423DABAF" w14:textId="77777777" w:rsidTr="00307A5C">
        <w:tc>
          <w:tcPr>
            <w:tcW w:w="1418" w:type="dxa"/>
            <w:shd w:val="clear" w:color="auto" w:fill="auto"/>
          </w:tcPr>
          <w:p w14:paraId="3CB8AD51"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13DDE242"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vehicleEmergencyStop</w:t>
            </w:r>
            <w:proofErr w:type="spellEnd"/>
          </w:p>
        </w:tc>
      </w:tr>
      <w:tr w:rsidR="00BB3FFB" w14:paraId="08AC3342" w14:textId="77777777" w:rsidTr="00307A5C">
        <w:tc>
          <w:tcPr>
            <w:tcW w:w="1418" w:type="dxa"/>
            <w:shd w:val="clear" w:color="auto" w:fill="auto"/>
          </w:tcPr>
          <w:p w14:paraId="52F02AC5"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62A5AB5E"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70749C09" w14:textId="77777777" w:rsidTr="00307A5C">
        <w:tc>
          <w:tcPr>
            <w:tcW w:w="1418" w:type="dxa"/>
            <w:shd w:val="clear" w:color="auto" w:fill="auto"/>
          </w:tcPr>
          <w:p w14:paraId="513712FD"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15D069F2" w14:textId="77777777" w:rsidTr="00BB3FFB">
              <w:trPr>
                <w:trHeight w:val="356"/>
              </w:trPr>
              <w:tc>
                <w:tcPr>
                  <w:tcW w:w="1550" w:type="dxa"/>
                  <w:tcBorders>
                    <w:top w:val="nil"/>
                    <w:left w:val="single" w:sz="8" w:space="0" w:color="4F81BD"/>
                    <w:bottom w:val="nil"/>
                    <w:right w:val="nil"/>
                  </w:tcBorders>
                  <w:shd w:val="clear" w:color="auto" w:fill="auto"/>
                </w:tcPr>
                <w:p w14:paraId="48E04D99"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600DD0A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0D0B84D9"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0DF41FF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97A59B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052CCDE0" w14:textId="77777777" w:rsidTr="00BB3FFB">
              <w:tc>
                <w:tcPr>
                  <w:tcW w:w="1550" w:type="dxa"/>
                  <w:tcBorders>
                    <w:top w:val="nil"/>
                    <w:left w:val="nil"/>
                    <w:bottom w:val="nil"/>
                    <w:right w:val="nil"/>
                  </w:tcBorders>
                  <w:shd w:val="clear" w:color="auto" w:fill="auto"/>
                </w:tcPr>
                <w:p w14:paraId="777D1FAF"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6357450"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1BBBDEBB"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115C723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2296905C"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22E2C38C" w14:textId="77777777" w:rsidR="00BB3FFB" w:rsidRPr="00A23D22" w:rsidRDefault="00BB3FFB" w:rsidP="00BB3FFB">
            <w:pPr>
              <w:ind w:firstLine="360"/>
              <w:rPr>
                <w:rFonts w:ascii="宋体"/>
                <w:sz w:val="18"/>
              </w:rPr>
            </w:pPr>
          </w:p>
        </w:tc>
      </w:tr>
      <w:tr w:rsidR="00BB3FFB" w14:paraId="556833F6" w14:textId="77777777" w:rsidTr="00307A5C">
        <w:tc>
          <w:tcPr>
            <w:tcW w:w="1418" w:type="dxa"/>
            <w:shd w:val="clear" w:color="auto" w:fill="auto"/>
          </w:tcPr>
          <w:p w14:paraId="4492FEBA"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56431058" w14:textId="77777777" w:rsidR="00BB3FFB" w:rsidRPr="00A23D22" w:rsidRDefault="00BB3FFB" w:rsidP="00BB3FFB">
            <w:pPr>
              <w:ind w:firstLine="360"/>
              <w:rPr>
                <w:rFonts w:ascii="宋体"/>
                <w:sz w:val="18"/>
              </w:rPr>
            </w:pPr>
            <w:r w:rsidRPr="00A23D22">
              <w:rPr>
                <w:rFonts w:ascii="宋体" w:hint="eastAsia"/>
                <w:sz w:val="18"/>
              </w:rPr>
              <w:t>{</w:t>
            </w:r>
          </w:p>
          <w:p w14:paraId="65D6D396"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7D80169A"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35F00E7A" w14:textId="77777777" w:rsidR="00BB3FFB" w:rsidRPr="00A23D22" w:rsidRDefault="00BB3FFB" w:rsidP="00BB3FFB">
            <w:pPr>
              <w:ind w:firstLine="360"/>
              <w:rPr>
                <w:rFonts w:ascii="宋体"/>
                <w:sz w:val="18"/>
              </w:rPr>
            </w:pPr>
            <w:r w:rsidRPr="00A23D22">
              <w:rPr>
                <w:rFonts w:ascii="宋体" w:hint="eastAsia"/>
                <w:sz w:val="18"/>
              </w:rPr>
              <w:t>}</w:t>
            </w:r>
          </w:p>
        </w:tc>
      </w:tr>
    </w:tbl>
    <w:p w14:paraId="199E55D0" w14:textId="77777777" w:rsidR="00BB3FFB" w:rsidRDefault="00BB3FFB" w:rsidP="00BB3FFB">
      <w:pPr>
        <w:pStyle w:val="ZSA0"/>
        <w:ind w:firstLineChars="0" w:firstLine="0"/>
      </w:pPr>
    </w:p>
    <w:p w14:paraId="6A4EC030" w14:textId="77777777" w:rsidR="00BB3FFB" w:rsidRDefault="00BB3FFB" w:rsidP="00BB3FFB">
      <w:pPr>
        <w:pStyle w:val="ZSC3"/>
        <w:numPr>
          <w:ilvl w:val="2"/>
          <w:numId w:val="11"/>
        </w:numPr>
        <w:spacing w:before="156" w:after="156"/>
      </w:pPr>
      <w:r w:rsidRPr="00AA34BF">
        <w:rPr>
          <w:rFonts w:hint="eastAsia"/>
        </w:rPr>
        <w:t>自动模式:</w:t>
      </w:r>
      <w:r>
        <w:t xml:space="preserve"> </w:t>
      </w:r>
      <w:r w:rsidRPr="00466ED8">
        <w:rPr>
          <w:rFonts w:hint="eastAsia"/>
        </w:rPr>
        <w:t>原路径急停</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36956C34" w14:textId="77777777" w:rsidTr="00307A5C">
        <w:tc>
          <w:tcPr>
            <w:tcW w:w="1418" w:type="dxa"/>
            <w:shd w:val="clear" w:color="auto" w:fill="BFBFBF"/>
          </w:tcPr>
          <w:p w14:paraId="6A2FD10B"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47738A82"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 xml:space="preserve">: </w:t>
            </w:r>
            <w:r w:rsidRPr="00A23D22">
              <w:rPr>
                <w:rFonts w:ascii="宋体" w:hint="eastAsia"/>
                <w:sz w:val="18"/>
              </w:rPr>
              <w:t>原路径急停</w:t>
            </w:r>
            <w:r w:rsidRPr="00A23D22">
              <w:rPr>
                <w:rFonts w:ascii="宋体" w:hint="eastAsia"/>
                <w:sz w:val="18"/>
              </w:rPr>
              <w:t>(</w:t>
            </w:r>
            <w:proofErr w:type="spellStart"/>
            <w:r w:rsidRPr="00A23D22">
              <w:rPr>
                <w:rFonts w:ascii="宋体"/>
                <w:sz w:val="18"/>
              </w:rPr>
              <w:t>autoVehicleEmergencyStopByPath</w:t>
            </w:r>
            <w:proofErr w:type="spellEnd"/>
            <w:r w:rsidRPr="00A23D22">
              <w:rPr>
                <w:rFonts w:ascii="宋体"/>
                <w:sz w:val="18"/>
              </w:rPr>
              <w:t>)</w:t>
            </w:r>
          </w:p>
        </w:tc>
      </w:tr>
      <w:tr w:rsidR="00BB3FFB" w14:paraId="3CE76988" w14:textId="77777777" w:rsidTr="00307A5C">
        <w:tc>
          <w:tcPr>
            <w:tcW w:w="1418" w:type="dxa"/>
            <w:shd w:val="clear" w:color="auto" w:fill="auto"/>
          </w:tcPr>
          <w:p w14:paraId="1D64CB9A"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3EE39C13"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vehicleEmergencyStopByPath</w:t>
            </w:r>
            <w:proofErr w:type="spellEnd"/>
          </w:p>
        </w:tc>
      </w:tr>
      <w:tr w:rsidR="00BB3FFB" w14:paraId="223DA283" w14:textId="77777777" w:rsidTr="00307A5C">
        <w:tc>
          <w:tcPr>
            <w:tcW w:w="1418" w:type="dxa"/>
            <w:shd w:val="clear" w:color="auto" w:fill="auto"/>
          </w:tcPr>
          <w:p w14:paraId="14C85E13"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65CDC64F"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33E991AD" w14:textId="77777777" w:rsidTr="00307A5C">
        <w:tc>
          <w:tcPr>
            <w:tcW w:w="1418" w:type="dxa"/>
            <w:shd w:val="clear" w:color="auto" w:fill="auto"/>
          </w:tcPr>
          <w:p w14:paraId="31903EF4"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162991A7" w14:textId="77777777" w:rsidTr="00BB3FFB">
              <w:trPr>
                <w:trHeight w:val="356"/>
              </w:trPr>
              <w:tc>
                <w:tcPr>
                  <w:tcW w:w="1550" w:type="dxa"/>
                  <w:tcBorders>
                    <w:top w:val="nil"/>
                    <w:left w:val="single" w:sz="8" w:space="0" w:color="4F81BD"/>
                    <w:bottom w:val="nil"/>
                    <w:right w:val="nil"/>
                  </w:tcBorders>
                  <w:shd w:val="clear" w:color="auto" w:fill="auto"/>
                </w:tcPr>
                <w:p w14:paraId="05CBD56F" w14:textId="77777777" w:rsidR="00BB3FFB" w:rsidRPr="00A23D22" w:rsidRDefault="00BB3FFB" w:rsidP="00025C27">
                  <w:pPr>
                    <w:ind w:firstLineChars="0" w:firstLine="0"/>
                    <w:rPr>
                      <w:rFonts w:ascii="宋体"/>
                      <w:color w:val="000000"/>
                      <w:sz w:val="18"/>
                    </w:rPr>
                  </w:pPr>
                  <w:r w:rsidRPr="00A23D22">
                    <w:rPr>
                      <w:rFonts w:ascii="宋体" w:hint="eastAsia"/>
                      <w:color w:val="0D0D0D"/>
                      <w:sz w:val="18"/>
                    </w:rPr>
                    <w:t>参数名称</w:t>
                  </w:r>
                </w:p>
              </w:tc>
              <w:tc>
                <w:tcPr>
                  <w:tcW w:w="1134" w:type="dxa"/>
                  <w:tcBorders>
                    <w:top w:val="nil"/>
                    <w:left w:val="nil"/>
                    <w:bottom w:val="nil"/>
                    <w:right w:val="nil"/>
                  </w:tcBorders>
                  <w:shd w:val="clear" w:color="auto" w:fill="FFFFFF"/>
                </w:tcPr>
                <w:p w14:paraId="77C7BF0A"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44F8D9EB"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19CCECCE"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65A56BE8"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7CDA1A97" w14:textId="77777777" w:rsidTr="00BB3FFB">
              <w:tc>
                <w:tcPr>
                  <w:tcW w:w="1550" w:type="dxa"/>
                  <w:tcBorders>
                    <w:top w:val="nil"/>
                    <w:left w:val="nil"/>
                    <w:bottom w:val="nil"/>
                    <w:right w:val="nil"/>
                  </w:tcBorders>
                  <w:shd w:val="clear" w:color="auto" w:fill="auto"/>
                </w:tcPr>
                <w:p w14:paraId="53C57C7F"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5A460341"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4AF7BCC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1D11711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412D2B12"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563B16E1" w14:textId="77777777" w:rsidR="00BB3FFB" w:rsidRPr="00A23D22" w:rsidRDefault="00BB3FFB" w:rsidP="00BB3FFB">
            <w:pPr>
              <w:ind w:firstLine="360"/>
              <w:rPr>
                <w:rFonts w:ascii="宋体"/>
                <w:sz w:val="18"/>
              </w:rPr>
            </w:pPr>
          </w:p>
        </w:tc>
      </w:tr>
      <w:tr w:rsidR="00BB3FFB" w14:paraId="007631E6" w14:textId="77777777" w:rsidTr="00307A5C">
        <w:tc>
          <w:tcPr>
            <w:tcW w:w="1418" w:type="dxa"/>
            <w:shd w:val="clear" w:color="auto" w:fill="auto"/>
          </w:tcPr>
          <w:p w14:paraId="22866ED2"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1A562105" w14:textId="77777777" w:rsidR="00BB3FFB" w:rsidRPr="00A23D22" w:rsidRDefault="00BB3FFB" w:rsidP="00BB3FFB">
            <w:pPr>
              <w:ind w:firstLine="360"/>
              <w:rPr>
                <w:rFonts w:ascii="宋体"/>
                <w:sz w:val="18"/>
              </w:rPr>
            </w:pPr>
            <w:r w:rsidRPr="00A23D22">
              <w:rPr>
                <w:rFonts w:ascii="宋体" w:hint="eastAsia"/>
                <w:sz w:val="18"/>
              </w:rPr>
              <w:t>{</w:t>
            </w:r>
          </w:p>
          <w:p w14:paraId="753D6F2A"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50DEA0DB"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07CDE27B" w14:textId="77777777" w:rsidR="00BB3FFB" w:rsidRPr="00A23D22" w:rsidRDefault="00BB3FFB" w:rsidP="00BB3FFB">
            <w:pPr>
              <w:ind w:firstLine="360"/>
              <w:rPr>
                <w:rFonts w:ascii="宋体"/>
                <w:sz w:val="18"/>
              </w:rPr>
            </w:pPr>
            <w:r w:rsidRPr="00A23D22">
              <w:rPr>
                <w:rFonts w:ascii="宋体" w:hint="eastAsia"/>
                <w:sz w:val="18"/>
              </w:rPr>
              <w:t>}</w:t>
            </w:r>
          </w:p>
        </w:tc>
      </w:tr>
    </w:tbl>
    <w:p w14:paraId="5164F449" w14:textId="77777777" w:rsidR="00BB3FFB" w:rsidRDefault="00BB3FFB" w:rsidP="00BB3FFB">
      <w:pPr>
        <w:pStyle w:val="ZSC3"/>
        <w:numPr>
          <w:ilvl w:val="2"/>
          <w:numId w:val="11"/>
        </w:numPr>
        <w:spacing w:before="156" w:after="156"/>
      </w:pPr>
      <w:r w:rsidRPr="00AA34BF">
        <w:rPr>
          <w:rFonts w:hint="eastAsia"/>
        </w:rPr>
        <w:lastRenderedPageBreak/>
        <w:t>自动模式:</w:t>
      </w:r>
      <w:r>
        <w:t xml:space="preserve"> </w:t>
      </w:r>
      <w:r w:rsidRPr="00466ED8">
        <w:rPr>
          <w:rFonts w:hint="eastAsia"/>
        </w:rPr>
        <w:t>原路径安全停车</w:t>
      </w:r>
    </w:p>
    <w:tbl>
      <w:tblPr>
        <w:tblW w:w="78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6458"/>
      </w:tblGrid>
      <w:tr w:rsidR="00BB3FFB" w14:paraId="7A5475D4" w14:textId="77777777" w:rsidTr="00307A5C">
        <w:tc>
          <w:tcPr>
            <w:tcW w:w="1418" w:type="dxa"/>
            <w:shd w:val="clear" w:color="auto" w:fill="BFBFBF"/>
          </w:tcPr>
          <w:p w14:paraId="28FC630C" w14:textId="77777777" w:rsidR="00BB3FFB" w:rsidRPr="00A23D22" w:rsidRDefault="00BB3FFB" w:rsidP="00BB3FFB">
            <w:pPr>
              <w:ind w:firstLine="360"/>
              <w:rPr>
                <w:rFonts w:ascii="宋体"/>
                <w:sz w:val="18"/>
              </w:rPr>
            </w:pPr>
            <w:r w:rsidRPr="00A23D22">
              <w:rPr>
                <w:rFonts w:ascii="宋体" w:hint="eastAsia"/>
                <w:sz w:val="18"/>
              </w:rPr>
              <w:t>接口名称</w:t>
            </w:r>
          </w:p>
        </w:tc>
        <w:tc>
          <w:tcPr>
            <w:tcW w:w="6458" w:type="dxa"/>
            <w:shd w:val="clear" w:color="auto" w:fill="BFBFBF"/>
          </w:tcPr>
          <w:p w14:paraId="75709015" w14:textId="77777777" w:rsidR="00BB3FFB" w:rsidRPr="00A23D22" w:rsidRDefault="00BB3FFB" w:rsidP="00025C27">
            <w:pPr>
              <w:ind w:firstLineChars="0" w:firstLine="0"/>
              <w:rPr>
                <w:rFonts w:ascii="宋体"/>
                <w:sz w:val="18"/>
              </w:rPr>
            </w:pPr>
            <w:r w:rsidRPr="00A23D22">
              <w:rPr>
                <w:rFonts w:ascii="宋体" w:hint="eastAsia"/>
                <w:sz w:val="18"/>
              </w:rPr>
              <w:t>自动模式</w:t>
            </w:r>
            <w:r w:rsidRPr="00A23D22">
              <w:rPr>
                <w:rFonts w:ascii="宋体" w:hint="eastAsia"/>
                <w:sz w:val="18"/>
              </w:rPr>
              <w:t xml:space="preserve">: </w:t>
            </w:r>
            <w:r w:rsidRPr="00A23D22">
              <w:rPr>
                <w:rFonts w:ascii="宋体" w:hint="eastAsia"/>
                <w:sz w:val="18"/>
              </w:rPr>
              <w:t>原路径安全停车</w:t>
            </w:r>
            <w:r w:rsidRPr="00A23D22">
              <w:rPr>
                <w:rFonts w:ascii="宋体" w:hint="eastAsia"/>
                <w:sz w:val="18"/>
              </w:rPr>
              <w:t>(</w:t>
            </w:r>
            <w:proofErr w:type="spellStart"/>
            <w:r w:rsidRPr="00A23D22">
              <w:rPr>
                <w:rFonts w:ascii="宋体"/>
                <w:sz w:val="18"/>
              </w:rPr>
              <w:t>autoVehicleSafeStopByPath</w:t>
            </w:r>
            <w:proofErr w:type="spellEnd"/>
            <w:r w:rsidRPr="00A23D22">
              <w:rPr>
                <w:rFonts w:ascii="宋体"/>
                <w:sz w:val="18"/>
              </w:rPr>
              <w:t>)</w:t>
            </w:r>
          </w:p>
        </w:tc>
      </w:tr>
      <w:tr w:rsidR="00BB3FFB" w14:paraId="3EBA3A86" w14:textId="77777777" w:rsidTr="00307A5C">
        <w:tc>
          <w:tcPr>
            <w:tcW w:w="1418" w:type="dxa"/>
            <w:shd w:val="clear" w:color="auto" w:fill="auto"/>
          </w:tcPr>
          <w:p w14:paraId="15393E21" w14:textId="77777777" w:rsidR="00BB3FFB" w:rsidRPr="00A23D22" w:rsidRDefault="00BB3FFB" w:rsidP="00BB3FFB">
            <w:pPr>
              <w:ind w:firstLine="360"/>
              <w:rPr>
                <w:rFonts w:ascii="宋体"/>
                <w:sz w:val="18"/>
              </w:rPr>
            </w:pPr>
            <w:proofErr w:type="spellStart"/>
            <w:r w:rsidRPr="00A23D22">
              <w:rPr>
                <w:rFonts w:ascii="宋体" w:hint="eastAsia"/>
                <w:sz w:val="18"/>
              </w:rPr>
              <w:t>url</w:t>
            </w:r>
            <w:proofErr w:type="spellEnd"/>
          </w:p>
        </w:tc>
        <w:tc>
          <w:tcPr>
            <w:tcW w:w="6458" w:type="dxa"/>
            <w:shd w:val="clear" w:color="auto" w:fill="auto"/>
          </w:tcPr>
          <w:p w14:paraId="5011320F" w14:textId="77777777" w:rsidR="00BB3FFB" w:rsidRPr="00A23D22" w:rsidRDefault="00BB3FFB" w:rsidP="00025C27">
            <w:pPr>
              <w:ind w:firstLineChars="0" w:firstLine="0"/>
              <w:rPr>
                <w:rFonts w:ascii="宋体"/>
                <w:sz w:val="18"/>
              </w:rPr>
            </w:pPr>
            <w:r w:rsidRPr="00A23D22">
              <w:rPr>
                <w:rFonts w:ascii="宋体"/>
                <w:sz w:val="18"/>
              </w:rPr>
              <w:t>/</w:t>
            </w:r>
            <w:r w:rsidRPr="00A23D22">
              <w:rPr>
                <w:rFonts w:ascii="宋体" w:hint="eastAsia"/>
                <w:sz w:val="18"/>
              </w:rPr>
              <w:t>models</w:t>
            </w:r>
            <w:r w:rsidRPr="00A23D22">
              <w:rPr>
                <w:rFonts w:ascii="宋体"/>
                <w:sz w:val="18"/>
              </w:rPr>
              <w:t>/</w:t>
            </w:r>
            <w:proofErr w:type="spellStart"/>
            <w:r w:rsidRPr="00A23D22">
              <w:rPr>
                <w:rFonts w:ascii="宋体"/>
                <w:sz w:val="18"/>
              </w:rPr>
              <w:t>autoModel</w:t>
            </w:r>
            <w:proofErr w:type="spellEnd"/>
            <w:r w:rsidRPr="00A23D22">
              <w:rPr>
                <w:rFonts w:ascii="宋体"/>
                <w:sz w:val="18"/>
              </w:rPr>
              <w:t>/{</w:t>
            </w:r>
            <w:proofErr w:type="spellStart"/>
            <w:r w:rsidRPr="00A23D22">
              <w:rPr>
                <w:rFonts w:ascii="宋体"/>
                <w:sz w:val="18"/>
              </w:rPr>
              <w:t>vehicleId</w:t>
            </w:r>
            <w:proofErr w:type="spellEnd"/>
            <w:r w:rsidRPr="00A23D22">
              <w:rPr>
                <w:rFonts w:ascii="宋体"/>
                <w:sz w:val="18"/>
              </w:rPr>
              <w:t>}/</w:t>
            </w:r>
            <w:proofErr w:type="spellStart"/>
            <w:r w:rsidRPr="00A23D22">
              <w:rPr>
                <w:rFonts w:ascii="宋体"/>
                <w:sz w:val="18"/>
              </w:rPr>
              <w:t>vehicleSafeStopByPath</w:t>
            </w:r>
            <w:proofErr w:type="spellEnd"/>
          </w:p>
        </w:tc>
      </w:tr>
      <w:tr w:rsidR="00BB3FFB" w14:paraId="007FB453" w14:textId="77777777" w:rsidTr="00307A5C">
        <w:tc>
          <w:tcPr>
            <w:tcW w:w="1418" w:type="dxa"/>
            <w:shd w:val="clear" w:color="auto" w:fill="auto"/>
          </w:tcPr>
          <w:p w14:paraId="0963EEB0" w14:textId="77777777" w:rsidR="00BB3FFB" w:rsidRPr="00A23D22" w:rsidRDefault="00BB3FFB" w:rsidP="00BB3FFB">
            <w:pPr>
              <w:ind w:firstLine="360"/>
              <w:rPr>
                <w:rFonts w:ascii="宋体"/>
                <w:sz w:val="18"/>
              </w:rPr>
            </w:pPr>
            <w:r w:rsidRPr="00A23D22">
              <w:rPr>
                <w:rFonts w:ascii="宋体" w:hint="eastAsia"/>
                <w:sz w:val="18"/>
              </w:rPr>
              <w:t>方法</w:t>
            </w:r>
          </w:p>
        </w:tc>
        <w:tc>
          <w:tcPr>
            <w:tcW w:w="6458" w:type="dxa"/>
            <w:shd w:val="clear" w:color="auto" w:fill="auto"/>
          </w:tcPr>
          <w:p w14:paraId="59C89EC4" w14:textId="77777777" w:rsidR="00BB3FFB" w:rsidRPr="00A23D22" w:rsidRDefault="00BB3FFB" w:rsidP="00025C27">
            <w:pPr>
              <w:ind w:firstLineChars="0" w:firstLine="0"/>
              <w:rPr>
                <w:rFonts w:ascii="宋体"/>
                <w:sz w:val="18"/>
              </w:rPr>
            </w:pPr>
            <w:r w:rsidRPr="00A23D22">
              <w:rPr>
                <w:rFonts w:ascii="宋体"/>
                <w:sz w:val="18"/>
              </w:rPr>
              <w:t>put</w:t>
            </w:r>
          </w:p>
        </w:tc>
      </w:tr>
      <w:tr w:rsidR="00BB3FFB" w14:paraId="57F6118D" w14:textId="77777777" w:rsidTr="00307A5C">
        <w:tc>
          <w:tcPr>
            <w:tcW w:w="1418" w:type="dxa"/>
            <w:shd w:val="clear" w:color="auto" w:fill="auto"/>
          </w:tcPr>
          <w:p w14:paraId="3E3595F1" w14:textId="77777777" w:rsidR="00BB3FFB" w:rsidRPr="00A23D22" w:rsidRDefault="00BB3FFB" w:rsidP="00BB3FFB">
            <w:pPr>
              <w:ind w:firstLine="360"/>
              <w:rPr>
                <w:rFonts w:ascii="宋体"/>
                <w:sz w:val="18"/>
              </w:rPr>
            </w:pPr>
            <w:r w:rsidRPr="00A23D22">
              <w:rPr>
                <w:rFonts w:ascii="宋体" w:hint="eastAsia"/>
                <w:sz w:val="18"/>
              </w:rPr>
              <w:t>参数</w:t>
            </w:r>
          </w:p>
        </w:tc>
        <w:tc>
          <w:tcPr>
            <w:tcW w:w="6458" w:type="dxa"/>
            <w:shd w:val="clear" w:color="auto" w:fill="auto"/>
          </w:tcPr>
          <w:tbl>
            <w:tblPr>
              <w:tblpPr w:leftFromText="180" w:rightFromText="180" w:vertAnchor="text" w:horzAnchor="page" w:tblpX="-3" w:tblpY="-1145"/>
              <w:tblOverlap w:val="never"/>
              <w:tblW w:w="6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1134"/>
              <w:gridCol w:w="1134"/>
              <w:gridCol w:w="1275"/>
              <w:gridCol w:w="1725"/>
            </w:tblGrid>
            <w:tr w:rsidR="00BB3FFB" w14:paraId="4A812BED" w14:textId="77777777" w:rsidTr="00BB3FFB">
              <w:trPr>
                <w:trHeight w:val="356"/>
              </w:trPr>
              <w:tc>
                <w:tcPr>
                  <w:tcW w:w="1550" w:type="dxa"/>
                  <w:tcBorders>
                    <w:top w:val="nil"/>
                    <w:left w:val="single" w:sz="8" w:space="0" w:color="4F81BD"/>
                    <w:bottom w:val="nil"/>
                    <w:right w:val="nil"/>
                  </w:tcBorders>
                  <w:shd w:val="clear" w:color="auto" w:fill="auto"/>
                </w:tcPr>
                <w:p w14:paraId="28C60476" w14:textId="0B01275E" w:rsidR="00BB3FFB" w:rsidRPr="00A23D22" w:rsidRDefault="00BB3FFB" w:rsidP="00025C27">
                  <w:pPr>
                    <w:ind w:firstLineChars="0" w:firstLine="0"/>
                    <w:rPr>
                      <w:rFonts w:ascii="宋体"/>
                      <w:color w:val="000000"/>
                      <w:sz w:val="18"/>
                    </w:rPr>
                  </w:pPr>
                  <w:r w:rsidRPr="00A23D22">
                    <w:rPr>
                      <w:rFonts w:ascii="宋体" w:hint="eastAsia"/>
                      <w:color w:val="0D0D0D"/>
                      <w:sz w:val="18"/>
                    </w:rPr>
                    <w:t>数名称</w:t>
                  </w:r>
                </w:p>
              </w:tc>
              <w:tc>
                <w:tcPr>
                  <w:tcW w:w="1134" w:type="dxa"/>
                  <w:tcBorders>
                    <w:top w:val="nil"/>
                    <w:left w:val="nil"/>
                    <w:bottom w:val="nil"/>
                    <w:right w:val="nil"/>
                  </w:tcBorders>
                  <w:shd w:val="clear" w:color="auto" w:fill="FFFFFF"/>
                </w:tcPr>
                <w:p w14:paraId="4FA5F3D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描述</w:t>
                  </w:r>
                </w:p>
              </w:tc>
              <w:tc>
                <w:tcPr>
                  <w:tcW w:w="1134" w:type="dxa"/>
                  <w:tcBorders>
                    <w:top w:val="nil"/>
                    <w:left w:val="nil"/>
                    <w:bottom w:val="nil"/>
                    <w:right w:val="nil"/>
                  </w:tcBorders>
                  <w:shd w:val="clear" w:color="auto" w:fill="FFFFFF"/>
                </w:tcPr>
                <w:p w14:paraId="2C894CB0"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是否必传</w:t>
                  </w:r>
                </w:p>
              </w:tc>
              <w:tc>
                <w:tcPr>
                  <w:tcW w:w="1275" w:type="dxa"/>
                  <w:tcBorders>
                    <w:top w:val="nil"/>
                    <w:left w:val="nil"/>
                    <w:bottom w:val="nil"/>
                    <w:right w:val="nil"/>
                  </w:tcBorders>
                  <w:shd w:val="clear" w:color="auto" w:fill="FFFFFF"/>
                </w:tcPr>
                <w:p w14:paraId="2A4FC8E4"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类型</w:t>
                  </w:r>
                  <w:r w:rsidRPr="00A23D22">
                    <w:rPr>
                      <w:rFonts w:ascii="宋体" w:hint="eastAsia"/>
                      <w:color w:val="000000"/>
                      <w:sz w:val="18"/>
                    </w:rPr>
                    <w:t>(</w:t>
                  </w:r>
                  <w:r w:rsidRPr="00A23D22">
                    <w:rPr>
                      <w:rFonts w:ascii="宋体" w:hint="eastAsia"/>
                      <w:color w:val="000000"/>
                      <w:sz w:val="18"/>
                    </w:rPr>
                    <w:t>规则</w:t>
                  </w:r>
                  <w:r w:rsidRPr="00A23D22">
                    <w:rPr>
                      <w:rFonts w:ascii="宋体" w:hint="eastAsia"/>
                      <w:color w:val="000000"/>
                      <w:sz w:val="18"/>
                    </w:rPr>
                    <w:t>)</w:t>
                  </w:r>
                </w:p>
              </w:tc>
              <w:tc>
                <w:tcPr>
                  <w:tcW w:w="1725" w:type="dxa"/>
                  <w:tcBorders>
                    <w:top w:val="nil"/>
                    <w:left w:val="nil"/>
                    <w:bottom w:val="nil"/>
                    <w:right w:val="nil"/>
                  </w:tcBorders>
                  <w:shd w:val="clear" w:color="auto" w:fill="FFFFFF"/>
                </w:tcPr>
                <w:p w14:paraId="51DA9B35"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参数形式</w:t>
                  </w:r>
                </w:p>
              </w:tc>
            </w:tr>
            <w:tr w:rsidR="00BB3FFB" w14:paraId="7364B959" w14:textId="77777777" w:rsidTr="00BB3FFB">
              <w:tc>
                <w:tcPr>
                  <w:tcW w:w="1550" w:type="dxa"/>
                  <w:tcBorders>
                    <w:top w:val="nil"/>
                    <w:left w:val="nil"/>
                    <w:bottom w:val="nil"/>
                    <w:right w:val="nil"/>
                  </w:tcBorders>
                  <w:shd w:val="clear" w:color="auto" w:fill="auto"/>
                </w:tcPr>
                <w:p w14:paraId="587EFD9C" w14:textId="77777777" w:rsidR="00BB3FFB" w:rsidRPr="00A23D22" w:rsidRDefault="00BB3FFB" w:rsidP="00025C27">
                  <w:pPr>
                    <w:ind w:firstLineChars="0" w:firstLine="0"/>
                    <w:rPr>
                      <w:rFonts w:ascii="宋体"/>
                      <w:color w:val="000000"/>
                      <w:sz w:val="18"/>
                    </w:rPr>
                  </w:pPr>
                  <w:proofErr w:type="spellStart"/>
                  <w:r w:rsidRPr="00A23D22">
                    <w:rPr>
                      <w:rFonts w:ascii="宋体"/>
                      <w:sz w:val="18"/>
                    </w:rPr>
                    <w:t>vehicleId</w:t>
                  </w:r>
                  <w:proofErr w:type="spellEnd"/>
                </w:p>
              </w:tc>
              <w:tc>
                <w:tcPr>
                  <w:tcW w:w="1134" w:type="dxa"/>
                  <w:tcBorders>
                    <w:top w:val="nil"/>
                    <w:left w:val="nil"/>
                    <w:bottom w:val="nil"/>
                    <w:right w:val="nil"/>
                  </w:tcBorders>
                  <w:shd w:val="clear" w:color="auto" w:fill="auto"/>
                </w:tcPr>
                <w:p w14:paraId="1AD433B3" w14:textId="77777777" w:rsidR="00BB3FFB" w:rsidRPr="00A23D22" w:rsidRDefault="00BB3FFB" w:rsidP="00025C27">
                  <w:pPr>
                    <w:ind w:firstLineChars="0" w:firstLine="0"/>
                    <w:rPr>
                      <w:rFonts w:ascii="宋体"/>
                      <w:color w:val="000000"/>
                      <w:sz w:val="18"/>
                    </w:rPr>
                  </w:pPr>
                  <w:r w:rsidRPr="00A23D22">
                    <w:rPr>
                      <w:rFonts w:ascii="宋体" w:hint="eastAsia"/>
                      <w:sz w:val="18"/>
                    </w:rPr>
                    <w:t>车辆编号</w:t>
                  </w:r>
                </w:p>
              </w:tc>
              <w:tc>
                <w:tcPr>
                  <w:tcW w:w="1134" w:type="dxa"/>
                  <w:tcBorders>
                    <w:top w:val="nil"/>
                    <w:left w:val="nil"/>
                    <w:bottom w:val="nil"/>
                    <w:right w:val="nil"/>
                  </w:tcBorders>
                  <w:shd w:val="clear" w:color="auto" w:fill="auto"/>
                </w:tcPr>
                <w:p w14:paraId="59D00E53"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是</w:t>
                  </w:r>
                </w:p>
              </w:tc>
              <w:tc>
                <w:tcPr>
                  <w:tcW w:w="1275" w:type="dxa"/>
                  <w:tcBorders>
                    <w:top w:val="nil"/>
                    <w:left w:val="nil"/>
                    <w:bottom w:val="nil"/>
                    <w:right w:val="nil"/>
                  </w:tcBorders>
                  <w:shd w:val="clear" w:color="auto" w:fill="auto"/>
                </w:tcPr>
                <w:p w14:paraId="1DC27E1D" w14:textId="77777777" w:rsidR="00BB3FFB" w:rsidRPr="00A23D22" w:rsidRDefault="00BB3FFB" w:rsidP="00025C27">
                  <w:pPr>
                    <w:ind w:firstLineChars="0" w:firstLine="0"/>
                    <w:rPr>
                      <w:rFonts w:ascii="宋体"/>
                      <w:color w:val="000000"/>
                      <w:sz w:val="18"/>
                    </w:rPr>
                  </w:pPr>
                  <w:r w:rsidRPr="00A23D22">
                    <w:rPr>
                      <w:rFonts w:ascii="宋体" w:hint="eastAsia"/>
                      <w:color w:val="000000"/>
                      <w:sz w:val="18"/>
                    </w:rPr>
                    <w:t>String</w:t>
                  </w:r>
                </w:p>
              </w:tc>
              <w:tc>
                <w:tcPr>
                  <w:tcW w:w="1725" w:type="dxa"/>
                  <w:tcBorders>
                    <w:top w:val="nil"/>
                    <w:left w:val="nil"/>
                    <w:bottom w:val="nil"/>
                    <w:right w:val="nil"/>
                  </w:tcBorders>
                  <w:shd w:val="clear" w:color="auto" w:fill="auto"/>
                </w:tcPr>
                <w:p w14:paraId="496CF0F5" w14:textId="77777777" w:rsidR="00BB3FFB" w:rsidRPr="00A23D22" w:rsidRDefault="00BB3FFB" w:rsidP="00025C27">
                  <w:pPr>
                    <w:ind w:firstLineChars="0" w:firstLine="0"/>
                    <w:rPr>
                      <w:rFonts w:ascii="宋体"/>
                      <w:color w:val="000000"/>
                      <w:sz w:val="18"/>
                    </w:rPr>
                  </w:pPr>
                  <w:proofErr w:type="spellStart"/>
                  <w:r w:rsidRPr="00A23D22">
                    <w:rPr>
                      <w:rFonts w:ascii="宋体" w:hint="eastAsia"/>
                      <w:color w:val="000000"/>
                      <w:sz w:val="18"/>
                    </w:rPr>
                    <w:t>RequestBody</w:t>
                  </w:r>
                  <w:proofErr w:type="spellEnd"/>
                </w:p>
              </w:tc>
            </w:tr>
          </w:tbl>
          <w:p w14:paraId="7A277D12" w14:textId="77777777" w:rsidR="00BB3FFB" w:rsidRPr="00A23D22" w:rsidRDefault="00BB3FFB" w:rsidP="00BB3FFB">
            <w:pPr>
              <w:ind w:firstLine="360"/>
              <w:rPr>
                <w:rFonts w:ascii="宋体"/>
                <w:sz w:val="18"/>
              </w:rPr>
            </w:pPr>
          </w:p>
        </w:tc>
      </w:tr>
      <w:tr w:rsidR="00BB3FFB" w14:paraId="5EC2B597" w14:textId="77777777" w:rsidTr="00307A5C">
        <w:tc>
          <w:tcPr>
            <w:tcW w:w="1418" w:type="dxa"/>
            <w:shd w:val="clear" w:color="auto" w:fill="auto"/>
          </w:tcPr>
          <w:p w14:paraId="160C2B5D" w14:textId="77777777" w:rsidR="00BB3FFB" w:rsidRPr="00A23D22" w:rsidRDefault="00BB3FFB" w:rsidP="00BB3FFB">
            <w:pPr>
              <w:ind w:firstLine="360"/>
              <w:rPr>
                <w:rFonts w:ascii="宋体"/>
                <w:sz w:val="18"/>
              </w:rPr>
            </w:pPr>
            <w:r w:rsidRPr="00A23D22">
              <w:rPr>
                <w:rFonts w:ascii="宋体" w:hint="eastAsia"/>
                <w:sz w:val="18"/>
              </w:rPr>
              <w:t>返回值</w:t>
            </w:r>
          </w:p>
        </w:tc>
        <w:tc>
          <w:tcPr>
            <w:tcW w:w="6458" w:type="dxa"/>
            <w:shd w:val="clear" w:color="auto" w:fill="auto"/>
          </w:tcPr>
          <w:p w14:paraId="6BE839CB" w14:textId="77777777" w:rsidR="00BB3FFB" w:rsidRPr="00A23D22" w:rsidRDefault="00BB3FFB" w:rsidP="00BB3FFB">
            <w:pPr>
              <w:ind w:firstLine="360"/>
              <w:rPr>
                <w:rFonts w:ascii="宋体"/>
                <w:sz w:val="18"/>
              </w:rPr>
            </w:pPr>
            <w:r w:rsidRPr="00A23D22">
              <w:rPr>
                <w:rFonts w:ascii="宋体" w:hint="eastAsia"/>
                <w:sz w:val="18"/>
              </w:rPr>
              <w:t>{</w:t>
            </w:r>
          </w:p>
          <w:p w14:paraId="46FE04A0" w14:textId="77777777" w:rsidR="00BB3FFB" w:rsidRPr="00A23D22" w:rsidRDefault="00BB3FFB" w:rsidP="00BB3FFB">
            <w:pPr>
              <w:ind w:firstLine="360"/>
              <w:rPr>
                <w:rFonts w:ascii="宋体"/>
                <w:sz w:val="18"/>
              </w:rPr>
            </w:pPr>
            <w:r w:rsidRPr="00A23D22">
              <w:rPr>
                <w:rFonts w:ascii="宋体"/>
                <w:sz w:val="18"/>
              </w:rPr>
              <w:t>c</w:t>
            </w:r>
            <w:r w:rsidRPr="00A23D22">
              <w:rPr>
                <w:rFonts w:ascii="宋体" w:hint="eastAsia"/>
                <w:sz w:val="18"/>
              </w:rPr>
              <w:t>ode</w:t>
            </w:r>
            <w:r w:rsidRPr="00A23D22">
              <w:rPr>
                <w:rFonts w:ascii="宋体"/>
                <w:sz w:val="18"/>
              </w:rPr>
              <w:t>:200,</w:t>
            </w:r>
          </w:p>
          <w:p w14:paraId="1A044CE9" w14:textId="77777777" w:rsidR="00BB3FFB" w:rsidRPr="00A23D22" w:rsidRDefault="00BB3FFB" w:rsidP="00BB3FFB">
            <w:pPr>
              <w:ind w:firstLine="360"/>
              <w:rPr>
                <w:rFonts w:ascii="宋体"/>
                <w:sz w:val="18"/>
              </w:rPr>
            </w:pPr>
            <w:r w:rsidRPr="00A23D22">
              <w:rPr>
                <w:rFonts w:ascii="宋体"/>
                <w:sz w:val="18"/>
              </w:rPr>
              <w:t>message:</w:t>
            </w:r>
            <w:r w:rsidRPr="00A23D22">
              <w:rPr>
                <w:rFonts w:ascii="宋体"/>
                <w:sz w:val="18"/>
              </w:rPr>
              <w:t>”</w:t>
            </w:r>
            <w:r w:rsidRPr="00A23D22">
              <w:rPr>
                <w:rFonts w:ascii="宋体" w:hint="eastAsia"/>
                <w:sz w:val="18"/>
              </w:rPr>
              <w:t>自动模式命令执行成功</w:t>
            </w:r>
            <w:r w:rsidRPr="00A23D22">
              <w:rPr>
                <w:rFonts w:ascii="宋体"/>
                <w:sz w:val="18"/>
              </w:rPr>
              <w:t>”</w:t>
            </w:r>
          </w:p>
          <w:p w14:paraId="320757DE" w14:textId="77777777" w:rsidR="00BB3FFB" w:rsidRPr="00A23D22" w:rsidRDefault="00BB3FFB" w:rsidP="00BB3FFB">
            <w:pPr>
              <w:ind w:firstLine="360"/>
              <w:rPr>
                <w:rFonts w:ascii="宋体"/>
                <w:sz w:val="18"/>
              </w:rPr>
            </w:pPr>
            <w:r w:rsidRPr="00A23D22">
              <w:rPr>
                <w:rFonts w:ascii="宋体" w:hint="eastAsia"/>
                <w:sz w:val="18"/>
              </w:rPr>
              <w:t>}</w:t>
            </w:r>
          </w:p>
        </w:tc>
      </w:tr>
    </w:tbl>
    <w:p w14:paraId="4860ED6F" w14:textId="77777777" w:rsidR="00190278" w:rsidRDefault="00190278">
      <w:pPr>
        <w:ind w:firstLine="420"/>
      </w:pPr>
    </w:p>
    <w:p w14:paraId="49819D68" w14:textId="77777777" w:rsidR="00190278" w:rsidRDefault="00FC3595">
      <w:pPr>
        <w:pStyle w:val="2"/>
        <w:numPr>
          <w:ilvl w:val="1"/>
          <w:numId w:val="11"/>
        </w:numPr>
        <w:ind w:firstLineChars="0"/>
      </w:pPr>
      <w:r>
        <w:rPr>
          <w:rFonts w:hint="eastAsia"/>
        </w:rPr>
        <w:t>统计分析</w:t>
      </w:r>
    </w:p>
    <w:p w14:paraId="0C806FB5" w14:textId="77777777" w:rsidR="00190278" w:rsidRDefault="00FC3595">
      <w:pPr>
        <w:pStyle w:val="3"/>
        <w:numPr>
          <w:ilvl w:val="2"/>
          <w:numId w:val="11"/>
        </w:numPr>
        <w:ind w:firstLineChars="0"/>
      </w:pPr>
      <w:r>
        <w:rPr>
          <w:rFonts w:hint="eastAsia"/>
        </w:rPr>
        <w:t xml:space="preserve">车辆历史任务过程 </w:t>
      </w:r>
    </w:p>
    <w:p w14:paraId="364A2CD3" w14:textId="77777777" w:rsidR="00190278" w:rsidRDefault="00FC3595">
      <w:pPr>
        <w:pStyle w:val="3"/>
        <w:numPr>
          <w:ilvl w:val="2"/>
          <w:numId w:val="11"/>
        </w:numPr>
        <w:ind w:firstLineChars="0"/>
      </w:pPr>
      <w:r>
        <w:rPr>
          <w:rFonts w:hint="eastAsia"/>
        </w:rPr>
        <w:t>车辆历史轨迹和规划路径比对</w:t>
      </w:r>
    </w:p>
    <w:p w14:paraId="56A66BB9" w14:textId="77777777" w:rsidR="00190278" w:rsidRDefault="00FC3595">
      <w:pPr>
        <w:pStyle w:val="3"/>
        <w:numPr>
          <w:ilvl w:val="2"/>
          <w:numId w:val="11"/>
        </w:numPr>
        <w:ind w:firstLineChars="0"/>
      </w:pPr>
      <w:r>
        <w:rPr>
          <w:rFonts w:hint="eastAsia"/>
        </w:rPr>
        <w:t>车辆的运行报告</w:t>
      </w:r>
    </w:p>
    <w:p w14:paraId="497F8693" w14:textId="77777777" w:rsidR="00190278" w:rsidRDefault="00FC3595">
      <w:pPr>
        <w:pStyle w:val="3"/>
        <w:numPr>
          <w:ilvl w:val="2"/>
          <w:numId w:val="11"/>
        </w:numPr>
        <w:ind w:firstLineChars="0"/>
      </w:pPr>
      <w:r>
        <w:rPr>
          <w:rFonts w:hint="eastAsia"/>
        </w:rPr>
        <w:t>铲车（挖掘机）统计报表</w:t>
      </w:r>
    </w:p>
    <w:p w14:paraId="3C5AA499" w14:textId="77777777" w:rsidR="00190278" w:rsidRDefault="00FC3595">
      <w:pPr>
        <w:pStyle w:val="3"/>
        <w:numPr>
          <w:ilvl w:val="2"/>
          <w:numId w:val="11"/>
        </w:numPr>
        <w:ind w:firstLineChars="0"/>
      </w:pPr>
      <w:proofErr w:type="gramStart"/>
      <w:r>
        <w:rPr>
          <w:rFonts w:hint="eastAsia"/>
        </w:rPr>
        <w:t>卸点统计</w:t>
      </w:r>
      <w:proofErr w:type="gramEnd"/>
      <w:r>
        <w:rPr>
          <w:rFonts w:hint="eastAsia"/>
        </w:rPr>
        <w:t>报表</w:t>
      </w:r>
    </w:p>
    <w:p w14:paraId="7C694A56" w14:textId="77777777" w:rsidR="00190278" w:rsidRDefault="00FC3595">
      <w:pPr>
        <w:pStyle w:val="3"/>
        <w:numPr>
          <w:ilvl w:val="2"/>
          <w:numId w:val="11"/>
        </w:numPr>
        <w:ind w:firstLineChars="0"/>
      </w:pPr>
      <w:r>
        <w:rPr>
          <w:rFonts w:hint="eastAsia"/>
        </w:rPr>
        <w:t>告警处理情况</w:t>
      </w:r>
    </w:p>
    <w:p w14:paraId="6E55AD64" w14:textId="77777777" w:rsidR="00190278" w:rsidRDefault="00FC3595">
      <w:pPr>
        <w:pStyle w:val="3"/>
        <w:numPr>
          <w:ilvl w:val="2"/>
          <w:numId w:val="11"/>
        </w:numPr>
        <w:ind w:firstLineChars="0"/>
      </w:pPr>
      <w:r>
        <w:rPr>
          <w:rFonts w:hint="eastAsia"/>
        </w:rPr>
        <w:t>矿区历史状态回放</w:t>
      </w:r>
    </w:p>
    <w:sectPr w:rsidR="0019027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angchunlin" w:date="2019-12-19T13:56:00Z" w:initials="t">
    <w:p w14:paraId="5DDF5E2E" w14:textId="2D2AC8B3" w:rsidR="006E0A68" w:rsidRDefault="006E0A68">
      <w:pPr>
        <w:pStyle w:val="af5"/>
        <w:ind w:firstLine="420"/>
      </w:pPr>
      <w:r>
        <w:rPr>
          <w:rStyle w:val="af4"/>
        </w:rPr>
        <w:annotationRef/>
      </w:r>
      <w:r>
        <w:rPr>
          <w:rFonts w:hint="eastAsia"/>
        </w:rPr>
        <w:t>新增接口</w:t>
      </w:r>
    </w:p>
  </w:comment>
  <w:comment w:id="92" w:author="tangchunlin" w:date="2019-12-19T13:55:00Z" w:initials="t">
    <w:p w14:paraId="1B9EC778" w14:textId="0249A22E" w:rsidR="006E0A68" w:rsidRDefault="006E0A68">
      <w:pPr>
        <w:pStyle w:val="af5"/>
        <w:ind w:firstLine="420"/>
      </w:pPr>
      <w:r>
        <w:rPr>
          <w:rStyle w:val="af4"/>
        </w:rPr>
        <w:annotationRef/>
      </w:r>
      <w:r>
        <w:rPr>
          <w:rFonts w:hint="eastAsia"/>
        </w:rPr>
        <w:t>地图单元添加不可通行区域</w:t>
      </w:r>
    </w:p>
  </w:comment>
  <w:comment w:id="93" w:author="Xiaowei Wang" w:date="2019-09-23T15:32:00Z" w:initials="XW">
    <w:p w14:paraId="0D6B304E" w14:textId="0D7A426D" w:rsidR="006E0A68" w:rsidRDefault="006E0A68">
      <w:pPr>
        <w:pStyle w:val="af5"/>
        <w:ind w:firstLine="420"/>
      </w:pPr>
      <w:r>
        <w:rPr>
          <w:rStyle w:val="af4"/>
        </w:rPr>
        <w:annotationRef/>
      </w:r>
      <w:r>
        <w:rPr>
          <w:rFonts w:hint="eastAsia"/>
        </w:rPr>
        <w:t>类型待定</w:t>
      </w:r>
    </w:p>
  </w:comment>
  <w:comment w:id="94" w:author="tangchunlin" w:date="2019-12-19T13:56:00Z" w:initials="t">
    <w:p w14:paraId="5D6234CC" w14:textId="52CA3D27" w:rsidR="006E0A68" w:rsidRDefault="006E0A68">
      <w:pPr>
        <w:pStyle w:val="af5"/>
        <w:ind w:firstLine="420"/>
      </w:pPr>
      <w:r>
        <w:rPr>
          <w:rStyle w:val="af4"/>
        </w:rPr>
        <w:annotationRef/>
      </w:r>
      <w:r>
        <w:rPr>
          <w:rFonts w:hint="eastAsia"/>
        </w:rPr>
        <w:t>新增接口</w:t>
      </w:r>
    </w:p>
  </w:comment>
  <w:comment w:id="95" w:author="Xiaowei Wang" w:date="2019-09-25T09:40:00Z" w:initials="XW">
    <w:p w14:paraId="31BF9D3F" w14:textId="7193AC22" w:rsidR="006E0A68" w:rsidRDefault="006E0A68" w:rsidP="002C136F">
      <w:pPr>
        <w:pStyle w:val="af5"/>
        <w:ind w:firstLine="420"/>
      </w:pPr>
      <w:r>
        <w:rPr>
          <w:rStyle w:val="af4"/>
        </w:rPr>
        <w:annotationRef/>
      </w:r>
      <w:r>
        <w:rPr>
          <w:rFonts w:hint="eastAsia"/>
        </w:rPr>
        <w:t>同上，矿物类型待定</w:t>
      </w:r>
    </w:p>
  </w:comment>
  <w:comment w:id="96" w:author="tangchunlin" w:date="2019-12-19T13:57:00Z" w:initials="t">
    <w:p w14:paraId="73D903E9" w14:textId="18C7AFC4" w:rsidR="006E0A68" w:rsidRDefault="006E0A68">
      <w:pPr>
        <w:pStyle w:val="af5"/>
        <w:ind w:firstLine="420"/>
      </w:pPr>
      <w:r>
        <w:rPr>
          <w:rStyle w:val="af4"/>
        </w:rPr>
        <w:annotationRef/>
      </w:r>
      <w:r>
        <w:rPr>
          <w:rFonts w:hint="eastAsia"/>
        </w:rPr>
        <w:t>新增spotId属性</w:t>
      </w:r>
    </w:p>
  </w:comment>
  <w:comment w:id="97" w:author="tangchunlin" w:date="2019-12-19T13:57:00Z" w:initials="t">
    <w:p w14:paraId="2AB4EEC5" w14:textId="71D5A326" w:rsidR="006E0A68" w:rsidRDefault="006E0A68">
      <w:pPr>
        <w:pStyle w:val="af5"/>
        <w:ind w:firstLine="420"/>
      </w:pPr>
      <w:r>
        <w:rPr>
          <w:rStyle w:val="af4"/>
        </w:rPr>
        <w:annotationRef/>
      </w:r>
      <w:r>
        <w:rPr>
          <w:rFonts w:hint="eastAsia"/>
        </w:rPr>
        <w:t>新增spotId属性</w:t>
      </w:r>
    </w:p>
  </w:comment>
  <w:comment w:id="98" w:author="tangchunlin" w:date="2019-12-19T13:57:00Z" w:initials="t">
    <w:p w14:paraId="2BE0D920" w14:textId="65A3287E" w:rsidR="006E0A68" w:rsidRDefault="006E0A68">
      <w:pPr>
        <w:pStyle w:val="af5"/>
        <w:ind w:firstLine="420"/>
      </w:pPr>
      <w:r>
        <w:rPr>
          <w:rStyle w:val="af4"/>
        </w:rPr>
        <w:annotationRef/>
      </w:r>
      <w:r>
        <w:rPr>
          <w:rFonts w:hint="eastAsia"/>
        </w:rPr>
        <w:t>新增spotId属性</w:t>
      </w:r>
    </w:p>
  </w:comment>
  <w:comment w:id="99" w:author="tangchunlin" w:date="2019-12-19T13:58:00Z" w:initials="t">
    <w:p w14:paraId="3F5557B2" w14:textId="778B66D7" w:rsidR="006E0A68" w:rsidRDefault="006E0A68">
      <w:pPr>
        <w:pStyle w:val="af5"/>
        <w:ind w:firstLine="420"/>
      </w:pPr>
      <w:r>
        <w:rPr>
          <w:rStyle w:val="af4"/>
        </w:rPr>
        <w:annotationRef/>
      </w:r>
      <w:r>
        <w:rPr>
          <w:rFonts w:hint="eastAsia"/>
        </w:rPr>
        <w:t>新增spotId属性</w:t>
      </w:r>
    </w:p>
  </w:comment>
  <w:comment w:id="100" w:author="tangchunlin" w:date="2019-12-19T13:58:00Z" w:initials="t">
    <w:p w14:paraId="39F52C02" w14:textId="39B6E447" w:rsidR="006E0A68" w:rsidRDefault="006E0A68">
      <w:pPr>
        <w:pStyle w:val="af5"/>
        <w:ind w:firstLine="420"/>
      </w:pPr>
      <w:r>
        <w:rPr>
          <w:rStyle w:val="af4"/>
        </w:rPr>
        <w:annotationRef/>
      </w:r>
      <w:r>
        <w:rPr>
          <w:rFonts w:hint="eastAsia"/>
        </w:rPr>
        <w:t>新增spotId属性</w:t>
      </w:r>
    </w:p>
  </w:comment>
  <w:comment w:id="101" w:author="tangchunlin" w:date="2019-12-19T13:58:00Z" w:initials="t">
    <w:p w14:paraId="38605BF9" w14:textId="398C53FB" w:rsidR="006E0A68" w:rsidRDefault="006E0A68">
      <w:pPr>
        <w:pStyle w:val="af5"/>
        <w:ind w:firstLine="420"/>
      </w:pPr>
      <w:r>
        <w:rPr>
          <w:rStyle w:val="af4"/>
        </w:rPr>
        <w:annotationRef/>
      </w:r>
      <w:r>
        <w:rPr>
          <w:rFonts w:hint="eastAsia"/>
        </w:rPr>
        <w:t>新增spotId属性</w:t>
      </w:r>
    </w:p>
  </w:comment>
  <w:comment w:id="102" w:author="tangchunlin" w:date="2019-12-19T13:58:00Z" w:initials="t">
    <w:p w14:paraId="577E9FBF" w14:textId="6FB69111" w:rsidR="006E0A68" w:rsidRDefault="006E0A68">
      <w:pPr>
        <w:pStyle w:val="af5"/>
        <w:ind w:firstLine="420"/>
      </w:pPr>
      <w:r>
        <w:rPr>
          <w:rStyle w:val="af4"/>
        </w:rPr>
        <w:annotationRef/>
      </w:r>
      <w:r>
        <w:rPr>
          <w:rFonts w:hint="eastAsia"/>
        </w:rPr>
        <w:t>新增spotId属性</w:t>
      </w:r>
    </w:p>
  </w:comment>
  <w:comment w:id="103" w:author="liuhaonan" w:date="2019-12-17T00:47:00Z" w:initials="l">
    <w:p w14:paraId="1690D4A5" w14:textId="77777777" w:rsidR="006E0A68" w:rsidRDefault="006E0A68">
      <w:pPr>
        <w:pStyle w:val="af5"/>
        <w:ind w:firstLine="420"/>
      </w:pPr>
      <w:r>
        <w:rPr>
          <w:rStyle w:val="af4"/>
        </w:rPr>
        <w:annotationRef/>
      </w:r>
      <w:r w:rsidRPr="003A20B7">
        <w:rPr>
          <w:rFonts w:hint="eastAsia"/>
        </w:rPr>
        <w:t>业务层文档缺失传入参数：</w:t>
      </w:r>
      <w:r w:rsidRPr="003A20B7">
        <w:t>LanType枚举 ，当插入的对象为Road时，无法判断插入位置</w:t>
      </w:r>
    </w:p>
  </w:comment>
  <w:comment w:id="104" w:author="Xiaowei Wang" w:date="2019-09-27T16:32:00Z" w:initials="XW">
    <w:p w14:paraId="26F67DED" w14:textId="361C8BE3" w:rsidR="006E0A68" w:rsidRDefault="006E0A68">
      <w:pPr>
        <w:pStyle w:val="af5"/>
        <w:ind w:firstLine="420"/>
      </w:pPr>
      <w:r>
        <w:rPr>
          <w:rStyle w:val="af4"/>
        </w:rPr>
        <w:annotationRef/>
      </w:r>
      <w:r>
        <w:rPr>
          <w:rFonts w:hint="eastAsia"/>
        </w:rPr>
        <w:t>需确认动作组类型</w:t>
      </w:r>
    </w:p>
  </w:comment>
  <w:comment w:id="105" w:author="tangchunlin" w:date="2019-12-19T13:58:00Z" w:initials="t">
    <w:p w14:paraId="49E83661" w14:textId="48E78B47" w:rsidR="006E0A68" w:rsidRDefault="006E0A68">
      <w:pPr>
        <w:pStyle w:val="af5"/>
        <w:ind w:firstLine="420"/>
      </w:pPr>
      <w:r>
        <w:rPr>
          <w:rStyle w:val="af4"/>
        </w:rPr>
        <w:annotationRef/>
      </w:r>
      <w:r>
        <w:rPr>
          <w:rFonts w:hint="eastAsia"/>
        </w:rPr>
        <w:t>新增spotId属性</w:t>
      </w:r>
    </w:p>
  </w:comment>
  <w:comment w:id="106" w:author="tangchunlin" w:date="2019-12-19T13:58:00Z" w:initials="t">
    <w:p w14:paraId="6E2CAB12" w14:textId="511F1FDC" w:rsidR="006E0A68" w:rsidRDefault="006E0A68">
      <w:pPr>
        <w:pStyle w:val="af5"/>
        <w:ind w:firstLine="420"/>
      </w:pPr>
      <w:r>
        <w:rPr>
          <w:rStyle w:val="af4"/>
        </w:rPr>
        <w:annotationRef/>
      </w:r>
      <w:r>
        <w:rPr>
          <w:rFonts w:hint="eastAsia"/>
        </w:rPr>
        <w:t>新增spotId属性</w:t>
      </w:r>
    </w:p>
  </w:comment>
  <w:comment w:id="107" w:author="tangchunlin" w:date="2019-12-19T13:58:00Z" w:initials="t">
    <w:p w14:paraId="321626D2" w14:textId="134580A2" w:rsidR="006E0A68" w:rsidRDefault="006E0A68">
      <w:pPr>
        <w:pStyle w:val="af5"/>
        <w:ind w:firstLine="420"/>
      </w:pPr>
      <w:r>
        <w:rPr>
          <w:rStyle w:val="af4"/>
        </w:rPr>
        <w:annotationRef/>
      </w:r>
      <w:r>
        <w:rPr>
          <w:rFonts w:hint="eastAsia"/>
        </w:rPr>
        <w:t>新增spotId属性</w:t>
      </w:r>
    </w:p>
  </w:comment>
  <w:comment w:id="108" w:author="tangchunlin" w:date="2019-12-19T13:59:00Z" w:initials="t">
    <w:p w14:paraId="6C647C46" w14:textId="3ADB5DFC" w:rsidR="006E0A68" w:rsidRDefault="006E0A68">
      <w:pPr>
        <w:pStyle w:val="af5"/>
        <w:ind w:firstLine="420"/>
      </w:pPr>
      <w:r>
        <w:rPr>
          <w:rStyle w:val="af4"/>
        </w:rPr>
        <w:annotationRef/>
      </w:r>
      <w:r>
        <w:rPr>
          <w:rFonts w:hint="eastAsia"/>
        </w:rPr>
        <w:t>新增spotId属性</w:t>
      </w:r>
    </w:p>
  </w:comment>
  <w:comment w:id="109" w:author="tangchunlin" w:date="2019-12-19T13:59:00Z" w:initials="t">
    <w:p w14:paraId="0CB16484" w14:textId="53B1B056" w:rsidR="006E0A68" w:rsidRDefault="006E0A68">
      <w:pPr>
        <w:pStyle w:val="af5"/>
        <w:ind w:firstLine="420"/>
      </w:pPr>
      <w:r>
        <w:rPr>
          <w:rStyle w:val="af4"/>
        </w:rPr>
        <w:annotationRef/>
      </w:r>
      <w:r>
        <w:rPr>
          <w:rFonts w:hint="eastAsia"/>
        </w:rPr>
        <w:t>新增spotId属性</w:t>
      </w:r>
    </w:p>
  </w:comment>
  <w:comment w:id="110" w:author="tangchunlin" w:date="2019-12-19T13:59:00Z" w:initials="t">
    <w:p w14:paraId="62C6BE76" w14:textId="0D15EA00" w:rsidR="006E0A68" w:rsidRDefault="006E0A68">
      <w:pPr>
        <w:pStyle w:val="af5"/>
        <w:ind w:firstLine="420"/>
      </w:pPr>
      <w:r>
        <w:rPr>
          <w:rStyle w:val="af4"/>
        </w:rPr>
        <w:annotationRef/>
      </w:r>
      <w:r>
        <w:rPr>
          <w:rFonts w:hint="eastAsia"/>
        </w:rPr>
        <w:t>新增spotId属性</w:t>
      </w:r>
    </w:p>
  </w:comment>
  <w:comment w:id="111" w:author="tangchunlin" w:date="2019-12-19T13:59:00Z" w:initials="t">
    <w:p w14:paraId="1CBEB421" w14:textId="3A9EA9A2" w:rsidR="006E0A68" w:rsidRDefault="006E0A68">
      <w:pPr>
        <w:pStyle w:val="af5"/>
        <w:ind w:firstLine="420"/>
      </w:pPr>
      <w:r>
        <w:rPr>
          <w:rStyle w:val="af4"/>
        </w:rPr>
        <w:annotationRef/>
      </w:r>
      <w:r>
        <w:rPr>
          <w:rFonts w:hint="eastAsia"/>
        </w:rPr>
        <w:t>新增spotId属性</w:t>
      </w:r>
    </w:p>
  </w:comment>
  <w:comment w:id="530" w:author="tangchunlin" w:date="2019-12-19T13:59:00Z" w:initials="t">
    <w:p w14:paraId="73DE7355" w14:textId="29E3787E" w:rsidR="006E0A68" w:rsidRDefault="006E0A68">
      <w:pPr>
        <w:pStyle w:val="af5"/>
        <w:ind w:firstLine="420"/>
      </w:pPr>
      <w:r>
        <w:rPr>
          <w:rStyle w:val="af4"/>
        </w:rPr>
        <w:annotationRef/>
      </w:r>
      <w:r>
        <w:rPr>
          <w:rFonts w:hint="eastAsia"/>
        </w:rPr>
        <w:t>新增接口</w:t>
      </w:r>
    </w:p>
  </w:comment>
  <w:comment w:id="602" w:author="tangchunlin" w:date="2019-12-19T13:59:00Z" w:initials="t">
    <w:p w14:paraId="1FB90BEB" w14:textId="53F90D26" w:rsidR="006E0A68" w:rsidRDefault="006E0A68">
      <w:pPr>
        <w:pStyle w:val="af5"/>
        <w:ind w:firstLine="420"/>
      </w:pPr>
      <w:r>
        <w:rPr>
          <w:rStyle w:val="af4"/>
        </w:rPr>
        <w:annotationRef/>
      </w:r>
      <w:r>
        <w:rPr>
          <w:rFonts w:hint="eastAsia"/>
        </w:rPr>
        <w:t>新增接口</w:t>
      </w:r>
    </w:p>
  </w:comment>
  <w:comment w:id="699" w:author="tcl cl" w:date="2020-03-04T14:42:00Z" w:initials="tc">
    <w:p w14:paraId="1C7D39F8" w14:textId="77777777" w:rsidR="002376C1" w:rsidRDefault="002376C1">
      <w:pPr>
        <w:pStyle w:val="af5"/>
        <w:ind w:firstLine="420"/>
      </w:pPr>
      <w:r>
        <w:rPr>
          <w:rStyle w:val="af4"/>
        </w:rPr>
        <w:annotationRef/>
      </w:r>
      <w:r>
        <w:t>20-</w:t>
      </w:r>
      <w:r>
        <w:rPr>
          <w:rFonts w:hint="eastAsia"/>
        </w:rPr>
        <w:t>0</w:t>
      </w:r>
      <w:r>
        <w:t>3-04</w:t>
      </w:r>
    </w:p>
    <w:p w14:paraId="52674C81" w14:textId="35872402" w:rsidR="002376C1" w:rsidRDefault="002376C1">
      <w:pPr>
        <w:pStyle w:val="af5"/>
        <w:ind w:firstLine="420"/>
      </w:pPr>
      <w:r>
        <w:rPr>
          <w:rFonts w:hint="eastAsia"/>
        </w:rPr>
        <w:t>业务层新增接口</w:t>
      </w:r>
    </w:p>
  </w:comment>
  <w:comment w:id="700" w:author="tcl cl" w:date="2020-03-04T14:43:00Z" w:initials="tc">
    <w:p w14:paraId="42BABB20" w14:textId="77777777" w:rsidR="002376C1" w:rsidRDefault="002376C1" w:rsidP="002376C1">
      <w:pPr>
        <w:pStyle w:val="af5"/>
        <w:ind w:firstLine="420"/>
      </w:pPr>
      <w:r>
        <w:rPr>
          <w:rStyle w:val="af4"/>
        </w:rPr>
        <w:annotationRef/>
      </w:r>
      <w:r>
        <w:t>20-</w:t>
      </w:r>
      <w:r>
        <w:rPr>
          <w:rFonts w:hint="eastAsia"/>
        </w:rPr>
        <w:t>0</w:t>
      </w:r>
      <w:r>
        <w:t>3-04</w:t>
      </w:r>
    </w:p>
    <w:p w14:paraId="49B7ABE4" w14:textId="10A991FF" w:rsidR="002376C1" w:rsidRDefault="002376C1" w:rsidP="002376C1">
      <w:pPr>
        <w:pStyle w:val="af5"/>
        <w:ind w:firstLine="420"/>
      </w:pPr>
      <w:r>
        <w:rPr>
          <w:rFonts w:hint="eastAsia"/>
        </w:rPr>
        <w:t>业务层新增接口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DF5E2E" w15:done="0"/>
  <w15:commentEx w15:paraId="1B9EC778" w15:done="0"/>
  <w15:commentEx w15:paraId="0D6B304E" w15:done="0"/>
  <w15:commentEx w15:paraId="5D6234CC" w15:done="0"/>
  <w15:commentEx w15:paraId="31BF9D3F" w15:done="0"/>
  <w15:commentEx w15:paraId="73D903E9" w15:done="0"/>
  <w15:commentEx w15:paraId="2AB4EEC5" w15:done="0"/>
  <w15:commentEx w15:paraId="2BE0D920" w15:done="0"/>
  <w15:commentEx w15:paraId="3F5557B2" w15:done="0"/>
  <w15:commentEx w15:paraId="39F52C02" w15:done="0"/>
  <w15:commentEx w15:paraId="38605BF9" w15:done="0"/>
  <w15:commentEx w15:paraId="577E9FBF" w15:done="0"/>
  <w15:commentEx w15:paraId="1690D4A5" w15:done="0"/>
  <w15:commentEx w15:paraId="26F67DED" w15:done="0"/>
  <w15:commentEx w15:paraId="49E83661" w15:done="0"/>
  <w15:commentEx w15:paraId="6E2CAB12" w15:done="0"/>
  <w15:commentEx w15:paraId="321626D2" w15:done="0"/>
  <w15:commentEx w15:paraId="6C647C46" w15:done="0"/>
  <w15:commentEx w15:paraId="0CB16484" w15:done="0"/>
  <w15:commentEx w15:paraId="62C6BE76" w15:done="0"/>
  <w15:commentEx w15:paraId="1CBEB421" w15:done="0"/>
  <w15:commentEx w15:paraId="73DE7355" w15:done="0"/>
  <w15:commentEx w15:paraId="1FB90BEB" w15:done="0"/>
  <w15:commentEx w15:paraId="52674C81" w15:done="0"/>
  <w15:commentEx w15:paraId="49B7AB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F5E2E" w16cid:durableId="21A60003"/>
  <w16cid:commentId w16cid:paraId="1B9EC778" w16cid:durableId="21A5FFC9"/>
  <w16cid:commentId w16cid:paraId="0D6B304E" w16cid:durableId="21336426"/>
  <w16cid:commentId w16cid:paraId="5D6234CC" w16cid:durableId="21A6001A"/>
  <w16cid:commentId w16cid:paraId="31BF9D3F" w16cid:durableId="2135B758"/>
  <w16cid:commentId w16cid:paraId="73D903E9" w16cid:durableId="21A60041"/>
  <w16cid:commentId w16cid:paraId="2AB4EEC5" w16cid:durableId="21A6005A"/>
  <w16cid:commentId w16cid:paraId="2BE0D920" w16cid:durableId="21A60062"/>
  <w16cid:commentId w16cid:paraId="3F5557B2" w16cid:durableId="21A60068"/>
  <w16cid:commentId w16cid:paraId="39F52C02" w16cid:durableId="21A6006E"/>
  <w16cid:commentId w16cid:paraId="38605BF9" w16cid:durableId="21A60076"/>
  <w16cid:commentId w16cid:paraId="577E9FBF" w16cid:durableId="21A6007C"/>
  <w16cid:commentId w16cid:paraId="1690D4A5" w16cid:durableId="2208A533"/>
  <w16cid:commentId w16cid:paraId="26F67DED" w16cid:durableId="2138B80B"/>
  <w16cid:commentId w16cid:paraId="49E83661" w16cid:durableId="21A6008B"/>
  <w16cid:commentId w16cid:paraId="6E2CAB12" w16cid:durableId="21A60099"/>
  <w16cid:commentId w16cid:paraId="321626D2" w16cid:durableId="21A6009F"/>
  <w16cid:commentId w16cid:paraId="6C647C46" w16cid:durableId="21A600A4"/>
  <w16cid:commentId w16cid:paraId="0CB16484" w16cid:durableId="21A600AA"/>
  <w16cid:commentId w16cid:paraId="62C6BE76" w16cid:durableId="21A600B0"/>
  <w16cid:commentId w16cid:paraId="1CBEB421" w16cid:durableId="21A600B6"/>
  <w16cid:commentId w16cid:paraId="73DE7355" w16cid:durableId="21A600C7"/>
  <w16cid:commentId w16cid:paraId="1FB90BEB" w16cid:durableId="21A600D5"/>
  <w16cid:commentId w16cid:paraId="52674C81" w16cid:durableId="220A3CC5"/>
  <w16cid:commentId w16cid:paraId="49B7ABE4" w16cid:durableId="220A3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6007F" w14:textId="77777777" w:rsidR="007066FA" w:rsidRDefault="007066FA">
      <w:pPr>
        <w:ind w:firstLine="420"/>
      </w:pPr>
      <w:r>
        <w:separator/>
      </w:r>
    </w:p>
  </w:endnote>
  <w:endnote w:type="continuationSeparator" w:id="0">
    <w:p w14:paraId="549C1714" w14:textId="77777777" w:rsidR="007066FA" w:rsidRDefault="007066F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044E" w14:textId="77777777" w:rsidR="006E0A68" w:rsidRDefault="006E0A6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FD70E" w14:textId="77777777" w:rsidR="006E0A68" w:rsidRDefault="006E0A6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96A" w14:textId="77777777" w:rsidR="006E0A68" w:rsidRDefault="006E0A6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061FF" w14:textId="77777777" w:rsidR="007066FA" w:rsidRDefault="007066FA">
      <w:pPr>
        <w:ind w:firstLine="420"/>
      </w:pPr>
      <w:r>
        <w:separator/>
      </w:r>
    </w:p>
  </w:footnote>
  <w:footnote w:type="continuationSeparator" w:id="0">
    <w:p w14:paraId="5BF89F00" w14:textId="77777777" w:rsidR="007066FA" w:rsidRDefault="007066F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733C" w14:textId="77777777" w:rsidR="006E0A68" w:rsidRDefault="006E0A6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5E2" w14:textId="77777777" w:rsidR="006E0A68" w:rsidRDefault="006E0A68">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4D8DC" w14:textId="77777777" w:rsidR="006E0A68" w:rsidRDefault="006E0A68">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4"/>
    <w:multiLevelType w:val="multilevel"/>
    <w:tmpl w:val="00000004"/>
    <w:name w:val="WW8Num3"/>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079102AD"/>
    <w:multiLevelType w:val="multilevel"/>
    <w:tmpl w:val="079102AD"/>
    <w:lvl w:ilvl="0">
      <w:start w:val="1"/>
      <w:numFmt w:val="decimal"/>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15:restartNumberingAfterBreak="0">
    <w:nsid w:val="08850E31"/>
    <w:multiLevelType w:val="multilevel"/>
    <w:tmpl w:val="08850E31"/>
    <w:lvl w:ilvl="0">
      <w:start w:val="1"/>
      <w:numFmt w:val="bullet"/>
      <w:pStyle w:val="ZSH"/>
      <w:lvlText w:val="-"/>
      <w:lvlJc w:val="left"/>
      <w:pPr>
        <w:ind w:left="912" w:hanging="480"/>
      </w:pPr>
      <w:rPr>
        <w:rFonts w:ascii="Courier New" w:eastAsia="宋体" w:hAnsi="Courier New" w:hint="default"/>
        <w:u w:val="none"/>
      </w:rPr>
    </w:lvl>
    <w:lvl w:ilvl="1">
      <w:start w:val="1"/>
      <w:numFmt w:val="bullet"/>
      <w:pStyle w:val="ZSH0"/>
      <w:lvlText w:val=""/>
      <w:lvlJc w:val="left"/>
      <w:pPr>
        <w:ind w:left="1392" w:hanging="480"/>
      </w:pPr>
      <w:rPr>
        <w:rFonts w:ascii="Wingdings" w:eastAsia="宋体" w:hAnsi="Wingdings" w:hint="default"/>
        <w:u w:val="none"/>
      </w:rPr>
    </w:lvl>
    <w:lvl w:ilvl="2">
      <w:start w:val="1"/>
      <w:numFmt w:val="bullet"/>
      <w:lvlText w:val=""/>
      <w:lvlJc w:val="left"/>
      <w:pPr>
        <w:ind w:left="1872" w:hanging="480"/>
      </w:pPr>
      <w:rPr>
        <w:rFonts w:ascii="Wingdings" w:eastAsia="宋体" w:hAnsi="Wingdings" w:hint="default"/>
        <w:u w:val="none"/>
      </w:rPr>
    </w:lvl>
    <w:lvl w:ilvl="3">
      <w:start w:val="1"/>
      <w:numFmt w:val="bullet"/>
      <w:lvlText w:val=""/>
      <w:lvlJc w:val="left"/>
      <w:pPr>
        <w:ind w:left="2352" w:hanging="480"/>
      </w:pPr>
      <w:rPr>
        <w:rFonts w:ascii="Wingdings" w:eastAsia="宋体" w:hAnsi="Wingdings" w:hint="default"/>
        <w:u w:val="none"/>
      </w:rPr>
    </w:lvl>
    <w:lvl w:ilvl="4">
      <w:start w:val="1"/>
      <w:numFmt w:val="bullet"/>
      <w:lvlText w:val=""/>
      <w:lvlJc w:val="left"/>
      <w:pPr>
        <w:ind w:left="2832" w:hanging="480"/>
      </w:pPr>
      <w:rPr>
        <w:rFonts w:ascii="Wingdings" w:eastAsia="宋体" w:hAnsi="Wingdings" w:hint="default"/>
        <w:u w:val="none"/>
      </w:rPr>
    </w:lvl>
    <w:lvl w:ilvl="5">
      <w:start w:val="1"/>
      <w:numFmt w:val="bullet"/>
      <w:lvlText w:val=""/>
      <w:lvlJc w:val="left"/>
      <w:pPr>
        <w:ind w:left="3312" w:hanging="480"/>
      </w:pPr>
      <w:rPr>
        <w:rFonts w:ascii="Wingdings" w:eastAsia="宋体" w:hAnsi="Wingdings" w:hint="default"/>
        <w:u w:val="none"/>
      </w:rPr>
    </w:lvl>
    <w:lvl w:ilvl="6">
      <w:start w:val="1"/>
      <w:numFmt w:val="bullet"/>
      <w:lvlText w:val=""/>
      <w:lvlJc w:val="left"/>
      <w:pPr>
        <w:ind w:left="3792" w:hanging="480"/>
      </w:pPr>
      <w:rPr>
        <w:rFonts w:ascii="Wingdings" w:eastAsia="宋体" w:hAnsi="Wingdings" w:hint="default"/>
        <w:u w:val="none"/>
      </w:rPr>
    </w:lvl>
    <w:lvl w:ilvl="7">
      <w:start w:val="1"/>
      <w:numFmt w:val="bullet"/>
      <w:lvlText w:val=""/>
      <w:lvlJc w:val="left"/>
      <w:pPr>
        <w:ind w:left="4272" w:hanging="480"/>
      </w:pPr>
      <w:rPr>
        <w:rFonts w:ascii="Wingdings" w:eastAsia="宋体" w:hAnsi="Wingdings" w:hint="default"/>
        <w:u w:val="none"/>
      </w:rPr>
    </w:lvl>
    <w:lvl w:ilvl="8">
      <w:start w:val="1"/>
      <w:numFmt w:val="bullet"/>
      <w:lvlText w:val=""/>
      <w:lvlJc w:val="left"/>
      <w:pPr>
        <w:ind w:left="4752" w:hanging="480"/>
      </w:pPr>
      <w:rPr>
        <w:rFonts w:ascii="Wingdings" w:eastAsia="宋体" w:hAnsi="Wingdings" w:hint="default"/>
        <w:u w:val="none"/>
      </w:rPr>
    </w:lvl>
  </w:abstractNum>
  <w:abstractNum w:abstractNumId="4" w15:restartNumberingAfterBreak="0">
    <w:nsid w:val="0AE367E9"/>
    <w:multiLevelType w:val="multilevel"/>
    <w:tmpl w:val="0AE367E9"/>
    <w:lvl w:ilvl="0">
      <w:start w:val="1"/>
      <w:numFmt w:val="non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15:restartNumberingAfterBreak="0">
    <w:nsid w:val="0B69715F"/>
    <w:multiLevelType w:val="multilevel"/>
    <w:tmpl w:val="30FE0506"/>
    <w:lvl w:ilvl="0">
      <w:start w:val="4"/>
      <w:numFmt w:val="decimal"/>
      <w:pStyle w:val="ZSD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D1D31AA"/>
    <w:multiLevelType w:val="multilevel"/>
    <w:tmpl w:val="00000004"/>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0DDE2B46"/>
    <w:multiLevelType w:val="multilevel"/>
    <w:tmpl w:val="0DDE2B46"/>
    <w:lvl w:ilvl="0">
      <w:start w:val="1"/>
      <w:numFmt w:val="lowerLetter"/>
      <w:suff w:val="nothing"/>
      <w:lvlText w:val="%1   "/>
      <w:lvlJc w:val="left"/>
      <w:pPr>
        <w:ind w:left="544" w:hanging="181"/>
      </w:pPr>
      <w:rPr>
        <w:rFonts w:ascii="宋体" w:eastAsia="宋体" w:hint="eastAsia"/>
        <w:b w:val="0"/>
        <w:i w:val="0"/>
        <w:sz w:val="24"/>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15:restartNumberingAfterBreak="0">
    <w:nsid w:val="0E1D1D0B"/>
    <w:multiLevelType w:val="multilevel"/>
    <w:tmpl w:val="0E1D1D0B"/>
    <w:lvl w:ilvl="0">
      <w:start w:val="1"/>
      <w:numFmt w:val="bullet"/>
      <w:lvlText w:val="-"/>
      <w:lvlJc w:val="left"/>
      <w:pPr>
        <w:ind w:left="912" w:hanging="480"/>
      </w:pPr>
      <w:rPr>
        <w:rFonts w:ascii="Courier New" w:eastAsia="宋体" w:hAnsi="Courier New" w:hint="default"/>
        <w:u w:val="none"/>
      </w:rPr>
    </w:lvl>
    <w:lvl w:ilvl="1">
      <w:start w:val="1"/>
      <w:numFmt w:val="bullet"/>
      <w:lvlText w:val=""/>
      <w:lvlJc w:val="left"/>
      <w:pPr>
        <w:ind w:left="1392" w:hanging="480"/>
      </w:pPr>
      <w:rPr>
        <w:rFonts w:ascii="Wingdings" w:eastAsia="宋体" w:hAnsi="Wingdings" w:hint="default"/>
        <w:u w:val="none"/>
      </w:rPr>
    </w:lvl>
    <w:lvl w:ilvl="2">
      <w:start w:val="1"/>
      <w:numFmt w:val="bullet"/>
      <w:lvlText w:val=""/>
      <w:lvlJc w:val="left"/>
      <w:pPr>
        <w:ind w:left="1872" w:hanging="480"/>
      </w:pPr>
      <w:rPr>
        <w:rFonts w:ascii="Wingdings" w:eastAsia="宋体" w:hAnsi="Wingdings" w:hint="default"/>
        <w:u w:val="none"/>
      </w:rPr>
    </w:lvl>
    <w:lvl w:ilvl="3">
      <w:start w:val="1"/>
      <w:numFmt w:val="bullet"/>
      <w:lvlText w:val=""/>
      <w:lvlJc w:val="left"/>
      <w:pPr>
        <w:ind w:left="2352" w:hanging="480"/>
      </w:pPr>
      <w:rPr>
        <w:rFonts w:ascii="Wingdings" w:eastAsia="宋体" w:hAnsi="Wingdings" w:hint="default"/>
        <w:u w:val="none"/>
      </w:rPr>
    </w:lvl>
    <w:lvl w:ilvl="4">
      <w:start w:val="1"/>
      <w:numFmt w:val="bullet"/>
      <w:lvlText w:val=""/>
      <w:lvlJc w:val="left"/>
      <w:pPr>
        <w:ind w:left="2832" w:hanging="480"/>
      </w:pPr>
      <w:rPr>
        <w:rFonts w:ascii="Wingdings" w:eastAsia="宋体" w:hAnsi="Wingdings" w:hint="default"/>
        <w:u w:val="none"/>
      </w:rPr>
    </w:lvl>
    <w:lvl w:ilvl="5">
      <w:start w:val="1"/>
      <w:numFmt w:val="bullet"/>
      <w:pStyle w:val="ZSC6"/>
      <w:lvlText w:val=""/>
      <w:lvlJc w:val="left"/>
      <w:pPr>
        <w:ind w:left="3312" w:hanging="480"/>
      </w:pPr>
      <w:rPr>
        <w:rFonts w:ascii="Wingdings" w:eastAsia="宋体" w:hAnsi="Wingdings" w:hint="default"/>
        <w:u w:val="none"/>
      </w:rPr>
    </w:lvl>
    <w:lvl w:ilvl="6">
      <w:start w:val="1"/>
      <w:numFmt w:val="bullet"/>
      <w:lvlText w:val=""/>
      <w:lvlJc w:val="left"/>
      <w:pPr>
        <w:ind w:left="3792" w:hanging="480"/>
      </w:pPr>
      <w:rPr>
        <w:rFonts w:ascii="Wingdings" w:eastAsia="宋体" w:hAnsi="Wingdings" w:hint="default"/>
        <w:u w:val="none"/>
      </w:rPr>
    </w:lvl>
    <w:lvl w:ilvl="7">
      <w:start w:val="1"/>
      <w:numFmt w:val="bullet"/>
      <w:lvlText w:val=""/>
      <w:lvlJc w:val="left"/>
      <w:pPr>
        <w:ind w:left="4272" w:hanging="480"/>
      </w:pPr>
      <w:rPr>
        <w:rFonts w:ascii="Wingdings" w:eastAsia="宋体" w:hAnsi="Wingdings" w:hint="default"/>
        <w:u w:val="none"/>
      </w:rPr>
    </w:lvl>
    <w:lvl w:ilvl="8">
      <w:start w:val="1"/>
      <w:numFmt w:val="bullet"/>
      <w:lvlText w:val=""/>
      <w:lvlJc w:val="left"/>
      <w:pPr>
        <w:ind w:left="4752" w:hanging="480"/>
      </w:pPr>
      <w:rPr>
        <w:rFonts w:ascii="Wingdings" w:eastAsia="宋体" w:hAnsi="Wingdings" w:hint="default"/>
        <w:u w:val="none"/>
      </w:rPr>
    </w:lvl>
  </w:abstractNum>
  <w:abstractNum w:abstractNumId="9" w15:restartNumberingAfterBreak="0">
    <w:nsid w:val="1DBF583A"/>
    <w:multiLevelType w:val="multilevel"/>
    <w:tmpl w:val="1DBF583A"/>
    <w:lvl w:ilvl="0">
      <w:start w:val="1"/>
      <w:numFmt w:val="decimal"/>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0" w15:restartNumberingAfterBreak="0">
    <w:nsid w:val="1FC91163"/>
    <w:multiLevelType w:val="multilevel"/>
    <w:tmpl w:val="1FC91163"/>
    <w:lvl w:ilvl="0">
      <w:start w:val="1"/>
      <w:numFmt w:val="decimal"/>
      <w:pStyle w:val="ZSC1"/>
      <w:suff w:val="nothing"/>
      <w:lvlText w:val="%1　"/>
      <w:lvlJc w:val="left"/>
      <w:pPr>
        <w:ind w:left="0" w:firstLine="0"/>
      </w:pPr>
      <w:rPr>
        <w:rFonts w:ascii="黑体" w:eastAsia="黑体" w:hAnsi="Times New Roman" w:hint="eastAsia"/>
        <w:b w:val="0"/>
        <w:i w:val="0"/>
        <w:sz w:val="21"/>
        <w:szCs w:val="21"/>
      </w:rPr>
    </w:lvl>
    <w:lvl w:ilvl="1">
      <w:start w:val="1"/>
      <w:numFmt w:val="decimal"/>
      <w:pStyle w:val="ZSC2"/>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ZSC3"/>
      <w:suff w:val="nothing"/>
      <w:lvlText w:val="%1.%2.%3　"/>
      <w:lvlJc w:val="left"/>
      <w:pPr>
        <w:ind w:left="0" w:firstLine="0"/>
      </w:pPr>
      <w:rPr>
        <w:rFonts w:ascii="黑体" w:eastAsia="黑体" w:hAnsi="Times New Roman" w:hint="eastAsia"/>
        <w:b w:val="0"/>
        <w:i w:val="0"/>
        <w:color w:val="auto"/>
        <w:sz w:val="21"/>
      </w:rPr>
    </w:lvl>
    <w:lvl w:ilvl="3">
      <w:start w:val="1"/>
      <w:numFmt w:val="decimal"/>
      <w:pStyle w:val="ZSC4"/>
      <w:suff w:val="nothing"/>
      <w:lvlText w:val="%1.%2.%3.%4　"/>
      <w:lvlJc w:val="left"/>
      <w:pPr>
        <w:ind w:left="0" w:firstLine="0"/>
      </w:pPr>
      <w:rPr>
        <w:rFonts w:ascii="黑体" w:eastAsia="黑体" w:hAnsi="Times New Roman" w:hint="eastAsia"/>
        <w:b w:val="0"/>
        <w:i w:val="0"/>
        <w:sz w:val="21"/>
      </w:rPr>
    </w:lvl>
    <w:lvl w:ilvl="4">
      <w:start w:val="1"/>
      <w:numFmt w:val="decimal"/>
      <w:pStyle w:val="ZSC5"/>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2A497A2C"/>
    <w:multiLevelType w:val="multilevel"/>
    <w:tmpl w:val="2A497A2C"/>
    <w:lvl w:ilvl="0">
      <w:start w:val="1"/>
      <w:numFmt w:val="bullet"/>
      <w:pStyle w:val="ZSD"/>
      <w:lvlText w:val="-"/>
      <w:lvlJc w:val="left"/>
      <w:pPr>
        <w:ind w:left="912" w:hanging="480"/>
      </w:pPr>
      <w:rPr>
        <w:rFonts w:ascii="Courier New" w:eastAsia="宋体" w:hAnsi="Courier New" w:hint="default"/>
        <w:u w:val="none"/>
      </w:rPr>
    </w:lvl>
    <w:lvl w:ilvl="1">
      <w:start w:val="1"/>
      <w:numFmt w:val="bullet"/>
      <w:lvlText w:val=""/>
      <w:lvlJc w:val="left"/>
      <w:pPr>
        <w:ind w:left="1392" w:hanging="480"/>
      </w:pPr>
      <w:rPr>
        <w:rFonts w:ascii="Wingdings" w:eastAsia="宋体" w:hAnsi="Wingdings" w:hint="default"/>
        <w:u w:val="none"/>
      </w:rPr>
    </w:lvl>
    <w:lvl w:ilvl="2">
      <w:start w:val="1"/>
      <w:numFmt w:val="bullet"/>
      <w:lvlText w:val=""/>
      <w:lvlJc w:val="left"/>
      <w:pPr>
        <w:ind w:left="1872" w:hanging="480"/>
      </w:pPr>
      <w:rPr>
        <w:rFonts w:ascii="Wingdings" w:eastAsia="宋体" w:hAnsi="Wingdings" w:hint="default"/>
        <w:u w:val="none"/>
      </w:rPr>
    </w:lvl>
    <w:lvl w:ilvl="3">
      <w:start w:val="1"/>
      <w:numFmt w:val="bullet"/>
      <w:lvlText w:val=""/>
      <w:lvlJc w:val="left"/>
      <w:pPr>
        <w:ind w:left="2352" w:hanging="480"/>
      </w:pPr>
      <w:rPr>
        <w:rFonts w:ascii="Wingdings" w:eastAsia="宋体" w:hAnsi="Wingdings" w:hint="default"/>
        <w:u w:val="none"/>
      </w:rPr>
    </w:lvl>
    <w:lvl w:ilvl="4">
      <w:start w:val="1"/>
      <w:numFmt w:val="bullet"/>
      <w:lvlText w:val=""/>
      <w:lvlJc w:val="left"/>
      <w:pPr>
        <w:ind w:left="2832" w:hanging="480"/>
      </w:pPr>
      <w:rPr>
        <w:rFonts w:ascii="Wingdings" w:eastAsia="宋体" w:hAnsi="Wingdings" w:hint="default"/>
        <w:u w:val="none"/>
      </w:rPr>
    </w:lvl>
    <w:lvl w:ilvl="5">
      <w:start w:val="1"/>
      <w:numFmt w:val="bullet"/>
      <w:lvlText w:val=""/>
      <w:lvlJc w:val="left"/>
      <w:pPr>
        <w:ind w:left="3312" w:hanging="480"/>
      </w:pPr>
      <w:rPr>
        <w:rFonts w:ascii="Wingdings" w:eastAsia="宋体" w:hAnsi="Wingdings" w:hint="default"/>
        <w:u w:val="none"/>
      </w:rPr>
    </w:lvl>
    <w:lvl w:ilvl="6">
      <w:start w:val="1"/>
      <w:numFmt w:val="bullet"/>
      <w:lvlText w:val=""/>
      <w:lvlJc w:val="left"/>
      <w:pPr>
        <w:ind w:left="3792" w:hanging="480"/>
      </w:pPr>
      <w:rPr>
        <w:rFonts w:ascii="Wingdings" w:eastAsia="宋体" w:hAnsi="Wingdings" w:hint="default"/>
        <w:u w:val="none"/>
      </w:rPr>
    </w:lvl>
    <w:lvl w:ilvl="7">
      <w:start w:val="1"/>
      <w:numFmt w:val="bullet"/>
      <w:lvlText w:val=""/>
      <w:lvlJc w:val="left"/>
      <w:pPr>
        <w:ind w:left="4272" w:hanging="480"/>
      </w:pPr>
      <w:rPr>
        <w:rFonts w:ascii="Wingdings" w:eastAsia="宋体" w:hAnsi="Wingdings" w:hint="default"/>
        <w:u w:val="none"/>
      </w:rPr>
    </w:lvl>
    <w:lvl w:ilvl="8">
      <w:start w:val="1"/>
      <w:numFmt w:val="bullet"/>
      <w:lvlText w:val=""/>
      <w:lvlJc w:val="left"/>
      <w:pPr>
        <w:ind w:left="4752" w:hanging="480"/>
      </w:pPr>
      <w:rPr>
        <w:rFonts w:ascii="Wingdings" w:eastAsia="宋体" w:hAnsi="Wingdings" w:hint="default"/>
        <w:u w:val="none"/>
      </w:rPr>
    </w:lvl>
  </w:abstractNum>
  <w:abstractNum w:abstractNumId="12" w15:restartNumberingAfterBreak="0">
    <w:nsid w:val="2A8F7113"/>
    <w:multiLevelType w:val="multilevel"/>
    <w:tmpl w:val="2A8F7113"/>
    <w:lvl w:ilvl="0">
      <w:start w:val="1"/>
      <w:numFmt w:val="upperLetter"/>
      <w:suff w:val="space"/>
      <w:lvlText w:val="%1"/>
      <w:lvlJc w:val="left"/>
      <w:pPr>
        <w:ind w:left="623" w:hanging="425"/>
      </w:pPr>
      <w:rPr>
        <w:rFonts w:hint="eastAsia"/>
      </w:rPr>
    </w:lvl>
    <w:lvl w:ilvl="1">
      <w:start w:val="1"/>
      <w:numFmt w:val="decimal"/>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15:restartNumberingAfterBreak="0">
    <w:nsid w:val="2B0391C3"/>
    <w:multiLevelType w:val="singleLevel"/>
    <w:tmpl w:val="2B0391C3"/>
    <w:lvl w:ilvl="0">
      <w:start w:val="1"/>
      <w:numFmt w:val="decimal"/>
      <w:pStyle w:val="a"/>
      <w:lvlText w:val="%1)"/>
      <w:lvlJc w:val="left"/>
      <w:pPr>
        <w:ind w:left="425" w:hanging="425"/>
      </w:pPr>
      <w:rPr>
        <w:rFonts w:hint="default"/>
      </w:rPr>
    </w:lvl>
  </w:abstractNum>
  <w:abstractNum w:abstractNumId="14" w15:restartNumberingAfterBreak="0">
    <w:nsid w:val="2C5917C3"/>
    <w:multiLevelType w:val="multilevel"/>
    <w:tmpl w:val="2C5917C3"/>
    <w:lvl w:ilvl="0">
      <w:start w:val="1"/>
      <w:numFmt w:val="none"/>
      <w:suff w:val="nothing"/>
      <w:lvlText w:val="%1——"/>
      <w:lvlJc w:val="left"/>
      <w:pPr>
        <w:ind w:left="833" w:hanging="408"/>
      </w:pPr>
      <w:rPr>
        <w:rFonts w:hint="eastAsia"/>
      </w:rPr>
    </w:lvl>
    <w:lvl w:ilvl="1">
      <w:start w:val="1"/>
      <w:numFmt w:val="bullet"/>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5" w15:restartNumberingAfterBreak="0">
    <w:nsid w:val="2CC010B0"/>
    <w:multiLevelType w:val="multilevel"/>
    <w:tmpl w:val="2CC010B0"/>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332D1518"/>
    <w:multiLevelType w:val="hybridMultilevel"/>
    <w:tmpl w:val="500EC0CA"/>
    <w:lvl w:ilvl="0" w:tplc="0409000F">
      <w:start w:val="1"/>
      <w:numFmt w:val="decimal"/>
      <w:pStyle w:val="ZSD0"/>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833FF6"/>
    <w:multiLevelType w:val="singleLevel"/>
    <w:tmpl w:val="34833FF6"/>
    <w:lvl w:ilvl="0">
      <w:start w:val="1"/>
      <w:numFmt w:val="decimal"/>
      <w:pStyle w:val="9"/>
      <w:lvlText w:val="(%1)"/>
      <w:lvlJc w:val="left"/>
      <w:pPr>
        <w:ind w:left="425" w:hanging="425"/>
      </w:pPr>
      <w:rPr>
        <w:rFonts w:hint="default"/>
      </w:rPr>
    </w:lvl>
  </w:abstractNum>
  <w:abstractNum w:abstractNumId="18" w15:restartNumberingAfterBreak="0">
    <w:nsid w:val="37ED450B"/>
    <w:multiLevelType w:val="multilevel"/>
    <w:tmpl w:val="87AE97D6"/>
    <w:lvl w:ilvl="0">
      <w:start w:val="1"/>
      <w:numFmt w:val="decimal"/>
      <w:pStyle w:val="ZSF"/>
      <w:lvlText w:val="%1."/>
      <w:lvlJc w:val="left"/>
      <w:pPr>
        <w:ind w:left="425" w:hanging="425"/>
      </w:pPr>
      <w:rPr>
        <w:rFonts w:hint="eastAsia"/>
      </w:rPr>
    </w:lvl>
    <w:lvl w:ilvl="1">
      <w:start w:val="2"/>
      <w:numFmt w:val="decimal"/>
      <w:pStyle w:val="ZSG1"/>
      <w:lvlText w:val="%1.%2."/>
      <w:lvlJc w:val="left"/>
      <w:pPr>
        <w:ind w:left="567" w:hanging="567"/>
      </w:pPr>
      <w:rPr>
        <w:rFonts w:hint="eastAsia"/>
      </w:rPr>
    </w:lvl>
    <w:lvl w:ilvl="2">
      <w:start w:val="1"/>
      <w:numFmt w:val="decimal"/>
      <w:pStyle w:val="ZSG2"/>
      <w:lvlText w:val="%1.%2.%3."/>
      <w:lvlJc w:val="left"/>
      <w:pPr>
        <w:ind w:left="709" w:hanging="709"/>
      </w:pPr>
      <w:rPr>
        <w:rFonts w:hint="eastAsia"/>
      </w:rPr>
    </w:lvl>
    <w:lvl w:ilvl="3">
      <w:start w:val="1"/>
      <w:numFmt w:val="decimal"/>
      <w:pStyle w:val="ZSG3"/>
      <w:lvlText w:val="%1.%2.%3.%4."/>
      <w:lvlJc w:val="left"/>
      <w:pPr>
        <w:ind w:left="851" w:hanging="851"/>
      </w:pPr>
      <w:rPr>
        <w:rFonts w:hint="eastAsia"/>
      </w:rPr>
    </w:lvl>
    <w:lvl w:ilvl="4">
      <w:start w:val="1"/>
      <w:numFmt w:val="decimal"/>
      <w:pStyle w:val="ZSG4"/>
      <w:lvlText w:val="%1.%2.%3.%4.%5."/>
      <w:lvlJc w:val="left"/>
      <w:pPr>
        <w:ind w:left="992" w:hanging="992"/>
      </w:pPr>
      <w:rPr>
        <w:rFonts w:hint="eastAsia"/>
      </w:rPr>
    </w:lvl>
    <w:lvl w:ilvl="5">
      <w:start w:val="1"/>
      <w:numFmt w:val="decimal"/>
      <w:pStyle w:val="ZSG5"/>
      <w:lvlText w:val="%1.%2.%3.%4.%5.%6."/>
      <w:lvlJc w:val="left"/>
      <w:pPr>
        <w:ind w:left="1134" w:hanging="1134"/>
      </w:pPr>
      <w:rPr>
        <w:rFonts w:hint="eastAsia"/>
      </w:rPr>
    </w:lvl>
    <w:lvl w:ilvl="6">
      <w:start w:val="1"/>
      <w:numFmt w:val="decimal"/>
      <w:pStyle w:val="ZSG6"/>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D4FBEE7"/>
    <w:multiLevelType w:val="singleLevel"/>
    <w:tmpl w:val="3D4FBEE7"/>
    <w:lvl w:ilvl="0">
      <w:start w:val="1"/>
      <w:numFmt w:val="decimal"/>
      <w:pStyle w:val="a0"/>
      <w:lvlText w:val="%1)"/>
      <w:lvlJc w:val="left"/>
      <w:pPr>
        <w:ind w:left="425" w:hanging="425"/>
      </w:pPr>
      <w:rPr>
        <w:rFonts w:hint="default"/>
      </w:rPr>
    </w:lvl>
  </w:abstractNum>
  <w:abstractNum w:abstractNumId="20" w15:restartNumberingAfterBreak="0">
    <w:nsid w:val="3D733618"/>
    <w:multiLevelType w:val="multilevel"/>
    <w:tmpl w:val="3D733618"/>
    <w:lvl w:ilvl="0">
      <w:start w:val="1"/>
      <w:numFmt w:val="decimal"/>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1" w15:restartNumberingAfterBreak="0">
    <w:nsid w:val="44C50F90"/>
    <w:multiLevelType w:val="multilevel"/>
    <w:tmpl w:val="44C50F90"/>
    <w:lvl w:ilvl="0">
      <w:start w:val="1"/>
      <w:numFmt w:val="bullet"/>
      <w:lvlText w:val=""/>
      <w:lvlJc w:val="left"/>
      <w:pPr>
        <w:tabs>
          <w:tab w:val="num" w:pos="840"/>
        </w:tabs>
        <w:ind w:left="839" w:hanging="419"/>
      </w:pPr>
      <w:rPr>
        <w:rFonts w:ascii="Wingdings" w:hAnsi="Wingdings" w:hint="default"/>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2" w15:restartNumberingAfterBreak="0">
    <w:nsid w:val="4624200F"/>
    <w:multiLevelType w:val="multilevel"/>
    <w:tmpl w:val="46242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B733A5F"/>
    <w:multiLevelType w:val="multilevel"/>
    <w:tmpl w:val="4B733A5F"/>
    <w:lvl w:ilvl="0">
      <w:start w:val="1"/>
      <w:numFmt w:val="decim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4" w15:restartNumberingAfterBreak="0">
    <w:nsid w:val="557C2AF5"/>
    <w:multiLevelType w:val="multilevel"/>
    <w:tmpl w:val="557C2AF5"/>
    <w:lvl w:ilvl="0">
      <w:start w:val="1"/>
      <w:numFmt w:val="decimal"/>
      <w:pStyle w:val="ZSD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B6D1B64"/>
    <w:multiLevelType w:val="multilevel"/>
    <w:tmpl w:val="5B6D1B64"/>
    <w:lvl w:ilvl="0">
      <w:start w:val="1"/>
      <w:numFmt w:val="bullet"/>
      <w:pStyle w:val="ZSA"/>
      <w:lvlText w:val="-"/>
      <w:lvlJc w:val="left"/>
      <w:pPr>
        <w:ind w:left="912" w:hanging="480"/>
      </w:pPr>
      <w:rPr>
        <w:rFonts w:ascii="Courier New" w:eastAsia="宋体" w:hAnsi="Courier New" w:hint="default"/>
        <w:u w:val="none"/>
      </w:rPr>
    </w:lvl>
    <w:lvl w:ilvl="1">
      <w:start w:val="1"/>
      <w:numFmt w:val="bullet"/>
      <w:pStyle w:val="ZSB1"/>
      <w:lvlText w:val=""/>
      <w:lvlJc w:val="left"/>
      <w:pPr>
        <w:ind w:left="1392" w:hanging="480"/>
      </w:pPr>
      <w:rPr>
        <w:rFonts w:ascii="Wingdings" w:eastAsia="宋体" w:hAnsi="Wingdings" w:hint="default"/>
        <w:u w:val="none"/>
      </w:rPr>
    </w:lvl>
    <w:lvl w:ilvl="2">
      <w:start w:val="1"/>
      <w:numFmt w:val="bullet"/>
      <w:pStyle w:val="ZSB2"/>
      <w:lvlText w:val=""/>
      <w:lvlJc w:val="left"/>
      <w:pPr>
        <w:ind w:left="1872" w:hanging="480"/>
      </w:pPr>
      <w:rPr>
        <w:rFonts w:ascii="Wingdings" w:eastAsia="宋体" w:hAnsi="Wingdings" w:hint="default"/>
        <w:u w:val="none"/>
      </w:rPr>
    </w:lvl>
    <w:lvl w:ilvl="3">
      <w:start w:val="1"/>
      <w:numFmt w:val="bullet"/>
      <w:lvlText w:val=""/>
      <w:lvlJc w:val="left"/>
      <w:pPr>
        <w:ind w:left="2352" w:hanging="480"/>
      </w:pPr>
      <w:rPr>
        <w:rFonts w:ascii="Wingdings" w:eastAsia="宋体" w:hAnsi="Wingdings" w:hint="default"/>
        <w:u w:val="none"/>
      </w:rPr>
    </w:lvl>
    <w:lvl w:ilvl="4">
      <w:start w:val="1"/>
      <w:numFmt w:val="bullet"/>
      <w:lvlText w:val=""/>
      <w:lvlJc w:val="left"/>
      <w:pPr>
        <w:ind w:left="2832" w:hanging="480"/>
      </w:pPr>
      <w:rPr>
        <w:rFonts w:ascii="Wingdings" w:eastAsia="宋体" w:hAnsi="Wingdings" w:hint="default"/>
        <w:u w:val="none"/>
      </w:rPr>
    </w:lvl>
    <w:lvl w:ilvl="5">
      <w:start w:val="1"/>
      <w:numFmt w:val="bullet"/>
      <w:lvlText w:val=""/>
      <w:lvlJc w:val="left"/>
      <w:pPr>
        <w:ind w:left="3312" w:hanging="480"/>
      </w:pPr>
      <w:rPr>
        <w:rFonts w:ascii="Wingdings" w:eastAsia="宋体" w:hAnsi="Wingdings" w:hint="default"/>
        <w:u w:val="none"/>
      </w:rPr>
    </w:lvl>
    <w:lvl w:ilvl="6">
      <w:start w:val="1"/>
      <w:numFmt w:val="bullet"/>
      <w:lvlText w:val=""/>
      <w:lvlJc w:val="left"/>
      <w:pPr>
        <w:ind w:left="3792" w:hanging="480"/>
      </w:pPr>
      <w:rPr>
        <w:rFonts w:ascii="Wingdings" w:eastAsia="宋体" w:hAnsi="Wingdings" w:hint="default"/>
        <w:u w:val="none"/>
      </w:rPr>
    </w:lvl>
    <w:lvl w:ilvl="7">
      <w:start w:val="1"/>
      <w:numFmt w:val="bullet"/>
      <w:lvlText w:val=""/>
      <w:lvlJc w:val="left"/>
      <w:pPr>
        <w:ind w:left="4272" w:hanging="480"/>
      </w:pPr>
      <w:rPr>
        <w:rFonts w:ascii="Wingdings" w:eastAsia="宋体" w:hAnsi="Wingdings" w:hint="default"/>
        <w:u w:val="none"/>
      </w:rPr>
    </w:lvl>
    <w:lvl w:ilvl="8">
      <w:start w:val="1"/>
      <w:numFmt w:val="bullet"/>
      <w:lvlText w:val=""/>
      <w:lvlJc w:val="left"/>
      <w:pPr>
        <w:ind w:left="4752" w:hanging="480"/>
      </w:pPr>
      <w:rPr>
        <w:rFonts w:ascii="Wingdings" w:eastAsia="宋体" w:hAnsi="Wingdings" w:hint="default"/>
        <w:u w:val="none"/>
      </w:rPr>
    </w:lvl>
  </w:abstractNum>
  <w:abstractNum w:abstractNumId="26" w15:restartNumberingAfterBreak="0">
    <w:nsid w:val="5D8330D5"/>
    <w:multiLevelType w:val="multilevel"/>
    <w:tmpl w:val="72661D5C"/>
    <w:lvl w:ilvl="0">
      <w:start w:val="4"/>
      <w:numFmt w:val="decimal"/>
      <w:pStyle w:val="a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0B55DC2"/>
    <w:multiLevelType w:val="multilevel"/>
    <w:tmpl w:val="60B55DC2"/>
    <w:lvl w:ilvl="0">
      <w:start w:val="1"/>
      <w:numFmt w:val="upperLetter"/>
      <w:lvlText w:val="%1"/>
      <w:lvlJc w:val="left"/>
      <w:pPr>
        <w:tabs>
          <w:tab w:val="num" w:pos="0"/>
        </w:tabs>
        <w:ind w:left="0" w:hanging="425"/>
      </w:pPr>
      <w:rPr>
        <w:rFonts w:hint="eastAsia"/>
      </w:rPr>
    </w:lvl>
    <w:lvl w:ilvl="1">
      <w:start w:val="1"/>
      <w:numFmt w:val="decimal"/>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8" w15:restartNumberingAfterBreak="0">
    <w:nsid w:val="646260FA"/>
    <w:multiLevelType w:val="multilevel"/>
    <w:tmpl w:val="646260FA"/>
    <w:lvl w:ilvl="0">
      <w:start w:val="1"/>
      <w:numFmt w:val="decimal"/>
      <w:suff w:val="nothing"/>
      <w:lvlText w:val="表%1　"/>
      <w:lvlJc w:val="left"/>
      <w:pPr>
        <w:ind w:left="3827" w:firstLine="0"/>
      </w:pPr>
      <w:rPr>
        <w:rFonts w:ascii="黑体" w:eastAsia="黑体" w:hAnsi="Times New Roman" w:hint="eastAsia"/>
        <w:b w:val="0"/>
        <w:i w:val="0"/>
        <w:color w:val="auto"/>
        <w:sz w:val="21"/>
      </w:rPr>
    </w:lvl>
    <w:lvl w:ilvl="1">
      <w:start w:val="1"/>
      <w:numFmt w:val="decimal"/>
      <w:lvlText w:val="%1.%2"/>
      <w:lvlJc w:val="left"/>
      <w:pPr>
        <w:tabs>
          <w:tab w:val="num" w:pos="4819"/>
        </w:tabs>
        <w:ind w:left="4819" w:hanging="567"/>
      </w:pPr>
      <w:rPr>
        <w:rFonts w:hint="eastAsia"/>
      </w:rPr>
    </w:lvl>
    <w:lvl w:ilvl="2">
      <w:start w:val="1"/>
      <w:numFmt w:val="decimal"/>
      <w:lvlText w:val="%1.%2.%3"/>
      <w:lvlJc w:val="left"/>
      <w:pPr>
        <w:tabs>
          <w:tab w:val="num" w:pos="5245"/>
        </w:tabs>
        <w:ind w:left="5245" w:hanging="567"/>
      </w:pPr>
      <w:rPr>
        <w:rFonts w:hint="eastAsia"/>
      </w:rPr>
    </w:lvl>
    <w:lvl w:ilvl="3">
      <w:start w:val="1"/>
      <w:numFmt w:val="decimal"/>
      <w:lvlText w:val="%1.%2.%3.%4"/>
      <w:lvlJc w:val="left"/>
      <w:pPr>
        <w:tabs>
          <w:tab w:val="num" w:pos="5811"/>
        </w:tabs>
        <w:ind w:left="5811" w:hanging="708"/>
      </w:pPr>
      <w:rPr>
        <w:rFonts w:hint="eastAsia"/>
      </w:rPr>
    </w:lvl>
    <w:lvl w:ilvl="4">
      <w:start w:val="1"/>
      <w:numFmt w:val="decimal"/>
      <w:lvlText w:val="%1.%2.%3.%4.%5"/>
      <w:lvlJc w:val="left"/>
      <w:pPr>
        <w:tabs>
          <w:tab w:val="num" w:pos="6378"/>
        </w:tabs>
        <w:ind w:left="6378" w:hanging="850"/>
      </w:pPr>
      <w:rPr>
        <w:rFonts w:hint="eastAsia"/>
      </w:rPr>
    </w:lvl>
    <w:lvl w:ilvl="5">
      <w:start w:val="1"/>
      <w:numFmt w:val="decimal"/>
      <w:lvlText w:val="%1.%2.%3.%4.%5.%6"/>
      <w:lvlJc w:val="left"/>
      <w:pPr>
        <w:tabs>
          <w:tab w:val="num" w:pos="7087"/>
        </w:tabs>
        <w:ind w:left="7087" w:hanging="1134"/>
      </w:pPr>
      <w:rPr>
        <w:rFonts w:hint="eastAsia"/>
      </w:rPr>
    </w:lvl>
    <w:lvl w:ilvl="6">
      <w:start w:val="1"/>
      <w:numFmt w:val="decimal"/>
      <w:lvlText w:val="%1.%2.%3.%4.%5.%6.%7"/>
      <w:lvlJc w:val="left"/>
      <w:pPr>
        <w:tabs>
          <w:tab w:val="num" w:pos="7654"/>
        </w:tabs>
        <w:ind w:left="7654" w:hanging="1276"/>
      </w:pPr>
      <w:rPr>
        <w:rFonts w:hint="eastAsia"/>
      </w:rPr>
    </w:lvl>
    <w:lvl w:ilvl="7">
      <w:start w:val="1"/>
      <w:numFmt w:val="decimal"/>
      <w:lvlText w:val="%1.%2.%3.%4.%5.%6.%7.%8"/>
      <w:lvlJc w:val="left"/>
      <w:pPr>
        <w:tabs>
          <w:tab w:val="num" w:pos="8221"/>
        </w:tabs>
        <w:ind w:left="8221" w:hanging="1418"/>
      </w:pPr>
      <w:rPr>
        <w:rFonts w:hint="eastAsia"/>
      </w:rPr>
    </w:lvl>
    <w:lvl w:ilvl="8">
      <w:start w:val="1"/>
      <w:numFmt w:val="decimal"/>
      <w:lvlText w:val="%1.%2.%3.%4.%5.%6.%7.%8.%9"/>
      <w:lvlJc w:val="left"/>
      <w:pPr>
        <w:tabs>
          <w:tab w:val="num" w:pos="8929"/>
        </w:tabs>
        <w:ind w:left="8929" w:hanging="1700"/>
      </w:pPr>
      <w:rPr>
        <w:rFonts w:hint="eastAsia"/>
      </w:rPr>
    </w:lvl>
  </w:abstractNum>
  <w:abstractNum w:abstractNumId="29" w15:restartNumberingAfterBreak="0">
    <w:nsid w:val="657D3FBC"/>
    <w:multiLevelType w:val="multilevel"/>
    <w:tmpl w:val="657D3FBC"/>
    <w:lvl w:ilvl="0">
      <w:start w:val="1"/>
      <w:numFmt w:val="upperLetter"/>
      <w:pStyle w:val="ZSE"/>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6C9E2A52"/>
    <w:multiLevelType w:val="hybridMultilevel"/>
    <w:tmpl w:val="F36E880A"/>
    <w:lvl w:ilvl="0" w:tplc="F66AD2A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15:restartNumberingAfterBreak="0">
    <w:nsid w:val="6DBF04F4"/>
    <w:multiLevelType w:val="multilevel"/>
    <w:tmpl w:val="6DBF04F4"/>
    <w:lvl w:ilvl="0">
      <w:start w:val="1"/>
      <w:numFmt w:val="non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2" w15:restartNumberingAfterBreak="0">
    <w:nsid w:val="6E832446"/>
    <w:multiLevelType w:val="singleLevel"/>
    <w:tmpl w:val="6E832446"/>
    <w:lvl w:ilvl="0">
      <w:start w:val="1"/>
      <w:numFmt w:val="decimal"/>
      <w:pStyle w:val="ZSE0"/>
      <w:lvlText w:val="%1)"/>
      <w:lvlJc w:val="left"/>
      <w:pPr>
        <w:ind w:left="425" w:hanging="425"/>
      </w:pPr>
      <w:rPr>
        <w:rFonts w:hint="default"/>
      </w:rPr>
    </w:lvl>
  </w:abstractNum>
  <w:abstractNum w:abstractNumId="33" w15:restartNumberingAfterBreak="0">
    <w:nsid w:val="6EA615E7"/>
    <w:multiLevelType w:val="hybridMultilevel"/>
    <w:tmpl w:val="8E6C2D16"/>
    <w:lvl w:ilvl="0" w:tplc="95404C4C">
      <w:numFmt w:val="decimal"/>
      <w:pStyle w:val="ZS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123CD2"/>
    <w:multiLevelType w:val="multilevel"/>
    <w:tmpl w:val="77123CD2"/>
    <w:lvl w:ilvl="0">
      <w:start w:val="4"/>
      <w:numFmt w:val="decimal"/>
      <w:lvlText w:val="%1."/>
      <w:lvlJc w:val="left"/>
      <w:pPr>
        <w:ind w:left="425" w:hanging="425"/>
      </w:pPr>
      <w:rPr>
        <w:rFonts w:hint="eastAsia"/>
      </w:rPr>
    </w:lvl>
    <w:lvl w:ilvl="1">
      <w:start w:val="7"/>
      <w:numFmt w:val="decimal"/>
      <w:pStyle w:val="ZSB20"/>
      <w:lvlText w:val="%1.%2."/>
      <w:lvlJc w:val="left"/>
      <w:pPr>
        <w:ind w:left="567" w:hanging="567"/>
      </w:pPr>
      <w:rPr>
        <w:rFonts w:hint="eastAsia"/>
      </w:rPr>
    </w:lvl>
    <w:lvl w:ilvl="2">
      <w:start w:val="1"/>
      <w:numFmt w:val="decimal"/>
      <w:pStyle w:val="ZSB3"/>
      <w:lvlText w:val="%1.%2.%3."/>
      <w:lvlJc w:val="left"/>
      <w:pPr>
        <w:ind w:left="709" w:hanging="709"/>
      </w:pPr>
      <w:rPr>
        <w:rFonts w:hint="eastAsia"/>
      </w:rPr>
    </w:lvl>
    <w:lvl w:ilvl="3">
      <w:start w:val="4"/>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7C9776BA"/>
    <w:multiLevelType w:val="hybridMultilevel"/>
    <w:tmpl w:val="FF32ED30"/>
    <w:lvl w:ilvl="0" w:tplc="04090011">
      <w:start w:val="1"/>
      <w:numFmt w:val="decimal"/>
      <w:pStyle w:val="ZSH1"/>
      <w:lvlText w:val="%1)"/>
      <w:lvlJc w:val="left"/>
      <w:pPr>
        <w:ind w:left="840" w:hanging="420"/>
      </w:pPr>
    </w:lvl>
    <w:lvl w:ilvl="1" w:tplc="04090019" w:tentative="1">
      <w:start w:val="1"/>
      <w:numFmt w:val="lowerLetter"/>
      <w:pStyle w:val="ZSH2"/>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5"/>
  </w:num>
  <w:num w:numId="3">
    <w:abstractNumId w:val="17"/>
  </w:num>
  <w:num w:numId="4">
    <w:abstractNumId w:val="13"/>
  </w:num>
  <w:num w:numId="5">
    <w:abstractNumId w:val="11"/>
  </w:num>
  <w:num w:numId="6">
    <w:abstractNumId w:val="25"/>
  </w:num>
  <w:num w:numId="7">
    <w:abstractNumId w:val="8"/>
  </w:num>
  <w:num w:numId="8">
    <w:abstractNumId w:val="3"/>
  </w:num>
  <w:num w:numId="9">
    <w:abstractNumId w:val="32"/>
  </w:num>
  <w:num w:numId="10">
    <w:abstractNumId w:val="19"/>
  </w:num>
  <w:num w:numId="11">
    <w:abstractNumId w:val="34"/>
  </w:num>
  <w:num w:numId="12">
    <w:abstractNumId w:val="5"/>
  </w:num>
  <w:num w:numId="13">
    <w:abstractNumId w:val="26"/>
  </w:num>
  <w:num w:numId="14">
    <w:abstractNumId w:val="35"/>
  </w:num>
  <w:num w:numId="15">
    <w:abstractNumId w:val="33"/>
  </w:num>
  <w:num w:numId="16">
    <w:abstractNumId w:val="16"/>
  </w:num>
  <w:num w:numId="17">
    <w:abstractNumId w:val="29"/>
  </w:num>
  <w:num w:numId="18">
    <w:abstractNumId w:val="24"/>
  </w:num>
  <w:num w:numId="19">
    <w:abstractNumId w:val="0"/>
  </w:num>
  <w:num w:numId="20">
    <w:abstractNumId w:val="20"/>
  </w:num>
  <w:num w:numId="21">
    <w:abstractNumId w:val="28"/>
  </w:num>
  <w:num w:numId="22">
    <w:abstractNumId w:val="14"/>
  </w:num>
  <w:num w:numId="23">
    <w:abstractNumId w:val="10"/>
  </w:num>
  <w:num w:numId="24">
    <w:abstractNumId w:val="27"/>
  </w:num>
  <w:num w:numId="25">
    <w:abstractNumId w:val="4"/>
  </w:num>
  <w:num w:numId="26">
    <w:abstractNumId w:val="2"/>
  </w:num>
  <w:num w:numId="27">
    <w:abstractNumId w:val="21"/>
  </w:num>
  <w:num w:numId="28">
    <w:abstractNumId w:val="22"/>
  </w:num>
  <w:num w:numId="29">
    <w:abstractNumId w:val="31"/>
  </w:num>
  <w:num w:numId="30">
    <w:abstractNumId w:val="12"/>
  </w:num>
  <w:num w:numId="31">
    <w:abstractNumId w:val="23"/>
  </w:num>
  <w:num w:numId="32">
    <w:abstractNumId w:val="7"/>
  </w:num>
  <w:num w:numId="33">
    <w:abstractNumId w:val="9"/>
  </w:num>
  <w:num w:numId="34">
    <w:abstractNumId w:val="1"/>
  </w:num>
  <w:num w:numId="35">
    <w:abstractNumId w:val="6"/>
  </w:num>
  <w:num w:numId="3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wei Wang">
    <w15:presenceInfo w15:providerId="Windows Live" w15:userId="3a98233b3578aba0"/>
  </w15:person>
  <w15:person w15:author="tangchunlin">
    <w15:presenceInfo w15:providerId="None" w15:userId="tangchunlin"/>
  </w15:person>
  <w15:person w15:author="liuhaonan">
    <w15:presenceInfo w15:providerId="None" w15:userId="liuhaonan"/>
  </w15:person>
  <w15:person w15:author="tcl cl">
    <w15:presenceInfo w15:providerId="Windows Live" w15:userId="63ec40a07553e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40"/>
    <w:rsid w:val="00002241"/>
    <w:rsid w:val="0000228E"/>
    <w:rsid w:val="000028E3"/>
    <w:rsid w:val="00002A53"/>
    <w:rsid w:val="000044F7"/>
    <w:rsid w:val="0000455C"/>
    <w:rsid w:val="00004EA5"/>
    <w:rsid w:val="00006021"/>
    <w:rsid w:val="0000627B"/>
    <w:rsid w:val="00006B38"/>
    <w:rsid w:val="00006EBA"/>
    <w:rsid w:val="00007E54"/>
    <w:rsid w:val="00007ED2"/>
    <w:rsid w:val="00010E4E"/>
    <w:rsid w:val="00011106"/>
    <w:rsid w:val="00011C7D"/>
    <w:rsid w:val="00011D0E"/>
    <w:rsid w:val="0001208F"/>
    <w:rsid w:val="0001264D"/>
    <w:rsid w:val="00014418"/>
    <w:rsid w:val="00017A7A"/>
    <w:rsid w:val="0002061B"/>
    <w:rsid w:val="00023717"/>
    <w:rsid w:val="00024C51"/>
    <w:rsid w:val="00024D81"/>
    <w:rsid w:val="00025405"/>
    <w:rsid w:val="000254C4"/>
    <w:rsid w:val="00025C27"/>
    <w:rsid w:val="00025CD3"/>
    <w:rsid w:val="00025D90"/>
    <w:rsid w:val="000273CA"/>
    <w:rsid w:val="0003102C"/>
    <w:rsid w:val="0003203B"/>
    <w:rsid w:val="00033EF2"/>
    <w:rsid w:val="00033F3D"/>
    <w:rsid w:val="00035802"/>
    <w:rsid w:val="00035E8B"/>
    <w:rsid w:val="000366B2"/>
    <w:rsid w:val="00040E0C"/>
    <w:rsid w:val="00040F94"/>
    <w:rsid w:val="000411FE"/>
    <w:rsid w:val="00041996"/>
    <w:rsid w:val="00042EE8"/>
    <w:rsid w:val="00043820"/>
    <w:rsid w:val="00045F62"/>
    <w:rsid w:val="000460F2"/>
    <w:rsid w:val="000501FA"/>
    <w:rsid w:val="00055A4C"/>
    <w:rsid w:val="0005682B"/>
    <w:rsid w:val="00057B2F"/>
    <w:rsid w:val="00057F03"/>
    <w:rsid w:val="00060A45"/>
    <w:rsid w:val="00060DB4"/>
    <w:rsid w:val="000611DB"/>
    <w:rsid w:val="00064DBE"/>
    <w:rsid w:val="00067BD6"/>
    <w:rsid w:val="00067C4E"/>
    <w:rsid w:val="00070D21"/>
    <w:rsid w:val="00071065"/>
    <w:rsid w:val="00073792"/>
    <w:rsid w:val="00073A79"/>
    <w:rsid w:val="00077432"/>
    <w:rsid w:val="00077A7D"/>
    <w:rsid w:val="00080FA1"/>
    <w:rsid w:val="00082C99"/>
    <w:rsid w:val="00083635"/>
    <w:rsid w:val="000847AB"/>
    <w:rsid w:val="00084D41"/>
    <w:rsid w:val="000903C5"/>
    <w:rsid w:val="0009181A"/>
    <w:rsid w:val="00091829"/>
    <w:rsid w:val="00092940"/>
    <w:rsid w:val="00092A7F"/>
    <w:rsid w:val="00093B12"/>
    <w:rsid w:val="00094E60"/>
    <w:rsid w:val="000951B6"/>
    <w:rsid w:val="000956A5"/>
    <w:rsid w:val="00095BA4"/>
    <w:rsid w:val="00096243"/>
    <w:rsid w:val="000A0773"/>
    <w:rsid w:val="000A08A0"/>
    <w:rsid w:val="000A1065"/>
    <w:rsid w:val="000A1596"/>
    <w:rsid w:val="000A2291"/>
    <w:rsid w:val="000A2A2C"/>
    <w:rsid w:val="000A667D"/>
    <w:rsid w:val="000B2C89"/>
    <w:rsid w:val="000B3F65"/>
    <w:rsid w:val="000B4719"/>
    <w:rsid w:val="000B4D11"/>
    <w:rsid w:val="000B5091"/>
    <w:rsid w:val="000B5F72"/>
    <w:rsid w:val="000B6143"/>
    <w:rsid w:val="000B7D2F"/>
    <w:rsid w:val="000C09FD"/>
    <w:rsid w:val="000C67C4"/>
    <w:rsid w:val="000D0C02"/>
    <w:rsid w:val="000D2586"/>
    <w:rsid w:val="000D3833"/>
    <w:rsid w:val="000D3937"/>
    <w:rsid w:val="000D5A61"/>
    <w:rsid w:val="000D5A94"/>
    <w:rsid w:val="000D76BD"/>
    <w:rsid w:val="000D7AF8"/>
    <w:rsid w:val="000E2630"/>
    <w:rsid w:val="000E4900"/>
    <w:rsid w:val="000E65C5"/>
    <w:rsid w:val="000E6B4F"/>
    <w:rsid w:val="000E70AE"/>
    <w:rsid w:val="000F2093"/>
    <w:rsid w:val="000F28E0"/>
    <w:rsid w:val="000F358C"/>
    <w:rsid w:val="000F3668"/>
    <w:rsid w:val="000F4487"/>
    <w:rsid w:val="000F5622"/>
    <w:rsid w:val="000F6D60"/>
    <w:rsid w:val="0010056A"/>
    <w:rsid w:val="0010067F"/>
    <w:rsid w:val="00102539"/>
    <w:rsid w:val="00102618"/>
    <w:rsid w:val="00102685"/>
    <w:rsid w:val="001033E2"/>
    <w:rsid w:val="0010370B"/>
    <w:rsid w:val="00104945"/>
    <w:rsid w:val="00104E7B"/>
    <w:rsid w:val="001054D9"/>
    <w:rsid w:val="00106061"/>
    <w:rsid w:val="00110024"/>
    <w:rsid w:val="001112D7"/>
    <w:rsid w:val="001136B3"/>
    <w:rsid w:val="001138AC"/>
    <w:rsid w:val="00114F81"/>
    <w:rsid w:val="00121549"/>
    <w:rsid w:val="001217FC"/>
    <w:rsid w:val="0012189F"/>
    <w:rsid w:val="0012287C"/>
    <w:rsid w:val="00124F2A"/>
    <w:rsid w:val="00125C38"/>
    <w:rsid w:val="00130617"/>
    <w:rsid w:val="00134F43"/>
    <w:rsid w:val="00135A9E"/>
    <w:rsid w:val="001363E1"/>
    <w:rsid w:val="001375D0"/>
    <w:rsid w:val="00140B2B"/>
    <w:rsid w:val="00141B9B"/>
    <w:rsid w:val="00142519"/>
    <w:rsid w:val="00143162"/>
    <w:rsid w:val="00144BFC"/>
    <w:rsid w:val="0014512B"/>
    <w:rsid w:val="00145D1C"/>
    <w:rsid w:val="00146A40"/>
    <w:rsid w:val="00146B05"/>
    <w:rsid w:val="001478A4"/>
    <w:rsid w:val="00147DEE"/>
    <w:rsid w:val="00147E23"/>
    <w:rsid w:val="00152BAC"/>
    <w:rsid w:val="00153392"/>
    <w:rsid w:val="00153CED"/>
    <w:rsid w:val="00155186"/>
    <w:rsid w:val="00155F7E"/>
    <w:rsid w:val="001564A9"/>
    <w:rsid w:val="0015695B"/>
    <w:rsid w:val="00157108"/>
    <w:rsid w:val="00157B69"/>
    <w:rsid w:val="00160384"/>
    <w:rsid w:val="00160543"/>
    <w:rsid w:val="0016059C"/>
    <w:rsid w:val="0016061F"/>
    <w:rsid w:val="00160DE9"/>
    <w:rsid w:val="00160E6B"/>
    <w:rsid w:val="00160F24"/>
    <w:rsid w:val="001610A9"/>
    <w:rsid w:val="00161B78"/>
    <w:rsid w:val="00161D32"/>
    <w:rsid w:val="00161E9F"/>
    <w:rsid w:val="001631D2"/>
    <w:rsid w:val="001641A4"/>
    <w:rsid w:val="001674AD"/>
    <w:rsid w:val="00170787"/>
    <w:rsid w:val="00170F35"/>
    <w:rsid w:val="001720F0"/>
    <w:rsid w:val="00176E27"/>
    <w:rsid w:val="001772C7"/>
    <w:rsid w:val="00177B4F"/>
    <w:rsid w:val="00177FF8"/>
    <w:rsid w:val="001815F4"/>
    <w:rsid w:val="00181F99"/>
    <w:rsid w:val="001821E7"/>
    <w:rsid w:val="00182C47"/>
    <w:rsid w:val="00183559"/>
    <w:rsid w:val="00184351"/>
    <w:rsid w:val="001847FA"/>
    <w:rsid w:val="0018616E"/>
    <w:rsid w:val="00190197"/>
    <w:rsid w:val="00190278"/>
    <w:rsid w:val="00191670"/>
    <w:rsid w:val="001932B7"/>
    <w:rsid w:val="001939DF"/>
    <w:rsid w:val="0019526E"/>
    <w:rsid w:val="001959D2"/>
    <w:rsid w:val="00197221"/>
    <w:rsid w:val="001A634C"/>
    <w:rsid w:val="001A73B0"/>
    <w:rsid w:val="001B0AFB"/>
    <w:rsid w:val="001B15CE"/>
    <w:rsid w:val="001B1CD9"/>
    <w:rsid w:val="001B2CEE"/>
    <w:rsid w:val="001B38D1"/>
    <w:rsid w:val="001B3D75"/>
    <w:rsid w:val="001B4321"/>
    <w:rsid w:val="001B4AC1"/>
    <w:rsid w:val="001B6C18"/>
    <w:rsid w:val="001B7885"/>
    <w:rsid w:val="001C0138"/>
    <w:rsid w:val="001C1F22"/>
    <w:rsid w:val="001C24FE"/>
    <w:rsid w:val="001C5330"/>
    <w:rsid w:val="001C5C80"/>
    <w:rsid w:val="001C6013"/>
    <w:rsid w:val="001C68AD"/>
    <w:rsid w:val="001D0F42"/>
    <w:rsid w:val="001D16F2"/>
    <w:rsid w:val="001D27A0"/>
    <w:rsid w:val="001D329D"/>
    <w:rsid w:val="001D3367"/>
    <w:rsid w:val="001D37B2"/>
    <w:rsid w:val="001D3B06"/>
    <w:rsid w:val="001D4F23"/>
    <w:rsid w:val="001D5C3F"/>
    <w:rsid w:val="001D638B"/>
    <w:rsid w:val="001D6403"/>
    <w:rsid w:val="001D6C5D"/>
    <w:rsid w:val="001D6CA0"/>
    <w:rsid w:val="001E102C"/>
    <w:rsid w:val="001E3676"/>
    <w:rsid w:val="001E5068"/>
    <w:rsid w:val="001E79F8"/>
    <w:rsid w:val="001F080E"/>
    <w:rsid w:val="001F2762"/>
    <w:rsid w:val="001F3910"/>
    <w:rsid w:val="001F60C0"/>
    <w:rsid w:val="001F637D"/>
    <w:rsid w:val="001F7304"/>
    <w:rsid w:val="001F7DE7"/>
    <w:rsid w:val="00201C9E"/>
    <w:rsid w:val="00204F0A"/>
    <w:rsid w:val="00205603"/>
    <w:rsid w:val="00207739"/>
    <w:rsid w:val="0020776C"/>
    <w:rsid w:val="00210975"/>
    <w:rsid w:val="002119BB"/>
    <w:rsid w:val="0021277B"/>
    <w:rsid w:val="00212FD9"/>
    <w:rsid w:val="00213500"/>
    <w:rsid w:val="00213A21"/>
    <w:rsid w:val="00213BEE"/>
    <w:rsid w:val="0021562D"/>
    <w:rsid w:val="00217DFF"/>
    <w:rsid w:val="00220340"/>
    <w:rsid w:val="00221174"/>
    <w:rsid w:val="00221BC1"/>
    <w:rsid w:val="00222B65"/>
    <w:rsid w:val="00223BEF"/>
    <w:rsid w:val="00225396"/>
    <w:rsid w:val="00230E9E"/>
    <w:rsid w:val="00231398"/>
    <w:rsid w:val="00231578"/>
    <w:rsid w:val="00231A18"/>
    <w:rsid w:val="00232AAF"/>
    <w:rsid w:val="002347ED"/>
    <w:rsid w:val="002349C6"/>
    <w:rsid w:val="00234CB9"/>
    <w:rsid w:val="0023530A"/>
    <w:rsid w:val="00235D5D"/>
    <w:rsid w:val="002376C1"/>
    <w:rsid w:val="00243B4E"/>
    <w:rsid w:val="0024440D"/>
    <w:rsid w:val="00245C7E"/>
    <w:rsid w:val="00246771"/>
    <w:rsid w:val="00246845"/>
    <w:rsid w:val="00247EF3"/>
    <w:rsid w:val="002505A1"/>
    <w:rsid w:val="00250CF6"/>
    <w:rsid w:val="002518DA"/>
    <w:rsid w:val="00251962"/>
    <w:rsid w:val="00253E0B"/>
    <w:rsid w:val="002560ED"/>
    <w:rsid w:val="002561EA"/>
    <w:rsid w:val="0025702F"/>
    <w:rsid w:val="00257F88"/>
    <w:rsid w:val="002603CA"/>
    <w:rsid w:val="0026060E"/>
    <w:rsid w:val="00260FC6"/>
    <w:rsid w:val="00261194"/>
    <w:rsid w:val="00261411"/>
    <w:rsid w:val="00261C8B"/>
    <w:rsid w:val="002640C1"/>
    <w:rsid w:val="00264875"/>
    <w:rsid w:val="00264F50"/>
    <w:rsid w:val="00266BCE"/>
    <w:rsid w:val="002672FA"/>
    <w:rsid w:val="00267C8E"/>
    <w:rsid w:val="0027209F"/>
    <w:rsid w:val="002735FA"/>
    <w:rsid w:val="00273B1F"/>
    <w:rsid w:val="00274AF2"/>
    <w:rsid w:val="00274C36"/>
    <w:rsid w:val="00276BC5"/>
    <w:rsid w:val="002776D4"/>
    <w:rsid w:val="00280AEF"/>
    <w:rsid w:val="00281CE5"/>
    <w:rsid w:val="00281F7B"/>
    <w:rsid w:val="00283675"/>
    <w:rsid w:val="002837ED"/>
    <w:rsid w:val="00283F1C"/>
    <w:rsid w:val="0028431B"/>
    <w:rsid w:val="00285AD8"/>
    <w:rsid w:val="0028749B"/>
    <w:rsid w:val="00287773"/>
    <w:rsid w:val="00287AA8"/>
    <w:rsid w:val="002922DB"/>
    <w:rsid w:val="002944BA"/>
    <w:rsid w:val="0029733D"/>
    <w:rsid w:val="002A0DAF"/>
    <w:rsid w:val="002A2CFC"/>
    <w:rsid w:val="002A319C"/>
    <w:rsid w:val="002A3A3F"/>
    <w:rsid w:val="002A3D6E"/>
    <w:rsid w:val="002A3DC4"/>
    <w:rsid w:val="002A48F3"/>
    <w:rsid w:val="002A6171"/>
    <w:rsid w:val="002A64C5"/>
    <w:rsid w:val="002A6938"/>
    <w:rsid w:val="002A6B9B"/>
    <w:rsid w:val="002B37D8"/>
    <w:rsid w:val="002B4E15"/>
    <w:rsid w:val="002B62DC"/>
    <w:rsid w:val="002B6F3E"/>
    <w:rsid w:val="002C1352"/>
    <w:rsid w:val="002C136F"/>
    <w:rsid w:val="002C224E"/>
    <w:rsid w:val="002C2C94"/>
    <w:rsid w:val="002C380D"/>
    <w:rsid w:val="002C3E8E"/>
    <w:rsid w:val="002C53A4"/>
    <w:rsid w:val="002C53F4"/>
    <w:rsid w:val="002C6721"/>
    <w:rsid w:val="002C734F"/>
    <w:rsid w:val="002C7B3F"/>
    <w:rsid w:val="002D079F"/>
    <w:rsid w:val="002D22CD"/>
    <w:rsid w:val="002D3857"/>
    <w:rsid w:val="002D3B56"/>
    <w:rsid w:val="002D3DAD"/>
    <w:rsid w:val="002D4168"/>
    <w:rsid w:val="002D4C47"/>
    <w:rsid w:val="002D4ECC"/>
    <w:rsid w:val="002D5358"/>
    <w:rsid w:val="002D691F"/>
    <w:rsid w:val="002D6CE3"/>
    <w:rsid w:val="002D7EBA"/>
    <w:rsid w:val="002E07DD"/>
    <w:rsid w:val="002E1165"/>
    <w:rsid w:val="002E1939"/>
    <w:rsid w:val="002E21BD"/>
    <w:rsid w:val="002E23EF"/>
    <w:rsid w:val="002E2D5F"/>
    <w:rsid w:val="002E3D79"/>
    <w:rsid w:val="002E3D8B"/>
    <w:rsid w:val="002E451D"/>
    <w:rsid w:val="002E5F52"/>
    <w:rsid w:val="002E6087"/>
    <w:rsid w:val="002E7541"/>
    <w:rsid w:val="002E7B38"/>
    <w:rsid w:val="002F13D3"/>
    <w:rsid w:val="002F197B"/>
    <w:rsid w:val="002F24E3"/>
    <w:rsid w:val="002F28AA"/>
    <w:rsid w:val="002F3414"/>
    <w:rsid w:val="002F36D9"/>
    <w:rsid w:val="002F5D23"/>
    <w:rsid w:val="002F7691"/>
    <w:rsid w:val="002F7910"/>
    <w:rsid w:val="00300618"/>
    <w:rsid w:val="00300ADD"/>
    <w:rsid w:val="00301374"/>
    <w:rsid w:val="00302D82"/>
    <w:rsid w:val="0030448A"/>
    <w:rsid w:val="00306A66"/>
    <w:rsid w:val="00306EF7"/>
    <w:rsid w:val="00307A5C"/>
    <w:rsid w:val="00310C90"/>
    <w:rsid w:val="0031190A"/>
    <w:rsid w:val="00312849"/>
    <w:rsid w:val="00320CC3"/>
    <w:rsid w:val="0032139D"/>
    <w:rsid w:val="0032244D"/>
    <w:rsid w:val="00322981"/>
    <w:rsid w:val="00322D6A"/>
    <w:rsid w:val="00324811"/>
    <w:rsid w:val="00324979"/>
    <w:rsid w:val="00325861"/>
    <w:rsid w:val="00326CF0"/>
    <w:rsid w:val="00327163"/>
    <w:rsid w:val="00333658"/>
    <w:rsid w:val="0033443C"/>
    <w:rsid w:val="003360D5"/>
    <w:rsid w:val="00340305"/>
    <w:rsid w:val="00344E6C"/>
    <w:rsid w:val="00346102"/>
    <w:rsid w:val="003466CA"/>
    <w:rsid w:val="00346966"/>
    <w:rsid w:val="00347C8B"/>
    <w:rsid w:val="00347CF7"/>
    <w:rsid w:val="003501E4"/>
    <w:rsid w:val="00350B35"/>
    <w:rsid w:val="0035210B"/>
    <w:rsid w:val="0035297E"/>
    <w:rsid w:val="0035401D"/>
    <w:rsid w:val="00354A4B"/>
    <w:rsid w:val="00355EEA"/>
    <w:rsid w:val="003566FB"/>
    <w:rsid w:val="00356A01"/>
    <w:rsid w:val="00356C7B"/>
    <w:rsid w:val="0035771D"/>
    <w:rsid w:val="003603D8"/>
    <w:rsid w:val="0036141A"/>
    <w:rsid w:val="00362ED8"/>
    <w:rsid w:val="00364402"/>
    <w:rsid w:val="003647DA"/>
    <w:rsid w:val="00364A81"/>
    <w:rsid w:val="00365E57"/>
    <w:rsid w:val="00365FC0"/>
    <w:rsid w:val="003676C0"/>
    <w:rsid w:val="0036785B"/>
    <w:rsid w:val="0037139A"/>
    <w:rsid w:val="00372111"/>
    <w:rsid w:val="0037241B"/>
    <w:rsid w:val="00373076"/>
    <w:rsid w:val="0037359E"/>
    <w:rsid w:val="00375448"/>
    <w:rsid w:val="003772FC"/>
    <w:rsid w:val="003777AB"/>
    <w:rsid w:val="003801D4"/>
    <w:rsid w:val="00383BDD"/>
    <w:rsid w:val="003848D3"/>
    <w:rsid w:val="003848F3"/>
    <w:rsid w:val="0038549E"/>
    <w:rsid w:val="0038641B"/>
    <w:rsid w:val="00387607"/>
    <w:rsid w:val="00387B92"/>
    <w:rsid w:val="0039090F"/>
    <w:rsid w:val="003909E5"/>
    <w:rsid w:val="0039359B"/>
    <w:rsid w:val="00394731"/>
    <w:rsid w:val="00394B53"/>
    <w:rsid w:val="003950BF"/>
    <w:rsid w:val="0039552F"/>
    <w:rsid w:val="00396456"/>
    <w:rsid w:val="00397630"/>
    <w:rsid w:val="0039787D"/>
    <w:rsid w:val="003A1666"/>
    <w:rsid w:val="003A3203"/>
    <w:rsid w:val="003A3532"/>
    <w:rsid w:val="003A409A"/>
    <w:rsid w:val="003A54C2"/>
    <w:rsid w:val="003A6054"/>
    <w:rsid w:val="003A713F"/>
    <w:rsid w:val="003A78C1"/>
    <w:rsid w:val="003A7C29"/>
    <w:rsid w:val="003B102E"/>
    <w:rsid w:val="003B3343"/>
    <w:rsid w:val="003B4474"/>
    <w:rsid w:val="003B5002"/>
    <w:rsid w:val="003B6012"/>
    <w:rsid w:val="003B601B"/>
    <w:rsid w:val="003B6D8D"/>
    <w:rsid w:val="003C02BC"/>
    <w:rsid w:val="003C02F0"/>
    <w:rsid w:val="003C1690"/>
    <w:rsid w:val="003C245B"/>
    <w:rsid w:val="003C3BF2"/>
    <w:rsid w:val="003C4DAE"/>
    <w:rsid w:val="003C619E"/>
    <w:rsid w:val="003C64D4"/>
    <w:rsid w:val="003C6716"/>
    <w:rsid w:val="003C6A46"/>
    <w:rsid w:val="003C6E09"/>
    <w:rsid w:val="003D3637"/>
    <w:rsid w:val="003D4488"/>
    <w:rsid w:val="003D487F"/>
    <w:rsid w:val="003D62CA"/>
    <w:rsid w:val="003D6855"/>
    <w:rsid w:val="003D7361"/>
    <w:rsid w:val="003E0709"/>
    <w:rsid w:val="003E2158"/>
    <w:rsid w:val="003E221C"/>
    <w:rsid w:val="003E2BD8"/>
    <w:rsid w:val="003E3194"/>
    <w:rsid w:val="003E3B2B"/>
    <w:rsid w:val="003E449E"/>
    <w:rsid w:val="003E4646"/>
    <w:rsid w:val="003E4A64"/>
    <w:rsid w:val="003E5A64"/>
    <w:rsid w:val="003E7F97"/>
    <w:rsid w:val="003F1811"/>
    <w:rsid w:val="003F1C11"/>
    <w:rsid w:val="003F2B99"/>
    <w:rsid w:val="003F2FF6"/>
    <w:rsid w:val="003F3812"/>
    <w:rsid w:val="003F3BD9"/>
    <w:rsid w:val="003F625A"/>
    <w:rsid w:val="003F63BC"/>
    <w:rsid w:val="003F7A71"/>
    <w:rsid w:val="003F7ABF"/>
    <w:rsid w:val="003F7EDC"/>
    <w:rsid w:val="0040066C"/>
    <w:rsid w:val="00400E7E"/>
    <w:rsid w:val="00406D91"/>
    <w:rsid w:val="0041077B"/>
    <w:rsid w:val="00410934"/>
    <w:rsid w:val="004121CF"/>
    <w:rsid w:val="00412EF6"/>
    <w:rsid w:val="00412F70"/>
    <w:rsid w:val="00413850"/>
    <w:rsid w:val="00415CCD"/>
    <w:rsid w:val="0041739A"/>
    <w:rsid w:val="004173CC"/>
    <w:rsid w:val="004226B5"/>
    <w:rsid w:val="00423289"/>
    <w:rsid w:val="00424EF0"/>
    <w:rsid w:val="004258DB"/>
    <w:rsid w:val="00426C49"/>
    <w:rsid w:val="00427EF9"/>
    <w:rsid w:val="004333FD"/>
    <w:rsid w:val="00434CCA"/>
    <w:rsid w:val="0043509B"/>
    <w:rsid w:val="00435630"/>
    <w:rsid w:val="0043602E"/>
    <w:rsid w:val="00437545"/>
    <w:rsid w:val="00441187"/>
    <w:rsid w:val="00441968"/>
    <w:rsid w:val="0044396A"/>
    <w:rsid w:val="004447E9"/>
    <w:rsid w:val="00444921"/>
    <w:rsid w:val="00445EB7"/>
    <w:rsid w:val="00446C44"/>
    <w:rsid w:val="004471E2"/>
    <w:rsid w:val="004473C8"/>
    <w:rsid w:val="0045074F"/>
    <w:rsid w:val="00450D9F"/>
    <w:rsid w:val="00450F56"/>
    <w:rsid w:val="004516C5"/>
    <w:rsid w:val="00451C41"/>
    <w:rsid w:val="00452D45"/>
    <w:rsid w:val="00453D2A"/>
    <w:rsid w:val="0045481D"/>
    <w:rsid w:val="0045753F"/>
    <w:rsid w:val="00457CC7"/>
    <w:rsid w:val="004606BF"/>
    <w:rsid w:val="004632E5"/>
    <w:rsid w:val="00464A3A"/>
    <w:rsid w:val="00465891"/>
    <w:rsid w:val="00466218"/>
    <w:rsid w:val="00466DB3"/>
    <w:rsid w:val="004710BB"/>
    <w:rsid w:val="00471D25"/>
    <w:rsid w:val="00471FFE"/>
    <w:rsid w:val="00474A98"/>
    <w:rsid w:val="004765F9"/>
    <w:rsid w:val="00476C11"/>
    <w:rsid w:val="00477F60"/>
    <w:rsid w:val="00481428"/>
    <w:rsid w:val="004818D7"/>
    <w:rsid w:val="00482071"/>
    <w:rsid w:val="0048222D"/>
    <w:rsid w:val="004825F3"/>
    <w:rsid w:val="00482F44"/>
    <w:rsid w:val="00484CF5"/>
    <w:rsid w:val="00484D9A"/>
    <w:rsid w:val="00485CE5"/>
    <w:rsid w:val="00486706"/>
    <w:rsid w:val="00487482"/>
    <w:rsid w:val="0049003C"/>
    <w:rsid w:val="004910DD"/>
    <w:rsid w:val="00493D02"/>
    <w:rsid w:val="004942E3"/>
    <w:rsid w:val="00495BEF"/>
    <w:rsid w:val="00495EC1"/>
    <w:rsid w:val="00496C87"/>
    <w:rsid w:val="004A0395"/>
    <w:rsid w:val="004A09C5"/>
    <w:rsid w:val="004A2A51"/>
    <w:rsid w:val="004A46F1"/>
    <w:rsid w:val="004A4AF3"/>
    <w:rsid w:val="004A596E"/>
    <w:rsid w:val="004A6385"/>
    <w:rsid w:val="004A7058"/>
    <w:rsid w:val="004B02CD"/>
    <w:rsid w:val="004B1070"/>
    <w:rsid w:val="004B214C"/>
    <w:rsid w:val="004B2294"/>
    <w:rsid w:val="004B2C89"/>
    <w:rsid w:val="004B2D4F"/>
    <w:rsid w:val="004B2E51"/>
    <w:rsid w:val="004B36A6"/>
    <w:rsid w:val="004B4B8A"/>
    <w:rsid w:val="004B58E9"/>
    <w:rsid w:val="004B61F1"/>
    <w:rsid w:val="004B67B3"/>
    <w:rsid w:val="004B7915"/>
    <w:rsid w:val="004B7D68"/>
    <w:rsid w:val="004B7E07"/>
    <w:rsid w:val="004C17AB"/>
    <w:rsid w:val="004C183F"/>
    <w:rsid w:val="004C298B"/>
    <w:rsid w:val="004C44D5"/>
    <w:rsid w:val="004C5D8F"/>
    <w:rsid w:val="004C5E58"/>
    <w:rsid w:val="004C7E40"/>
    <w:rsid w:val="004D027E"/>
    <w:rsid w:val="004D0BB1"/>
    <w:rsid w:val="004D0D89"/>
    <w:rsid w:val="004D1ED4"/>
    <w:rsid w:val="004D4FBE"/>
    <w:rsid w:val="004D4FE3"/>
    <w:rsid w:val="004D519E"/>
    <w:rsid w:val="004D5F01"/>
    <w:rsid w:val="004D5F03"/>
    <w:rsid w:val="004D5F3B"/>
    <w:rsid w:val="004D75E8"/>
    <w:rsid w:val="004D7D90"/>
    <w:rsid w:val="004E0BFC"/>
    <w:rsid w:val="004E14EB"/>
    <w:rsid w:val="004E221C"/>
    <w:rsid w:val="004E2F28"/>
    <w:rsid w:val="004E3017"/>
    <w:rsid w:val="004E36D7"/>
    <w:rsid w:val="004E509C"/>
    <w:rsid w:val="004E564C"/>
    <w:rsid w:val="004E5B07"/>
    <w:rsid w:val="004E6B64"/>
    <w:rsid w:val="004E7C3F"/>
    <w:rsid w:val="004F21E4"/>
    <w:rsid w:val="004F255C"/>
    <w:rsid w:val="004F2BF1"/>
    <w:rsid w:val="004F2CDF"/>
    <w:rsid w:val="004F2FDA"/>
    <w:rsid w:val="004F31AE"/>
    <w:rsid w:val="004F7CB9"/>
    <w:rsid w:val="00500BB9"/>
    <w:rsid w:val="005020F9"/>
    <w:rsid w:val="005030E9"/>
    <w:rsid w:val="00505E0B"/>
    <w:rsid w:val="0050609D"/>
    <w:rsid w:val="00506A1F"/>
    <w:rsid w:val="00513506"/>
    <w:rsid w:val="00513534"/>
    <w:rsid w:val="0051481E"/>
    <w:rsid w:val="00515DF9"/>
    <w:rsid w:val="0051660D"/>
    <w:rsid w:val="00516FD1"/>
    <w:rsid w:val="0052008A"/>
    <w:rsid w:val="005207A3"/>
    <w:rsid w:val="00521D51"/>
    <w:rsid w:val="0052251D"/>
    <w:rsid w:val="005226DD"/>
    <w:rsid w:val="00525983"/>
    <w:rsid w:val="005272DC"/>
    <w:rsid w:val="0053024C"/>
    <w:rsid w:val="0053077B"/>
    <w:rsid w:val="00530889"/>
    <w:rsid w:val="00531DF7"/>
    <w:rsid w:val="00535B51"/>
    <w:rsid w:val="00535DB5"/>
    <w:rsid w:val="005366D6"/>
    <w:rsid w:val="0054042C"/>
    <w:rsid w:val="00542ABB"/>
    <w:rsid w:val="00543305"/>
    <w:rsid w:val="00545A6C"/>
    <w:rsid w:val="00546289"/>
    <w:rsid w:val="00546C6A"/>
    <w:rsid w:val="00546FAE"/>
    <w:rsid w:val="00547622"/>
    <w:rsid w:val="00547B1C"/>
    <w:rsid w:val="00551230"/>
    <w:rsid w:val="00552590"/>
    <w:rsid w:val="005534C3"/>
    <w:rsid w:val="005549E2"/>
    <w:rsid w:val="00554EE2"/>
    <w:rsid w:val="0055649D"/>
    <w:rsid w:val="005568E9"/>
    <w:rsid w:val="00556B39"/>
    <w:rsid w:val="0056098D"/>
    <w:rsid w:val="00561822"/>
    <w:rsid w:val="00561D58"/>
    <w:rsid w:val="00564C8F"/>
    <w:rsid w:val="00565110"/>
    <w:rsid w:val="00565BCC"/>
    <w:rsid w:val="00566521"/>
    <w:rsid w:val="0056706C"/>
    <w:rsid w:val="005679B4"/>
    <w:rsid w:val="0057007F"/>
    <w:rsid w:val="00571161"/>
    <w:rsid w:val="00571D6C"/>
    <w:rsid w:val="005720DE"/>
    <w:rsid w:val="005734D6"/>
    <w:rsid w:val="00574E94"/>
    <w:rsid w:val="00574F2A"/>
    <w:rsid w:val="00575F4A"/>
    <w:rsid w:val="0058085C"/>
    <w:rsid w:val="00581302"/>
    <w:rsid w:val="00582A4A"/>
    <w:rsid w:val="00584E68"/>
    <w:rsid w:val="00585070"/>
    <w:rsid w:val="005852FC"/>
    <w:rsid w:val="00591BC3"/>
    <w:rsid w:val="005953C0"/>
    <w:rsid w:val="00596A8B"/>
    <w:rsid w:val="00596B08"/>
    <w:rsid w:val="0059752B"/>
    <w:rsid w:val="00597C07"/>
    <w:rsid w:val="005A0E0B"/>
    <w:rsid w:val="005A1D2E"/>
    <w:rsid w:val="005A2548"/>
    <w:rsid w:val="005A29E1"/>
    <w:rsid w:val="005A385B"/>
    <w:rsid w:val="005A64ED"/>
    <w:rsid w:val="005A7151"/>
    <w:rsid w:val="005B2ED6"/>
    <w:rsid w:val="005B348F"/>
    <w:rsid w:val="005B3BEE"/>
    <w:rsid w:val="005B3F32"/>
    <w:rsid w:val="005B403A"/>
    <w:rsid w:val="005B6C5F"/>
    <w:rsid w:val="005B79F5"/>
    <w:rsid w:val="005C087D"/>
    <w:rsid w:val="005C125F"/>
    <w:rsid w:val="005C1289"/>
    <w:rsid w:val="005C1F38"/>
    <w:rsid w:val="005C2160"/>
    <w:rsid w:val="005C4675"/>
    <w:rsid w:val="005C4D3F"/>
    <w:rsid w:val="005C512B"/>
    <w:rsid w:val="005C5BA3"/>
    <w:rsid w:val="005C5F7A"/>
    <w:rsid w:val="005C62F2"/>
    <w:rsid w:val="005C6875"/>
    <w:rsid w:val="005C73DD"/>
    <w:rsid w:val="005C7A81"/>
    <w:rsid w:val="005D0CCD"/>
    <w:rsid w:val="005D0E27"/>
    <w:rsid w:val="005D1B06"/>
    <w:rsid w:val="005D30EC"/>
    <w:rsid w:val="005D4E29"/>
    <w:rsid w:val="005D555C"/>
    <w:rsid w:val="005D57C2"/>
    <w:rsid w:val="005D6998"/>
    <w:rsid w:val="005D6C17"/>
    <w:rsid w:val="005D7D3B"/>
    <w:rsid w:val="005E05C7"/>
    <w:rsid w:val="005E0B11"/>
    <w:rsid w:val="005E169E"/>
    <w:rsid w:val="005E2D96"/>
    <w:rsid w:val="005E3033"/>
    <w:rsid w:val="005E307A"/>
    <w:rsid w:val="005E372B"/>
    <w:rsid w:val="005E4ECB"/>
    <w:rsid w:val="005E5941"/>
    <w:rsid w:val="005E59BE"/>
    <w:rsid w:val="005E59D0"/>
    <w:rsid w:val="005E674B"/>
    <w:rsid w:val="005F1723"/>
    <w:rsid w:val="005F3DB9"/>
    <w:rsid w:val="005F45B7"/>
    <w:rsid w:val="005F5AFF"/>
    <w:rsid w:val="005F77E5"/>
    <w:rsid w:val="006000C4"/>
    <w:rsid w:val="0060129F"/>
    <w:rsid w:val="006015FC"/>
    <w:rsid w:val="006076C6"/>
    <w:rsid w:val="00610834"/>
    <w:rsid w:val="006124EE"/>
    <w:rsid w:val="006129E1"/>
    <w:rsid w:val="00612ED6"/>
    <w:rsid w:val="0061367E"/>
    <w:rsid w:val="006143AC"/>
    <w:rsid w:val="00617691"/>
    <w:rsid w:val="00620392"/>
    <w:rsid w:val="00620C04"/>
    <w:rsid w:val="006216A7"/>
    <w:rsid w:val="00622D11"/>
    <w:rsid w:val="00624B53"/>
    <w:rsid w:val="00625501"/>
    <w:rsid w:val="00627272"/>
    <w:rsid w:val="00627622"/>
    <w:rsid w:val="00630659"/>
    <w:rsid w:val="00631220"/>
    <w:rsid w:val="0063152A"/>
    <w:rsid w:val="0063176F"/>
    <w:rsid w:val="006318EC"/>
    <w:rsid w:val="00633711"/>
    <w:rsid w:val="0063613B"/>
    <w:rsid w:val="006365BA"/>
    <w:rsid w:val="006377A9"/>
    <w:rsid w:val="00637C80"/>
    <w:rsid w:val="006409DF"/>
    <w:rsid w:val="0064216A"/>
    <w:rsid w:val="006443B2"/>
    <w:rsid w:val="00645888"/>
    <w:rsid w:val="006465EB"/>
    <w:rsid w:val="00646CC8"/>
    <w:rsid w:val="00651601"/>
    <w:rsid w:val="00653172"/>
    <w:rsid w:val="00653451"/>
    <w:rsid w:val="00654377"/>
    <w:rsid w:val="0065439D"/>
    <w:rsid w:val="00656E30"/>
    <w:rsid w:val="00657D42"/>
    <w:rsid w:val="0066131E"/>
    <w:rsid w:val="006617FF"/>
    <w:rsid w:val="00661DA0"/>
    <w:rsid w:val="00662801"/>
    <w:rsid w:val="0066312A"/>
    <w:rsid w:val="00663D47"/>
    <w:rsid w:val="00664042"/>
    <w:rsid w:val="006650DD"/>
    <w:rsid w:val="006654EE"/>
    <w:rsid w:val="006679F6"/>
    <w:rsid w:val="00670F40"/>
    <w:rsid w:val="006710A8"/>
    <w:rsid w:val="00671143"/>
    <w:rsid w:val="0067157B"/>
    <w:rsid w:val="006738D3"/>
    <w:rsid w:val="00685336"/>
    <w:rsid w:val="00685B3B"/>
    <w:rsid w:val="0068699F"/>
    <w:rsid w:val="00690D17"/>
    <w:rsid w:val="0069193F"/>
    <w:rsid w:val="00691958"/>
    <w:rsid w:val="00693352"/>
    <w:rsid w:val="00693769"/>
    <w:rsid w:val="00694455"/>
    <w:rsid w:val="006944FB"/>
    <w:rsid w:val="00695104"/>
    <w:rsid w:val="00695C0A"/>
    <w:rsid w:val="00696143"/>
    <w:rsid w:val="00697842"/>
    <w:rsid w:val="006A220A"/>
    <w:rsid w:val="006A609D"/>
    <w:rsid w:val="006A7A1B"/>
    <w:rsid w:val="006A7BE0"/>
    <w:rsid w:val="006B0271"/>
    <w:rsid w:val="006B0C43"/>
    <w:rsid w:val="006B0EC4"/>
    <w:rsid w:val="006B14BB"/>
    <w:rsid w:val="006B1BF5"/>
    <w:rsid w:val="006B1DD8"/>
    <w:rsid w:val="006B40C2"/>
    <w:rsid w:val="006B557D"/>
    <w:rsid w:val="006B704E"/>
    <w:rsid w:val="006B708A"/>
    <w:rsid w:val="006C0630"/>
    <w:rsid w:val="006C0922"/>
    <w:rsid w:val="006C0F57"/>
    <w:rsid w:val="006C18F4"/>
    <w:rsid w:val="006C306D"/>
    <w:rsid w:val="006C41D0"/>
    <w:rsid w:val="006C4FBE"/>
    <w:rsid w:val="006C6361"/>
    <w:rsid w:val="006C6E69"/>
    <w:rsid w:val="006C7BFE"/>
    <w:rsid w:val="006D331E"/>
    <w:rsid w:val="006D58B5"/>
    <w:rsid w:val="006D7244"/>
    <w:rsid w:val="006D7AFB"/>
    <w:rsid w:val="006D7DA6"/>
    <w:rsid w:val="006E0994"/>
    <w:rsid w:val="006E0A68"/>
    <w:rsid w:val="006E1064"/>
    <w:rsid w:val="006E10C9"/>
    <w:rsid w:val="006E2836"/>
    <w:rsid w:val="006E2D74"/>
    <w:rsid w:val="006E3DF0"/>
    <w:rsid w:val="006E4340"/>
    <w:rsid w:val="006E5C5B"/>
    <w:rsid w:val="006E60DF"/>
    <w:rsid w:val="006E6A64"/>
    <w:rsid w:val="006F150F"/>
    <w:rsid w:val="006F29CC"/>
    <w:rsid w:val="006F3B39"/>
    <w:rsid w:val="006F400C"/>
    <w:rsid w:val="006F4AF2"/>
    <w:rsid w:val="006F502B"/>
    <w:rsid w:val="006F63B7"/>
    <w:rsid w:val="006F660D"/>
    <w:rsid w:val="006F6C5A"/>
    <w:rsid w:val="00700A9D"/>
    <w:rsid w:val="00701F45"/>
    <w:rsid w:val="007025AB"/>
    <w:rsid w:val="00704081"/>
    <w:rsid w:val="007042FE"/>
    <w:rsid w:val="00705D97"/>
    <w:rsid w:val="00705E9B"/>
    <w:rsid w:val="007066FA"/>
    <w:rsid w:val="00707B00"/>
    <w:rsid w:val="00707BF4"/>
    <w:rsid w:val="00710710"/>
    <w:rsid w:val="007121D1"/>
    <w:rsid w:val="00713231"/>
    <w:rsid w:val="00713346"/>
    <w:rsid w:val="00721126"/>
    <w:rsid w:val="00721E38"/>
    <w:rsid w:val="00722018"/>
    <w:rsid w:val="00722361"/>
    <w:rsid w:val="00722ACA"/>
    <w:rsid w:val="007233DE"/>
    <w:rsid w:val="007254F6"/>
    <w:rsid w:val="00727588"/>
    <w:rsid w:val="007277DE"/>
    <w:rsid w:val="007301B8"/>
    <w:rsid w:val="007310F3"/>
    <w:rsid w:val="00732B0B"/>
    <w:rsid w:val="00732DBE"/>
    <w:rsid w:val="007331E0"/>
    <w:rsid w:val="00734117"/>
    <w:rsid w:val="00735226"/>
    <w:rsid w:val="0073582C"/>
    <w:rsid w:val="0073690C"/>
    <w:rsid w:val="00736FEE"/>
    <w:rsid w:val="00740F5E"/>
    <w:rsid w:val="007411AC"/>
    <w:rsid w:val="00741D7A"/>
    <w:rsid w:val="0074239C"/>
    <w:rsid w:val="0074292A"/>
    <w:rsid w:val="00742961"/>
    <w:rsid w:val="00743E3E"/>
    <w:rsid w:val="00744533"/>
    <w:rsid w:val="00746783"/>
    <w:rsid w:val="00746F06"/>
    <w:rsid w:val="007471CF"/>
    <w:rsid w:val="00747456"/>
    <w:rsid w:val="00747622"/>
    <w:rsid w:val="0075045B"/>
    <w:rsid w:val="0075054E"/>
    <w:rsid w:val="00750C5D"/>
    <w:rsid w:val="00750D80"/>
    <w:rsid w:val="00750EE2"/>
    <w:rsid w:val="00750F9A"/>
    <w:rsid w:val="00751507"/>
    <w:rsid w:val="00752AD4"/>
    <w:rsid w:val="00752E4F"/>
    <w:rsid w:val="00753A16"/>
    <w:rsid w:val="00753DD8"/>
    <w:rsid w:val="007550C6"/>
    <w:rsid w:val="0075528E"/>
    <w:rsid w:val="007561EC"/>
    <w:rsid w:val="00757778"/>
    <w:rsid w:val="00760374"/>
    <w:rsid w:val="00760D8E"/>
    <w:rsid w:val="00763C47"/>
    <w:rsid w:val="00764465"/>
    <w:rsid w:val="00766068"/>
    <w:rsid w:val="007666CC"/>
    <w:rsid w:val="007703B2"/>
    <w:rsid w:val="007705B5"/>
    <w:rsid w:val="00772D43"/>
    <w:rsid w:val="00773701"/>
    <w:rsid w:val="00773708"/>
    <w:rsid w:val="00773806"/>
    <w:rsid w:val="00775243"/>
    <w:rsid w:val="00776978"/>
    <w:rsid w:val="0077729E"/>
    <w:rsid w:val="00777A53"/>
    <w:rsid w:val="00777D09"/>
    <w:rsid w:val="00777F3E"/>
    <w:rsid w:val="00780502"/>
    <w:rsid w:val="007811F5"/>
    <w:rsid w:val="0078380D"/>
    <w:rsid w:val="00783CB7"/>
    <w:rsid w:val="007840A1"/>
    <w:rsid w:val="00784E28"/>
    <w:rsid w:val="0078545F"/>
    <w:rsid w:val="00785AF2"/>
    <w:rsid w:val="00785EDE"/>
    <w:rsid w:val="00786035"/>
    <w:rsid w:val="00787BF8"/>
    <w:rsid w:val="007909CA"/>
    <w:rsid w:val="00792AF7"/>
    <w:rsid w:val="00793515"/>
    <w:rsid w:val="00793583"/>
    <w:rsid w:val="007962FB"/>
    <w:rsid w:val="0079758C"/>
    <w:rsid w:val="0079760F"/>
    <w:rsid w:val="007A3471"/>
    <w:rsid w:val="007A3D65"/>
    <w:rsid w:val="007A46F0"/>
    <w:rsid w:val="007A5AC6"/>
    <w:rsid w:val="007A64DC"/>
    <w:rsid w:val="007A68DF"/>
    <w:rsid w:val="007A6BDB"/>
    <w:rsid w:val="007A6FED"/>
    <w:rsid w:val="007A79D4"/>
    <w:rsid w:val="007B03BC"/>
    <w:rsid w:val="007B0598"/>
    <w:rsid w:val="007B05FC"/>
    <w:rsid w:val="007B1393"/>
    <w:rsid w:val="007B19A5"/>
    <w:rsid w:val="007B2B23"/>
    <w:rsid w:val="007B4D43"/>
    <w:rsid w:val="007B5BC2"/>
    <w:rsid w:val="007B5BD1"/>
    <w:rsid w:val="007B68A0"/>
    <w:rsid w:val="007B6AB8"/>
    <w:rsid w:val="007C0040"/>
    <w:rsid w:val="007C0875"/>
    <w:rsid w:val="007C1816"/>
    <w:rsid w:val="007C1EA6"/>
    <w:rsid w:val="007C221B"/>
    <w:rsid w:val="007C2E92"/>
    <w:rsid w:val="007C323C"/>
    <w:rsid w:val="007C3556"/>
    <w:rsid w:val="007C453E"/>
    <w:rsid w:val="007C49F2"/>
    <w:rsid w:val="007C5A47"/>
    <w:rsid w:val="007C639F"/>
    <w:rsid w:val="007C7107"/>
    <w:rsid w:val="007D0870"/>
    <w:rsid w:val="007D111C"/>
    <w:rsid w:val="007D1197"/>
    <w:rsid w:val="007D1E76"/>
    <w:rsid w:val="007D2F77"/>
    <w:rsid w:val="007D34D9"/>
    <w:rsid w:val="007D3E6F"/>
    <w:rsid w:val="007D5803"/>
    <w:rsid w:val="007D5DC6"/>
    <w:rsid w:val="007D5E4B"/>
    <w:rsid w:val="007D6C63"/>
    <w:rsid w:val="007D75DB"/>
    <w:rsid w:val="007D7C4C"/>
    <w:rsid w:val="007E0B49"/>
    <w:rsid w:val="007E1C97"/>
    <w:rsid w:val="007E2623"/>
    <w:rsid w:val="007E3C94"/>
    <w:rsid w:val="007E523F"/>
    <w:rsid w:val="007E5703"/>
    <w:rsid w:val="007E57C0"/>
    <w:rsid w:val="007E5D72"/>
    <w:rsid w:val="007E60D2"/>
    <w:rsid w:val="007E7009"/>
    <w:rsid w:val="007E7879"/>
    <w:rsid w:val="007F0069"/>
    <w:rsid w:val="007F0BB8"/>
    <w:rsid w:val="007F1097"/>
    <w:rsid w:val="007F12A4"/>
    <w:rsid w:val="007F12FC"/>
    <w:rsid w:val="007F234F"/>
    <w:rsid w:val="007F2C7D"/>
    <w:rsid w:val="007F2CE9"/>
    <w:rsid w:val="007F523B"/>
    <w:rsid w:val="007F5D32"/>
    <w:rsid w:val="007F6A02"/>
    <w:rsid w:val="007F7159"/>
    <w:rsid w:val="008001E8"/>
    <w:rsid w:val="00800B56"/>
    <w:rsid w:val="008020DB"/>
    <w:rsid w:val="00802C33"/>
    <w:rsid w:val="00804FD6"/>
    <w:rsid w:val="008052CE"/>
    <w:rsid w:val="00805B53"/>
    <w:rsid w:val="00805EB1"/>
    <w:rsid w:val="00806571"/>
    <w:rsid w:val="00807F75"/>
    <w:rsid w:val="00811724"/>
    <w:rsid w:val="00811C47"/>
    <w:rsid w:val="008130C9"/>
    <w:rsid w:val="00816538"/>
    <w:rsid w:val="00816D83"/>
    <w:rsid w:val="00816EE7"/>
    <w:rsid w:val="0081720C"/>
    <w:rsid w:val="008179CF"/>
    <w:rsid w:val="00817C75"/>
    <w:rsid w:val="00820C3C"/>
    <w:rsid w:val="00820E7D"/>
    <w:rsid w:val="0082287D"/>
    <w:rsid w:val="00823BF4"/>
    <w:rsid w:val="0083058C"/>
    <w:rsid w:val="0083082F"/>
    <w:rsid w:val="00830F8E"/>
    <w:rsid w:val="00831AE5"/>
    <w:rsid w:val="00831EF9"/>
    <w:rsid w:val="00832422"/>
    <w:rsid w:val="00832C1E"/>
    <w:rsid w:val="00832CB2"/>
    <w:rsid w:val="00833B26"/>
    <w:rsid w:val="00833B52"/>
    <w:rsid w:val="0083498B"/>
    <w:rsid w:val="0083581D"/>
    <w:rsid w:val="00837255"/>
    <w:rsid w:val="008376FB"/>
    <w:rsid w:val="0083780E"/>
    <w:rsid w:val="00837817"/>
    <w:rsid w:val="0084160E"/>
    <w:rsid w:val="00841C5E"/>
    <w:rsid w:val="00841EC8"/>
    <w:rsid w:val="0084219B"/>
    <w:rsid w:val="00843B28"/>
    <w:rsid w:val="00844A0B"/>
    <w:rsid w:val="00844A1F"/>
    <w:rsid w:val="008452BF"/>
    <w:rsid w:val="008455EE"/>
    <w:rsid w:val="00846004"/>
    <w:rsid w:val="0084636F"/>
    <w:rsid w:val="008465BA"/>
    <w:rsid w:val="008472B5"/>
    <w:rsid w:val="00851173"/>
    <w:rsid w:val="00851B28"/>
    <w:rsid w:val="00851F1A"/>
    <w:rsid w:val="0085261B"/>
    <w:rsid w:val="00854D72"/>
    <w:rsid w:val="00855943"/>
    <w:rsid w:val="00855B48"/>
    <w:rsid w:val="008563D3"/>
    <w:rsid w:val="00856DCA"/>
    <w:rsid w:val="00860FAC"/>
    <w:rsid w:val="008610CF"/>
    <w:rsid w:val="008640C2"/>
    <w:rsid w:val="008645D3"/>
    <w:rsid w:val="00864FB4"/>
    <w:rsid w:val="00865505"/>
    <w:rsid w:val="008659B8"/>
    <w:rsid w:val="00866750"/>
    <w:rsid w:val="00867347"/>
    <w:rsid w:val="008718A0"/>
    <w:rsid w:val="00872C35"/>
    <w:rsid w:val="00876F14"/>
    <w:rsid w:val="00877003"/>
    <w:rsid w:val="00877D85"/>
    <w:rsid w:val="00880EE8"/>
    <w:rsid w:val="00881911"/>
    <w:rsid w:val="00881E33"/>
    <w:rsid w:val="008821EA"/>
    <w:rsid w:val="00882D81"/>
    <w:rsid w:val="00882E72"/>
    <w:rsid w:val="00884BFA"/>
    <w:rsid w:val="008908F9"/>
    <w:rsid w:val="008912F5"/>
    <w:rsid w:val="00891506"/>
    <w:rsid w:val="0089192D"/>
    <w:rsid w:val="00891C9C"/>
    <w:rsid w:val="00892032"/>
    <w:rsid w:val="00894437"/>
    <w:rsid w:val="00896154"/>
    <w:rsid w:val="00896535"/>
    <w:rsid w:val="00896600"/>
    <w:rsid w:val="00897AF1"/>
    <w:rsid w:val="00897C2A"/>
    <w:rsid w:val="008A0109"/>
    <w:rsid w:val="008A1438"/>
    <w:rsid w:val="008A158F"/>
    <w:rsid w:val="008A2D1B"/>
    <w:rsid w:val="008A3F2F"/>
    <w:rsid w:val="008A4F0D"/>
    <w:rsid w:val="008A53FC"/>
    <w:rsid w:val="008B0D10"/>
    <w:rsid w:val="008B0F4E"/>
    <w:rsid w:val="008B1AAE"/>
    <w:rsid w:val="008B1AC8"/>
    <w:rsid w:val="008B20E9"/>
    <w:rsid w:val="008B3081"/>
    <w:rsid w:val="008B3CB2"/>
    <w:rsid w:val="008B43CC"/>
    <w:rsid w:val="008B5BC1"/>
    <w:rsid w:val="008B7BD5"/>
    <w:rsid w:val="008C1D12"/>
    <w:rsid w:val="008C228C"/>
    <w:rsid w:val="008C2326"/>
    <w:rsid w:val="008C387C"/>
    <w:rsid w:val="008C3C01"/>
    <w:rsid w:val="008C4B27"/>
    <w:rsid w:val="008C5359"/>
    <w:rsid w:val="008D157E"/>
    <w:rsid w:val="008D1724"/>
    <w:rsid w:val="008D3E2A"/>
    <w:rsid w:val="008D4DD2"/>
    <w:rsid w:val="008D5CDA"/>
    <w:rsid w:val="008D6094"/>
    <w:rsid w:val="008D769C"/>
    <w:rsid w:val="008D77E0"/>
    <w:rsid w:val="008D7C72"/>
    <w:rsid w:val="008E095E"/>
    <w:rsid w:val="008E0C8A"/>
    <w:rsid w:val="008E12D3"/>
    <w:rsid w:val="008E1720"/>
    <w:rsid w:val="008E1981"/>
    <w:rsid w:val="008E19DE"/>
    <w:rsid w:val="008E202A"/>
    <w:rsid w:val="008E2B6F"/>
    <w:rsid w:val="008E3100"/>
    <w:rsid w:val="008E7B89"/>
    <w:rsid w:val="008F1949"/>
    <w:rsid w:val="008F29CB"/>
    <w:rsid w:val="008F2ACF"/>
    <w:rsid w:val="008F4F77"/>
    <w:rsid w:val="008F50CF"/>
    <w:rsid w:val="008F54DF"/>
    <w:rsid w:val="008F613F"/>
    <w:rsid w:val="008F6310"/>
    <w:rsid w:val="008F654D"/>
    <w:rsid w:val="008F6E4D"/>
    <w:rsid w:val="008F70A3"/>
    <w:rsid w:val="00900839"/>
    <w:rsid w:val="009016AE"/>
    <w:rsid w:val="00901B78"/>
    <w:rsid w:val="0090526D"/>
    <w:rsid w:val="00910BD8"/>
    <w:rsid w:val="00911928"/>
    <w:rsid w:val="009127A4"/>
    <w:rsid w:val="009140E3"/>
    <w:rsid w:val="009147F7"/>
    <w:rsid w:val="00914A08"/>
    <w:rsid w:val="00915DC7"/>
    <w:rsid w:val="00916230"/>
    <w:rsid w:val="00917461"/>
    <w:rsid w:val="00920E95"/>
    <w:rsid w:val="0092150F"/>
    <w:rsid w:val="0092208C"/>
    <w:rsid w:val="00922A2D"/>
    <w:rsid w:val="00922CE1"/>
    <w:rsid w:val="0092477E"/>
    <w:rsid w:val="00925157"/>
    <w:rsid w:val="00925B54"/>
    <w:rsid w:val="009274A3"/>
    <w:rsid w:val="009319EF"/>
    <w:rsid w:val="0093363A"/>
    <w:rsid w:val="009336C1"/>
    <w:rsid w:val="0093575D"/>
    <w:rsid w:val="00935F47"/>
    <w:rsid w:val="0093759B"/>
    <w:rsid w:val="009401C9"/>
    <w:rsid w:val="009414E3"/>
    <w:rsid w:val="00942011"/>
    <w:rsid w:val="009429B9"/>
    <w:rsid w:val="009431B4"/>
    <w:rsid w:val="00943B67"/>
    <w:rsid w:val="00943DB2"/>
    <w:rsid w:val="009448E6"/>
    <w:rsid w:val="009509FC"/>
    <w:rsid w:val="009511CE"/>
    <w:rsid w:val="00951F0F"/>
    <w:rsid w:val="00952754"/>
    <w:rsid w:val="00953806"/>
    <w:rsid w:val="00953F3C"/>
    <w:rsid w:val="0095592D"/>
    <w:rsid w:val="0095683C"/>
    <w:rsid w:val="009579F6"/>
    <w:rsid w:val="00960ABD"/>
    <w:rsid w:val="00961EF8"/>
    <w:rsid w:val="00962EBD"/>
    <w:rsid w:val="00963B98"/>
    <w:rsid w:val="00963BB4"/>
    <w:rsid w:val="00963DB0"/>
    <w:rsid w:val="00966BFD"/>
    <w:rsid w:val="0097102F"/>
    <w:rsid w:val="00971ACD"/>
    <w:rsid w:val="009721C6"/>
    <w:rsid w:val="009722D4"/>
    <w:rsid w:val="00972A68"/>
    <w:rsid w:val="009740B4"/>
    <w:rsid w:val="0097486D"/>
    <w:rsid w:val="00974EC9"/>
    <w:rsid w:val="009763B3"/>
    <w:rsid w:val="00976D07"/>
    <w:rsid w:val="00983181"/>
    <w:rsid w:val="00983E5E"/>
    <w:rsid w:val="009845CA"/>
    <w:rsid w:val="00984741"/>
    <w:rsid w:val="00987504"/>
    <w:rsid w:val="00987620"/>
    <w:rsid w:val="00987787"/>
    <w:rsid w:val="0099008F"/>
    <w:rsid w:val="00990654"/>
    <w:rsid w:val="009908D0"/>
    <w:rsid w:val="00991762"/>
    <w:rsid w:val="00991D2E"/>
    <w:rsid w:val="00992529"/>
    <w:rsid w:val="00992D8C"/>
    <w:rsid w:val="00993BEB"/>
    <w:rsid w:val="00994070"/>
    <w:rsid w:val="00996156"/>
    <w:rsid w:val="00996177"/>
    <w:rsid w:val="00996EF2"/>
    <w:rsid w:val="009972EF"/>
    <w:rsid w:val="009A02E3"/>
    <w:rsid w:val="009A07CE"/>
    <w:rsid w:val="009A0BEA"/>
    <w:rsid w:val="009A516D"/>
    <w:rsid w:val="009A5509"/>
    <w:rsid w:val="009A55D0"/>
    <w:rsid w:val="009A760F"/>
    <w:rsid w:val="009A771E"/>
    <w:rsid w:val="009B0F7A"/>
    <w:rsid w:val="009B103D"/>
    <w:rsid w:val="009B1298"/>
    <w:rsid w:val="009B2F0F"/>
    <w:rsid w:val="009B4286"/>
    <w:rsid w:val="009B65D1"/>
    <w:rsid w:val="009B7827"/>
    <w:rsid w:val="009C10E5"/>
    <w:rsid w:val="009C1108"/>
    <w:rsid w:val="009C2CE4"/>
    <w:rsid w:val="009C360D"/>
    <w:rsid w:val="009C3CC1"/>
    <w:rsid w:val="009C3D6F"/>
    <w:rsid w:val="009C6C04"/>
    <w:rsid w:val="009C7270"/>
    <w:rsid w:val="009D1E30"/>
    <w:rsid w:val="009D3E48"/>
    <w:rsid w:val="009D490B"/>
    <w:rsid w:val="009D6347"/>
    <w:rsid w:val="009D65A5"/>
    <w:rsid w:val="009D6BA7"/>
    <w:rsid w:val="009D788E"/>
    <w:rsid w:val="009E026E"/>
    <w:rsid w:val="009E1D35"/>
    <w:rsid w:val="009E1F8C"/>
    <w:rsid w:val="009E2278"/>
    <w:rsid w:val="009E295B"/>
    <w:rsid w:val="009E4D3A"/>
    <w:rsid w:val="009E5C3D"/>
    <w:rsid w:val="009E6804"/>
    <w:rsid w:val="009E7FD8"/>
    <w:rsid w:val="009F0885"/>
    <w:rsid w:val="009F20A4"/>
    <w:rsid w:val="00A0190C"/>
    <w:rsid w:val="00A01EFD"/>
    <w:rsid w:val="00A03046"/>
    <w:rsid w:val="00A04CDA"/>
    <w:rsid w:val="00A05EB0"/>
    <w:rsid w:val="00A06AE4"/>
    <w:rsid w:val="00A07F42"/>
    <w:rsid w:val="00A10319"/>
    <w:rsid w:val="00A10963"/>
    <w:rsid w:val="00A118AC"/>
    <w:rsid w:val="00A11DA6"/>
    <w:rsid w:val="00A125DA"/>
    <w:rsid w:val="00A12BB6"/>
    <w:rsid w:val="00A14A18"/>
    <w:rsid w:val="00A14C2E"/>
    <w:rsid w:val="00A1502E"/>
    <w:rsid w:val="00A155A4"/>
    <w:rsid w:val="00A16CEF"/>
    <w:rsid w:val="00A16DB8"/>
    <w:rsid w:val="00A17360"/>
    <w:rsid w:val="00A200FE"/>
    <w:rsid w:val="00A210A0"/>
    <w:rsid w:val="00A24450"/>
    <w:rsid w:val="00A245F0"/>
    <w:rsid w:val="00A2462E"/>
    <w:rsid w:val="00A25860"/>
    <w:rsid w:val="00A26CA5"/>
    <w:rsid w:val="00A27C03"/>
    <w:rsid w:val="00A30070"/>
    <w:rsid w:val="00A30C2E"/>
    <w:rsid w:val="00A30CE6"/>
    <w:rsid w:val="00A3213F"/>
    <w:rsid w:val="00A32817"/>
    <w:rsid w:val="00A3473E"/>
    <w:rsid w:val="00A35CDA"/>
    <w:rsid w:val="00A35E78"/>
    <w:rsid w:val="00A375B5"/>
    <w:rsid w:val="00A4047C"/>
    <w:rsid w:val="00A40D40"/>
    <w:rsid w:val="00A40F6A"/>
    <w:rsid w:val="00A4161D"/>
    <w:rsid w:val="00A423A9"/>
    <w:rsid w:val="00A42AE3"/>
    <w:rsid w:val="00A43024"/>
    <w:rsid w:val="00A4370F"/>
    <w:rsid w:val="00A43FF4"/>
    <w:rsid w:val="00A44925"/>
    <w:rsid w:val="00A44ACE"/>
    <w:rsid w:val="00A46626"/>
    <w:rsid w:val="00A473B1"/>
    <w:rsid w:val="00A47B71"/>
    <w:rsid w:val="00A50277"/>
    <w:rsid w:val="00A509E2"/>
    <w:rsid w:val="00A515B9"/>
    <w:rsid w:val="00A5297D"/>
    <w:rsid w:val="00A56344"/>
    <w:rsid w:val="00A573C5"/>
    <w:rsid w:val="00A573D3"/>
    <w:rsid w:val="00A57A4B"/>
    <w:rsid w:val="00A61282"/>
    <w:rsid w:val="00A6381A"/>
    <w:rsid w:val="00A63953"/>
    <w:rsid w:val="00A63D64"/>
    <w:rsid w:val="00A641DB"/>
    <w:rsid w:val="00A6497E"/>
    <w:rsid w:val="00A6539D"/>
    <w:rsid w:val="00A65F09"/>
    <w:rsid w:val="00A67239"/>
    <w:rsid w:val="00A67AC5"/>
    <w:rsid w:val="00A7030D"/>
    <w:rsid w:val="00A7153A"/>
    <w:rsid w:val="00A71550"/>
    <w:rsid w:val="00A71F67"/>
    <w:rsid w:val="00A735ED"/>
    <w:rsid w:val="00A73714"/>
    <w:rsid w:val="00A75C9F"/>
    <w:rsid w:val="00A75F83"/>
    <w:rsid w:val="00A760EB"/>
    <w:rsid w:val="00A776AA"/>
    <w:rsid w:val="00A7775B"/>
    <w:rsid w:val="00A77C36"/>
    <w:rsid w:val="00A8153E"/>
    <w:rsid w:val="00A82B40"/>
    <w:rsid w:val="00A82D15"/>
    <w:rsid w:val="00A85BE7"/>
    <w:rsid w:val="00A872DB"/>
    <w:rsid w:val="00A87B50"/>
    <w:rsid w:val="00A87FE2"/>
    <w:rsid w:val="00A92312"/>
    <w:rsid w:val="00A92FD3"/>
    <w:rsid w:val="00A93454"/>
    <w:rsid w:val="00A944C4"/>
    <w:rsid w:val="00A94DD9"/>
    <w:rsid w:val="00A95124"/>
    <w:rsid w:val="00AA1DC3"/>
    <w:rsid w:val="00AA28A3"/>
    <w:rsid w:val="00AA298E"/>
    <w:rsid w:val="00AA3EAD"/>
    <w:rsid w:val="00AA50E9"/>
    <w:rsid w:val="00AA5EC1"/>
    <w:rsid w:val="00AA656F"/>
    <w:rsid w:val="00AA6C05"/>
    <w:rsid w:val="00AB211B"/>
    <w:rsid w:val="00AB3C2B"/>
    <w:rsid w:val="00AB4D91"/>
    <w:rsid w:val="00AB5930"/>
    <w:rsid w:val="00AB59D8"/>
    <w:rsid w:val="00AB5CC6"/>
    <w:rsid w:val="00AB67B0"/>
    <w:rsid w:val="00AB7DA8"/>
    <w:rsid w:val="00AB7DD8"/>
    <w:rsid w:val="00AC32C2"/>
    <w:rsid w:val="00AC4070"/>
    <w:rsid w:val="00AC4F51"/>
    <w:rsid w:val="00AC5A38"/>
    <w:rsid w:val="00AC616B"/>
    <w:rsid w:val="00AC6725"/>
    <w:rsid w:val="00AC67CB"/>
    <w:rsid w:val="00AC74D2"/>
    <w:rsid w:val="00AD13EF"/>
    <w:rsid w:val="00AD1FC3"/>
    <w:rsid w:val="00AD36C2"/>
    <w:rsid w:val="00AD47C8"/>
    <w:rsid w:val="00AD6F6B"/>
    <w:rsid w:val="00AD7DDF"/>
    <w:rsid w:val="00AE12DE"/>
    <w:rsid w:val="00AE1A7E"/>
    <w:rsid w:val="00AE1C2C"/>
    <w:rsid w:val="00AE2284"/>
    <w:rsid w:val="00AE3AB1"/>
    <w:rsid w:val="00AE5A65"/>
    <w:rsid w:val="00AE62CD"/>
    <w:rsid w:val="00AE69A8"/>
    <w:rsid w:val="00AE6AD6"/>
    <w:rsid w:val="00AE78CD"/>
    <w:rsid w:val="00AE79CB"/>
    <w:rsid w:val="00AF0202"/>
    <w:rsid w:val="00AF097E"/>
    <w:rsid w:val="00AF30A0"/>
    <w:rsid w:val="00AF34C6"/>
    <w:rsid w:val="00AF3C38"/>
    <w:rsid w:val="00AF4E5D"/>
    <w:rsid w:val="00AF6267"/>
    <w:rsid w:val="00AF650E"/>
    <w:rsid w:val="00AF6F03"/>
    <w:rsid w:val="00AF7102"/>
    <w:rsid w:val="00AF7552"/>
    <w:rsid w:val="00B00362"/>
    <w:rsid w:val="00B00DA3"/>
    <w:rsid w:val="00B01AAE"/>
    <w:rsid w:val="00B02319"/>
    <w:rsid w:val="00B03A21"/>
    <w:rsid w:val="00B07076"/>
    <w:rsid w:val="00B0732B"/>
    <w:rsid w:val="00B10D09"/>
    <w:rsid w:val="00B10D4A"/>
    <w:rsid w:val="00B11595"/>
    <w:rsid w:val="00B1788B"/>
    <w:rsid w:val="00B200B2"/>
    <w:rsid w:val="00B2036E"/>
    <w:rsid w:val="00B21904"/>
    <w:rsid w:val="00B21C0F"/>
    <w:rsid w:val="00B21D9D"/>
    <w:rsid w:val="00B21E9A"/>
    <w:rsid w:val="00B2253E"/>
    <w:rsid w:val="00B25C51"/>
    <w:rsid w:val="00B2618B"/>
    <w:rsid w:val="00B306AA"/>
    <w:rsid w:val="00B30BAD"/>
    <w:rsid w:val="00B31099"/>
    <w:rsid w:val="00B314F8"/>
    <w:rsid w:val="00B3190E"/>
    <w:rsid w:val="00B32F97"/>
    <w:rsid w:val="00B33771"/>
    <w:rsid w:val="00B349B7"/>
    <w:rsid w:val="00B37BA8"/>
    <w:rsid w:val="00B41387"/>
    <w:rsid w:val="00B4327B"/>
    <w:rsid w:val="00B438E7"/>
    <w:rsid w:val="00B468C8"/>
    <w:rsid w:val="00B50950"/>
    <w:rsid w:val="00B5305C"/>
    <w:rsid w:val="00B53160"/>
    <w:rsid w:val="00B5324D"/>
    <w:rsid w:val="00B53E68"/>
    <w:rsid w:val="00B54727"/>
    <w:rsid w:val="00B55531"/>
    <w:rsid w:val="00B565C0"/>
    <w:rsid w:val="00B572CF"/>
    <w:rsid w:val="00B60747"/>
    <w:rsid w:val="00B634CA"/>
    <w:rsid w:val="00B64020"/>
    <w:rsid w:val="00B658D9"/>
    <w:rsid w:val="00B65CEF"/>
    <w:rsid w:val="00B7320D"/>
    <w:rsid w:val="00B738A7"/>
    <w:rsid w:val="00B749F7"/>
    <w:rsid w:val="00B752FF"/>
    <w:rsid w:val="00B75F6F"/>
    <w:rsid w:val="00B77891"/>
    <w:rsid w:val="00B806A3"/>
    <w:rsid w:val="00B81CB9"/>
    <w:rsid w:val="00B8240E"/>
    <w:rsid w:val="00B82B28"/>
    <w:rsid w:val="00B837CA"/>
    <w:rsid w:val="00B8456A"/>
    <w:rsid w:val="00B84F71"/>
    <w:rsid w:val="00B85056"/>
    <w:rsid w:val="00B85E7E"/>
    <w:rsid w:val="00B90737"/>
    <w:rsid w:val="00B9158B"/>
    <w:rsid w:val="00B91F54"/>
    <w:rsid w:val="00B925EB"/>
    <w:rsid w:val="00B93CAC"/>
    <w:rsid w:val="00B93D70"/>
    <w:rsid w:val="00B9418F"/>
    <w:rsid w:val="00B952D9"/>
    <w:rsid w:val="00B9562C"/>
    <w:rsid w:val="00B959FA"/>
    <w:rsid w:val="00B96BC8"/>
    <w:rsid w:val="00B97E8B"/>
    <w:rsid w:val="00BA0154"/>
    <w:rsid w:val="00BA08AE"/>
    <w:rsid w:val="00BA499E"/>
    <w:rsid w:val="00BA4F52"/>
    <w:rsid w:val="00BA53E7"/>
    <w:rsid w:val="00BA7040"/>
    <w:rsid w:val="00BB06B3"/>
    <w:rsid w:val="00BB0CEE"/>
    <w:rsid w:val="00BB0CF0"/>
    <w:rsid w:val="00BB1ADE"/>
    <w:rsid w:val="00BB234D"/>
    <w:rsid w:val="00BB3FFB"/>
    <w:rsid w:val="00BB434F"/>
    <w:rsid w:val="00BB44A4"/>
    <w:rsid w:val="00BB4EE0"/>
    <w:rsid w:val="00BB4F2F"/>
    <w:rsid w:val="00BB590B"/>
    <w:rsid w:val="00BB7F49"/>
    <w:rsid w:val="00BC00EE"/>
    <w:rsid w:val="00BC3E11"/>
    <w:rsid w:val="00BC667D"/>
    <w:rsid w:val="00BC69A2"/>
    <w:rsid w:val="00BC7444"/>
    <w:rsid w:val="00BC747A"/>
    <w:rsid w:val="00BD127B"/>
    <w:rsid w:val="00BD205B"/>
    <w:rsid w:val="00BD25D4"/>
    <w:rsid w:val="00BD381D"/>
    <w:rsid w:val="00BD3D60"/>
    <w:rsid w:val="00BD4D92"/>
    <w:rsid w:val="00BD5338"/>
    <w:rsid w:val="00BD5D61"/>
    <w:rsid w:val="00BD6572"/>
    <w:rsid w:val="00BD790C"/>
    <w:rsid w:val="00BD7CD0"/>
    <w:rsid w:val="00BE196D"/>
    <w:rsid w:val="00BE1D16"/>
    <w:rsid w:val="00BE21E6"/>
    <w:rsid w:val="00BE2D05"/>
    <w:rsid w:val="00BE33FE"/>
    <w:rsid w:val="00BE4AD4"/>
    <w:rsid w:val="00BE5161"/>
    <w:rsid w:val="00BE6264"/>
    <w:rsid w:val="00BE6A31"/>
    <w:rsid w:val="00BE7B4F"/>
    <w:rsid w:val="00BF092E"/>
    <w:rsid w:val="00BF0DDC"/>
    <w:rsid w:val="00BF1724"/>
    <w:rsid w:val="00BF3296"/>
    <w:rsid w:val="00BF32FA"/>
    <w:rsid w:val="00BF358F"/>
    <w:rsid w:val="00BF41B6"/>
    <w:rsid w:val="00BF4A96"/>
    <w:rsid w:val="00BF53F6"/>
    <w:rsid w:val="00BF5447"/>
    <w:rsid w:val="00BF5647"/>
    <w:rsid w:val="00BF600A"/>
    <w:rsid w:val="00C0026A"/>
    <w:rsid w:val="00C006FB"/>
    <w:rsid w:val="00C016F0"/>
    <w:rsid w:val="00C01C3D"/>
    <w:rsid w:val="00C02101"/>
    <w:rsid w:val="00C02CB0"/>
    <w:rsid w:val="00C0346A"/>
    <w:rsid w:val="00C03601"/>
    <w:rsid w:val="00C042DA"/>
    <w:rsid w:val="00C04D34"/>
    <w:rsid w:val="00C05989"/>
    <w:rsid w:val="00C0617E"/>
    <w:rsid w:val="00C071FE"/>
    <w:rsid w:val="00C0723F"/>
    <w:rsid w:val="00C075B3"/>
    <w:rsid w:val="00C10E1A"/>
    <w:rsid w:val="00C11627"/>
    <w:rsid w:val="00C14DC4"/>
    <w:rsid w:val="00C17DA3"/>
    <w:rsid w:val="00C20E2B"/>
    <w:rsid w:val="00C21167"/>
    <w:rsid w:val="00C231B9"/>
    <w:rsid w:val="00C236E2"/>
    <w:rsid w:val="00C256E2"/>
    <w:rsid w:val="00C2682C"/>
    <w:rsid w:val="00C26D53"/>
    <w:rsid w:val="00C3031D"/>
    <w:rsid w:val="00C3033C"/>
    <w:rsid w:val="00C308F6"/>
    <w:rsid w:val="00C31934"/>
    <w:rsid w:val="00C31B95"/>
    <w:rsid w:val="00C329FA"/>
    <w:rsid w:val="00C32C9A"/>
    <w:rsid w:val="00C32E2A"/>
    <w:rsid w:val="00C33DCB"/>
    <w:rsid w:val="00C34DE7"/>
    <w:rsid w:val="00C363F9"/>
    <w:rsid w:val="00C37368"/>
    <w:rsid w:val="00C37BCC"/>
    <w:rsid w:val="00C37D8E"/>
    <w:rsid w:val="00C40070"/>
    <w:rsid w:val="00C4087D"/>
    <w:rsid w:val="00C42911"/>
    <w:rsid w:val="00C43557"/>
    <w:rsid w:val="00C43707"/>
    <w:rsid w:val="00C46D08"/>
    <w:rsid w:val="00C471EC"/>
    <w:rsid w:val="00C47E1B"/>
    <w:rsid w:val="00C50ACE"/>
    <w:rsid w:val="00C5366E"/>
    <w:rsid w:val="00C53B9E"/>
    <w:rsid w:val="00C53BFC"/>
    <w:rsid w:val="00C54ED3"/>
    <w:rsid w:val="00C55625"/>
    <w:rsid w:val="00C60272"/>
    <w:rsid w:val="00C61215"/>
    <w:rsid w:val="00C6398E"/>
    <w:rsid w:val="00C6680C"/>
    <w:rsid w:val="00C71150"/>
    <w:rsid w:val="00C71B70"/>
    <w:rsid w:val="00C731A4"/>
    <w:rsid w:val="00C73DCF"/>
    <w:rsid w:val="00C747A0"/>
    <w:rsid w:val="00C74AA2"/>
    <w:rsid w:val="00C74C32"/>
    <w:rsid w:val="00C76995"/>
    <w:rsid w:val="00C8268D"/>
    <w:rsid w:val="00C8346B"/>
    <w:rsid w:val="00C8375B"/>
    <w:rsid w:val="00C85377"/>
    <w:rsid w:val="00C8656A"/>
    <w:rsid w:val="00C868DD"/>
    <w:rsid w:val="00C87CD0"/>
    <w:rsid w:val="00C87CD3"/>
    <w:rsid w:val="00C900DB"/>
    <w:rsid w:val="00C91C52"/>
    <w:rsid w:val="00C93319"/>
    <w:rsid w:val="00C9448D"/>
    <w:rsid w:val="00C955C1"/>
    <w:rsid w:val="00C96044"/>
    <w:rsid w:val="00C97693"/>
    <w:rsid w:val="00CA1DB9"/>
    <w:rsid w:val="00CA1F5D"/>
    <w:rsid w:val="00CA325F"/>
    <w:rsid w:val="00CA3B0A"/>
    <w:rsid w:val="00CA3BA9"/>
    <w:rsid w:val="00CA3E97"/>
    <w:rsid w:val="00CA4349"/>
    <w:rsid w:val="00CA556C"/>
    <w:rsid w:val="00CA7A42"/>
    <w:rsid w:val="00CA7AF0"/>
    <w:rsid w:val="00CB14B9"/>
    <w:rsid w:val="00CB18C7"/>
    <w:rsid w:val="00CB2339"/>
    <w:rsid w:val="00CB3A86"/>
    <w:rsid w:val="00CB6633"/>
    <w:rsid w:val="00CB69F5"/>
    <w:rsid w:val="00CB7550"/>
    <w:rsid w:val="00CB7980"/>
    <w:rsid w:val="00CC031E"/>
    <w:rsid w:val="00CC1651"/>
    <w:rsid w:val="00CC1759"/>
    <w:rsid w:val="00CC1A1E"/>
    <w:rsid w:val="00CC264F"/>
    <w:rsid w:val="00CC478C"/>
    <w:rsid w:val="00CC5500"/>
    <w:rsid w:val="00CC6B23"/>
    <w:rsid w:val="00CD0698"/>
    <w:rsid w:val="00CD0803"/>
    <w:rsid w:val="00CD0C45"/>
    <w:rsid w:val="00CD2963"/>
    <w:rsid w:val="00CD2BE9"/>
    <w:rsid w:val="00CD3476"/>
    <w:rsid w:val="00CD682C"/>
    <w:rsid w:val="00CD6FC5"/>
    <w:rsid w:val="00CD7070"/>
    <w:rsid w:val="00CD7629"/>
    <w:rsid w:val="00CE0346"/>
    <w:rsid w:val="00CE164C"/>
    <w:rsid w:val="00CE1887"/>
    <w:rsid w:val="00CE1B3C"/>
    <w:rsid w:val="00CE2642"/>
    <w:rsid w:val="00CE4875"/>
    <w:rsid w:val="00CE4F32"/>
    <w:rsid w:val="00CE5DA0"/>
    <w:rsid w:val="00CE6493"/>
    <w:rsid w:val="00CE7E6F"/>
    <w:rsid w:val="00CF0E33"/>
    <w:rsid w:val="00CF1D92"/>
    <w:rsid w:val="00CF300E"/>
    <w:rsid w:val="00CF3BA5"/>
    <w:rsid w:val="00CF4985"/>
    <w:rsid w:val="00CF5A7E"/>
    <w:rsid w:val="00CF6640"/>
    <w:rsid w:val="00D00FFF"/>
    <w:rsid w:val="00D0195E"/>
    <w:rsid w:val="00D01E2E"/>
    <w:rsid w:val="00D022EA"/>
    <w:rsid w:val="00D02565"/>
    <w:rsid w:val="00D03128"/>
    <w:rsid w:val="00D03CD0"/>
    <w:rsid w:val="00D07CB2"/>
    <w:rsid w:val="00D11B83"/>
    <w:rsid w:val="00D1378E"/>
    <w:rsid w:val="00D137A7"/>
    <w:rsid w:val="00D13A43"/>
    <w:rsid w:val="00D14EC6"/>
    <w:rsid w:val="00D15795"/>
    <w:rsid w:val="00D170B0"/>
    <w:rsid w:val="00D23DAA"/>
    <w:rsid w:val="00D2515A"/>
    <w:rsid w:val="00D32D41"/>
    <w:rsid w:val="00D3439F"/>
    <w:rsid w:val="00D34BF5"/>
    <w:rsid w:val="00D35122"/>
    <w:rsid w:val="00D35497"/>
    <w:rsid w:val="00D35B81"/>
    <w:rsid w:val="00D36483"/>
    <w:rsid w:val="00D37637"/>
    <w:rsid w:val="00D40471"/>
    <w:rsid w:val="00D4183A"/>
    <w:rsid w:val="00D41D59"/>
    <w:rsid w:val="00D42280"/>
    <w:rsid w:val="00D429F9"/>
    <w:rsid w:val="00D43E4D"/>
    <w:rsid w:val="00D43E68"/>
    <w:rsid w:val="00D46417"/>
    <w:rsid w:val="00D47C5A"/>
    <w:rsid w:val="00D50CCD"/>
    <w:rsid w:val="00D5258A"/>
    <w:rsid w:val="00D53ABD"/>
    <w:rsid w:val="00D53F9B"/>
    <w:rsid w:val="00D54134"/>
    <w:rsid w:val="00D543BA"/>
    <w:rsid w:val="00D54C92"/>
    <w:rsid w:val="00D54E4D"/>
    <w:rsid w:val="00D55A17"/>
    <w:rsid w:val="00D573C5"/>
    <w:rsid w:val="00D57A93"/>
    <w:rsid w:val="00D605FC"/>
    <w:rsid w:val="00D60B88"/>
    <w:rsid w:val="00D61B1A"/>
    <w:rsid w:val="00D6346B"/>
    <w:rsid w:val="00D637B1"/>
    <w:rsid w:val="00D63BE2"/>
    <w:rsid w:val="00D6481C"/>
    <w:rsid w:val="00D6605B"/>
    <w:rsid w:val="00D67E7E"/>
    <w:rsid w:val="00D704D3"/>
    <w:rsid w:val="00D71AB1"/>
    <w:rsid w:val="00D71AFB"/>
    <w:rsid w:val="00D71F0A"/>
    <w:rsid w:val="00D7220A"/>
    <w:rsid w:val="00D740E8"/>
    <w:rsid w:val="00D740FB"/>
    <w:rsid w:val="00D74B47"/>
    <w:rsid w:val="00D770C5"/>
    <w:rsid w:val="00D778B7"/>
    <w:rsid w:val="00D77A67"/>
    <w:rsid w:val="00D80011"/>
    <w:rsid w:val="00D808C4"/>
    <w:rsid w:val="00D81358"/>
    <w:rsid w:val="00D81A17"/>
    <w:rsid w:val="00D81AD2"/>
    <w:rsid w:val="00D8204B"/>
    <w:rsid w:val="00D82617"/>
    <w:rsid w:val="00D836B1"/>
    <w:rsid w:val="00D844CC"/>
    <w:rsid w:val="00D84D60"/>
    <w:rsid w:val="00D84F61"/>
    <w:rsid w:val="00D85F96"/>
    <w:rsid w:val="00D861DB"/>
    <w:rsid w:val="00D862B1"/>
    <w:rsid w:val="00D86F81"/>
    <w:rsid w:val="00D92F27"/>
    <w:rsid w:val="00D934EB"/>
    <w:rsid w:val="00D952D3"/>
    <w:rsid w:val="00D9647B"/>
    <w:rsid w:val="00D97AFE"/>
    <w:rsid w:val="00DA091C"/>
    <w:rsid w:val="00DA0EF2"/>
    <w:rsid w:val="00DA200F"/>
    <w:rsid w:val="00DA3A5F"/>
    <w:rsid w:val="00DA657D"/>
    <w:rsid w:val="00DA697F"/>
    <w:rsid w:val="00DA70E4"/>
    <w:rsid w:val="00DB0EF5"/>
    <w:rsid w:val="00DB10DD"/>
    <w:rsid w:val="00DB22F6"/>
    <w:rsid w:val="00DB284F"/>
    <w:rsid w:val="00DB2A05"/>
    <w:rsid w:val="00DB3078"/>
    <w:rsid w:val="00DB39A3"/>
    <w:rsid w:val="00DB3F0A"/>
    <w:rsid w:val="00DB4995"/>
    <w:rsid w:val="00DB4CE9"/>
    <w:rsid w:val="00DB6012"/>
    <w:rsid w:val="00DB66F5"/>
    <w:rsid w:val="00DB7483"/>
    <w:rsid w:val="00DC07F8"/>
    <w:rsid w:val="00DC139E"/>
    <w:rsid w:val="00DC4C59"/>
    <w:rsid w:val="00DC4CCD"/>
    <w:rsid w:val="00DC5EB5"/>
    <w:rsid w:val="00DC6E00"/>
    <w:rsid w:val="00DD29B6"/>
    <w:rsid w:val="00DD2F6A"/>
    <w:rsid w:val="00DD5066"/>
    <w:rsid w:val="00DD5535"/>
    <w:rsid w:val="00DD6A8B"/>
    <w:rsid w:val="00DD6B7A"/>
    <w:rsid w:val="00DD6D6B"/>
    <w:rsid w:val="00DD7EDB"/>
    <w:rsid w:val="00DE0266"/>
    <w:rsid w:val="00DE2078"/>
    <w:rsid w:val="00DE3555"/>
    <w:rsid w:val="00DE3697"/>
    <w:rsid w:val="00DE522C"/>
    <w:rsid w:val="00DE5855"/>
    <w:rsid w:val="00DE5869"/>
    <w:rsid w:val="00DE5F7A"/>
    <w:rsid w:val="00DE65FB"/>
    <w:rsid w:val="00DE7AAE"/>
    <w:rsid w:val="00DE7AE4"/>
    <w:rsid w:val="00DF08DB"/>
    <w:rsid w:val="00DF17FD"/>
    <w:rsid w:val="00DF25E6"/>
    <w:rsid w:val="00DF2C03"/>
    <w:rsid w:val="00DF4154"/>
    <w:rsid w:val="00DF5843"/>
    <w:rsid w:val="00DF635E"/>
    <w:rsid w:val="00DF65B5"/>
    <w:rsid w:val="00DF66E7"/>
    <w:rsid w:val="00E00189"/>
    <w:rsid w:val="00E00A3C"/>
    <w:rsid w:val="00E0168E"/>
    <w:rsid w:val="00E01ECD"/>
    <w:rsid w:val="00E0212B"/>
    <w:rsid w:val="00E04A24"/>
    <w:rsid w:val="00E04AC3"/>
    <w:rsid w:val="00E04D0C"/>
    <w:rsid w:val="00E04D73"/>
    <w:rsid w:val="00E068B5"/>
    <w:rsid w:val="00E06DA1"/>
    <w:rsid w:val="00E07EE4"/>
    <w:rsid w:val="00E12470"/>
    <w:rsid w:val="00E1278A"/>
    <w:rsid w:val="00E1301E"/>
    <w:rsid w:val="00E14F24"/>
    <w:rsid w:val="00E17599"/>
    <w:rsid w:val="00E177A4"/>
    <w:rsid w:val="00E17B8E"/>
    <w:rsid w:val="00E20DD0"/>
    <w:rsid w:val="00E20EB4"/>
    <w:rsid w:val="00E213DA"/>
    <w:rsid w:val="00E223C8"/>
    <w:rsid w:val="00E23C6F"/>
    <w:rsid w:val="00E2461E"/>
    <w:rsid w:val="00E251C0"/>
    <w:rsid w:val="00E26206"/>
    <w:rsid w:val="00E265B3"/>
    <w:rsid w:val="00E27703"/>
    <w:rsid w:val="00E278ED"/>
    <w:rsid w:val="00E27C78"/>
    <w:rsid w:val="00E3067D"/>
    <w:rsid w:val="00E30974"/>
    <w:rsid w:val="00E3481C"/>
    <w:rsid w:val="00E37C4E"/>
    <w:rsid w:val="00E37ED8"/>
    <w:rsid w:val="00E41517"/>
    <w:rsid w:val="00E417E9"/>
    <w:rsid w:val="00E41801"/>
    <w:rsid w:val="00E42861"/>
    <w:rsid w:val="00E42E90"/>
    <w:rsid w:val="00E43336"/>
    <w:rsid w:val="00E43CD1"/>
    <w:rsid w:val="00E44F7E"/>
    <w:rsid w:val="00E45719"/>
    <w:rsid w:val="00E45CE9"/>
    <w:rsid w:val="00E45D9A"/>
    <w:rsid w:val="00E46139"/>
    <w:rsid w:val="00E474E9"/>
    <w:rsid w:val="00E51645"/>
    <w:rsid w:val="00E51654"/>
    <w:rsid w:val="00E51698"/>
    <w:rsid w:val="00E5232A"/>
    <w:rsid w:val="00E52C54"/>
    <w:rsid w:val="00E568AB"/>
    <w:rsid w:val="00E57161"/>
    <w:rsid w:val="00E60956"/>
    <w:rsid w:val="00E61A4F"/>
    <w:rsid w:val="00E6478D"/>
    <w:rsid w:val="00E67212"/>
    <w:rsid w:val="00E71B1D"/>
    <w:rsid w:val="00E71CAF"/>
    <w:rsid w:val="00E72499"/>
    <w:rsid w:val="00E73395"/>
    <w:rsid w:val="00E73B91"/>
    <w:rsid w:val="00E74A80"/>
    <w:rsid w:val="00E76573"/>
    <w:rsid w:val="00E83052"/>
    <w:rsid w:val="00E831C9"/>
    <w:rsid w:val="00E83D75"/>
    <w:rsid w:val="00E840FC"/>
    <w:rsid w:val="00E86C4C"/>
    <w:rsid w:val="00E908F8"/>
    <w:rsid w:val="00E92258"/>
    <w:rsid w:val="00E9357C"/>
    <w:rsid w:val="00E94B27"/>
    <w:rsid w:val="00E94F0D"/>
    <w:rsid w:val="00E95956"/>
    <w:rsid w:val="00E95CDE"/>
    <w:rsid w:val="00E963E2"/>
    <w:rsid w:val="00E968B9"/>
    <w:rsid w:val="00E96CE5"/>
    <w:rsid w:val="00E97164"/>
    <w:rsid w:val="00EA1162"/>
    <w:rsid w:val="00EA1C23"/>
    <w:rsid w:val="00EA33E8"/>
    <w:rsid w:val="00EA3B90"/>
    <w:rsid w:val="00EA3F72"/>
    <w:rsid w:val="00EA7DA6"/>
    <w:rsid w:val="00EB03CD"/>
    <w:rsid w:val="00EB05D3"/>
    <w:rsid w:val="00EB1FCF"/>
    <w:rsid w:val="00EB2504"/>
    <w:rsid w:val="00EB4BD5"/>
    <w:rsid w:val="00EB51A8"/>
    <w:rsid w:val="00EB5EAC"/>
    <w:rsid w:val="00EB7E22"/>
    <w:rsid w:val="00EC04C2"/>
    <w:rsid w:val="00EC0D94"/>
    <w:rsid w:val="00EC1B1D"/>
    <w:rsid w:val="00EC1D0D"/>
    <w:rsid w:val="00EC44FD"/>
    <w:rsid w:val="00EC45CA"/>
    <w:rsid w:val="00EC53A3"/>
    <w:rsid w:val="00EC548C"/>
    <w:rsid w:val="00EC666B"/>
    <w:rsid w:val="00EC719B"/>
    <w:rsid w:val="00EC7FC5"/>
    <w:rsid w:val="00ED07C7"/>
    <w:rsid w:val="00ED1337"/>
    <w:rsid w:val="00ED3D96"/>
    <w:rsid w:val="00ED42FD"/>
    <w:rsid w:val="00ED527B"/>
    <w:rsid w:val="00ED56FA"/>
    <w:rsid w:val="00ED6CF4"/>
    <w:rsid w:val="00ED6EFD"/>
    <w:rsid w:val="00ED759D"/>
    <w:rsid w:val="00EE308D"/>
    <w:rsid w:val="00EE3C01"/>
    <w:rsid w:val="00EE4261"/>
    <w:rsid w:val="00EE462D"/>
    <w:rsid w:val="00EE4D08"/>
    <w:rsid w:val="00EE59A8"/>
    <w:rsid w:val="00EE6F9D"/>
    <w:rsid w:val="00EE75C8"/>
    <w:rsid w:val="00EF0F11"/>
    <w:rsid w:val="00EF1D82"/>
    <w:rsid w:val="00EF2088"/>
    <w:rsid w:val="00EF26B7"/>
    <w:rsid w:val="00EF28A0"/>
    <w:rsid w:val="00EF3C4F"/>
    <w:rsid w:val="00EF6519"/>
    <w:rsid w:val="00EF68B5"/>
    <w:rsid w:val="00EF6BEA"/>
    <w:rsid w:val="00F0112F"/>
    <w:rsid w:val="00F01BCA"/>
    <w:rsid w:val="00F02830"/>
    <w:rsid w:val="00F03E0B"/>
    <w:rsid w:val="00F04623"/>
    <w:rsid w:val="00F04707"/>
    <w:rsid w:val="00F064DF"/>
    <w:rsid w:val="00F100EB"/>
    <w:rsid w:val="00F12070"/>
    <w:rsid w:val="00F12918"/>
    <w:rsid w:val="00F12E99"/>
    <w:rsid w:val="00F13753"/>
    <w:rsid w:val="00F14CDA"/>
    <w:rsid w:val="00F14DF9"/>
    <w:rsid w:val="00F1521C"/>
    <w:rsid w:val="00F1571B"/>
    <w:rsid w:val="00F16AE4"/>
    <w:rsid w:val="00F16F5E"/>
    <w:rsid w:val="00F200AE"/>
    <w:rsid w:val="00F20206"/>
    <w:rsid w:val="00F23294"/>
    <w:rsid w:val="00F23295"/>
    <w:rsid w:val="00F23AC8"/>
    <w:rsid w:val="00F24252"/>
    <w:rsid w:val="00F245BA"/>
    <w:rsid w:val="00F308C5"/>
    <w:rsid w:val="00F3209B"/>
    <w:rsid w:val="00F32E5B"/>
    <w:rsid w:val="00F3606D"/>
    <w:rsid w:val="00F40F21"/>
    <w:rsid w:val="00F41AA2"/>
    <w:rsid w:val="00F42B13"/>
    <w:rsid w:val="00F42F8C"/>
    <w:rsid w:val="00F43D3A"/>
    <w:rsid w:val="00F46ECB"/>
    <w:rsid w:val="00F476D9"/>
    <w:rsid w:val="00F47DF8"/>
    <w:rsid w:val="00F501B3"/>
    <w:rsid w:val="00F50773"/>
    <w:rsid w:val="00F51136"/>
    <w:rsid w:val="00F52085"/>
    <w:rsid w:val="00F53A9D"/>
    <w:rsid w:val="00F55406"/>
    <w:rsid w:val="00F560CC"/>
    <w:rsid w:val="00F566DF"/>
    <w:rsid w:val="00F601E4"/>
    <w:rsid w:val="00F60D5A"/>
    <w:rsid w:val="00F61116"/>
    <w:rsid w:val="00F619C0"/>
    <w:rsid w:val="00F61AE5"/>
    <w:rsid w:val="00F64078"/>
    <w:rsid w:val="00F6498A"/>
    <w:rsid w:val="00F64BE3"/>
    <w:rsid w:val="00F658B6"/>
    <w:rsid w:val="00F66AC1"/>
    <w:rsid w:val="00F67AF8"/>
    <w:rsid w:val="00F704B2"/>
    <w:rsid w:val="00F705D1"/>
    <w:rsid w:val="00F70BC2"/>
    <w:rsid w:val="00F70E64"/>
    <w:rsid w:val="00F7114C"/>
    <w:rsid w:val="00F7128F"/>
    <w:rsid w:val="00F72EAB"/>
    <w:rsid w:val="00F759BF"/>
    <w:rsid w:val="00F76B5D"/>
    <w:rsid w:val="00F77726"/>
    <w:rsid w:val="00F77745"/>
    <w:rsid w:val="00F824AF"/>
    <w:rsid w:val="00F82DC8"/>
    <w:rsid w:val="00F860BF"/>
    <w:rsid w:val="00F86753"/>
    <w:rsid w:val="00F87C1A"/>
    <w:rsid w:val="00F87D46"/>
    <w:rsid w:val="00F907FD"/>
    <w:rsid w:val="00F932AD"/>
    <w:rsid w:val="00F949E4"/>
    <w:rsid w:val="00F9588F"/>
    <w:rsid w:val="00F96C26"/>
    <w:rsid w:val="00FA09F5"/>
    <w:rsid w:val="00FA0D46"/>
    <w:rsid w:val="00FA1C92"/>
    <w:rsid w:val="00FA1C9D"/>
    <w:rsid w:val="00FA2D53"/>
    <w:rsid w:val="00FA4D45"/>
    <w:rsid w:val="00FA64EE"/>
    <w:rsid w:val="00FA6E89"/>
    <w:rsid w:val="00FA7348"/>
    <w:rsid w:val="00FB073E"/>
    <w:rsid w:val="00FB13CC"/>
    <w:rsid w:val="00FB1FDB"/>
    <w:rsid w:val="00FB2B87"/>
    <w:rsid w:val="00FB2BE7"/>
    <w:rsid w:val="00FB32C6"/>
    <w:rsid w:val="00FB39E9"/>
    <w:rsid w:val="00FB3AED"/>
    <w:rsid w:val="00FB3E1A"/>
    <w:rsid w:val="00FB413E"/>
    <w:rsid w:val="00FB493E"/>
    <w:rsid w:val="00FB5066"/>
    <w:rsid w:val="00FB717F"/>
    <w:rsid w:val="00FC001C"/>
    <w:rsid w:val="00FC2CE1"/>
    <w:rsid w:val="00FC3595"/>
    <w:rsid w:val="00FC58F4"/>
    <w:rsid w:val="00FD1BE9"/>
    <w:rsid w:val="00FD213B"/>
    <w:rsid w:val="00FD58D4"/>
    <w:rsid w:val="00FD5C79"/>
    <w:rsid w:val="00FD6912"/>
    <w:rsid w:val="00FD6BFD"/>
    <w:rsid w:val="00FD6C57"/>
    <w:rsid w:val="00FE0F5C"/>
    <w:rsid w:val="00FE20C4"/>
    <w:rsid w:val="00FE2EC7"/>
    <w:rsid w:val="00FE31DE"/>
    <w:rsid w:val="00FE368B"/>
    <w:rsid w:val="00FE36E6"/>
    <w:rsid w:val="00FE44F8"/>
    <w:rsid w:val="00FE7850"/>
    <w:rsid w:val="00FF0E03"/>
    <w:rsid w:val="00FF1B3C"/>
    <w:rsid w:val="00FF1B80"/>
    <w:rsid w:val="00FF265F"/>
    <w:rsid w:val="00FF44B2"/>
    <w:rsid w:val="00FF5047"/>
    <w:rsid w:val="00FF7D04"/>
    <w:rsid w:val="13C81F67"/>
    <w:rsid w:val="6151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C4D8"/>
  <w15:docId w15:val="{4787F2FA-93D6-4300-9B64-C248F7CE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unhideWhenUsed="1"/>
    <w:lsdException w:name="footer"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376C1"/>
    <w:pPr>
      <w:widowControl w:val="0"/>
      <w:ind w:firstLineChars="200" w:firstLine="200"/>
    </w:pPr>
    <w:rPr>
      <w:rFonts w:asciiTheme="minorHAnsi" w:eastAsiaTheme="minorEastAsia" w:hAnsiTheme="minorHAnsi" w:cstheme="minorBidi"/>
      <w:kern w:val="2"/>
      <w:sz w:val="21"/>
      <w:szCs w:val="22"/>
    </w:rPr>
  </w:style>
  <w:style w:type="paragraph" w:styleId="1">
    <w:name w:val="heading 1"/>
    <w:basedOn w:val="a2"/>
    <w:next w:val="a2"/>
    <w:link w:val="10"/>
    <w:qFormat/>
    <w:pPr>
      <w:keepNext/>
      <w:keepLines/>
      <w:ind w:leftChars="100" w:left="100" w:rightChars="100" w:right="100" w:firstLineChars="0" w:firstLine="0"/>
      <w:outlineLvl w:val="0"/>
    </w:pPr>
    <w:rPr>
      <w:rFonts w:eastAsia="微软雅黑"/>
      <w:bCs/>
      <w:kern w:val="44"/>
      <w:sz w:val="32"/>
      <w:szCs w:val="44"/>
    </w:rPr>
  </w:style>
  <w:style w:type="paragraph" w:styleId="2">
    <w:name w:val="heading 2"/>
    <w:basedOn w:val="a2"/>
    <w:next w:val="a2"/>
    <w:link w:val="20"/>
    <w:unhideWhenUsed/>
    <w:qFormat/>
    <w:pPr>
      <w:keepNext/>
      <w:keepLines/>
      <w:outlineLvl w:val="1"/>
    </w:pPr>
    <w:rPr>
      <w:rFonts w:asciiTheme="majorHAnsi" w:eastAsia="微软雅黑" w:hAnsiTheme="majorHAnsi" w:cstheme="majorBidi"/>
      <w:bCs/>
      <w:sz w:val="24"/>
      <w:szCs w:val="32"/>
    </w:rPr>
  </w:style>
  <w:style w:type="paragraph" w:styleId="3">
    <w:name w:val="heading 3"/>
    <w:basedOn w:val="a2"/>
    <w:next w:val="a2"/>
    <w:link w:val="30"/>
    <w:uiPriority w:val="9"/>
    <w:unhideWhenUsed/>
    <w:qFormat/>
    <w:pPr>
      <w:keepNext/>
      <w:keepLines/>
      <w:outlineLvl w:val="2"/>
    </w:pPr>
    <w:rPr>
      <w:bCs/>
      <w:sz w:val="24"/>
      <w:szCs w:val="32"/>
    </w:rPr>
  </w:style>
  <w:style w:type="paragraph" w:styleId="4">
    <w:name w:val="heading 4"/>
    <w:basedOn w:val="a2"/>
    <w:next w:val="a2"/>
    <w:link w:val="40"/>
    <w:unhideWhenUsed/>
    <w:qFormat/>
    <w:pPr>
      <w:keepNext/>
      <w:keepLines/>
      <w:outlineLvl w:val="3"/>
    </w:pPr>
    <w:rPr>
      <w:rFonts w:asciiTheme="majorHAnsi" w:eastAsiaTheme="majorEastAsia" w:hAnsiTheme="majorHAnsi" w:cstheme="majorBidi"/>
      <w:bCs/>
      <w:szCs w:val="28"/>
    </w:rPr>
  </w:style>
  <w:style w:type="paragraph" w:styleId="5">
    <w:name w:val="heading 5"/>
    <w:basedOn w:val="a2"/>
    <w:next w:val="a2"/>
    <w:link w:val="50"/>
    <w:rsid w:val="00BB3FFB"/>
    <w:pPr>
      <w:numPr>
        <w:ilvl w:val="4"/>
        <w:numId w:val="3"/>
      </w:numPr>
      <w:spacing w:before="240" w:after="60" w:line="240" w:lineRule="atLeast"/>
      <w:ind w:firstLineChars="0" w:firstLine="0"/>
      <w:outlineLvl w:val="4"/>
    </w:pPr>
    <w:rPr>
      <w:rFonts w:ascii="Times New Roman" w:eastAsia="PMingLiU" w:hAnsi="Times New Roman" w:cs="Times New Roman"/>
      <w:kern w:val="0"/>
      <w:sz w:val="22"/>
      <w:szCs w:val="20"/>
      <w:lang w:eastAsia="en-US"/>
    </w:rPr>
  </w:style>
  <w:style w:type="paragraph" w:styleId="6">
    <w:name w:val="heading 6"/>
    <w:basedOn w:val="a2"/>
    <w:next w:val="a2"/>
    <w:link w:val="60"/>
    <w:rsid w:val="00BB3FFB"/>
    <w:pPr>
      <w:numPr>
        <w:ilvl w:val="5"/>
        <w:numId w:val="3"/>
      </w:numPr>
      <w:spacing w:before="240" w:after="60" w:line="240" w:lineRule="atLeast"/>
      <w:ind w:firstLineChars="0" w:firstLine="0"/>
      <w:outlineLvl w:val="5"/>
    </w:pPr>
    <w:rPr>
      <w:rFonts w:ascii="Times New Roman" w:eastAsia="PMingLiU" w:hAnsi="Times New Roman" w:cs="Times New Roman"/>
      <w:i/>
      <w:kern w:val="0"/>
      <w:sz w:val="22"/>
      <w:szCs w:val="20"/>
      <w:lang w:eastAsia="en-US"/>
    </w:rPr>
  </w:style>
  <w:style w:type="paragraph" w:styleId="7">
    <w:name w:val="heading 7"/>
    <w:basedOn w:val="a2"/>
    <w:next w:val="a2"/>
    <w:link w:val="70"/>
    <w:rsid w:val="00BB3FFB"/>
    <w:pPr>
      <w:numPr>
        <w:ilvl w:val="6"/>
        <w:numId w:val="3"/>
      </w:numPr>
      <w:spacing w:before="240" w:after="60" w:line="240" w:lineRule="atLeast"/>
      <w:ind w:firstLineChars="0" w:firstLine="0"/>
      <w:outlineLvl w:val="6"/>
    </w:pPr>
    <w:rPr>
      <w:rFonts w:ascii="Times New Roman" w:eastAsia="PMingLiU" w:hAnsi="Times New Roman" w:cs="Times New Roman"/>
      <w:kern w:val="0"/>
      <w:sz w:val="20"/>
      <w:szCs w:val="20"/>
      <w:lang w:val="x-none" w:eastAsia="en-US"/>
    </w:rPr>
  </w:style>
  <w:style w:type="paragraph" w:styleId="8">
    <w:name w:val="heading 8"/>
    <w:basedOn w:val="a2"/>
    <w:next w:val="a2"/>
    <w:link w:val="80"/>
    <w:rsid w:val="00BB3FFB"/>
    <w:pPr>
      <w:numPr>
        <w:ilvl w:val="7"/>
        <w:numId w:val="3"/>
      </w:numPr>
      <w:spacing w:before="240" w:after="60" w:line="240" w:lineRule="atLeast"/>
      <w:ind w:firstLineChars="0" w:firstLine="0"/>
      <w:outlineLvl w:val="7"/>
    </w:pPr>
    <w:rPr>
      <w:rFonts w:ascii="Times New Roman" w:eastAsia="PMingLiU" w:hAnsi="Times New Roman" w:cs="Times New Roman"/>
      <w:i/>
      <w:kern w:val="0"/>
      <w:sz w:val="20"/>
      <w:szCs w:val="20"/>
      <w:lang w:eastAsia="en-US"/>
    </w:rPr>
  </w:style>
  <w:style w:type="paragraph" w:styleId="9">
    <w:name w:val="heading 9"/>
    <w:basedOn w:val="a2"/>
    <w:next w:val="a2"/>
    <w:link w:val="90"/>
    <w:rsid w:val="00BB3FFB"/>
    <w:pPr>
      <w:numPr>
        <w:ilvl w:val="8"/>
        <w:numId w:val="3"/>
      </w:numPr>
      <w:spacing w:before="240" w:after="60" w:line="240" w:lineRule="atLeast"/>
      <w:ind w:firstLineChars="0" w:firstLine="0"/>
      <w:outlineLvl w:val="8"/>
    </w:pPr>
    <w:rPr>
      <w:rFonts w:ascii="Times New Roman" w:eastAsia="PMingLiU" w:hAnsi="Times New Roman" w:cs="Times New Roman"/>
      <w:b/>
      <w:i/>
      <w:kern w:val="0"/>
      <w:sz w:val="18"/>
      <w:szCs w:val="20"/>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nhideWhenUsed/>
    <w:pPr>
      <w:tabs>
        <w:tab w:val="center" w:pos="4153"/>
        <w:tab w:val="right" w:pos="8306"/>
      </w:tabs>
      <w:snapToGrid w:val="0"/>
    </w:pPr>
    <w:rPr>
      <w:sz w:val="18"/>
      <w:szCs w:val="18"/>
    </w:rPr>
  </w:style>
  <w:style w:type="paragraph" w:styleId="a8">
    <w:name w:val="header"/>
    <w:basedOn w:val="a2"/>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qFormat/>
    <w:rPr>
      <w:color w:val="0563C1" w:themeColor="hyperlink"/>
      <w:u w:val="single"/>
    </w:rPr>
  </w:style>
  <w:style w:type="character" w:customStyle="1" w:styleId="20">
    <w:name w:val="标题 2 字符"/>
    <w:basedOn w:val="a3"/>
    <w:link w:val="2"/>
    <w:qFormat/>
    <w:rPr>
      <w:rFonts w:asciiTheme="majorHAnsi" w:eastAsia="微软雅黑" w:hAnsiTheme="majorHAnsi" w:cstheme="majorBidi"/>
      <w:bCs/>
      <w:sz w:val="24"/>
      <w:szCs w:val="32"/>
    </w:rPr>
  </w:style>
  <w:style w:type="character" w:customStyle="1" w:styleId="10">
    <w:name w:val="标题 1 字符"/>
    <w:basedOn w:val="a3"/>
    <w:link w:val="1"/>
    <w:qFormat/>
    <w:rPr>
      <w:rFonts w:eastAsia="微软雅黑"/>
      <w:bCs/>
      <w:kern w:val="44"/>
      <w:sz w:val="32"/>
      <w:szCs w:val="44"/>
    </w:rPr>
  </w:style>
  <w:style w:type="character" w:customStyle="1" w:styleId="30">
    <w:name w:val="标题 3 字符"/>
    <w:basedOn w:val="a3"/>
    <w:link w:val="3"/>
    <w:uiPriority w:val="9"/>
    <w:rPr>
      <w:bCs/>
      <w:sz w:val="24"/>
      <w:szCs w:val="32"/>
    </w:rPr>
  </w:style>
  <w:style w:type="character" w:customStyle="1" w:styleId="40">
    <w:name w:val="标题 4 字符"/>
    <w:basedOn w:val="a3"/>
    <w:link w:val="4"/>
    <w:qFormat/>
    <w:rPr>
      <w:rFonts w:asciiTheme="majorHAnsi" w:eastAsiaTheme="majorEastAsia" w:hAnsiTheme="majorHAnsi" w:cstheme="majorBidi"/>
      <w:bCs/>
      <w:szCs w:val="28"/>
    </w:rPr>
  </w:style>
  <w:style w:type="paragraph" w:styleId="ac">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9">
    <w:name w:val="页眉 字符"/>
    <w:basedOn w:val="a3"/>
    <w:link w:val="a8"/>
    <w:uiPriority w:val="99"/>
    <w:rPr>
      <w:sz w:val="18"/>
      <w:szCs w:val="18"/>
    </w:rPr>
  </w:style>
  <w:style w:type="character" w:customStyle="1" w:styleId="a7">
    <w:name w:val="页脚 字符"/>
    <w:basedOn w:val="a3"/>
    <w:link w:val="a6"/>
    <w:uiPriority w:val="99"/>
    <w:rPr>
      <w:sz w:val="18"/>
      <w:szCs w:val="18"/>
    </w:rPr>
  </w:style>
  <w:style w:type="paragraph" w:styleId="ad">
    <w:name w:val="List Paragraph"/>
    <w:basedOn w:val="a2"/>
    <w:uiPriority w:val="34"/>
    <w:qFormat/>
    <w:pPr>
      <w:ind w:firstLine="420"/>
    </w:pPr>
  </w:style>
  <w:style w:type="character" w:customStyle="1" w:styleId="11">
    <w:name w:val="未处理的提及1"/>
    <w:basedOn w:val="a3"/>
    <w:uiPriority w:val="99"/>
    <w:semiHidden/>
    <w:unhideWhenUsed/>
    <w:rPr>
      <w:color w:val="605E5C"/>
      <w:shd w:val="clear" w:color="auto" w:fill="E1DFDD"/>
    </w:rPr>
  </w:style>
  <w:style w:type="character" w:customStyle="1" w:styleId="ae">
    <w:name w:val="表名样式 字符"/>
    <w:basedOn w:val="a3"/>
    <w:link w:val="af"/>
    <w:rPr>
      <w:rFonts w:ascii="黑体" w:eastAsia="黑体"/>
    </w:rPr>
  </w:style>
  <w:style w:type="paragraph" w:customStyle="1" w:styleId="af">
    <w:name w:val="表名样式"/>
    <w:basedOn w:val="a2"/>
    <w:link w:val="ae"/>
    <w:qFormat/>
    <w:pPr>
      <w:keepNext/>
      <w:widowControl/>
      <w:tabs>
        <w:tab w:val="left" w:pos="360"/>
      </w:tabs>
      <w:spacing w:before="240" w:after="120"/>
      <w:ind w:firstLineChars="0" w:firstLine="0"/>
      <w:jc w:val="center"/>
    </w:pPr>
    <w:rPr>
      <w:rFonts w:ascii="黑体" w:eastAsia="黑体"/>
    </w:rPr>
  </w:style>
  <w:style w:type="character" w:customStyle="1" w:styleId="af0">
    <w:name w:val="表格样式 字符"/>
    <w:basedOn w:val="a3"/>
    <w:link w:val="af1"/>
    <w:rPr>
      <w:rFonts w:ascii="宋体"/>
    </w:rPr>
  </w:style>
  <w:style w:type="paragraph" w:customStyle="1" w:styleId="af1">
    <w:name w:val="表格样式"/>
    <w:basedOn w:val="a2"/>
    <w:link w:val="af0"/>
    <w:qFormat/>
    <w:pPr>
      <w:widowControl/>
      <w:tabs>
        <w:tab w:val="center" w:pos="4201"/>
        <w:tab w:val="right" w:leader="dot" w:pos="9298"/>
      </w:tabs>
      <w:autoSpaceDE w:val="0"/>
      <w:autoSpaceDN w:val="0"/>
      <w:spacing w:before="80" w:after="80"/>
      <w:ind w:firstLineChars="0" w:firstLine="0"/>
      <w:jc w:val="center"/>
    </w:pPr>
    <w:rPr>
      <w:rFonts w:ascii="宋体"/>
    </w:rPr>
  </w:style>
  <w:style w:type="character" w:customStyle="1" w:styleId="21">
    <w:name w:val="未处理的提及2"/>
    <w:basedOn w:val="a3"/>
    <w:uiPriority w:val="99"/>
    <w:semiHidden/>
    <w:unhideWhenUsed/>
    <w:rsid w:val="00820E7D"/>
    <w:rPr>
      <w:color w:val="605E5C"/>
      <w:shd w:val="clear" w:color="auto" w:fill="E1DFDD"/>
    </w:rPr>
  </w:style>
  <w:style w:type="paragraph" w:styleId="af2">
    <w:name w:val="Balloon Text"/>
    <w:basedOn w:val="a2"/>
    <w:link w:val="af3"/>
    <w:semiHidden/>
    <w:unhideWhenUsed/>
    <w:rsid w:val="004710BB"/>
    <w:rPr>
      <w:sz w:val="18"/>
      <w:szCs w:val="18"/>
    </w:rPr>
  </w:style>
  <w:style w:type="character" w:customStyle="1" w:styleId="af3">
    <w:name w:val="批注框文本 字符"/>
    <w:basedOn w:val="a3"/>
    <w:link w:val="af2"/>
    <w:semiHidden/>
    <w:rsid w:val="004710BB"/>
    <w:rPr>
      <w:rFonts w:asciiTheme="minorHAnsi" w:eastAsiaTheme="minorEastAsia" w:hAnsiTheme="minorHAnsi" w:cstheme="minorBidi"/>
      <w:kern w:val="2"/>
      <w:sz w:val="18"/>
      <w:szCs w:val="18"/>
    </w:rPr>
  </w:style>
  <w:style w:type="character" w:styleId="af4">
    <w:name w:val="annotation reference"/>
    <w:basedOn w:val="a3"/>
    <w:uiPriority w:val="99"/>
    <w:semiHidden/>
    <w:unhideWhenUsed/>
    <w:qFormat/>
    <w:rsid w:val="0069193F"/>
    <w:rPr>
      <w:sz w:val="21"/>
      <w:szCs w:val="21"/>
    </w:rPr>
  </w:style>
  <w:style w:type="paragraph" w:styleId="af5">
    <w:name w:val="annotation text"/>
    <w:basedOn w:val="a2"/>
    <w:link w:val="af6"/>
    <w:uiPriority w:val="99"/>
    <w:unhideWhenUsed/>
    <w:qFormat/>
    <w:rsid w:val="0069193F"/>
  </w:style>
  <w:style w:type="character" w:customStyle="1" w:styleId="af6">
    <w:name w:val="批注文字 字符"/>
    <w:basedOn w:val="a3"/>
    <w:link w:val="af5"/>
    <w:uiPriority w:val="99"/>
    <w:qFormat/>
    <w:rsid w:val="0069193F"/>
    <w:rPr>
      <w:rFonts w:asciiTheme="minorHAnsi" w:eastAsiaTheme="minorEastAsia" w:hAnsiTheme="minorHAnsi" w:cstheme="minorBidi"/>
      <w:kern w:val="2"/>
      <w:sz w:val="21"/>
      <w:szCs w:val="22"/>
    </w:rPr>
  </w:style>
  <w:style w:type="paragraph" w:styleId="af7">
    <w:name w:val="annotation subject"/>
    <w:basedOn w:val="af5"/>
    <w:next w:val="af5"/>
    <w:link w:val="af8"/>
    <w:semiHidden/>
    <w:unhideWhenUsed/>
    <w:qFormat/>
    <w:rsid w:val="0069193F"/>
    <w:rPr>
      <w:b/>
      <w:bCs/>
    </w:rPr>
  </w:style>
  <w:style w:type="character" w:customStyle="1" w:styleId="af8">
    <w:name w:val="批注主题 字符"/>
    <w:basedOn w:val="af6"/>
    <w:link w:val="af7"/>
    <w:uiPriority w:val="99"/>
    <w:semiHidden/>
    <w:rsid w:val="0069193F"/>
    <w:rPr>
      <w:rFonts w:asciiTheme="minorHAnsi" w:eastAsiaTheme="minorEastAsia" w:hAnsiTheme="minorHAnsi" w:cstheme="minorBidi"/>
      <w:b/>
      <w:bCs/>
      <w:kern w:val="2"/>
      <w:sz w:val="21"/>
      <w:szCs w:val="22"/>
    </w:rPr>
  </w:style>
  <w:style w:type="paragraph" w:styleId="HTML">
    <w:name w:val="HTML Preformatted"/>
    <w:basedOn w:val="a2"/>
    <w:link w:val="HTML0"/>
    <w:uiPriority w:val="99"/>
    <w:unhideWhenUsed/>
    <w:rsid w:val="003C2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 w:val="24"/>
      <w:szCs w:val="24"/>
    </w:rPr>
  </w:style>
  <w:style w:type="character" w:customStyle="1" w:styleId="HTML0">
    <w:name w:val="HTML 预设格式 字符"/>
    <w:basedOn w:val="a3"/>
    <w:link w:val="HTML"/>
    <w:uiPriority w:val="99"/>
    <w:rsid w:val="003C245B"/>
    <w:rPr>
      <w:rFonts w:ascii="宋体" w:hAnsi="宋体" w:cs="宋体"/>
      <w:sz w:val="24"/>
      <w:szCs w:val="24"/>
    </w:rPr>
  </w:style>
  <w:style w:type="character" w:customStyle="1" w:styleId="50">
    <w:name w:val="标题 5 字符"/>
    <w:basedOn w:val="a3"/>
    <w:link w:val="5"/>
    <w:rsid w:val="00BB3FFB"/>
    <w:rPr>
      <w:rFonts w:eastAsia="PMingLiU"/>
      <w:sz w:val="22"/>
      <w:lang w:eastAsia="en-US"/>
    </w:rPr>
  </w:style>
  <w:style w:type="character" w:customStyle="1" w:styleId="60">
    <w:name w:val="标题 6 字符"/>
    <w:basedOn w:val="a3"/>
    <w:link w:val="6"/>
    <w:rsid w:val="00BB3FFB"/>
    <w:rPr>
      <w:rFonts w:eastAsia="PMingLiU"/>
      <w:i/>
      <w:sz w:val="22"/>
      <w:lang w:eastAsia="en-US"/>
    </w:rPr>
  </w:style>
  <w:style w:type="character" w:customStyle="1" w:styleId="70">
    <w:name w:val="标题 7 字符"/>
    <w:basedOn w:val="a3"/>
    <w:link w:val="7"/>
    <w:rsid w:val="00BB3FFB"/>
    <w:rPr>
      <w:rFonts w:eastAsia="PMingLiU"/>
      <w:lang w:val="x-none" w:eastAsia="en-US"/>
    </w:rPr>
  </w:style>
  <w:style w:type="character" w:customStyle="1" w:styleId="80">
    <w:name w:val="标题 8 字符"/>
    <w:basedOn w:val="a3"/>
    <w:link w:val="8"/>
    <w:rsid w:val="00BB3FFB"/>
    <w:rPr>
      <w:rFonts w:eastAsia="PMingLiU"/>
      <w:i/>
      <w:lang w:eastAsia="en-US"/>
    </w:rPr>
  </w:style>
  <w:style w:type="character" w:customStyle="1" w:styleId="90">
    <w:name w:val="标题 9 字符"/>
    <w:basedOn w:val="a3"/>
    <w:link w:val="9"/>
    <w:rsid w:val="00BB3FFB"/>
    <w:rPr>
      <w:rFonts w:eastAsia="PMingLiU"/>
      <w:b/>
      <w:i/>
      <w:sz w:val="18"/>
      <w:lang w:eastAsia="en-US"/>
    </w:rPr>
  </w:style>
  <w:style w:type="character" w:styleId="af9">
    <w:name w:val="endnote reference"/>
    <w:semiHidden/>
    <w:rsid w:val="00BB3FFB"/>
    <w:rPr>
      <w:vertAlign w:val="superscript"/>
    </w:rPr>
  </w:style>
  <w:style w:type="character" w:customStyle="1" w:styleId="Char">
    <w:name w:val="批注文字 Char"/>
    <w:semiHidden/>
    <w:rsid w:val="00BB3FFB"/>
    <w:rPr>
      <w:kern w:val="2"/>
      <w:sz w:val="21"/>
      <w:szCs w:val="24"/>
    </w:rPr>
  </w:style>
  <w:style w:type="character" w:customStyle="1" w:styleId="ZSAChar">
    <w:name w:val="ZS_A正文 Char"/>
    <w:link w:val="ZSA0"/>
    <w:qFormat/>
    <w:rsid w:val="00BB3FFB"/>
    <w:rPr>
      <w:sz w:val="21"/>
      <w:szCs w:val="21"/>
    </w:rPr>
  </w:style>
  <w:style w:type="character" w:customStyle="1" w:styleId="ZSDChar">
    <w:name w:val="ZS_D表 正文 Char"/>
    <w:link w:val="ZSD3"/>
    <w:qFormat/>
    <w:locked/>
    <w:rsid w:val="00BB3FFB"/>
    <w:rPr>
      <w:rFonts w:hAnsi="宋体"/>
      <w:kern w:val="2"/>
      <w:sz w:val="18"/>
      <w:szCs w:val="21"/>
    </w:rPr>
  </w:style>
  <w:style w:type="paragraph" w:customStyle="1" w:styleId="afa">
    <w:basedOn w:val="a2"/>
    <w:next w:val="ad"/>
    <w:uiPriority w:val="34"/>
    <w:qFormat/>
    <w:rsid w:val="00BB3FFB"/>
    <w:pPr>
      <w:ind w:firstLine="420"/>
      <w:jc w:val="both"/>
    </w:pPr>
    <w:rPr>
      <w:rFonts w:ascii="Times New Roman" w:eastAsia="宋体" w:hAnsi="Times New Roman" w:cs="Times New Roman"/>
      <w:szCs w:val="24"/>
    </w:rPr>
  </w:style>
  <w:style w:type="character" w:customStyle="1" w:styleId="ZSH3">
    <w:name w:val="ZS_H注释"/>
    <w:rsid w:val="00BB3FFB"/>
    <w:rPr>
      <w:i/>
      <w:color w:val="3366FF"/>
    </w:rPr>
  </w:style>
  <w:style w:type="character" w:customStyle="1" w:styleId="afb">
    <w:name w:val="正文段落 字符"/>
    <w:link w:val="afc"/>
    <w:qFormat/>
    <w:rsid w:val="00BB3FFB"/>
    <w:rPr>
      <w:kern w:val="2"/>
      <w:sz w:val="24"/>
      <w:szCs w:val="24"/>
    </w:rPr>
  </w:style>
  <w:style w:type="character" w:styleId="afd">
    <w:name w:val="page number"/>
    <w:rsid w:val="00BB3FFB"/>
    <w:rPr>
      <w:rFonts w:ascii="Times New Roman" w:eastAsia="宋体" w:hAnsi="Times New Roman"/>
      <w:sz w:val="18"/>
    </w:rPr>
  </w:style>
  <w:style w:type="character" w:styleId="afe">
    <w:name w:val="footnote reference"/>
    <w:semiHidden/>
    <w:rsid w:val="00BB3FFB"/>
    <w:rPr>
      <w:vertAlign w:val="superscript"/>
    </w:rPr>
  </w:style>
  <w:style w:type="character" w:customStyle="1" w:styleId="Char0">
    <w:name w:val="批注主题 Char"/>
    <w:semiHidden/>
    <w:rsid w:val="00BB3FFB"/>
    <w:rPr>
      <w:b/>
      <w:bCs/>
      <w:kern w:val="2"/>
      <w:sz w:val="21"/>
      <w:szCs w:val="24"/>
    </w:rPr>
  </w:style>
  <w:style w:type="character" w:customStyle="1" w:styleId="ZSB1Char">
    <w:name w:val="ZS_B编号1级 Char"/>
    <w:link w:val="ZSB10"/>
    <w:rsid w:val="00BB3FFB"/>
    <w:rPr>
      <w:rFonts w:ascii="宋体"/>
      <w:sz w:val="21"/>
    </w:rPr>
  </w:style>
  <w:style w:type="character" w:customStyle="1" w:styleId="Char1">
    <w:name w:val="页眉 Char"/>
    <w:uiPriority w:val="99"/>
    <w:semiHidden/>
    <w:rsid w:val="00BB3FFB"/>
    <w:rPr>
      <w:kern w:val="2"/>
      <w:sz w:val="18"/>
      <w:szCs w:val="18"/>
    </w:rPr>
  </w:style>
  <w:style w:type="character" w:customStyle="1" w:styleId="aff">
    <w:name w:val="发布"/>
    <w:semiHidden/>
    <w:rsid w:val="00BB3FFB"/>
    <w:rPr>
      <w:rFonts w:ascii="黑体" w:eastAsia="黑体"/>
      <w:spacing w:val="85"/>
      <w:w w:val="100"/>
      <w:position w:val="3"/>
      <w:sz w:val="28"/>
      <w:szCs w:val="28"/>
    </w:rPr>
  </w:style>
  <w:style w:type="paragraph" w:customStyle="1" w:styleId="ZSG1">
    <w:name w:val="ZS_G附录标题1级"/>
    <w:next w:val="ZSA0"/>
    <w:rsid w:val="00BB3FFB"/>
    <w:pPr>
      <w:numPr>
        <w:ilvl w:val="1"/>
        <w:numId w:val="1"/>
      </w:numPr>
      <w:tabs>
        <w:tab w:val="left" w:pos="360"/>
      </w:tabs>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styleId="51">
    <w:name w:val="index 5"/>
    <w:basedOn w:val="a2"/>
    <w:next w:val="a2"/>
    <w:semiHidden/>
    <w:rsid w:val="00BB3FFB"/>
    <w:pPr>
      <w:ind w:left="1050" w:firstLineChars="0" w:hanging="210"/>
    </w:pPr>
    <w:rPr>
      <w:rFonts w:ascii="Calibri" w:eastAsia="宋体" w:hAnsi="Calibri" w:cs="Times New Roman"/>
      <w:sz w:val="20"/>
      <w:szCs w:val="20"/>
    </w:rPr>
  </w:style>
  <w:style w:type="paragraph" w:customStyle="1" w:styleId="ZSD2">
    <w:name w:val="ZS_D图标题"/>
    <w:next w:val="ZSA0"/>
    <w:qFormat/>
    <w:rsid w:val="00BB3FFB"/>
    <w:pPr>
      <w:numPr>
        <w:numId w:val="18"/>
      </w:numPr>
      <w:tabs>
        <w:tab w:val="left" w:pos="360"/>
      </w:tabs>
      <w:spacing w:beforeLines="50" w:before="156" w:afterLines="50" w:after="156"/>
      <w:jc w:val="center"/>
    </w:pPr>
    <w:rPr>
      <w:rFonts w:ascii="黑体" w:eastAsia="黑体"/>
      <w:sz w:val="21"/>
    </w:rPr>
  </w:style>
  <w:style w:type="paragraph" w:styleId="71">
    <w:name w:val="index 7"/>
    <w:basedOn w:val="a2"/>
    <w:next w:val="a2"/>
    <w:semiHidden/>
    <w:rsid w:val="00BB3FFB"/>
    <w:pPr>
      <w:ind w:left="1470" w:firstLineChars="0" w:hanging="210"/>
    </w:pPr>
    <w:rPr>
      <w:rFonts w:ascii="Calibri" w:eastAsia="宋体" w:hAnsi="Calibri" w:cs="Times New Roman"/>
      <w:sz w:val="20"/>
      <w:szCs w:val="20"/>
    </w:rPr>
  </w:style>
  <w:style w:type="paragraph" w:customStyle="1" w:styleId="aff0">
    <w:name w:val="发布部门"/>
    <w:next w:val="ZSA0"/>
    <w:semiHidden/>
    <w:rsid w:val="00BB3FFB"/>
    <w:pPr>
      <w:framePr w:w="7938" w:h="1134" w:hRule="exact" w:hSpace="125" w:vSpace="181" w:wrap="around" w:vAnchor="page" w:hAnchor="page" w:x="2150" w:y="14630" w:anchorLock="1"/>
      <w:jc w:val="center"/>
    </w:pPr>
    <w:rPr>
      <w:rFonts w:ascii="宋体"/>
      <w:b/>
      <w:spacing w:val="20"/>
      <w:w w:val="135"/>
      <w:sz w:val="28"/>
    </w:rPr>
  </w:style>
  <w:style w:type="paragraph" w:styleId="aff1">
    <w:name w:val="Body Text Indent"/>
    <w:basedOn w:val="a2"/>
    <w:link w:val="aff2"/>
    <w:semiHidden/>
    <w:rsid w:val="00BB3FFB"/>
    <w:pPr>
      <w:spacing w:after="120"/>
      <w:ind w:leftChars="200" w:left="420" w:firstLineChars="0" w:firstLine="0"/>
      <w:jc w:val="both"/>
    </w:pPr>
    <w:rPr>
      <w:rFonts w:ascii="Times New Roman" w:eastAsia="宋体" w:hAnsi="Times New Roman" w:cs="Times New Roman"/>
      <w:szCs w:val="24"/>
    </w:rPr>
  </w:style>
  <w:style w:type="character" w:customStyle="1" w:styleId="aff2">
    <w:name w:val="正文文本缩进 字符"/>
    <w:basedOn w:val="a3"/>
    <w:link w:val="aff1"/>
    <w:semiHidden/>
    <w:rsid w:val="00BB3FFB"/>
    <w:rPr>
      <w:kern w:val="2"/>
      <w:sz w:val="21"/>
      <w:szCs w:val="24"/>
    </w:rPr>
  </w:style>
  <w:style w:type="paragraph" w:styleId="a">
    <w:name w:val="footnote text"/>
    <w:basedOn w:val="a2"/>
    <w:link w:val="aff3"/>
    <w:semiHidden/>
    <w:rsid w:val="00BB3FFB"/>
    <w:pPr>
      <w:numPr>
        <w:numId w:val="4"/>
      </w:numPr>
      <w:tabs>
        <w:tab w:val="left" w:pos="0"/>
      </w:tabs>
      <w:snapToGrid w:val="0"/>
      <w:ind w:firstLineChars="0" w:firstLine="0"/>
    </w:pPr>
    <w:rPr>
      <w:rFonts w:ascii="宋体" w:eastAsia="宋体" w:hAnsi="Times New Roman" w:cs="Times New Roman"/>
      <w:sz w:val="18"/>
      <w:szCs w:val="18"/>
    </w:rPr>
  </w:style>
  <w:style w:type="character" w:customStyle="1" w:styleId="aff3">
    <w:name w:val="脚注文本 字符"/>
    <w:basedOn w:val="a3"/>
    <w:link w:val="a"/>
    <w:semiHidden/>
    <w:rsid w:val="00BB3FFB"/>
    <w:rPr>
      <w:rFonts w:ascii="宋体"/>
      <w:kern w:val="2"/>
      <w:sz w:val="18"/>
      <w:szCs w:val="18"/>
    </w:rPr>
  </w:style>
  <w:style w:type="paragraph" w:styleId="12">
    <w:name w:val="index 1"/>
    <w:basedOn w:val="a2"/>
    <w:next w:val="ZSA0"/>
    <w:semiHidden/>
    <w:rsid w:val="00BB3FFB"/>
    <w:pPr>
      <w:tabs>
        <w:tab w:val="right" w:leader="dot" w:pos="9299"/>
      </w:tabs>
      <w:ind w:firstLineChars="0" w:firstLine="0"/>
    </w:pPr>
    <w:rPr>
      <w:rFonts w:ascii="宋体" w:eastAsia="宋体" w:hAnsi="Times New Roman" w:cs="Times New Roman"/>
      <w:szCs w:val="21"/>
    </w:rPr>
  </w:style>
  <w:style w:type="paragraph" w:customStyle="1" w:styleId="ZSD3">
    <w:name w:val="ZS_D表 正文"/>
    <w:basedOn w:val="a2"/>
    <w:link w:val="ZSDChar"/>
    <w:rsid w:val="00BB3FFB"/>
    <w:pPr>
      <w:snapToGrid w:val="0"/>
      <w:spacing w:beforeLines="50" w:before="50" w:line="360" w:lineRule="auto"/>
      <w:ind w:firstLineChars="0" w:firstLine="0"/>
      <w:jc w:val="both"/>
    </w:pPr>
    <w:rPr>
      <w:rFonts w:ascii="Times New Roman" w:eastAsia="宋体" w:hAnsi="宋体" w:cs="Times New Roman"/>
      <w:sz w:val="18"/>
      <w:szCs w:val="21"/>
    </w:rPr>
  </w:style>
  <w:style w:type="paragraph" w:customStyle="1" w:styleId="ZSF0">
    <w:name w:val="ZS_F附录标题"/>
    <w:basedOn w:val="ZSA0"/>
    <w:next w:val="ZSA0"/>
    <w:rsid w:val="00BB3FFB"/>
    <w:pPr>
      <w:ind w:firstLineChars="0" w:firstLine="0"/>
      <w:jc w:val="center"/>
    </w:pPr>
    <w:rPr>
      <w:rFonts w:ascii="黑体" w:eastAsia="黑体"/>
    </w:rPr>
  </w:style>
  <w:style w:type="paragraph" w:styleId="aff4">
    <w:name w:val="index heading"/>
    <w:basedOn w:val="a2"/>
    <w:next w:val="12"/>
    <w:semiHidden/>
    <w:rsid w:val="00BB3FFB"/>
    <w:pPr>
      <w:spacing w:before="120" w:after="120"/>
      <w:ind w:firstLineChars="0" w:firstLine="0"/>
      <w:jc w:val="center"/>
    </w:pPr>
    <w:rPr>
      <w:rFonts w:ascii="Calibri" w:eastAsia="宋体" w:hAnsi="Calibri" w:cs="Times New Roman"/>
      <w:b/>
      <w:bCs/>
      <w:iCs/>
      <w:szCs w:val="20"/>
    </w:rPr>
  </w:style>
  <w:style w:type="paragraph" w:customStyle="1" w:styleId="ZSD">
    <w:name w:val="ZS_D表标题"/>
    <w:next w:val="ZSA0"/>
    <w:link w:val="ZSD4"/>
    <w:qFormat/>
    <w:rsid w:val="00BB3FFB"/>
    <w:pPr>
      <w:numPr>
        <w:numId w:val="5"/>
      </w:numPr>
      <w:tabs>
        <w:tab w:val="left" w:pos="360"/>
      </w:tabs>
      <w:spacing w:beforeLines="50" w:before="156" w:afterLines="50" w:after="156"/>
      <w:jc w:val="center"/>
    </w:pPr>
    <w:rPr>
      <w:rFonts w:ascii="黑体" w:eastAsia="黑体"/>
      <w:sz w:val="21"/>
    </w:rPr>
  </w:style>
  <w:style w:type="paragraph" w:customStyle="1" w:styleId="ZSB2">
    <w:name w:val="ZS_B编号2级列项"/>
    <w:basedOn w:val="a2"/>
    <w:rsid w:val="00BB3FFB"/>
    <w:pPr>
      <w:numPr>
        <w:ilvl w:val="2"/>
        <w:numId w:val="6"/>
      </w:numPr>
      <w:tabs>
        <w:tab w:val="left" w:pos="1678"/>
      </w:tabs>
      <w:ind w:firstLineChars="0" w:firstLine="0"/>
      <w:jc w:val="both"/>
    </w:pPr>
    <w:rPr>
      <w:rFonts w:ascii="宋体" w:eastAsia="宋体" w:hAnsi="Times New Roman" w:cs="Times New Roman"/>
      <w:szCs w:val="21"/>
    </w:rPr>
  </w:style>
  <w:style w:type="paragraph" w:customStyle="1" w:styleId="aff5">
    <w:name w:val="附录公式编号制表符"/>
    <w:basedOn w:val="a2"/>
    <w:next w:val="ZSA0"/>
    <w:semiHidden/>
    <w:qFormat/>
    <w:rsid w:val="00BB3FFB"/>
    <w:pPr>
      <w:widowControl/>
      <w:tabs>
        <w:tab w:val="center" w:pos="4201"/>
        <w:tab w:val="right" w:leader="dot" w:pos="9298"/>
      </w:tabs>
      <w:autoSpaceDE w:val="0"/>
      <w:autoSpaceDN w:val="0"/>
      <w:ind w:firstLineChars="0" w:firstLine="0"/>
      <w:jc w:val="both"/>
    </w:pPr>
    <w:rPr>
      <w:rFonts w:ascii="宋体" w:eastAsia="宋体" w:hAnsi="Times New Roman" w:cs="Times New Roman"/>
      <w:kern w:val="0"/>
      <w:szCs w:val="20"/>
    </w:rPr>
  </w:style>
  <w:style w:type="paragraph" w:customStyle="1" w:styleId="aff6">
    <w:name w:val="封面标准文稿编辑信息"/>
    <w:basedOn w:val="aff7"/>
    <w:semiHidden/>
    <w:rsid w:val="00BB3FFB"/>
    <w:pPr>
      <w:framePr w:wrap="around"/>
      <w:spacing w:before="180" w:line="180" w:lineRule="exact"/>
    </w:pPr>
    <w:rPr>
      <w:sz w:val="21"/>
    </w:rPr>
  </w:style>
  <w:style w:type="paragraph" w:customStyle="1" w:styleId="ZSC4">
    <w:name w:val="ZS_C标题4级"/>
    <w:basedOn w:val="ZSC3"/>
    <w:next w:val="ZSA0"/>
    <w:qFormat/>
    <w:rsid w:val="00BB3FFB"/>
    <w:pPr>
      <w:numPr>
        <w:ilvl w:val="3"/>
      </w:numPr>
      <w:outlineLvl w:val="3"/>
    </w:pPr>
  </w:style>
  <w:style w:type="paragraph" w:customStyle="1" w:styleId="22">
    <w:name w:val="封面一致性程度标识2"/>
    <w:basedOn w:val="aff8"/>
    <w:semiHidden/>
    <w:rsid w:val="00BB3FFB"/>
    <w:pPr>
      <w:framePr w:wrap="around" w:y="4469"/>
    </w:pPr>
  </w:style>
  <w:style w:type="paragraph" w:customStyle="1" w:styleId="23">
    <w:name w:val="封面标准文稿类别2"/>
    <w:basedOn w:val="aff7"/>
    <w:semiHidden/>
    <w:rsid w:val="00BB3FFB"/>
    <w:pPr>
      <w:framePr w:wrap="around" w:y="4469"/>
    </w:pPr>
  </w:style>
  <w:style w:type="paragraph" w:styleId="41">
    <w:name w:val="index 4"/>
    <w:basedOn w:val="a2"/>
    <w:next w:val="a2"/>
    <w:semiHidden/>
    <w:rsid w:val="00BB3FFB"/>
    <w:pPr>
      <w:ind w:left="840" w:firstLineChars="0" w:hanging="210"/>
    </w:pPr>
    <w:rPr>
      <w:rFonts w:ascii="Calibri" w:eastAsia="宋体" w:hAnsi="Calibri" w:cs="Times New Roman"/>
      <w:sz w:val="20"/>
      <w:szCs w:val="20"/>
    </w:rPr>
  </w:style>
  <w:style w:type="paragraph" w:customStyle="1" w:styleId="aff9">
    <w:name w:val="列项说明数字编号"/>
    <w:semiHidden/>
    <w:rsid w:val="00BB3FFB"/>
    <w:pPr>
      <w:ind w:leftChars="400" w:left="600" w:hangingChars="200" w:hanging="200"/>
    </w:pPr>
    <w:rPr>
      <w:rFonts w:ascii="宋体"/>
      <w:sz w:val="21"/>
    </w:rPr>
  </w:style>
  <w:style w:type="paragraph" w:customStyle="1" w:styleId="ZSC2">
    <w:name w:val="ZS_C标题2级"/>
    <w:next w:val="ZSA0"/>
    <w:qFormat/>
    <w:rsid w:val="00BB3FFB"/>
    <w:pPr>
      <w:numPr>
        <w:ilvl w:val="1"/>
        <w:numId w:val="23"/>
      </w:numPr>
      <w:spacing w:beforeLines="50" w:before="50" w:afterLines="50" w:after="50"/>
      <w:outlineLvl w:val="1"/>
    </w:pPr>
    <w:rPr>
      <w:rFonts w:ascii="黑体" w:eastAsia="黑体"/>
      <w:sz w:val="21"/>
      <w:szCs w:val="21"/>
    </w:rPr>
  </w:style>
  <w:style w:type="paragraph" w:customStyle="1" w:styleId="24">
    <w:name w:val="封面标准名称2"/>
    <w:basedOn w:val="affa"/>
    <w:semiHidden/>
    <w:rsid w:val="00BB3FFB"/>
    <w:pPr>
      <w:framePr w:wrap="around" w:y="4469"/>
      <w:spacing w:beforeLines="630" w:before="630"/>
    </w:pPr>
  </w:style>
  <w:style w:type="paragraph" w:styleId="affb">
    <w:name w:val="Document Map"/>
    <w:basedOn w:val="a2"/>
    <w:link w:val="affc"/>
    <w:semiHidden/>
    <w:rsid w:val="00BB3FFB"/>
    <w:pPr>
      <w:shd w:val="clear" w:color="auto" w:fill="000080"/>
      <w:ind w:firstLineChars="0" w:firstLine="0"/>
      <w:jc w:val="both"/>
    </w:pPr>
    <w:rPr>
      <w:rFonts w:ascii="Times New Roman" w:eastAsia="宋体" w:hAnsi="Times New Roman" w:cs="Times New Roman"/>
      <w:szCs w:val="24"/>
    </w:rPr>
  </w:style>
  <w:style w:type="character" w:customStyle="1" w:styleId="affc">
    <w:name w:val="文档结构图 字符"/>
    <w:basedOn w:val="a3"/>
    <w:link w:val="affb"/>
    <w:semiHidden/>
    <w:rsid w:val="00BB3FFB"/>
    <w:rPr>
      <w:kern w:val="2"/>
      <w:sz w:val="21"/>
      <w:szCs w:val="24"/>
      <w:shd w:val="clear" w:color="auto" w:fill="000080"/>
    </w:rPr>
  </w:style>
  <w:style w:type="paragraph" w:customStyle="1" w:styleId="affd">
    <w:name w:val="参考文献"/>
    <w:basedOn w:val="a2"/>
    <w:next w:val="ZSA0"/>
    <w:semiHidden/>
    <w:rsid w:val="00BB3FFB"/>
    <w:pPr>
      <w:keepNext/>
      <w:pageBreakBefore/>
      <w:widowControl/>
      <w:shd w:val="clear" w:color="FFFFFF" w:fill="FFFFFF"/>
      <w:spacing w:before="640" w:after="200"/>
      <w:ind w:firstLineChars="0" w:firstLine="0"/>
      <w:jc w:val="center"/>
      <w:outlineLvl w:val="0"/>
    </w:pPr>
    <w:rPr>
      <w:rFonts w:ascii="黑体" w:eastAsia="黑体" w:hAnsi="Times New Roman" w:cs="Times New Roman"/>
      <w:kern w:val="0"/>
      <w:szCs w:val="20"/>
    </w:rPr>
  </w:style>
  <w:style w:type="paragraph" w:styleId="81">
    <w:name w:val="index 8"/>
    <w:basedOn w:val="a2"/>
    <w:next w:val="a2"/>
    <w:semiHidden/>
    <w:rsid w:val="00BB3FFB"/>
    <w:pPr>
      <w:ind w:left="1680" w:firstLineChars="0" w:hanging="210"/>
    </w:pPr>
    <w:rPr>
      <w:rFonts w:ascii="Calibri" w:eastAsia="宋体" w:hAnsi="Calibri" w:cs="Times New Roman"/>
      <w:sz w:val="20"/>
      <w:szCs w:val="20"/>
    </w:rPr>
  </w:style>
  <w:style w:type="paragraph" w:customStyle="1" w:styleId="ZSB10">
    <w:name w:val="ZS_B编号1级"/>
    <w:link w:val="ZSB1Char"/>
    <w:rsid w:val="00BB3FFB"/>
    <w:pPr>
      <w:jc w:val="both"/>
    </w:pPr>
    <w:rPr>
      <w:rFonts w:ascii="宋体"/>
      <w:sz w:val="21"/>
    </w:rPr>
  </w:style>
  <w:style w:type="paragraph" w:customStyle="1" w:styleId="affe">
    <w:name w:val="标准书眉一"/>
    <w:semiHidden/>
    <w:rsid w:val="00BB3FFB"/>
    <w:pPr>
      <w:jc w:val="both"/>
    </w:pPr>
  </w:style>
  <w:style w:type="paragraph" w:customStyle="1" w:styleId="afff">
    <w:name w:val="其他发布日期"/>
    <w:basedOn w:val="afff0"/>
    <w:semiHidden/>
    <w:rsid w:val="00BB3FFB"/>
    <w:pPr>
      <w:framePr w:wrap="around" w:vAnchor="page" w:hAnchor="text" w:x="1419"/>
    </w:pPr>
  </w:style>
  <w:style w:type="paragraph" w:customStyle="1" w:styleId="afff1">
    <w:name w:val="目次、索引正文"/>
    <w:semiHidden/>
    <w:rsid w:val="00BB3FFB"/>
    <w:pPr>
      <w:spacing w:line="320" w:lineRule="exact"/>
      <w:jc w:val="both"/>
    </w:pPr>
    <w:rPr>
      <w:rFonts w:ascii="宋体"/>
      <w:sz w:val="21"/>
    </w:rPr>
  </w:style>
  <w:style w:type="paragraph" w:customStyle="1" w:styleId="ZSE2">
    <w:name w:val="ZS_E示例段文字"/>
    <w:rsid w:val="00BB3FFB"/>
    <w:pPr>
      <w:ind w:firstLineChars="200" w:firstLine="200"/>
    </w:pPr>
    <w:rPr>
      <w:rFonts w:ascii="宋体"/>
      <w:sz w:val="18"/>
      <w:szCs w:val="18"/>
    </w:rPr>
  </w:style>
  <w:style w:type="paragraph" w:customStyle="1" w:styleId="affa">
    <w:name w:val="封面标准名称"/>
    <w:semiHidden/>
    <w:rsid w:val="00BB3FF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8">
    <w:name w:val="封面一致性程度标识"/>
    <w:basedOn w:val="afff2"/>
    <w:semiHidden/>
    <w:rsid w:val="00BB3FFB"/>
    <w:pPr>
      <w:framePr w:wrap="around"/>
      <w:spacing w:before="440"/>
    </w:pPr>
    <w:rPr>
      <w:rFonts w:ascii="宋体" w:eastAsia="宋体"/>
    </w:rPr>
  </w:style>
  <w:style w:type="paragraph" w:customStyle="1" w:styleId="ZSH0">
    <w:name w:val="ZS_H附录表标题"/>
    <w:basedOn w:val="a2"/>
    <w:next w:val="ZSA0"/>
    <w:rsid w:val="00BB3FFB"/>
    <w:pPr>
      <w:numPr>
        <w:ilvl w:val="1"/>
        <w:numId w:val="8"/>
      </w:numPr>
      <w:spacing w:beforeLines="50" w:before="50" w:afterLines="50" w:after="50"/>
      <w:ind w:firstLineChars="0" w:firstLine="0"/>
      <w:jc w:val="center"/>
    </w:pPr>
    <w:rPr>
      <w:rFonts w:ascii="黑体" w:eastAsia="黑体" w:hAnsi="Times New Roman" w:cs="Times New Roman"/>
      <w:szCs w:val="21"/>
    </w:rPr>
  </w:style>
  <w:style w:type="paragraph" w:customStyle="1" w:styleId="ZSF">
    <w:name w:val="ZS_F附录标识"/>
    <w:basedOn w:val="a2"/>
    <w:next w:val="ZSA0"/>
    <w:rsid w:val="00BB3FFB"/>
    <w:pPr>
      <w:keepNext/>
      <w:widowControl/>
      <w:numPr>
        <w:numId w:val="1"/>
      </w:numPr>
      <w:shd w:val="clear" w:color="FFFFFF" w:fill="FFFFFF"/>
      <w:tabs>
        <w:tab w:val="left" w:pos="360"/>
        <w:tab w:val="left" w:pos="6405"/>
      </w:tabs>
      <w:spacing w:before="640" w:after="280"/>
      <w:ind w:firstLineChars="0" w:firstLine="0"/>
      <w:jc w:val="center"/>
      <w:outlineLvl w:val="0"/>
    </w:pPr>
    <w:rPr>
      <w:rFonts w:ascii="黑体" w:eastAsia="黑体" w:hAnsi="Times New Roman" w:cs="Times New Roman"/>
      <w:kern w:val="0"/>
      <w:szCs w:val="20"/>
    </w:rPr>
  </w:style>
  <w:style w:type="paragraph" w:styleId="31">
    <w:name w:val="index 3"/>
    <w:basedOn w:val="a2"/>
    <w:next w:val="a2"/>
    <w:semiHidden/>
    <w:rsid w:val="00BB3FFB"/>
    <w:pPr>
      <w:ind w:left="630" w:firstLineChars="0" w:hanging="210"/>
    </w:pPr>
    <w:rPr>
      <w:rFonts w:ascii="Calibri" w:eastAsia="宋体" w:hAnsi="Calibri" w:cs="Times New Roman"/>
      <w:sz w:val="20"/>
      <w:szCs w:val="20"/>
    </w:rPr>
  </w:style>
  <w:style w:type="paragraph" w:customStyle="1" w:styleId="ZSE0">
    <w:name w:val="ZS_E示例"/>
    <w:next w:val="ZSE2"/>
    <w:rsid w:val="00BB3FFB"/>
    <w:pPr>
      <w:widowControl w:val="0"/>
      <w:numPr>
        <w:numId w:val="9"/>
      </w:numPr>
      <w:jc w:val="both"/>
    </w:pPr>
    <w:rPr>
      <w:rFonts w:ascii="宋体"/>
      <w:sz w:val="18"/>
      <w:szCs w:val="18"/>
    </w:rPr>
  </w:style>
  <w:style w:type="paragraph" w:customStyle="1" w:styleId="ZSC1">
    <w:name w:val="ZS_C标题1级"/>
    <w:next w:val="ZSA0"/>
    <w:qFormat/>
    <w:rsid w:val="00BB3FFB"/>
    <w:pPr>
      <w:numPr>
        <w:numId w:val="23"/>
      </w:numPr>
      <w:spacing w:beforeLines="100" w:before="100" w:afterLines="100" w:after="100"/>
      <w:jc w:val="both"/>
      <w:outlineLvl w:val="0"/>
    </w:pPr>
    <w:rPr>
      <w:rFonts w:ascii="黑体" w:eastAsia="黑体"/>
      <w:sz w:val="21"/>
    </w:rPr>
  </w:style>
  <w:style w:type="paragraph" w:customStyle="1" w:styleId="a0">
    <w:name w:val="注×："/>
    <w:semiHidden/>
    <w:rsid w:val="00BB3FFB"/>
    <w:pPr>
      <w:widowControl w:val="0"/>
      <w:numPr>
        <w:numId w:val="10"/>
      </w:numPr>
      <w:autoSpaceDE w:val="0"/>
      <w:autoSpaceDN w:val="0"/>
      <w:jc w:val="both"/>
    </w:pPr>
    <w:rPr>
      <w:rFonts w:ascii="宋体"/>
      <w:sz w:val="18"/>
      <w:szCs w:val="18"/>
    </w:rPr>
  </w:style>
  <w:style w:type="paragraph" w:customStyle="1" w:styleId="ZSA0">
    <w:name w:val="ZS_A正文"/>
    <w:link w:val="ZSAChar"/>
    <w:qFormat/>
    <w:rsid w:val="00BB3FFB"/>
    <w:pPr>
      <w:tabs>
        <w:tab w:val="center" w:pos="4201"/>
        <w:tab w:val="right" w:leader="dot" w:pos="9298"/>
      </w:tabs>
      <w:autoSpaceDE w:val="0"/>
      <w:autoSpaceDN w:val="0"/>
      <w:spacing w:line="360" w:lineRule="auto"/>
      <w:ind w:firstLineChars="200" w:firstLine="420"/>
      <w:jc w:val="both"/>
    </w:pPr>
    <w:rPr>
      <w:sz w:val="21"/>
      <w:szCs w:val="21"/>
    </w:rPr>
  </w:style>
  <w:style w:type="paragraph" w:customStyle="1" w:styleId="ZSE3">
    <w:name w:val="ZS_E注 注脚"/>
    <w:basedOn w:val="a"/>
    <w:rsid w:val="00BB3FFB"/>
    <w:pPr>
      <w:numPr>
        <w:numId w:val="0"/>
      </w:numPr>
      <w:jc w:val="both"/>
    </w:pPr>
  </w:style>
  <w:style w:type="paragraph" w:customStyle="1" w:styleId="afc">
    <w:name w:val="正文段落"/>
    <w:basedOn w:val="a2"/>
    <w:link w:val="afb"/>
    <w:rsid w:val="00BB3FFB"/>
    <w:pPr>
      <w:spacing w:line="400" w:lineRule="exact"/>
      <w:jc w:val="both"/>
    </w:pPr>
    <w:rPr>
      <w:rFonts w:ascii="Times New Roman" w:eastAsia="宋体" w:hAnsi="Times New Roman" w:cs="Times New Roman"/>
      <w:sz w:val="24"/>
      <w:szCs w:val="24"/>
    </w:rPr>
  </w:style>
  <w:style w:type="paragraph" w:customStyle="1" w:styleId="ZSB3">
    <w:name w:val="ZS_B编号3级"/>
    <w:rsid w:val="00BB3FFB"/>
    <w:pPr>
      <w:numPr>
        <w:ilvl w:val="2"/>
        <w:numId w:val="11"/>
      </w:numPr>
      <w:tabs>
        <w:tab w:val="left" w:pos="0"/>
      </w:tabs>
    </w:pPr>
    <w:rPr>
      <w:rFonts w:ascii="宋体"/>
      <w:sz w:val="21"/>
    </w:rPr>
  </w:style>
  <w:style w:type="paragraph" w:customStyle="1" w:styleId="afff3">
    <w:name w:val="标准书脚_偶数页"/>
    <w:semiHidden/>
    <w:rsid w:val="00BB3FFB"/>
    <w:pPr>
      <w:spacing w:before="120"/>
      <w:ind w:left="221"/>
    </w:pPr>
    <w:rPr>
      <w:rFonts w:ascii="宋体"/>
      <w:sz w:val="18"/>
      <w:szCs w:val="18"/>
    </w:rPr>
  </w:style>
  <w:style w:type="paragraph" w:styleId="61">
    <w:name w:val="index 6"/>
    <w:basedOn w:val="a2"/>
    <w:next w:val="a2"/>
    <w:semiHidden/>
    <w:rsid w:val="00BB3FFB"/>
    <w:pPr>
      <w:ind w:left="1260" w:firstLineChars="0" w:hanging="210"/>
    </w:pPr>
    <w:rPr>
      <w:rFonts w:ascii="Calibri" w:eastAsia="宋体" w:hAnsi="Calibri" w:cs="Times New Roman"/>
      <w:sz w:val="20"/>
      <w:szCs w:val="20"/>
    </w:rPr>
  </w:style>
  <w:style w:type="paragraph" w:customStyle="1" w:styleId="ZSG3">
    <w:name w:val="ZS_G附录标题3级"/>
    <w:basedOn w:val="a2"/>
    <w:next w:val="ZSA0"/>
    <w:rsid w:val="00BB3FFB"/>
    <w:pPr>
      <w:widowControl/>
      <w:numPr>
        <w:ilvl w:val="3"/>
        <w:numId w:val="1"/>
      </w:numPr>
      <w:tabs>
        <w:tab w:val="left" w:pos="360"/>
      </w:tabs>
      <w:wordWrap w:val="0"/>
      <w:overflowPunct w:val="0"/>
      <w:autoSpaceDE w:val="0"/>
      <w:autoSpaceDN w:val="0"/>
      <w:spacing w:beforeLines="50" w:before="50" w:afterLines="50" w:after="50"/>
      <w:ind w:firstLineChars="0" w:firstLine="0"/>
      <w:jc w:val="both"/>
      <w:textAlignment w:val="baseline"/>
      <w:outlineLvl w:val="3"/>
    </w:pPr>
    <w:rPr>
      <w:rFonts w:ascii="黑体" w:eastAsia="黑体" w:hAnsi="Times New Roman" w:cs="Times New Roman"/>
      <w:kern w:val="21"/>
      <w:szCs w:val="20"/>
    </w:rPr>
  </w:style>
  <w:style w:type="paragraph" w:customStyle="1" w:styleId="afff4">
    <w:name w:val="标准书眉_奇数页"/>
    <w:next w:val="a2"/>
    <w:semiHidden/>
    <w:rsid w:val="00BB3FFB"/>
    <w:pPr>
      <w:tabs>
        <w:tab w:val="center" w:pos="4154"/>
        <w:tab w:val="right" w:pos="8306"/>
      </w:tabs>
      <w:spacing w:after="220"/>
      <w:jc w:val="right"/>
    </w:pPr>
    <w:rPr>
      <w:rFonts w:ascii="黑体" w:eastAsia="黑体"/>
      <w:sz w:val="21"/>
      <w:szCs w:val="21"/>
    </w:rPr>
  </w:style>
  <w:style w:type="paragraph" w:customStyle="1" w:styleId="afff5">
    <w:name w:val="其他实施日期"/>
    <w:basedOn w:val="afff6"/>
    <w:semiHidden/>
    <w:rsid w:val="00BB3FFB"/>
    <w:pPr>
      <w:framePr w:wrap="around"/>
    </w:pPr>
  </w:style>
  <w:style w:type="paragraph" w:styleId="91">
    <w:name w:val="index 9"/>
    <w:basedOn w:val="a2"/>
    <w:next w:val="a2"/>
    <w:semiHidden/>
    <w:rsid w:val="00BB3FFB"/>
    <w:pPr>
      <w:ind w:left="1890" w:firstLineChars="0" w:hanging="210"/>
    </w:pPr>
    <w:rPr>
      <w:rFonts w:ascii="Calibri" w:eastAsia="宋体" w:hAnsi="Calibri" w:cs="Times New Roman"/>
      <w:sz w:val="20"/>
      <w:szCs w:val="20"/>
    </w:rPr>
  </w:style>
  <w:style w:type="paragraph" w:customStyle="1" w:styleId="afff0">
    <w:name w:val="发布日期"/>
    <w:semiHidden/>
    <w:rsid w:val="00BB3FFB"/>
    <w:pPr>
      <w:framePr w:w="3997" w:h="471" w:hRule="exact" w:vSpace="181" w:wrap="around" w:hAnchor="page" w:x="7089" w:y="14097" w:anchorLock="1"/>
    </w:pPr>
    <w:rPr>
      <w:rFonts w:eastAsia="黑体"/>
      <w:sz w:val="28"/>
    </w:rPr>
  </w:style>
  <w:style w:type="paragraph" w:customStyle="1" w:styleId="ZSG2">
    <w:name w:val="ZS_G附录标题2级"/>
    <w:basedOn w:val="ZSG1"/>
    <w:next w:val="ZSA0"/>
    <w:rsid w:val="00BB3FFB"/>
    <w:pPr>
      <w:numPr>
        <w:ilvl w:val="2"/>
      </w:numPr>
      <w:autoSpaceDN w:val="0"/>
      <w:spacing w:beforeLines="50" w:before="50" w:afterLines="50" w:after="50"/>
      <w:outlineLvl w:val="2"/>
    </w:pPr>
  </w:style>
  <w:style w:type="paragraph" w:customStyle="1" w:styleId="ZSD5">
    <w:name w:val="ZS_D图标注脚说明"/>
    <w:basedOn w:val="ZSA0"/>
    <w:rsid w:val="00BB3FFB"/>
    <w:pPr>
      <w:ind w:left="840" w:firstLineChars="0" w:hanging="420"/>
    </w:pPr>
    <w:rPr>
      <w:sz w:val="18"/>
      <w:szCs w:val="18"/>
    </w:rPr>
  </w:style>
  <w:style w:type="paragraph" w:customStyle="1" w:styleId="ZSB20">
    <w:name w:val="ZS_B编号2级"/>
    <w:rsid w:val="00BB3FFB"/>
    <w:pPr>
      <w:numPr>
        <w:ilvl w:val="1"/>
        <w:numId w:val="11"/>
      </w:numPr>
      <w:tabs>
        <w:tab w:val="left" w:pos="1260"/>
      </w:tabs>
      <w:jc w:val="both"/>
    </w:pPr>
    <w:rPr>
      <w:rFonts w:ascii="宋体"/>
      <w:sz w:val="21"/>
    </w:rPr>
  </w:style>
  <w:style w:type="paragraph" w:styleId="afff7">
    <w:name w:val="endnote text"/>
    <w:basedOn w:val="a2"/>
    <w:link w:val="afff8"/>
    <w:semiHidden/>
    <w:rsid w:val="00BB3FFB"/>
    <w:pPr>
      <w:snapToGrid w:val="0"/>
      <w:ind w:firstLineChars="0" w:firstLine="0"/>
    </w:pPr>
    <w:rPr>
      <w:rFonts w:ascii="Times New Roman" w:eastAsia="宋体" w:hAnsi="Times New Roman" w:cs="Times New Roman"/>
      <w:szCs w:val="24"/>
    </w:rPr>
  </w:style>
  <w:style w:type="character" w:customStyle="1" w:styleId="afff8">
    <w:name w:val="尾注文本 字符"/>
    <w:basedOn w:val="a3"/>
    <w:link w:val="afff7"/>
    <w:semiHidden/>
    <w:rsid w:val="00BB3FFB"/>
    <w:rPr>
      <w:kern w:val="2"/>
      <w:sz w:val="21"/>
      <w:szCs w:val="24"/>
    </w:rPr>
  </w:style>
  <w:style w:type="paragraph" w:styleId="25">
    <w:name w:val="index 2"/>
    <w:basedOn w:val="a2"/>
    <w:next w:val="a2"/>
    <w:semiHidden/>
    <w:rsid w:val="00BB3FFB"/>
    <w:pPr>
      <w:ind w:left="420" w:firstLineChars="0" w:hanging="210"/>
    </w:pPr>
    <w:rPr>
      <w:rFonts w:ascii="Calibri" w:eastAsia="宋体" w:hAnsi="Calibri" w:cs="Times New Roman"/>
      <w:sz w:val="20"/>
      <w:szCs w:val="20"/>
    </w:rPr>
  </w:style>
  <w:style w:type="paragraph" w:customStyle="1" w:styleId="ZSD1">
    <w:name w:val="ZS_D表编号1级"/>
    <w:basedOn w:val="a2"/>
    <w:rsid w:val="00BB3FFB"/>
    <w:pPr>
      <w:numPr>
        <w:numId w:val="12"/>
      </w:numPr>
      <w:tabs>
        <w:tab w:val="left" w:pos="360"/>
      </w:tabs>
      <w:snapToGrid w:val="0"/>
      <w:spacing w:beforeLines="50" w:before="50" w:line="360" w:lineRule="auto"/>
      <w:ind w:firstLineChars="0" w:firstLine="0"/>
      <w:jc w:val="both"/>
    </w:pPr>
    <w:rPr>
      <w:rFonts w:ascii="Times New Roman" w:eastAsia="宋体" w:hAnsi="宋体" w:cs="Times New Roman"/>
      <w:sz w:val="18"/>
      <w:szCs w:val="21"/>
    </w:rPr>
  </w:style>
  <w:style w:type="paragraph" w:customStyle="1" w:styleId="ZSE10">
    <w:name w:val="ZS_E注_编号1级"/>
    <w:basedOn w:val="a"/>
    <w:rsid w:val="00BB3FFB"/>
  </w:style>
  <w:style w:type="paragraph" w:customStyle="1" w:styleId="ZSG6">
    <w:name w:val="ZS_G附录标题6级"/>
    <w:basedOn w:val="ZSG5"/>
    <w:next w:val="ZSA0"/>
    <w:rsid w:val="00BB3FFB"/>
    <w:pPr>
      <w:numPr>
        <w:ilvl w:val="6"/>
      </w:numPr>
      <w:outlineLvl w:val="6"/>
    </w:pPr>
  </w:style>
  <w:style w:type="paragraph" w:customStyle="1" w:styleId="ZSC6">
    <w:name w:val="ZS_C标题6级"/>
    <w:basedOn w:val="ZSC5"/>
    <w:next w:val="ZSA0"/>
    <w:qFormat/>
    <w:rsid w:val="00BB3FFB"/>
    <w:pPr>
      <w:numPr>
        <w:ilvl w:val="5"/>
        <w:numId w:val="7"/>
      </w:numPr>
      <w:outlineLvl w:val="5"/>
    </w:pPr>
  </w:style>
  <w:style w:type="paragraph" w:customStyle="1" w:styleId="afff9">
    <w:name w:val="其他标准称谓"/>
    <w:next w:val="a2"/>
    <w:semiHidden/>
    <w:rsid w:val="00BB3FF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ZSC3">
    <w:name w:val="ZS_C标题3级"/>
    <w:basedOn w:val="ZSC2"/>
    <w:next w:val="ZSA0"/>
    <w:qFormat/>
    <w:rsid w:val="00BB3FFB"/>
    <w:pPr>
      <w:numPr>
        <w:ilvl w:val="2"/>
      </w:numPr>
      <w:outlineLvl w:val="2"/>
    </w:pPr>
  </w:style>
  <w:style w:type="paragraph" w:customStyle="1" w:styleId="afffa">
    <w:name w:val="标准书脚_奇数页"/>
    <w:semiHidden/>
    <w:rsid w:val="00BB3FFB"/>
    <w:pPr>
      <w:spacing w:before="120"/>
      <w:ind w:right="198"/>
      <w:jc w:val="right"/>
    </w:pPr>
    <w:rPr>
      <w:rFonts w:ascii="宋体"/>
      <w:sz w:val="18"/>
      <w:szCs w:val="18"/>
    </w:rPr>
  </w:style>
  <w:style w:type="paragraph" w:customStyle="1" w:styleId="afffb">
    <w:name w:val="其他标准标志"/>
    <w:basedOn w:val="afffc"/>
    <w:semiHidden/>
    <w:rsid w:val="00BB3FFB"/>
    <w:pPr>
      <w:framePr w:w="6101" w:wrap="around" w:vAnchor="page" w:hAnchor="page" w:x="4673" w:y="942"/>
    </w:pPr>
    <w:rPr>
      <w:w w:val="130"/>
    </w:rPr>
  </w:style>
  <w:style w:type="paragraph" w:customStyle="1" w:styleId="26">
    <w:name w:val="封面标准文稿编辑信息2"/>
    <w:basedOn w:val="aff6"/>
    <w:semiHidden/>
    <w:rsid w:val="00BB3FFB"/>
    <w:pPr>
      <w:framePr w:wrap="around" w:y="4469"/>
    </w:pPr>
  </w:style>
  <w:style w:type="paragraph" w:customStyle="1" w:styleId="aff7">
    <w:name w:val="封面标准文稿类别"/>
    <w:basedOn w:val="aff8"/>
    <w:semiHidden/>
    <w:rsid w:val="00BB3FFB"/>
    <w:pPr>
      <w:framePr w:wrap="around"/>
      <w:spacing w:after="160" w:line="240" w:lineRule="auto"/>
    </w:pPr>
    <w:rPr>
      <w:sz w:val="24"/>
    </w:rPr>
  </w:style>
  <w:style w:type="paragraph" w:customStyle="1" w:styleId="ZSD6">
    <w:name w:val="ZS_D图的脚注"/>
    <w:next w:val="ZSA0"/>
    <w:rsid w:val="00BB3FFB"/>
    <w:pPr>
      <w:widowControl w:val="0"/>
      <w:ind w:leftChars="200" w:left="780" w:hangingChars="200" w:hanging="360"/>
      <w:jc w:val="both"/>
    </w:pPr>
    <w:rPr>
      <w:rFonts w:ascii="宋体"/>
      <w:sz w:val="18"/>
    </w:rPr>
  </w:style>
  <w:style w:type="paragraph" w:customStyle="1" w:styleId="a1">
    <w:name w:val="注："/>
    <w:next w:val="ZSA0"/>
    <w:semiHidden/>
    <w:rsid w:val="00BB3FFB"/>
    <w:pPr>
      <w:widowControl w:val="0"/>
      <w:numPr>
        <w:numId w:val="13"/>
      </w:numPr>
      <w:autoSpaceDE w:val="0"/>
      <w:autoSpaceDN w:val="0"/>
      <w:jc w:val="both"/>
    </w:pPr>
    <w:rPr>
      <w:rFonts w:ascii="宋体"/>
      <w:sz w:val="18"/>
      <w:szCs w:val="18"/>
    </w:rPr>
  </w:style>
  <w:style w:type="paragraph" w:customStyle="1" w:styleId="afffd">
    <w:name w:val="终结线"/>
    <w:basedOn w:val="a2"/>
    <w:semiHidden/>
    <w:rsid w:val="00BB3FFB"/>
    <w:pPr>
      <w:framePr w:hSpace="181" w:vSpace="181" w:wrap="around" w:vAnchor="text" w:hAnchor="margin" w:xAlign="center" w:y="285"/>
      <w:ind w:firstLineChars="0" w:firstLine="0"/>
      <w:jc w:val="both"/>
    </w:pPr>
    <w:rPr>
      <w:rFonts w:ascii="Times New Roman" w:eastAsia="宋体" w:hAnsi="Times New Roman" w:cs="Times New Roman"/>
      <w:szCs w:val="24"/>
    </w:rPr>
  </w:style>
  <w:style w:type="paragraph" w:customStyle="1" w:styleId="afffe">
    <w:name w:val="列项说明"/>
    <w:basedOn w:val="a2"/>
    <w:semiHidden/>
    <w:rsid w:val="00BB3FFB"/>
    <w:pPr>
      <w:adjustRightInd w:val="0"/>
      <w:spacing w:line="320" w:lineRule="exact"/>
      <w:ind w:leftChars="200" w:left="400" w:hangingChars="200" w:hanging="200"/>
      <w:textAlignment w:val="baseline"/>
    </w:pPr>
    <w:rPr>
      <w:rFonts w:ascii="宋体" w:eastAsia="宋体" w:hAnsi="Times New Roman" w:cs="Times New Roman"/>
      <w:kern w:val="0"/>
      <w:szCs w:val="20"/>
    </w:rPr>
  </w:style>
  <w:style w:type="paragraph" w:customStyle="1" w:styleId="ZSE4">
    <w:name w:val="ZS_E题注"/>
    <w:basedOn w:val="a2"/>
    <w:rsid w:val="00BB3FFB"/>
    <w:pPr>
      <w:spacing w:before="152" w:after="160"/>
      <w:ind w:firstLineChars="0" w:firstLine="0"/>
      <w:jc w:val="both"/>
    </w:pPr>
    <w:rPr>
      <w:rFonts w:ascii="Arial" w:eastAsia="黑体" w:hAnsi="Arial" w:cs="Arial"/>
      <w:sz w:val="20"/>
      <w:szCs w:val="20"/>
    </w:rPr>
  </w:style>
  <w:style w:type="paragraph" w:customStyle="1" w:styleId="afff2">
    <w:name w:val="封面标准英文名称"/>
    <w:basedOn w:val="affa"/>
    <w:semiHidden/>
    <w:rsid w:val="00BB3FFB"/>
    <w:pPr>
      <w:framePr w:wrap="around"/>
      <w:spacing w:before="370" w:line="400" w:lineRule="exact"/>
    </w:pPr>
    <w:rPr>
      <w:rFonts w:ascii="Times New Roman"/>
      <w:sz w:val="28"/>
      <w:szCs w:val="28"/>
    </w:rPr>
  </w:style>
  <w:style w:type="paragraph" w:customStyle="1" w:styleId="ZSH">
    <w:name w:val="ZS_H附录表空标号"/>
    <w:basedOn w:val="a2"/>
    <w:next w:val="ZSA0"/>
    <w:rsid w:val="00BB3FFB"/>
    <w:pPr>
      <w:numPr>
        <w:numId w:val="8"/>
      </w:numPr>
      <w:tabs>
        <w:tab w:val="left" w:pos="0"/>
      </w:tabs>
      <w:spacing w:line="14" w:lineRule="exact"/>
      <w:ind w:firstLineChars="0" w:firstLine="0"/>
      <w:jc w:val="center"/>
    </w:pPr>
    <w:rPr>
      <w:rFonts w:ascii="Times New Roman" w:eastAsia="宋体" w:hAnsi="Times New Roman" w:cs="Times New Roman"/>
      <w:color w:val="FFFFFF"/>
      <w:szCs w:val="24"/>
    </w:rPr>
  </w:style>
  <w:style w:type="paragraph" w:customStyle="1" w:styleId="ZSG5">
    <w:name w:val="ZS_G附录标题5级"/>
    <w:basedOn w:val="ZSG4"/>
    <w:next w:val="ZSA0"/>
    <w:rsid w:val="00BB3FFB"/>
    <w:pPr>
      <w:numPr>
        <w:ilvl w:val="5"/>
      </w:numPr>
      <w:outlineLvl w:val="5"/>
    </w:pPr>
  </w:style>
  <w:style w:type="paragraph" w:customStyle="1" w:styleId="afff6">
    <w:name w:val="实施日期"/>
    <w:basedOn w:val="afff0"/>
    <w:semiHidden/>
    <w:rsid w:val="00BB3FFB"/>
    <w:pPr>
      <w:framePr w:wrap="around" w:vAnchor="page" w:hAnchor="text"/>
      <w:jc w:val="right"/>
    </w:pPr>
  </w:style>
  <w:style w:type="paragraph" w:customStyle="1" w:styleId="ZSE5">
    <w:name w:val="ZS_E注"/>
    <w:basedOn w:val="a1"/>
    <w:next w:val="ZSA0"/>
    <w:rsid w:val="00BB3FFB"/>
  </w:style>
  <w:style w:type="paragraph" w:customStyle="1" w:styleId="ZSB1">
    <w:name w:val="ZS_B编号1级列项"/>
    <w:rsid w:val="00BB3FFB"/>
    <w:pPr>
      <w:numPr>
        <w:ilvl w:val="1"/>
        <w:numId w:val="6"/>
      </w:numPr>
      <w:tabs>
        <w:tab w:val="left" w:pos="760"/>
        <w:tab w:val="left" w:pos="840"/>
      </w:tabs>
      <w:jc w:val="both"/>
    </w:pPr>
    <w:rPr>
      <w:rFonts w:ascii="宋体"/>
      <w:sz w:val="21"/>
    </w:rPr>
  </w:style>
  <w:style w:type="paragraph" w:customStyle="1" w:styleId="27">
    <w:name w:val="封面标准号2"/>
    <w:semiHidden/>
    <w:rsid w:val="00BB3FFB"/>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ZSH1">
    <w:name w:val="ZS_H附录图空标号"/>
    <w:basedOn w:val="a2"/>
    <w:rsid w:val="00BB3FFB"/>
    <w:pPr>
      <w:keepNext/>
      <w:pageBreakBefore/>
      <w:widowControl/>
      <w:numPr>
        <w:numId w:val="14"/>
      </w:numPr>
      <w:spacing w:line="14" w:lineRule="exact"/>
      <w:ind w:left="0" w:firstLineChars="0" w:firstLine="363"/>
      <w:jc w:val="center"/>
    </w:pPr>
    <w:rPr>
      <w:rFonts w:ascii="Times New Roman" w:eastAsia="宋体" w:hAnsi="Times New Roman" w:cs="Times New Roman"/>
      <w:color w:val="FFFFFF"/>
      <w:szCs w:val="24"/>
    </w:rPr>
  </w:style>
  <w:style w:type="paragraph" w:customStyle="1" w:styleId="28">
    <w:name w:val="封面标准英文名称2"/>
    <w:basedOn w:val="afff2"/>
    <w:semiHidden/>
    <w:rsid w:val="00BB3FFB"/>
    <w:pPr>
      <w:framePr w:wrap="around" w:y="4469"/>
    </w:pPr>
  </w:style>
  <w:style w:type="paragraph" w:customStyle="1" w:styleId="affff">
    <w:name w:val="封面正文"/>
    <w:semiHidden/>
    <w:rsid w:val="00BB3FFB"/>
    <w:pPr>
      <w:jc w:val="both"/>
    </w:pPr>
  </w:style>
  <w:style w:type="paragraph" w:styleId="TOC">
    <w:name w:val="TOC Heading"/>
    <w:basedOn w:val="1"/>
    <w:next w:val="a2"/>
    <w:uiPriority w:val="39"/>
    <w:rsid w:val="00BB3FFB"/>
    <w:pPr>
      <w:widowControl/>
      <w:spacing w:before="480" w:line="276" w:lineRule="auto"/>
      <w:ind w:leftChars="0" w:left="0" w:rightChars="0" w:right="0"/>
      <w:outlineLvl w:val="9"/>
    </w:pPr>
    <w:rPr>
      <w:rFonts w:ascii="Cambria" w:eastAsia="宋体" w:hAnsi="Cambria" w:cs="Times New Roman"/>
      <w:b/>
      <w:color w:val="365F91"/>
      <w:kern w:val="0"/>
      <w:sz w:val="28"/>
      <w:szCs w:val="28"/>
    </w:rPr>
  </w:style>
  <w:style w:type="paragraph" w:customStyle="1" w:styleId="ZSE1">
    <w:name w:val="ZS_E示例×："/>
    <w:basedOn w:val="ZSC1"/>
    <w:rsid w:val="00BB3FFB"/>
    <w:pPr>
      <w:numPr>
        <w:numId w:val="15"/>
      </w:numPr>
      <w:spacing w:beforeLines="0" w:before="0" w:afterLines="0" w:after="0"/>
      <w:outlineLvl w:val="9"/>
    </w:pPr>
    <w:rPr>
      <w:rFonts w:ascii="宋体" w:eastAsia="宋体"/>
      <w:sz w:val="18"/>
      <w:szCs w:val="18"/>
    </w:rPr>
  </w:style>
  <w:style w:type="paragraph" w:customStyle="1" w:styleId="ZSG4">
    <w:name w:val="ZS_G附录标题4级"/>
    <w:basedOn w:val="ZSG3"/>
    <w:next w:val="ZSA0"/>
    <w:rsid w:val="00BB3FFB"/>
    <w:pPr>
      <w:numPr>
        <w:ilvl w:val="4"/>
      </w:numPr>
      <w:outlineLvl w:val="4"/>
    </w:pPr>
  </w:style>
  <w:style w:type="paragraph" w:customStyle="1" w:styleId="afffc">
    <w:name w:val="标准标志"/>
    <w:next w:val="a2"/>
    <w:semiHidden/>
    <w:rsid w:val="00BB3FFB"/>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ZSC5">
    <w:name w:val="ZS_C标题5级"/>
    <w:basedOn w:val="ZSC4"/>
    <w:next w:val="ZSA0"/>
    <w:qFormat/>
    <w:rsid w:val="00BB3FFB"/>
    <w:pPr>
      <w:numPr>
        <w:ilvl w:val="4"/>
      </w:numPr>
      <w:outlineLvl w:val="4"/>
    </w:pPr>
  </w:style>
  <w:style w:type="paragraph" w:customStyle="1" w:styleId="affff0">
    <w:name w:val="参考文献、索引标题"/>
    <w:basedOn w:val="a2"/>
    <w:next w:val="ZSA0"/>
    <w:semiHidden/>
    <w:rsid w:val="00BB3FFB"/>
    <w:pPr>
      <w:keepNext/>
      <w:pageBreakBefore/>
      <w:widowControl/>
      <w:shd w:val="clear" w:color="FFFFFF" w:fill="FFFFFF"/>
      <w:spacing w:before="640" w:after="200"/>
      <w:ind w:firstLineChars="0" w:firstLine="0"/>
      <w:jc w:val="center"/>
      <w:outlineLvl w:val="0"/>
    </w:pPr>
    <w:rPr>
      <w:rFonts w:ascii="黑体" w:eastAsia="黑体" w:hAnsi="Times New Roman" w:cs="Times New Roman"/>
      <w:kern w:val="0"/>
      <w:szCs w:val="20"/>
    </w:rPr>
  </w:style>
  <w:style w:type="paragraph" w:customStyle="1" w:styleId="13">
    <w:name w:val="封面标准号1"/>
    <w:semiHidden/>
    <w:rsid w:val="00BB3FFB"/>
    <w:pPr>
      <w:widowControl w:val="0"/>
      <w:kinsoku w:val="0"/>
      <w:overflowPunct w:val="0"/>
      <w:autoSpaceDE w:val="0"/>
      <w:autoSpaceDN w:val="0"/>
      <w:spacing w:before="308"/>
      <w:jc w:val="right"/>
      <w:textAlignment w:val="center"/>
    </w:pPr>
    <w:rPr>
      <w:sz w:val="28"/>
    </w:rPr>
  </w:style>
  <w:style w:type="paragraph" w:customStyle="1" w:styleId="affff1">
    <w:name w:val="其他发布部门"/>
    <w:basedOn w:val="aff0"/>
    <w:semiHidden/>
    <w:rsid w:val="00BB3FFB"/>
    <w:pPr>
      <w:framePr w:wrap="around" w:y="15310"/>
      <w:spacing w:line="0" w:lineRule="atLeast"/>
    </w:pPr>
    <w:rPr>
      <w:rFonts w:ascii="黑体" w:eastAsia="黑体"/>
      <w:b w:val="0"/>
    </w:rPr>
  </w:style>
  <w:style w:type="paragraph" w:customStyle="1" w:styleId="ZSD0">
    <w:name w:val="ZS_D图表脚注说明"/>
    <w:basedOn w:val="a2"/>
    <w:rsid w:val="00BB3FFB"/>
    <w:pPr>
      <w:numPr>
        <w:numId w:val="16"/>
      </w:numPr>
      <w:snapToGrid w:val="0"/>
      <w:ind w:firstLineChars="0" w:firstLine="0"/>
      <w:jc w:val="both"/>
    </w:pPr>
    <w:rPr>
      <w:rFonts w:ascii="宋体" w:eastAsia="宋体" w:hAnsi="Times New Roman" w:cs="Times New Roman"/>
      <w:sz w:val="18"/>
      <w:szCs w:val="18"/>
    </w:rPr>
  </w:style>
  <w:style w:type="paragraph" w:customStyle="1" w:styleId="ZSA1">
    <w:name w:val="ZS_A目次、标准名称标题"/>
    <w:basedOn w:val="a2"/>
    <w:next w:val="ZSA0"/>
    <w:rsid w:val="00BB3FFB"/>
    <w:pPr>
      <w:keepNext/>
      <w:pageBreakBefore/>
      <w:widowControl/>
      <w:shd w:val="clear" w:color="FFFFFF" w:fill="FFFFFF"/>
      <w:spacing w:before="640" w:after="560" w:line="460" w:lineRule="exact"/>
      <w:ind w:firstLineChars="0" w:firstLine="0"/>
      <w:jc w:val="center"/>
      <w:outlineLvl w:val="0"/>
    </w:pPr>
    <w:rPr>
      <w:rFonts w:ascii="黑体" w:eastAsia="黑体" w:hAnsi="Times New Roman" w:cs="Times New Roman"/>
      <w:kern w:val="0"/>
      <w:sz w:val="32"/>
      <w:szCs w:val="20"/>
    </w:rPr>
  </w:style>
  <w:style w:type="paragraph" w:customStyle="1" w:styleId="ZSE">
    <w:name w:val="ZS_E注×："/>
    <w:rsid w:val="00BB3FFB"/>
    <w:pPr>
      <w:numPr>
        <w:numId w:val="17"/>
      </w:numPr>
      <w:jc w:val="both"/>
    </w:pPr>
    <w:rPr>
      <w:rFonts w:ascii="宋体"/>
      <w:sz w:val="18"/>
      <w:szCs w:val="18"/>
    </w:rPr>
  </w:style>
  <w:style w:type="paragraph" w:customStyle="1" w:styleId="ZSA">
    <w:name w:val="ZS_A正文列项"/>
    <w:rsid w:val="00BB3FFB"/>
    <w:pPr>
      <w:widowControl w:val="0"/>
      <w:numPr>
        <w:numId w:val="6"/>
      </w:numPr>
      <w:jc w:val="both"/>
    </w:pPr>
    <w:rPr>
      <w:rFonts w:ascii="宋体"/>
      <w:sz w:val="21"/>
    </w:rPr>
  </w:style>
  <w:style w:type="paragraph" w:customStyle="1" w:styleId="affff2">
    <w:name w:val="文献分类号"/>
    <w:semiHidden/>
    <w:rsid w:val="00BB3FFB"/>
    <w:pPr>
      <w:framePr w:hSpace="180" w:vSpace="180" w:wrap="around" w:hAnchor="margin" w:y="1" w:anchorLock="1"/>
      <w:widowControl w:val="0"/>
      <w:textAlignment w:val="center"/>
    </w:pPr>
    <w:rPr>
      <w:rFonts w:ascii="黑体" w:eastAsia="黑体"/>
      <w:sz w:val="21"/>
      <w:szCs w:val="21"/>
    </w:rPr>
  </w:style>
  <w:style w:type="paragraph" w:customStyle="1" w:styleId="affff3">
    <w:name w:val="封面标准代替信息"/>
    <w:semiHidden/>
    <w:rsid w:val="00BB3FFB"/>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ffff4">
    <w:name w:val="标准称谓"/>
    <w:next w:val="a2"/>
    <w:semiHidden/>
    <w:rsid w:val="00BB3FF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5">
    <w:name w:val="标准书眉_偶数页"/>
    <w:basedOn w:val="afff4"/>
    <w:next w:val="a2"/>
    <w:semiHidden/>
    <w:rsid w:val="00BB3FFB"/>
    <w:pPr>
      <w:jc w:val="left"/>
    </w:pPr>
  </w:style>
  <w:style w:type="paragraph" w:customStyle="1" w:styleId="ZSA2">
    <w:name w:val="ZS_A前言、引言标题"/>
    <w:next w:val="ZSA0"/>
    <w:rsid w:val="00BB3FFB"/>
    <w:pPr>
      <w:keepNext/>
      <w:pageBreakBefore/>
      <w:shd w:val="clear" w:color="FFFFFF" w:fill="FFFFFF"/>
      <w:spacing w:before="640" w:after="560"/>
      <w:jc w:val="center"/>
      <w:outlineLvl w:val="0"/>
    </w:pPr>
    <w:rPr>
      <w:rFonts w:ascii="黑体" w:eastAsia="黑体"/>
      <w:sz w:val="32"/>
    </w:rPr>
  </w:style>
  <w:style w:type="paragraph" w:customStyle="1" w:styleId="affff6">
    <w:name w:val="正文公式编号制表符"/>
    <w:basedOn w:val="ZSA0"/>
    <w:next w:val="ZSA0"/>
    <w:semiHidden/>
    <w:qFormat/>
    <w:rsid w:val="00BB3FFB"/>
    <w:pPr>
      <w:ind w:firstLineChars="0" w:firstLine="0"/>
    </w:pPr>
  </w:style>
  <w:style w:type="paragraph" w:customStyle="1" w:styleId="ZSH2">
    <w:name w:val="ZS_H附录图标题"/>
    <w:basedOn w:val="a2"/>
    <w:next w:val="ZSA0"/>
    <w:rsid w:val="00BB3FFB"/>
    <w:pPr>
      <w:numPr>
        <w:ilvl w:val="1"/>
        <w:numId w:val="14"/>
      </w:numPr>
      <w:tabs>
        <w:tab w:val="left" w:pos="363"/>
      </w:tabs>
      <w:spacing w:beforeLines="50" w:before="50" w:afterLines="50" w:after="50"/>
      <w:ind w:left="0" w:firstLineChars="0" w:firstLine="0"/>
      <w:jc w:val="center"/>
    </w:pPr>
    <w:rPr>
      <w:rFonts w:ascii="黑体" w:eastAsia="黑体" w:hAnsi="Times New Roman" w:cs="Times New Roman"/>
      <w:szCs w:val="21"/>
    </w:rPr>
  </w:style>
  <w:style w:type="table" w:styleId="32">
    <w:name w:val="Table Simple 3"/>
    <w:basedOn w:val="a4"/>
    <w:semiHidden/>
    <w:rsid w:val="00BB3FFB"/>
    <w:pPr>
      <w:widowControl w:val="0"/>
      <w:jc w:val="both"/>
    </w:pPr>
    <w:tblPr>
      <w:tblInd w:w="0" w:type="nil"/>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ZSD7">
    <w:name w:val="ZS_D表 格式"/>
    <w:basedOn w:val="a4"/>
    <w:rsid w:val="00BB3FFB"/>
    <w:pPr>
      <w:spacing w:line="240" w:lineRule="atLeast"/>
    </w:pPr>
    <w:rPr>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hAnsi="Times New Roman"/>
        <w:b/>
        <w:i w:val="0"/>
        <w:color w:val="auto"/>
        <w:sz w:val="21"/>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sz w:val="21"/>
      </w:rPr>
    </w:tblStylePr>
  </w:style>
  <w:style w:type="character" w:customStyle="1" w:styleId="ZSD4">
    <w:name w:val="ZS_D表标题 字符"/>
    <w:link w:val="ZSD"/>
    <w:rsid w:val="00BB3FFB"/>
    <w:rPr>
      <w:rFonts w:ascii="黑体" w:eastAsia="黑体"/>
      <w:sz w:val="21"/>
    </w:rPr>
  </w:style>
  <w:style w:type="character" w:customStyle="1" w:styleId="Char2">
    <w:name w:val="页脚 Char"/>
    <w:semiHidden/>
    <w:rsid w:val="00BB3FFB"/>
    <w:rPr>
      <w:kern w:val="2"/>
      <w:sz w:val="18"/>
      <w:szCs w:val="18"/>
      <w:lang w:val="x-none" w:eastAsia="x-none"/>
    </w:rPr>
  </w:style>
  <w:style w:type="character" w:styleId="affff7">
    <w:name w:val="Unresolved Mention"/>
    <w:uiPriority w:val="99"/>
    <w:semiHidden/>
    <w:unhideWhenUsed/>
    <w:rsid w:val="00BB3FFB"/>
    <w:rPr>
      <w:color w:val="605E5C"/>
      <w:shd w:val="clear" w:color="auto" w:fill="E1DFDD"/>
    </w:rPr>
  </w:style>
  <w:style w:type="paragraph" w:customStyle="1" w:styleId="14">
    <w:name w:val="样式1"/>
    <w:basedOn w:val="a2"/>
    <w:link w:val="1Char"/>
    <w:qFormat/>
    <w:rsid w:val="00BB3FFB"/>
    <w:pPr>
      <w:ind w:firstLineChars="0" w:firstLine="0"/>
      <w:jc w:val="both"/>
    </w:pPr>
    <w:rPr>
      <w:rFonts w:ascii="Calibri" w:eastAsia="宋体" w:hAnsi="Calibri" w:cs="Times New Roman"/>
      <w:kern w:val="0"/>
      <w:sz w:val="20"/>
      <w:szCs w:val="20"/>
      <w:lang w:val="x-none" w:eastAsia="x-none"/>
    </w:rPr>
  </w:style>
  <w:style w:type="character" w:customStyle="1" w:styleId="1Char">
    <w:name w:val="样式1 Char"/>
    <w:link w:val="14"/>
    <w:rsid w:val="00BB3FFB"/>
    <w:rPr>
      <w:rFonts w:ascii="Calibri" w:hAnsi="Calibri"/>
      <w:lang w:val="x-none" w:eastAsia="x-none"/>
    </w:rPr>
  </w:style>
  <w:style w:type="character" w:styleId="affff8">
    <w:name w:val="FollowedHyperlink"/>
    <w:basedOn w:val="a3"/>
    <w:uiPriority w:val="99"/>
    <w:semiHidden/>
    <w:unhideWhenUsed/>
    <w:rsid w:val="00BB3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07">
      <w:bodyDiv w:val="1"/>
      <w:marLeft w:val="0"/>
      <w:marRight w:val="0"/>
      <w:marTop w:val="0"/>
      <w:marBottom w:val="0"/>
      <w:divBdr>
        <w:top w:val="none" w:sz="0" w:space="0" w:color="auto"/>
        <w:left w:val="none" w:sz="0" w:space="0" w:color="auto"/>
        <w:bottom w:val="none" w:sz="0" w:space="0" w:color="auto"/>
        <w:right w:val="none" w:sz="0" w:space="0" w:color="auto"/>
      </w:divBdr>
    </w:div>
    <w:div w:id="6030821">
      <w:bodyDiv w:val="1"/>
      <w:marLeft w:val="0"/>
      <w:marRight w:val="0"/>
      <w:marTop w:val="0"/>
      <w:marBottom w:val="0"/>
      <w:divBdr>
        <w:top w:val="none" w:sz="0" w:space="0" w:color="auto"/>
        <w:left w:val="none" w:sz="0" w:space="0" w:color="auto"/>
        <w:bottom w:val="none" w:sz="0" w:space="0" w:color="auto"/>
        <w:right w:val="none" w:sz="0" w:space="0" w:color="auto"/>
      </w:divBdr>
    </w:div>
    <w:div w:id="20447535">
      <w:bodyDiv w:val="1"/>
      <w:marLeft w:val="0"/>
      <w:marRight w:val="0"/>
      <w:marTop w:val="0"/>
      <w:marBottom w:val="0"/>
      <w:divBdr>
        <w:top w:val="none" w:sz="0" w:space="0" w:color="auto"/>
        <w:left w:val="none" w:sz="0" w:space="0" w:color="auto"/>
        <w:bottom w:val="none" w:sz="0" w:space="0" w:color="auto"/>
        <w:right w:val="none" w:sz="0" w:space="0" w:color="auto"/>
      </w:divBdr>
    </w:div>
    <w:div w:id="49577375">
      <w:bodyDiv w:val="1"/>
      <w:marLeft w:val="0"/>
      <w:marRight w:val="0"/>
      <w:marTop w:val="0"/>
      <w:marBottom w:val="0"/>
      <w:divBdr>
        <w:top w:val="none" w:sz="0" w:space="0" w:color="auto"/>
        <w:left w:val="none" w:sz="0" w:space="0" w:color="auto"/>
        <w:bottom w:val="none" w:sz="0" w:space="0" w:color="auto"/>
        <w:right w:val="none" w:sz="0" w:space="0" w:color="auto"/>
      </w:divBdr>
    </w:div>
    <w:div w:id="83235492">
      <w:bodyDiv w:val="1"/>
      <w:marLeft w:val="0"/>
      <w:marRight w:val="0"/>
      <w:marTop w:val="0"/>
      <w:marBottom w:val="0"/>
      <w:divBdr>
        <w:top w:val="none" w:sz="0" w:space="0" w:color="auto"/>
        <w:left w:val="none" w:sz="0" w:space="0" w:color="auto"/>
        <w:bottom w:val="none" w:sz="0" w:space="0" w:color="auto"/>
        <w:right w:val="none" w:sz="0" w:space="0" w:color="auto"/>
      </w:divBdr>
    </w:div>
    <w:div w:id="85461333">
      <w:bodyDiv w:val="1"/>
      <w:marLeft w:val="0"/>
      <w:marRight w:val="0"/>
      <w:marTop w:val="0"/>
      <w:marBottom w:val="0"/>
      <w:divBdr>
        <w:top w:val="none" w:sz="0" w:space="0" w:color="auto"/>
        <w:left w:val="none" w:sz="0" w:space="0" w:color="auto"/>
        <w:bottom w:val="none" w:sz="0" w:space="0" w:color="auto"/>
        <w:right w:val="none" w:sz="0" w:space="0" w:color="auto"/>
      </w:divBdr>
    </w:div>
    <w:div w:id="97602346">
      <w:bodyDiv w:val="1"/>
      <w:marLeft w:val="0"/>
      <w:marRight w:val="0"/>
      <w:marTop w:val="0"/>
      <w:marBottom w:val="0"/>
      <w:divBdr>
        <w:top w:val="none" w:sz="0" w:space="0" w:color="auto"/>
        <w:left w:val="none" w:sz="0" w:space="0" w:color="auto"/>
        <w:bottom w:val="none" w:sz="0" w:space="0" w:color="auto"/>
        <w:right w:val="none" w:sz="0" w:space="0" w:color="auto"/>
      </w:divBdr>
    </w:div>
    <w:div w:id="111828318">
      <w:bodyDiv w:val="1"/>
      <w:marLeft w:val="0"/>
      <w:marRight w:val="0"/>
      <w:marTop w:val="0"/>
      <w:marBottom w:val="0"/>
      <w:divBdr>
        <w:top w:val="none" w:sz="0" w:space="0" w:color="auto"/>
        <w:left w:val="none" w:sz="0" w:space="0" w:color="auto"/>
        <w:bottom w:val="none" w:sz="0" w:space="0" w:color="auto"/>
        <w:right w:val="none" w:sz="0" w:space="0" w:color="auto"/>
      </w:divBdr>
    </w:div>
    <w:div w:id="112137030">
      <w:bodyDiv w:val="1"/>
      <w:marLeft w:val="0"/>
      <w:marRight w:val="0"/>
      <w:marTop w:val="0"/>
      <w:marBottom w:val="0"/>
      <w:divBdr>
        <w:top w:val="none" w:sz="0" w:space="0" w:color="auto"/>
        <w:left w:val="none" w:sz="0" w:space="0" w:color="auto"/>
        <w:bottom w:val="none" w:sz="0" w:space="0" w:color="auto"/>
        <w:right w:val="none" w:sz="0" w:space="0" w:color="auto"/>
      </w:divBdr>
    </w:div>
    <w:div w:id="128673906">
      <w:bodyDiv w:val="1"/>
      <w:marLeft w:val="0"/>
      <w:marRight w:val="0"/>
      <w:marTop w:val="0"/>
      <w:marBottom w:val="0"/>
      <w:divBdr>
        <w:top w:val="none" w:sz="0" w:space="0" w:color="auto"/>
        <w:left w:val="none" w:sz="0" w:space="0" w:color="auto"/>
        <w:bottom w:val="none" w:sz="0" w:space="0" w:color="auto"/>
        <w:right w:val="none" w:sz="0" w:space="0" w:color="auto"/>
      </w:divBdr>
    </w:div>
    <w:div w:id="154762382">
      <w:bodyDiv w:val="1"/>
      <w:marLeft w:val="0"/>
      <w:marRight w:val="0"/>
      <w:marTop w:val="0"/>
      <w:marBottom w:val="0"/>
      <w:divBdr>
        <w:top w:val="none" w:sz="0" w:space="0" w:color="auto"/>
        <w:left w:val="none" w:sz="0" w:space="0" w:color="auto"/>
        <w:bottom w:val="none" w:sz="0" w:space="0" w:color="auto"/>
        <w:right w:val="none" w:sz="0" w:space="0" w:color="auto"/>
      </w:divBdr>
    </w:div>
    <w:div w:id="166099097">
      <w:bodyDiv w:val="1"/>
      <w:marLeft w:val="0"/>
      <w:marRight w:val="0"/>
      <w:marTop w:val="0"/>
      <w:marBottom w:val="0"/>
      <w:divBdr>
        <w:top w:val="none" w:sz="0" w:space="0" w:color="auto"/>
        <w:left w:val="none" w:sz="0" w:space="0" w:color="auto"/>
        <w:bottom w:val="none" w:sz="0" w:space="0" w:color="auto"/>
        <w:right w:val="none" w:sz="0" w:space="0" w:color="auto"/>
      </w:divBdr>
    </w:div>
    <w:div w:id="166602696">
      <w:bodyDiv w:val="1"/>
      <w:marLeft w:val="0"/>
      <w:marRight w:val="0"/>
      <w:marTop w:val="0"/>
      <w:marBottom w:val="0"/>
      <w:divBdr>
        <w:top w:val="none" w:sz="0" w:space="0" w:color="auto"/>
        <w:left w:val="none" w:sz="0" w:space="0" w:color="auto"/>
        <w:bottom w:val="none" w:sz="0" w:space="0" w:color="auto"/>
        <w:right w:val="none" w:sz="0" w:space="0" w:color="auto"/>
      </w:divBdr>
    </w:div>
    <w:div w:id="179634541">
      <w:bodyDiv w:val="1"/>
      <w:marLeft w:val="0"/>
      <w:marRight w:val="0"/>
      <w:marTop w:val="0"/>
      <w:marBottom w:val="0"/>
      <w:divBdr>
        <w:top w:val="none" w:sz="0" w:space="0" w:color="auto"/>
        <w:left w:val="none" w:sz="0" w:space="0" w:color="auto"/>
        <w:bottom w:val="none" w:sz="0" w:space="0" w:color="auto"/>
        <w:right w:val="none" w:sz="0" w:space="0" w:color="auto"/>
      </w:divBdr>
    </w:div>
    <w:div w:id="183369944">
      <w:bodyDiv w:val="1"/>
      <w:marLeft w:val="0"/>
      <w:marRight w:val="0"/>
      <w:marTop w:val="0"/>
      <w:marBottom w:val="0"/>
      <w:divBdr>
        <w:top w:val="none" w:sz="0" w:space="0" w:color="auto"/>
        <w:left w:val="none" w:sz="0" w:space="0" w:color="auto"/>
        <w:bottom w:val="none" w:sz="0" w:space="0" w:color="auto"/>
        <w:right w:val="none" w:sz="0" w:space="0" w:color="auto"/>
      </w:divBdr>
    </w:div>
    <w:div w:id="191387656">
      <w:bodyDiv w:val="1"/>
      <w:marLeft w:val="0"/>
      <w:marRight w:val="0"/>
      <w:marTop w:val="0"/>
      <w:marBottom w:val="0"/>
      <w:divBdr>
        <w:top w:val="none" w:sz="0" w:space="0" w:color="auto"/>
        <w:left w:val="none" w:sz="0" w:space="0" w:color="auto"/>
        <w:bottom w:val="none" w:sz="0" w:space="0" w:color="auto"/>
        <w:right w:val="none" w:sz="0" w:space="0" w:color="auto"/>
      </w:divBdr>
    </w:div>
    <w:div w:id="195051012">
      <w:bodyDiv w:val="1"/>
      <w:marLeft w:val="0"/>
      <w:marRight w:val="0"/>
      <w:marTop w:val="0"/>
      <w:marBottom w:val="0"/>
      <w:divBdr>
        <w:top w:val="none" w:sz="0" w:space="0" w:color="auto"/>
        <w:left w:val="none" w:sz="0" w:space="0" w:color="auto"/>
        <w:bottom w:val="none" w:sz="0" w:space="0" w:color="auto"/>
        <w:right w:val="none" w:sz="0" w:space="0" w:color="auto"/>
      </w:divBdr>
    </w:div>
    <w:div w:id="205724450">
      <w:bodyDiv w:val="1"/>
      <w:marLeft w:val="0"/>
      <w:marRight w:val="0"/>
      <w:marTop w:val="0"/>
      <w:marBottom w:val="0"/>
      <w:divBdr>
        <w:top w:val="none" w:sz="0" w:space="0" w:color="auto"/>
        <w:left w:val="none" w:sz="0" w:space="0" w:color="auto"/>
        <w:bottom w:val="none" w:sz="0" w:space="0" w:color="auto"/>
        <w:right w:val="none" w:sz="0" w:space="0" w:color="auto"/>
      </w:divBdr>
    </w:div>
    <w:div w:id="209146799">
      <w:bodyDiv w:val="1"/>
      <w:marLeft w:val="0"/>
      <w:marRight w:val="0"/>
      <w:marTop w:val="0"/>
      <w:marBottom w:val="0"/>
      <w:divBdr>
        <w:top w:val="none" w:sz="0" w:space="0" w:color="auto"/>
        <w:left w:val="none" w:sz="0" w:space="0" w:color="auto"/>
        <w:bottom w:val="none" w:sz="0" w:space="0" w:color="auto"/>
        <w:right w:val="none" w:sz="0" w:space="0" w:color="auto"/>
      </w:divBdr>
    </w:div>
    <w:div w:id="211774660">
      <w:bodyDiv w:val="1"/>
      <w:marLeft w:val="0"/>
      <w:marRight w:val="0"/>
      <w:marTop w:val="0"/>
      <w:marBottom w:val="0"/>
      <w:divBdr>
        <w:top w:val="none" w:sz="0" w:space="0" w:color="auto"/>
        <w:left w:val="none" w:sz="0" w:space="0" w:color="auto"/>
        <w:bottom w:val="none" w:sz="0" w:space="0" w:color="auto"/>
        <w:right w:val="none" w:sz="0" w:space="0" w:color="auto"/>
      </w:divBdr>
    </w:div>
    <w:div w:id="217058527">
      <w:bodyDiv w:val="1"/>
      <w:marLeft w:val="0"/>
      <w:marRight w:val="0"/>
      <w:marTop w:val="0"/>
      <w:marBottom w:val="0"/>
      <w:divBdr>
        <w:top w:val="none" w:sz="0" w:space="0" w:color="auto"/>
        <w:left w:val="none" w:sz="0" w:space="0" w:color="auto"/>
        <w:bottom w:val="none" w:sz="0" w:space="0" w:color="auto"/>
        <w:right w:val="none" w:sz="0" w:space="0" w:color="auto"/>
      </w:divBdr>
    </w:div>
    <w:div w:id="217982457">
      <w:bodyDiv w:val="1"/>
      <w:marLeft w:val="0"/>
      <w:marRight w:val="0"/>
      <w:marTop w:val="0"/>
      <w:marBottom w:val="0"/>
      <w:divBdr>
        <w:top w:val="none" w:sz="0" w:space="0" w:color="auto"/>
        <w:left w:val="none" w:sz="0" w:space="0" w:color="auto"/>
        <w:bottom w:val="none" w:sz="0" w:space="0" w:color="auto"/>
        <w:right w:val="none" w:sz="0" w:space="0" w:color="auto"/>
      </w:divBdr>
    </w:div>
    <w:div w:id="226572618">
      <w:bodyDiv w:val="1"/>
      <w:marLeft w:val="0"/>
      <w:marRight w:val="0"/>
      <w:marTop w:val="0"/>
      <w:marBottom w:val="0"/>
      <w:divBdr>
        <w:top w:val="none" w:sz="0" w:space="0" w:color="auto"/>
        <w:left w:val="none" w:sz="0" w:space="0" w:color="auto"/>
        <w:bottom w:val="none" w:sz="0" w:space="0" w:color="auto"/>
        <w:right w:val="none" w:sz="0" w:space="0" w:color="auto"/>
      </w:divBdr>
    </w:div>
    <w:div w:id="234317610">
      <w:bodyDiv w:val="1"/>
      <w:marLeft w:val="0"/>
      <w:marRight w:val="0"/>
      <w:marTop w:val="0"/>
      <w:marBottom w:val="0"/>
      <w:divBdr>
        <w:top w:val="none" w:sz="0" w:space="0" w:color="auto"/>
        <w:left w:val="none" w:sz="0" w:space="0" w:color="auto"/>
        <w:bottom w:val="none" w:sz="0" w:space="0" w:color="auto"/>
        <w:right w:val="none" w:sz="0" w:space="0" w:color="auto"/>
      </w:divBdr>
    </w:div>
    <w:div w:id="237248697">
      <w:bodyDiv w:val="1"/>
      <w:marLeft w:val="0"/>
      <w:marRight w:val="0"/>
      <w:marTop w:val="0"/>
      <w:marBottom w:val="0"/>
      <w:divBdr>
        <w:top w:val="none" w:sz="0" w:space="0" w:color="auto"/>
        <w:left w:val="none" w:sz="0" w:space="0" w:color="auto"/>
        <w:bottom w:val="none" w:sz="0" w:space="0" w:color="auto"/>
        <w:right w:val="none" w:sz="0" w:space="0" w:color="auto"/>
      </w:divBdr>
    </w:div>
    <w:div w:id="248589398">
      <w:bodyDiv w:val="1"/>
      <w:marLeft w:val="0"/>
      <w:marRight w:val="0"/>
      <w:marTop w:val="0"/>
      <w:marBottom w:val="0"/>
      <w:divBdr>
        <w:top w:val="none" w:sz="0" w:space="0" w:color="auto"/>
        <w:left w:val="none" w:sz="0" w:space="0" w:color="auto"/>
        <w:bottom w:val="none" w:sz="0" w:space="0" w:color="auto"/>
        <w:right w:val="none" w:sz="0" w:space="0" w:color="auto"/>
      </w:divBdr>
    </w:div>
    <w:div w:id="251277049">
      <w:bodyDiv w:val="1"/>
      <w:marLeft w:val="0"/>
      <w:marRight w:val="0"/>
      <w:marTop w:val="0"/>
      <w:marBottom w:val="0"/>
      <w:divBdr>
        <w:top w:val="none" w:sz="0" w:space="0" w:color="auto"/>
        <w:left w:val="none" w:sz="0" w:space="0" w:color="auto"/>
        <w:bottom w:val="none" w:sz="0" w:space="0" w:color="auto"/>
        <w:right w:val="none" w:sz="0" w:space="0" w:color="auto"/>
      </w:divBdr>
    </w:div>
    <w:div w:id="254673955">
      <w:bodyDiv w:val="1"/>
      <w:marLeft w:val="0"/>
      <w:marRight w:val="0"/>
      <w:marTop w:val="0"/>
      <w:marBottom w:val="0"/>
      <w:divBdr>
        <w:top w:val="none" w:sz="0" w:space="0" w:color="auto"/>
        <w:left w:val="none" w:sz="0" w:space="0" w:color="auto"/>
        <w:bottom w:val="none" w:sz="0" w:space="0" w:color="auto"/>
        <w:right w:val="none" w:sz="0" w:space="0" w:color="auto"/>
      </w:divBdr>
    </w:div>
    <w:div w:id="260648912">
      <w:bodyDiv w:val="1"/>
      <w:marLeft w:val="0"/>
      <w:marRight w:val="0"/>
      <w:marTop w:val="0"/>
      <w:marBottom w:val="0"/>
      <w:divBdr>
        <w:top w:val="none" w:sz="0" w:space="0" w:color="auto"/>
        <w:left w:val="none" w:sz="0" w:space="0" w:color="auto"/>
        <w:bottom w:val="none" w:sz="0" w:space="0" w:color="auto"/>
        <w:right w:val="none" w:sz="0" w:space="0" w:color="auto"/>
      </w:divBdr>
    </w:div>
    <w:div w:id="269048873">
      <w:bodyDiv w:val="1"/>
      <w:marLeft w:val="0"/>
      <w:marRight w:val="0"/>
      <w:marTop w:val="0"/>
      <w:marBottom w:val="0"/>
      <w:divBdr>
        <w:top w:val="none" w:sz="0" w:space="0" w:color="auto"/>
        <w:left w:val="none" w:sz="0" w:space="0" w:color="auto"/>
        <w:bottom w:val="none" w:sz="0" w:space="0" w:color="auto"/>
        <w:right w:val="none" w:sz="0" w:space="0" w:color="auto"/>
      </w:divBdr>
    </w:div>
    <w:div w:id="287929991">
      <w:bodyDiv w:val="1"/>
      <w:marLeft w:val="0"/>
      <w:marRight w:val="0"/>
      <w:marTop w:val="0"/>
      <w:marBottom w:val="0"/>
      <w:divBdr>
        <w:top w:val="none" w:sz="0" w:space="0" w:color="auto"/>
        <w:left w:val="none" w:sz="0" w:space="0" w:color="auto"/>
        <w:bottom w:val="none" w:sz="0" w:space="0" w:color="auto"/>
        <w:right w:val="none" w:sz="0" w:space="0" w:color="auto"/>
      </w:divBdr>
    </w:div>
    <w:div w:id="295139367">
      <w:bodyDiv w:val="1"/>
      <w:marLeft w:val="0"/>
      <w:marRight w:val="0"/>
      <w:marTop w:val="0"/>
      <w:marBottom w:val="0"/>
      <w:divBdr>
        <w:top w:val="none" w:sz="0" w:space="0" w:color="auto"/>
        <w:left w:val="none" w:sz="0" w:space="0" w:color="auto"/>
        <w:bottom w:val="none" w:sz="0" w:space="0" w:color="auto"/>
        <w:right w:val="none" w:sz="0" w:space="0" w:color="auto"/>
      </w:divBdr>
    </w:div>
    <w:div w:id="317542207">
      <w:bodyDiv w:val="1"/>
      <w:marLeft w:val="0"/>
      <w:marRight w:val="0"/>
      <w:marTop w:val="0"/>
      <w:marBottom w:val="0"/>
      <w:divBdr>
        <w:top w:val="none" w:sz="0" w:space="0" w:color="auto"/>
        <w:left w:val="none" w:sz="0" w:space="0" w:color="auto"/>
        <w:bottom w:val="none" w:sz="0" w:space="0" w:color="auto"/>
        <w:right w:val="none" w:sz="0" w:space="0" w:color="auto"/>
      </w:divBdr>
    </w:div>
    <w:div w:id="333194123">
      <w:bodyDiv w:val="1"/>
      <w:marLeft w:val="0"/>
      <w:marRight w:val="0"/>
      <w:marTop w:val="0"/>
      <w:marBottom w:val="0"/>
      <w:divBdr>
        <w:top w:val="none" w:sz="0" w:space="0" w:color="auto"/>
        <w:left w:val="none" w:sz="0" w:space="0" w:color="auto"/>
        <w:bottom w:val="none" w:sz="0" w:space="0" w:color="auto"/>
        <w:right w:val="none" w:sz="0" w:space="0" w:color="auto"/>
      </w:divBdr>
    </w:div>
    <w:div w:id="345180519">
      <w:bodyDiv w:val="1"/>
      <w:marLeft w:val="0"/>
      <w:marRight w:val="0"/>
      <w:marTop w:val="0"/>
      <w:marBottom w:val="0"/>
      <w:divBdr>
        <w:top w:val="none" w:sz="0" w:space="0" w:color="auto"/>
        <w:left w:val="none" w:sz="0" w:space="0" w:color="auto"/>
        <w:bottom w:val="none" w:sz="0" w:space="0" w:color="auto"/>
        <w:right w:val="none" w:sz="0" w:space="0" w:color="auto"/>
      </w:divBdr>
    </w:div>
    <w:div w:id="354423413">
      <w:bodyDiv w:val="1"/>
      <w:marLeft w:val="0"/>
      <w:marRight w:val="0"/>
      <w:marTop w:val="0"/>
      <w:marBottom w:val="0"/>
      <w:divBdr>
        <w:top w:val="none" w:sz="0" w:space="0" w:color="auto"/>
        <w:left w:val="none" w:sz="0" w:space="0" w:color="auto"/>
        <w:bottom w:val="none" w:sz="0" w:space="0" w:color="auto"/>
        <w:right w:val="none" w:sz="0" w:space="0" w:color="auto"/>
      </w:divBdr>
    </w:div>
    <w:div w:id="360277802">
      <w:bodyDiv w:val="1"/>
      <w:marLeft w:val="0"/>
      <w:marRight w:val="0"/>
      <w:marTop w:val="0"/>
      <w:marBottom w:val="0"/>
      <w:divBdr>
        <w:top w:val="none" w:sz="0" w:space="0" w:color="auto"/>
        <w:left w:val="none" w:sz="0" w:space="0" w:color="auto"/>
        <w:bottom w:val="none" w:sz="0" w:space="0" w:color="auto"/>
        <w:right w:val="none" w:sz="0" w:space="0" w:color="auto"/>
      </w:divBdr>
    </w:div>
    <w:div w:id="385108953">
      <w:bodyDiv w:val="1"/>
      <w:marLeft w:val="0"/>
      <w:marRight w:val="0"/>
      <w:marTop w:val="0"/>
      <w:marBottom w:val="0"/>
      <w:divBdr>
        <w:top w:val="none" w:sz="0" w:space="0" w:color="auto"/>
        <w:left w:val="none" w:sz="0" w:space="0" w:color="auto"/>
        <w:bottom w:val="none" w:sz="0" w:space="0" w:color="auto"/>
        <w:right w:val="none" w:sz="0" w:space="0" w:color="auto"/>
      </w:divBdr>
    </w:div>
    <w:div w:id="387343492">
      <w:bodyDiv w:val="1"/>
      <w:marLeft w:val="0"/>
      <w:marRight w:val="0"/>
      <w:marTop w:val="0"/>
      <w:marBottom w:val="0"/>
      <w:divBdr>
        <w:top w:val="none" w:sz="0" w:space="0" w:color="auto"/>
        <w:left w:val="none" w:sz="0" w:space="0" w:color="auto"/>
        <w:bottom w:val="none" w:sz="0" w:space="0" w:color="auto"/>
        <w:right w:val="none" w:sz="0" w:space="0" w:color="auto"/>
      </w:divBdr>
    </w:div>
    <w:div w:id="403648036">
      <w:bodyDiv w:val="1"/>
      <w:marLeft w:val="0"/>
      <w:marRight w:val="0"/>
      <w:marTop w:val="0"/>
      <w:marBottom w:val="0"/>
      <w:divBdr>
        <w:top w:val="none" w:sz="0" w:space="0" w:color="auto"/>
        <w:left w:val="none" w:sz="0" w:space="0" w:color="auto"/>
        <w:bottom w:val="none" w:sz="0" w:space="0" w:color="auto"/>
        <w:right w:val="none" w:sz="0" w:space="0" w:color="auto"/>
      </w:divBdr>
    </w:div>
    <w:div w:id="405685347">
      <w:bodyDiv w:val="1"/>
      <w:marLeft w:val="0"/>
      <w:marRight w:val="0"/>
      <w:marTop w:val="0"/>
      <w:marBottom w:val="0"/>
      <w:divBdr>
        <w:top w:val="none" w:sz="0" w:space="0" w:color="auto"/>
        <w:left w:val="none" w:sz="0" w:space="0" w:color="auto"/>
        <w:bottom w:val="none" w:sz="0" w:space="0" w:color="auto"/>
        <w:right w:val="none" w:sz="0" w:space="0" w:color="auto"/>
      </w:divBdr>
    </w:div>
    <w:div w:id="406995064">
      <w:bodyDiv w:val="1"/>
      <w:marLeft w:val="0"/>
      <w:marRight w:val="0"/>
      <w:marTop w:val="0"/>
      <w:marBottom w:val="0"/>
      <w:divBdr>
        <w:top w:val="none" w:sz="0" w:space="0" w:color="auto"/>
        <w:left w:val="none" w:sz="0" w:space="0" w:color="auto"/>
        <w:bottom w:val="none" w:sz="0" w:space="0" w:color="auto"/>
        <w:right w:val="none" w:sz="0" w:space="0" w:color="auto"/>
      </w:divBdr>
    </w:div>
    <w:div w:id="415133992">
      <w:bodyDiv w:val="1"/>
      <w:marLeft w:val="0"/>
      <w:marRight w:val="0"/>
      <w:marTop w:val="0"/>
      <w:marBottom w:val="0"/>
      <w:divBdr>
        <w:top w:val="none" w:sz="0" w:space="0" w:color="auto"/>
        <w:left w:val="none" w:sz="0" w:space="0" w:color="auto"/>
        <w:bottom w:val="none" w:sz="0" w:space="0" w:color="auto"/>
        <w:right w:val="none" w:sz="0" w:space="0" w:color="auto"/>
      </w:divBdr>
    </w:div>
    <w:div w:id="427385717">
      <w:bodyDiv w:val="1"/>
      <w:marLeft w:val="0"/>
      <w:marRight w:val="0"/>
      <w:marTop w:val="0"/>
      <w:marBottom w:val="0"/>
      <w:divBdr>
        <w:top w:val="none" w:sz="0" w:space="0" w:color="auto"/>
        <w:left w:val="none" w:sz="0" w:space="0" w:color="auto"/>
        <w:bottom w:val="none" w:sz="0" w:space="0" w:color="auto"/>
        <w:right w:val="none" w:sz="0" w:space="0" w:color="auto"/>
      </w:divBdr>
    </w:div>
    <w:div w:id="436292509">
      <w:bodyDiv w:val="1"/>
      <w:marLeft w:val="0"/>
      <w:marRight w:val="0"/>
      <w:marTop w:val="0"/>
      <w:marBottom w:val="0"/>
      <w:divBdr>
        <w:top w:val="none" w:sz="0" w:space="0" w:color="auto"/>
        <w:left w:val="none" w:sz="0" w:space="0" w:color="auto"/>
        <w:bottom w:val="none" w:sz="0" w:space="0" w:color="auto"/>
        <w:right w:val="none" w:sz="0" w:space="0" w:color="auto"/>
      </w:divBdr>
    </w:div>
    <w:div w:id="440346256">
      <w:bodyDiv w:val="1"/>
      <w:marLeft w:val="0"/>
      <w:marRight w:val="0"/>
      <w:marTop w:val="0"/>
      <w:marBottom w:val="0"/>
      <w:divBdr>
        <w:top w:val="none" w:sz="0" w:space="0" w:color="auto"/>
        <w:left w:val="none" w:sz="0" w:space="0" w:color="auto"/>
        <w:bottom w:val="none" w:sz="0" w:space="0" w:color="auto"/>
        <w:right w:val="none" w:sz="0" w:space="0" w:color="auto"/>
      </w:divBdr>
    </w:div>
    <w:div w:id="443815663">
      <w:bodyDiv w:val="1"/>
      <w:marLeft w:val="0"/>
      <w:marRight w:val="0"/>
      <w:marTop w:val="0"/>
      <w:marBottom w:val="0"/>
      <w:divBdr>
        <w:top w:val="none" w:sz="0" w:space="0" w:color="auto"/>
        <w:left w:val="none" w:sz="0" w:space="0" w:color="auto"/>
        <w:bottom w:val="none" w:sz="0" w:space="0" w:color="auto"/>
        <w:right w:val="none" w:sz="0" w:space="0" w:color="auto"/>
      </w:divBdr>
    </w:div>
    <w:div w:id="467279795">
      <w:bodyDiv w:val="1"/>
      <w:marLeft w:val="0"/>
      <w:marRight w:val="0"/>
      <w:marTop w:val="0"/>
      <w:marBottom w:val="0"/>
      <w:divBdr>
        <w:top w:val="none" w:sz="0" w:space="0" w:color="auto"/>
        <w:left w:val="none" w:sz="0" w:space="0" w:color="auto"/>
        <w:bottom w:val="none" w:sz="0" w:space="0" w:color="auto"/>
        <w:right w:val="none" w:sz="0" w:space="0" w:color="auto"/>
      </w:divBdr>
    </w:div>
    <w:div w:id="470446907">
      <w:bodyDiv w:val="1"/>
      <w:marLeft w:val="0"/>
      <w:marRight w:val="0"/>
      <w:marTop w:val="0"/>
      <w:marBottom w:val="0"/>
      <w:divBdr>
        <w:top w:val="none" w:sz="0" w:space="0" w:color="auto"/>
        <w:left w:val="none" w:sz="0" w:space="0" w:color="auto"/>
        <w:bottom w:val="none" w:sz="0" w:space="0" w:color="auto"/>
        <w:right w:val="none" w:sz="0" w:space="0" w:color="auto"/>
      </w:divBdr>
    </w:div>
    <w:div w:id="475026277">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496728029">
      <w:bodyDiv w:val="1"/>
      <w:marLeft w:val="0"/>
      <w:marRight w:val="0"/>
      <w:marTop w:val="0"/>
      <w:marBottom w:val="0"/>
      <w:divBdr>
        <w:top w:val="none" w:sz="0" w:space="0" w:color="auto"/>
        <w:left w:val="none" w:sz="0" w:space="0" w:color="auto"/>
        <w:bottom w:val="none" w:sz="0" w:space="0" w:color="auto"/>
        <w:right w:val="none" w:sz="0" w:space="0" w:color="auto"/>
      </w:divBdr>
    </w:div>
    <w:div w:id="500706183">
      <w:bodyDiv w:val="1"/>
      <w:marLeft w:val="0"/>
      <w:marRight w:val="0"/>
      <w:marTop w:val="0"/>
      <w:marBottom w:val="0"/>
      <w:divBdr>
        <w:top w:val="none" w:sz="0" w:space="0" w:color="auto"/>
        <w:left w:val="none" w:sz="0" w:space="0" w:color="auto"/>
        <w:bottom w:val="none" w:sz="0" w:space="0" w:color="auto"/>
        <w:right w:val="none" w:sz="0" w:space="0" w:color="auto"/>
      </w:divBdr>
    </w:div>
    <w:div w:id="508756150">
      <w:bodyDiv w:val="1"/>
      <w:marLeft w:val="0"/>
      <w:marRight w:val="0"/>
      <w:marTop w:val="0"/>
      <w:marBottom w:val="0"/>
      <w:divBdr>
        <w:top w:val="none" w:sz="0" w:space="0" w:color="auto"/>
        <w:left w:val="none" w:sz="0" w:space="0" w:color="auto"/>
        <w:bottom w:val="none" w:sz="0" w:space="0" w:color="auto"/>
        <w:right w:val="none" w:sz="0" w:space="0" w:color="auto"/>
      </w:divBdr>
    </w:div>
    <w:div w:id="549456752">
      <w:bodyDiv w:val="1"/>
      <w:marLeft w:val="0"/>
      <w:marRight w:val="0"/>
      <w:marTop w:val="0"/>
      <w:marBottom w:val="0"/>
      <w:divBdr>
        <w:top w:val="none" w:sz="0" w:space="0" w:color="auto"/>
        <w:left w:val="none" w:sz="0" w:space="0" w:color="auto"/>
        <w:bottom w:val="none" w:sz="0" w:space="0" w:color="auto"/>
        <w:right w:val="none" w:sz="0" w:space="0" w:color="auto"/>
      </w:divBdr>
    </w:div>
    <w:div w:id="551967763">
      <w:bodyDiv w:val="1"/>
      <w:marLeft w:val="0"/>
      <w:marRight w:val="0"/>
      <w:marTop w:val="0"/>
      <w:marBottom w:val="0"/>
      <w:divBdr>
        <w:top w:val="none" w:sz="0" w:space="0" w:color="auto"/>
        <w:left w:val="none" w:sz="0" w:space="0" w:color="auto"/>
        <w:bottom w:val="none" w:sz="0" w:space="0" w:color="auto"/>
        <w:right w:val="none" w:sz="0" w:space="0" w:color="auto"/>
      </w:divBdr>
    </w:div>
    <w:div w:id="555169090">
      <w:bodyDiv w:val="1"/>
      <w:marLeft w:val="0"/>
      <w:marRight w:val="0"/>
      <w:marTop w:val="0"/>
      <w:marBottom w:val="0"/>
      <w:divBdr>
        <w:top w:val="none" w:sz="0" w:space="0" w:color="auto"/>
        <w:left w:val="none" w:sz="0" w:space="0" w:color="auto"/>
        <w:bottom w:val="none" w:sz="0" w:space="0" w:color="auto"/>
        <w:right w:val="none" w:sz="0" w:space="0" w:color="auto"/>
      </w:divBdr>
    </w:div>
    <w:div w:id="557327713">
      <w:bodyDiv w:val="1"/>
      <w:marLeft w:val="0"/>
      <w:marRight w:val="0"/>
      <w:marTop w:val="0"/>
      <w:marBottom w:val="0"/>
      <w:divBdr>
        <w:top w:val="none" w:sz="0" w:space="0" w:color="auto"/>
        <w:left w:val="none" w:sz="0" w:space="0" w:color="auto"/>
        <w:bottom w:val="none" w:sz="0" w:space="0" w:color="auto"/>
        <w:right w:val="none" w:sz="0" w:space="0" w:color="auto"/>
      </w:divBdr>
    </w:div>
    <w:div w:id="568200406">
      <w:bodyDiv w:val="1"/>
      <w:marLeft w:val="0"/>
      <w:marRight w:val="0"/>
      <w:marTop w:val="0"/>
      <w:marBottom w:val="0"/>
      <w:divBdr>
        <w:top w:val="none" w:sz="0" w:space="0" w:color="auto"/>
        <w:left w:val="none" w:sz="0" w:space="0" w:color="auto"/>
        <w:bottom w:val="none" w:sz="0" w:space="0" w:color="auto"/>
        <w:right w:val="none" w:sz="0" w:space="0" w:color="auto"/>
      </w:divBdr>
    </w:div>
    <w:div w:id="570314442">
      <w:bodyDiv w:val="1"/>
      <w:marLeft w:val="0"/>
      <w:marRight w:val="0"/>
      <w:marTop w:val="0"/>
      <w:marBottom w:val="0"/>
      <w:divBdr>
        <w:top w:val="none" w:sz="0" w:space="0" w:color="auto"/>
        <w:left w:val="none" w:sz="0" w:space="0" w:color="auto"/>
        <w:bottom w:val="none" w:sz="0" w:space="0" w:color="auto"/>
        <w:right w:val="none" w:sz="0" w:space="0" w:color="auto"/>
      </w:divBdr>
    </w:div>
    <w:div w:id="576600311">
      <w:bodyDiv w:val="1"/>
      <w:marLeft w:val="0"/>
      <w:marRight w:val="0"/>
      <w:marTop w:val="0"/>
      <w:marBottom w:val="0"/>
      <w:divBdr>
        <w:top w:val="none" w:sz="0" w:space="0" w:color="auto"/>
        <w:left w:val="none" w:sz="0" w:space="0" w:color="auto"/>
        <w:bottom w:val="none" w:sz="0" w:space="0" w:color="auto"/>
        <w:right w:val="none" w:sz="0" w:space="0" w:color="auto"/>
      </w:divBdr>
    </w:div>
    <w:div w:id="579220601">
      <w:bodyDiv w:val="1"/>
      <w:marLeft w:val="0"/>
      <w:marRight w:val="0"/>
      <w:marTop w:val="0"/>
      <w:marBottom w:val="0"/>
      <w:divBdr>
        <w:top w:val="none" w:sz="0" w:space="0" w:color="auto"/>
        <w:left w:val="none" w:sz="0" w:space="0" w:color="auto"/>
        <w:bottom w:val="none" w:sz="0" w:space="0" w:color="auto"/>
        <w:right w:val="none" w:sz="0" w:space="0" w:color="auto"/>
      </w:divBdr>
    </w:div>
    <w:div w:id="579758425">
      <w:bodyDiv w:val="1"/>
      <w:marLeft w:val="0"/>
      <w:marRight w:val="0"/>
      <w:marTop w:val="0"/>
      <w:marBottom w:val="0"/>
      <w:divBdr>
        <w:top w:val="none" w:sz="0" w:space="0" w:color="auto"/>
        <w:left w:val="none" w:sz="0" w:space="0" w:color="auto"/>
        <w:bottom w:val="none" w:sz="0" w:space="0" w:color="auto"/>
        <w:right w:val="none" w:sz="0" w:space="0" w:color="auto"/>
      </w:divBdr>
    </w:div>
    <w:div w:id="581447436">
      <w:bodyDiv w:val="1"/>
      <w:marLeft w:val="0"/>
      <w:marRight w:val="0"/>
      <w:marTop w:val="0"/>
      <w:marBottom w:val="0"/>
      <w:divBdr>
        <w:top w:val="none" w:sz="0" w:space="0" w:color="auto"/>
        <w:left w:val="none" w:sz="0" w:space="0" w:color="auto"/>
        <w:bottom w:val="none" w:sz="0" w:space="0" w:color="auto"/>
        <w:right w:val="none" w:sz="0" w:space="0" w:color="auto"/>
      </w:divBdr>
    </w:div>
    <w:div w:id="582565189">
      <w:bodyDiv w:val="1"/>
      <w:marLeft w:val="0"/>
      <w:marRight w:val="0"/>
      <w:marTop w:val="0"/>
      <w:marBottom w:val="0"/>
      <w:divBdr>
        <w:top w:val="none" w:sz="0" w:space="0" w:color="auto"/>
        <w:left w:val="none" w:sz="0" w:space="0" w:color="auto"/>
        <w:bottom w:val="none" w:sz="0" w:space="0" w:color="auto"/>
        <w:right w:val="none" w:sz="0" w:space="0" w:color="auto"/>
      </w:divBdr>
    </w:div>
    <w:div w:id="590429562">
      <w:bodyDiv w:val="1"/>
      <w:marLeft w:val="0"/>
      <w:marRight w:val="0"/>
      <w:marTop w:val="0"/>
      <w:marBottom w:val="0"/>
      <w:divBdr>
        <w:top w:val="none" w:sz="0" w:space="0" w:color="auto"/>
        <w:left w:val="none" w:sz="0" w:space="0" w:color="auto"/>
        <w:bottom w:val="none" w:sz="0" w:space="0" w:color="auto"/>
        <w:right w:val="none" w:sz="0" w:space="0" w:color="auto"/>
      </w:divBdr>
    </w:div>
    <w:div w:id="603342055">
      <w:bodyDiv w:val="1"/>
      <w:marLeft w:val="0"/>
      <w:marRight w:val="0"/>
      <w:marTop w:val="0"/>
      <w:marBottom w:val="0"/>
      <w:divBdr>
        <w:top w:val="none" w:sz="0" w:space="0" w:color="auto"/>
        <w:left w:val="none" w:sz="0" w:space="0" w:color="auto"/>
        <w:bottom w:val="none" w:sz="0" w:space="0" w:color="auto"/>
        <w:right w:val="none" w:sz="0" w:space="0" w:color="auto"/>
      </w:divBdr>
    </w:div>
    <w:div w:id="607197661">
      <w:bodyDiv w:val="1"/>
      <w:marLeft w:val="0"/>
      <w:marRight w:val="0"/>
      <w:marTop w:val="0"/>
      <w:marBottom w:val="0"/>
      <w:divBdr>
        <w:top w:val="none" w:sz="0" w:space="0" w:color="auto"/>
        <w:left w:val="none" w:sz="0" w:space="0" w:color="auto"/>
        <w:bottom w:val="none" w:sz="0" w:space="0" w:color="auto"/>
        <w:right w:val="none" w:sz="0" w:space="0" w:color="auto"/>
      </w:divBdr>
    </w:div>
    <w:div w:id="610861589">
      <w:bodyDiv w:val="1"/>
      <w:marLeft w:val="0"/>
      <w:marRight w:val="0"/>
      <w:marTop w:val="0"/>
      <w:marBottom w:val="0"/>
      <w:divBdr>
        <w:top w:val="none" w:sz="0" w:space="0" w:color="auto"/>
        <w:left w:val="none" w:sz="0" w:space="0" w:color="auto"/>
        <w:bottom w:val="none" w:sz="0" w:space="0" w:color="auto"/>
        <w:right w:val="none" w:sz="0" w:space="0" w:color="auto"/>
      </w:divBdr>
    </w:div>
    <w:div w:id="611133686">
      <w:bodyDiv w:val="1"/>
      <w:marLeft w:val="0"/>
      <w:marRight w:val="0"/>
      <w:marTop w:val="0"/>
      <w:marBottom w:val="0"/>
      <w:divBdr>
        <w:top w:val="none" w:sz="0" w:space="0" w:color="auto"/>
        <w:left w:val="none" w:sz="0" w:space="0" w:color="auto"/>
        <w:bottom w:val="none" w:sz="0" w:space="0" w:color="auto"/>
        <w:right w:val="none" w:sz="0" w:space="0" w:color="auto"/>
      </w:divBdr>
    </w:div>
    <w:div w:id="615791717">
      <w:bodyDiv w:val="1"/>
      <w:marLeft w:val="0"/>
      <w:marRight w:val="0"/>
      <w:marTop w:val="0"/>
      <w:marBottom w:val="0"/>
      <w:divBdr>
        <w:top w:val="none" w:sz="0" w:space="0" w:color="auto"/>
        <w:left w:val="none" w:sz="0" w:space="0" w:color="auto"/>
        <w:bottom w:val="none" w:sz="0" w:space="0" w:color="auto"/>
        <w:right w:val="none" w:sz="0" w:space="0" w:color="auto"/>
      </w:divBdr>
    </w:div>
    <w:div w:id="620377706">
      <w:bodyDiv w:val="1"/>
      <w:marLeft w:val="0"/>
      <w:marRight w:val="0"/>
      <w:marTop w:val="0"/>
      <w:marBottom w:val="0"/>
      <w:divBdr>
        <w:top w:val="none" w:sz="0" w:space="0" w:color="auto"/>
        <w:left w:val="none" w:sz="0" w:space="0" w:color="auto"/>
        <w:bottom w:val="none" w:sz="0" w:space="0" w:color="auto"/>
        <w:right w:val="none" w:sz="0" w:space="0" w:color="auto"/>
      </w:divBdr>
    </w:div>
    <w:div w:id="661203637">
      <w:bodyDiv w:val="1"/>
      <w:marLeft w:val="0"/>
      <w:marRight w:val="0"/>
      <w:marTop w:val="0"/>
      <w:marBottom w:val="0"/>
      <w:divBdr>
        <w:top w:val="none" w:sz="0" w:space="0" w:color="auto"/>
        <w:left w:val="none" w:sz="0" w:space="0" w:color="auto"/>
        <w:bottom w:val="none" w:sz="0" w:space="0" w:color="auto"/>
        <w:right w:val="none" w:sz="0" w:space="0" w:color="auto"/>
      </w:divBdr>
    </w:div>
    <w:div w:id="661472073">
      <w:bodyDiv w:val="1"/>
      <w:marLeft w:val="0"/>
      <w:marRight w:val="0"/>
      <w:marTop w:val="0"/>
      <w:marBottom w:val="0"/>
      <w:divBdr>
        <w:top w:val="none" w:sz="0" w:space="0" w:color="auto"/>
        <w:left w:val="none" w:sz="0" w:space="0" w:color="auto"/>
        <w:bottom w:val="none" w:sz="0" w:space="0" w:color="auto"/>
        <w:right w:val="none" w:sz="0" w:space="0" w:color="auto"/>
      </w:divBdr>
    </w:div>
    <w:div w:id="667056096">
      <w:bodyDiv w:val="1"/>
      <w:marLeft w:val="0"/>
      <w:marRight w:val="0"/>
      <w:marTop w:val="0"/>
      <w:marBottom w:val="0"/>
      <w:divBdr>
        <w:top w:val="none" w:sz="0" w:space="0" w:color="auto"/>
        <w:left w:val="none" w:sz="0" w:space="0" w:color="auto"/>
        <w:bottom w:val="none" w:sz="0" w:space="0" w:color="auto"/>
        <w:right w:val="none" w:sz="0" w:space="0" w:color="auto"/>
      </w:divBdr>
    </w:div>
    <w:div w:id="677393391">
      <w:bodyDiv w:val="1"/>
      <w:marLeft w:val="0"/>
      <w:marRight w:val="0"/>
      <w:marTop w:val="0"/>
      <w:marBottom w:val="0"/>
      <w:divBdr>
        <w:top w:val="none" w:sz="0" w:space="0" w:color="auto"/>
        <w:left w:val="none" w:sz="0" w:space="0" w:color="auto"/>
        <w:bottom w:val="none" w:sz="0" w:space="0" w:color="auto"/>
        <w:right w:val="none" w:sz="0" w:space="0" w:color="auto"/>
      </w:divBdr>
    </w:div>
    <w:div w:id="678117030">
      <w:bodyDiv w:val="1"/>
      <w:marLeft w:val="0"/>
      <w:marRight w:val="0"/>
      <w:marTop w:val="0"/>
      <w:marBottom w:val="0"/>
      <w:divBdr>
        <w:top w:val="none" w:sz="0" w:space="0" w:color="auto"/>
        <w:left w:val="none" w:sz="0" w:space="0" w:color="auto"/>
        <w:bottom w:val="none" w:sz="0" w:space="0" w:color="auto"/>
        <w:right w:val="none" w:sz="0" w:space="0" w:color="auto"/>
      </w:divBdr>
    </w:div>
    <w:div w:id="683289868">
      <w:bodyDiv w:val="1"/>
      <w:marLeft w:val="0"/>
      <w:marRight w:val="0"/>
      <w:marTop w:val="0"/>
      <w:marBottom w:val="0"/>
      <w:divBdr>
        <w:top w:val="none" w:sz="0" w:space="0" w:color="auto"/>
        <w:left w:val="none" w:sz="0" w:space="0" w:color="auto"/>
        <w:bottom w:val="none" w:sz="0" w:space="0" w:color="auto"/>
        <w:right w:val="none" w:sz="0" w:space="0" w:color="auto"/>
      </w:divBdr>
    </w:div>
    <w:div w:id="690184811">
      <w:bodyDiv w:val="1"/>
      <w:marLeft w:val="0"/>
      <w:marRight w:val="0"/>
      <w:marTop w:val="0"/>
      <w:marBottom w:val="0"/>
      <w:divBdr>
        <w:top w:val="none" w:sz="0" w:space="0" w:color="auto"/>
        <w:left w:val="none" w:sz="0" w:space="0" w:color="auto"/>
        <w:bottom w:val="none" w:sz="0" w:space="0" w:color="auto"/>
        <w:right w:val="none" w:sz="0" w:space="0" w:color="auto"/>
      </w:divBdr>
    </w:div>
    <w:div w:id="693506992">
      <w:bodyDiv w:val="1"/>
      <w:marLeft w:val="0"/>
      <w:marRight w:val="0"/>
      <w:marTop w:val="0"/>
      <w:marBottom w:val="0"/>
      <w:divBdr>
        <w:top w:val="none" w:sz="0" w:space="0" w:color="auto"/>
        <w:left w:val="none" w:sz="0" w:space="0" w:color="auto"/>
        <w:bottom w:val="none" w:sz="0" w:space="0" w:color="auto"/>
        <w:right w:val="none" w:sz="0" w:space="0" w:color="auto"/>
      </w:divBdr>
    </w:div>
    <w:div w:id="694428125">
      <w:bodyDiv w:val="1"/>
      <w:marLeft w:val="0"/>
      <w:marRight w:val="0"/>
      <w:marTop w:val="0"/>
      <w:marBottom w:val="0"/>
      <w:divBdr>
        <w:top w:val="none" w:sz="0" w:space="0" w:color="auto"/>
        <w:left w:val="none" w:sz="0" w:space="0" w:color="auto"/>
        <w:bottom w:val="none" w:sz="0" w:space="0" w:color="auto"/>
        <w:right w:val="none" w:sz="0" w:space="0" w:color="auto"/>
      </w:divBdr>
    </w:div>
    <w:div w:id="697661494">
      <w:bodyDiv w:val="1"/>
      <w:marLeft w:val="0"/>
      <w:marRight w:val="0"/>
      <w:marTop w:val="0"/>
      <w:marBottom w:val="0"/>
      <w:divBdr>
        <w:top w:val="none" w:sz="0" w:space="0" w:color="auto"/>
        <w:left w:val="none" w:sz="0" w:space="0" w:color="auto"/>
        <w:bottom w:val="none" w:sz="0" w:space="0" w:color="auto"/>
        <w:right w:val="none" w:sz="0" w:space="0" w:color="auto"/>
      </w:divBdr>
    </w:div>
    <w:div w:id="700401984">
      <w:bodyDiv w:val="1"/>
      <w:marLeft w:val="0"/>
      <w:marRight w:val="0"/>
      <w:marTop w:val="0"/>
      <w:marBottom w:val="0"/>
      <w:divBdr>
        <w:top w:val="none" w:sz="0" w:space="0" w:color="auto"/>
        <w:left w:val="none" w:sz="0" w:space="0" w:color="auto"/>
        <w:bottom w:val="none" w:sz="0" w:space="0" w:color="auto"/>
        <w:right w:val="none" w:sz="0" w:space="0" w:color="auto"/>
      </w:divBdr>
    </w:div>
    <w:div w:id="708990259">
      <w:bodyDiv w:val="1"/>
      <w:marLeft w:val="0"/>
      <w:marRight w:val="0"/>
      <w:marTop w:val="0"/>
      <w:marBottom w:val="0"/>
      <w:divBdr>
        <w:top w:val="none" w:sz="0" w:space="0" w:color="auto"/>
        <w:left w:val="none" w:sz="0" w:space="0" w:color="auto"/>
        <w:bottom w:val="none" w:sz="0" w:space="0" w:color="auto"/>
        <w:right w:val="none" w:sz="0" w:space="0" w:color="auto"/>
      </w:divBdr>
    </w:div>
    <w:div w:id="712733453">
      <w:bodyDiv w:val="1"/>
      <w:marLeft w:val="0"/>
      <w:marRight w:val="0"/>
      <w:marTop w:val="0"/>
      <w:marBottom w:val="0"/>
      <w:divBdr>
        <w:top w:val="none" w:sz="0" w:space="0" w:color="auto"/>
        <w:left w:val="none" w:sz="0" w:space="0" w:color="auto"/>
        <w:bottom w:val="none" w:sz="0" w:space="0" w:color="auto"/>
        <w:right w:val="none" w:sz="0" w:space="0" w:color="auto"/>
      </w:divBdr>
    </w:div>
    <w:div w:id="717127155">
      <w:bodyDiv w:val="1"/>
      <w:marLeft w:val="0"/>
      <w:marRight w:val="0"/>
      <w:marTop w:val="0"/>
      <w:marBottom w:val="0"/>
      <w:divBdr>
        <w:top w:val="none" w:sz="0" w:space="0" w:color="auto"/>
        <w:left w:val="none" w:sz="0" w:space="0" w:color="auto"/>
        <w:bottom w:val="none" w:sz="0" w:space="0" w:color="auto"/>
        <w:right w:val="none" w:sz="0" w:space="0" w:color="auto"/>
      </w:divBdr>
    </w:div>
    <w:div w:id="723141623">
      <w:bodyDiv w:val="1"/>
      <w:marLeft w:val="0"/>
      <w:marRight w:val="0"/>
      <w:marTop w:val="0"/>
      <w:marBottom w:val="0"/>
      <w:divBdr>
        <w:top w:val="none" w:sz="0" w:space="0" w:color="auto"/>
        <w:left w:val="none" w:sz="0" w:space="0" w:color="auto"/>
        <w:bottom w:val="none" w:sz="0" w:space="0" w:color="auto"/>
        <w:right w:val="none" w:sz="0" w:space="0" w:color="auto"/>
      </w:divBdr>
    </w:div>
    <w:div w:id="740520803">
      <w:bodyDiv w:val="1"/>
      <w:marLeft w:val="0"/>
      <w:marRight w:val="0"/>
      <w:marTop w:val="0"/>
      <w:marBottom w:val="0"/>
      <w:divBdr>
        <w:top w:val="none" w:sz="0" w:space="0" w:color="auto"/>
        <w:left w:val="none" w:sz="0" w:space="0" w:color="auto"/>
        <w:bottom w:val="none" w:sz="0" w:space="0" w:color="auto"/>
        <w:right w:val="none" w:sz="0" w:space="0" w:color="auto"/>
      </w:divBdr>
    </w:div>
    <w:div w:id="742797080">
      <w:bodyDiv w:val="1"/>
      <w:marLeft w:val="0"/>
      <w:marRight w:val="0"/>
      <w:marTop w:val="0"/>
      <w:marBottom w:val="0"/>
      <w:divBdr>
        <w:top w:val="none" w:sz="0" w:space="0" w:color="auto"/>
        <w:left w:val="none" w:sz="0" w:space="0" w:color="auto"/>
        <w:bottom w:val="none" w:sz="0" w:space="0" w:color="auto"/>
        <w:right w:val="none" w:sz="0" w:space="0" w:color="auto"/>
      </w:divBdr>
    </w:div>
    <w:div w:id="754742715">
      <w:bodyDiv w:val="1"/>
      <w:marLeft w:val="0"/>
      <w:marRight w:val="0"/>
      <w:marTop w:val="0"/>
      <w:marBottom w:val="0"/>
      <w:divBdr>
        <w:top w:val="none" w:sz="0" w:space="0" w:color="auto"/>
        <w:left w:val="none" w:sz="0" w:space="0" w:color="auto"/>
        <w:bottom w:val="none" w:sz="0" w:space="0" w:color="auto"/>
        <w:right w:val="none" w:sz="0" w:space="0" w:color="auto"/>
      </w:divBdr>
    </w:div>
    <w:div w:id="764961678">
      <w:bodyDiv w:val="1"/>
      <w:marLeft w:val="0"/>
      <w:marRight w:val="0"/>
      <w:marTop w:val="0"/>
      <w:marBottom w:val="0"/>
      <w:divBdr>
        <w:top w:val="none" w:sz="0" w:space="0" w:color="auto"/>
        <w:left w:val="none" w:sz="0" w:space="0" w:color="auto"/>
        <w:bottom w:val="none" w:sz="0" w:space="0" w:color="auto"/>
        <w:right w:val="none" w:sz="0" w:space="0" w:color="auto"/>
      </w:divBdr>
    </w:div>
    <w:div w:id="767771552">
      <w:bodyDiv w:val="1"/>
      <w:marLeft w:val="0"/>
      <w:marRight w:val="0"/>
      <w:marTop w:val="0"/>
      <w:marBottom w:val="0"/>
      <w:divBdr>
        <w:top w:val="none" w:sz="0" w:space="0" w:color="auto"/>
        <w:left w:val="none" w:sz="0" w:space="0" w:color="auto"/>
        <w:bottom w:val="none" w:sz="0" w:space="0" w:color="auto"/>
        <w:right w:val="none" w:sz="0" w:space="0" w:color="auto"/>
      </w:divBdr>
    </w:div>
    <w:div w:id="779687266">
      <w:bodyDiv w:val="1"/>
      <w:marLeft w:val="0"/>
      <w:marRight w:val="0"/>
      <w:marTop w:val="0"/>
      <w:marBottom w:val="0"/>
      <w:divBdr>
        <w:top w:val="none" w:sz="0" w:space="0" w:color="auto"/>
        <w:left w:val="none" w:sz="0" w:space="0" w:color="auto"/>
        <w:bottom w:val="none" w:sz="0" w:space="0" w:color="auto"/>
        <w:right w:val="none" w:sz="0" w:space="0" w:color="auto"/>
      </w:divBdr>
    </w:div>
    <w:div w:id="790901816">
      <w:bodyDiv w:val="1"/>
      <w:marLeft w:val="0"/>
      <w:marRight w:val="0"/>
      <w:marTop w:val="0"/>
      <w:marBottom w:val="0"/>
      <w:divBdr>
        <w:top w:val="none" w:sz="0" w:space="0" w:color="auto"/>
        <w:left w:val="none" w:sz="0" w:space="0" w:color="auto"/>
        <w:bottom w:val="none" w:sz="0" w:space="0" w:color="auto"/>
        <w:right w:val="none" w:sz="0" w:space="0" w:color="auto"/>
      </w:divBdr>
    </w:div>
    <w:div w:id="792362598">
      <w:bodyDiv w:val="1"/>
      <w:marLeft w:val="0"/>
      <w:marRight w:val="0"/>
      <w:marTop w:val="0"/>
      <w:marBottom w:val="0"/>
      <w:divBdr>
        <w:top w:val="none" w:sz="0" w:space="0" w:color="auto"/>
        <w:left w:val="none" w:sz="0" w:space="0" w:color="auto"/>
        <w:bottom w:val="none" w:sz="0" w:space="0" w:color="auto"/>
        <w:right w:val="none" w:sz="0" w:space="0" w:color="auto"/>
      </w:divBdr>
    </w:div>
    <w:div w:id="793409072">
      <w:bodyDiv w:val="1"/>
      <w:marLeft w:val="0"/>
      <w:marRight w:val="0"/>
      <w:marTop w:val="0"/>
      <w:marBottom w:val="0"/>
      <w:divBdr>
        <w:top w:val="none" w:sz="0" w:space="0" w:color="auto"/>
        <w:left w:val="none" w:sz="0" w:space="0" w:color="auto"/>
        <w:bottom w:val="none" w:sz="0" w:space="0" w:color="auto"/>
        <w:right w:val="none" w:sz="0" w:space="0" w:color="auto"/>
      </w:divBdr>
    </w:div>
    <w:div w:id="798718557">
      <w:bodyDiv w:val="1"/>
      <w:marLeft w:val="0"/>
      <w:marRight w:val="0"/>
      <w:marTop w:val="0"/>
      <w:marBottom w:val="0"/>
      <w:divBdr>
        <w:top w:val="none" w:sz="0" w:space="0" w:color="auto"/>
        <w:left w:val="none" w:sz="0" w:space="0" w:color="auto"/>
        <w:bottom w:val="none" w:sz="0" w:space="0" w:color="auto"/>
        <w:right w:val="none" w:sz="0" w:space="0" w:color="auto"/>
      </w:divBdr>
    </w:div>
    <w:div w:id="804935547">
      <w:bodyDiv w:val="1"/>
      <w:marLeft w:val="0"/>
      <w:marRight w:val="0"/>
      <w:marTop w:val="0"/>
      <w:marBottom w:val="0"/>
      <w:divBdr>
        <w:top w:val="none" w:sz="0" w:space="0" w:color="auto"/>
        <w:left w:val="none" w:sz="0" w:space="0" w:color="auto"/>
        <w:bottom w:val="none" w:sz="0" w:space="0" w:color="auto"/>
        <w:right w:val="none" w:sz="0" w:space="0" w:color="auto"/>
      </w:divBdr>
    </w:div>
    <w:div w:id="818962381">
      <w:bodyDiv w:val="1"/>
      <w:marLeft w:val="0"/>
      <w:marRight w:val="0"/>
      <w:marTop w:val="0"/>
      <w:marBottom w:val="0"/>
      <w:divBdr>
        <w:top w:val="none" w:sz="0" w:space="0" w:color="auto"/>
        <w:left w:val="none" w:sz="0" w:space="0" w:color="auto"/>
        <w:bottom w:val="none" w:sz="0" w:space="0" w:color="auto"/>
        <w:right w:val="none" w:sz="0" w:space="0" w:color="auto"/>
      </w:divBdr>
    </w:div>
    <w:div w:id="827787076">
      <w:bodyDiv w:val="1"/>
      <w:marLeft w:val="0"/>
      <w:marRight w:val="0"/>
      <w:marTop w:val="0"/>
      <w:marBottom w:val="0"/>
      <w:divBdr>
        <w:top w:val="none" w:sz="0" w:space="0" w:color="auto"/>
        <w:left w:val="none" w:sz="0" w:space="0" w:color="auto"/>
        <w:bottom w:val="none" w:sz="0" w:space="0" w:color="auto"/>
        <w:right w:val="none" w:sz="0" w:space="0" w:color="auto"/>
      </w:divBdr>
    </w:div>
    <w:div w:id="831070160">
      <w:bodyDiv w:val="1"/>
      <w:marLeft w:val="0"/>
      <w:marRight w:val="0"/>
      <w:marTop w:val="0"/>
      <w:marBottom w:val="0"/>
      <w:divBdr>
        <w:top w:val="none" w:sz="0" w:space="0" w:color="auto"/>
        <w:left w:val="none" w:sz="0" w:space="0" w:color="auto"/>
        <w:bottom w:val="none" w:sz="0" w:space="0" w:color="auto"/>
        <w:right w:val="none" w:sz="0" w:space="0" w:color="auto"/>
      </w:divBdr>
    </w:div>
    <w:div w:id="846481512">
      <w:bodyDiv w:val="1"/>
      <w:marLeft w:val="0"/>
      <w:marRight w:val="0"/>
      <w:marTop w:val="0"/>
      <w:marBottom w:val="0"/>
      <w:divBdr>
        <w:top w:val="none" w:sz="0" w:space="0" w:color="auto"/>
        <w:left w:val="none" w:sz="0" w:space="0" w:color="auto"/>
        <w:bottom w:val="none" w:sz="0" w:space="0" w:color="auto"/>
        <w:right w:val="none" w:sz="0" w:space="0" w:color="auto"/>
      </w:divBdr>
    </w:div>
    <w:div w:id="854268658">
      <w:bodyDiv w:val="1"/>
      <w:marLeft w:val="0"/>
      <w:marRight w:val="0"/>
      <w:marTop w:val="0"/>
      <w:marBottom w:val="0"/>
      <w:divBdr>
        <w:top w:val="none" w:sz="0" w:space="0" w:color="auto"/>
        <w:left w:val="none" w:sz="0" w:space="0" w:color="auto"/>
        <w:bottom w:val="none" w:sz="0" w:space="0" w:color="auto"/>
        <w:right w:val="none" w:sz="0" w:space="0" w:color="auto"/>
      </w:divBdr>
    </w:div>
    <w:div w:id="854342562">
      <w:bodyDiv w:val="1"/>
      <w:marLeft w:val="0"/>
      <w:marRight w:val="0"/>
      <w:marTop w:val="0"/>
      <w:marBottom w:val="0"/>
      <w:divBdr>
        <w:top w:val="none" w:sz="0" w:space="0" w:color="auto"/>
        <w:left w:val="none" w:sz="0" w:space="0" w:color="auto"/>
        <w:bottom w:val="none" w:sz="0" w:space="0" w:color="auto"/>
        <w:right w:val="none" w:sz="0" w:space="0" w:color="auto"/>
      </w:divBdr>
    </w:div>
    <w:div w:id="855726204">
      <w:bodyDiv w:val="1"/>
      <w:marLeft w:val="0"/>
      <w:marRight w:val="0"/>
      <w:marTop w:val="0"/>
      <w:marBottom w:val="0"/>
      <w:divBdr>
        <w:top w:val="none" w:sz="0" w:space="0" w:color="auto"/>
        <w:left w:val="none" w:sz="0" w:space="0" w:color="auto"/>
        <w:bottom w:val="none" w:sz="0" w:space="0" w:color="auto"/>
        <w:right w:val="none" w:sz="0" w:space="0" w:color="auto"/>
      </w:divBdr>
    </w:div>
    <w:div w:id="876548327">
      <w:bodyDiv w:val="1"/>
      <w:marLeft w:val="0"/>
      <w:marRight w:val="0"/>
      <w:marTop w:val="0"/>
      <w:marBottom w:val="0"/>
      <w:divBdr>
        <w:top w:val="none" w:sz="0" w:space="0" w:color="auto"/>
        <w:left w:val="none" w:sz="0" w:space="0" w:color="auto"/>
        <w:bottom w:val="none" w:sz="0" w:space="0" w:color="auto"/>
        <w:right w:val="none" w:sz="0" w:space="0" w:color="auto"/>
      </w:divBdr>
    </w:div>
    <w:div w:id="878471763">
      <w:bodyDiv w:val="1"/>
      <w:marLeft w:val="0"/>
      <w:marRight w:val="0"/>
      <w:marTop w:val="0"/>
      <w:marBottom w:val="0"/>
      <w:divBdr>
        <w:top w:val="none" w:sz="0" w:space="0" w:color="auto"/>
        <w:left w:val="none" w:sz="0" w:space="0" w:color="auto"/>
        <w:bottom w:val="none" w:sz="0" w:space="0" w:color="auto"/>
        <w:right w:val="none" w:sz="0" w:space="0" w:color="auto"/>
      </w:divBdr>
    </w:div>
    <w:div w:id="882865910">
      <w:bodyDiv w:val="1"/>
      <w:marLeft w:val="0"/>
      <w:marRight w:val="0"/>
      <w:marTop w:val="0"/>
      <w:marBottom w:val="0"/>
      <w:divBdr>
        <w:top w:val="none" w:sz="0" w:space="0" w:color="auto"/>
        <w:left w:val="none" w:sz="0" w:space="0" w:color="auto"/>
        <w:bottom w:val="none" w:sz="0" w:space="0" w:color="auto"/>
        <w:right w:val="none" w:sz="0" w:space="0" w:color="auto"/>
      </w:divBdr>
    </w:div>
    <w:div w:id="901453139">
      <w:bodyDiv w:val="1"/>
      <w:marLeft w:val="0"/>
      <w:marRight w:val="0"/>
      <w:marTop w:val="0"/>
      <w:marBottom w:val="0"/>
      <w:divBdr>
        <w:top w:val="none" w:sz="0" w:space="0" w:color="auto"/>
        <w:left w:val="none" w:sz="0" w:space="0" w:color="auto"/>
        <w:bottom w:val="none" w:sz="0" w:space="0" w:color="auto"/>
        <w:right w:val="none" w:sz="0" w:space="0" w:color="auto"/>
      </w:divBdr>
    </w:div>
    <w:div w:id="905147023">
      <w:bodyDiv w:val="1"/>
      <w:marLeft w:val="0"/>
      <w:marRight w:val="0"/>
      <w:marTop w:val="0"/>
      <w:marBottom w:val="0"/>
      <w:divBdr>
        <w:top w:val="none" w:sz="0" w:space="0" w:color="auto"/>
        <w:left w:val="none" w:sz="0" w:space="0" w:color="auto"/>
        <w:bottom w:val="none" w:sz="0" w:space="0" w:color="auto"/>
        <w:right w:val="none" w:sz="0" w:space="0" w:color="auto"/>
      </w:divBdr>
    </w:div>
    <w:div w:id="905995047">
      <w:bodyDiv w:val="1"/>
      <w:marLeft w:val="0"/>
      <w:marRight w:val="0"/>
      <w:marTop w:val="0"/>
      <w:marBottom w:val="0"/>
      <w:divBdr>
        <w:top w:val="none" w:sz="0" w:space="0" w:color="auto"/>
        <w:left w:val="none" w:sz="0" w:space="0" w:color="auto"/>
        <w:bottom w:val="none" w:sz="0" w:space="0" w:color="auto"/>
        <w:right w:val="none" w:sz="0" w:space="0" w:color="auto"/>
      </w:divBdr>
    </w:div>
    <w:div w:id="906838934">
      <w:bodyDiv w:val="1"/>
      <w:marLeft w:val="0"/>
      <w:marRight w:val="0"/>
      <w:marTop w:val="0"/>
      <w:marBottom w:val="0"/>
      <w:divBdr>
        <w:top w:val="none" w:sz="0" w:space="0" w:color="auto"/>
        <w:left w:val="none" w:sz="0" w:space="0" w:color="auto"/>
        <w:bottom w:val="none" w:sz="0" w:space="0" w:color="auto"/>
        <w:right w:val="none" w:sz="0" w:space="0" w:color="auto"/>
      </w:divBdr>
    </w:div>
    <w:div w:id="935015030">
      <w:bodyDiv w:val="1"/>
      <w:marLeft w:val="0"/>
      <w:marRight w:val="0"/>
      <w:marTop w:val="0"/>
      <w:marBottom w:val="0"/>
      <w:divBdr>
        <w:top w:val="none" w:sz="0" w:space="0" w:color="auto"/>
        <w:left w:val="none" w:sz="0" w:space="0" w:color="auto"/>
        <w:bottom w:val="none" w:sz="0" w:space="0" w:color="auto"/>
        <w:right w:val="none" w:sz="0" w:space="0" w:color="auto"/>
      </w:divBdr>
    </w:div>
    <w:div w:id="940331362">
      <w:bodyDiv w:val="1"/>
      <w:marLeft w:val="0"/>
      <w:marRight w:val="0"/>
      <w:marTop w:val="0"/>
      <w:marBottom w:val="0"/>
      <w:divBdr>
        <w:top w:val="none" w:sz="0" w:space="0" w:color="auto"/>
        <w:left w:val="none" w:sz="0" w:space="0" w:color="auto"/>
        <w:bottom w:val="none" w:sz="0" w:space="0" w:color="auto"/>
        <w:right w:val="none" w:sz="0" w:space="0" w:color="auto"/>
      </w:divBdr>
    </w:div>
    <w:div w:id="949356319">
      <w:bodyDiv w:val="1"/>
      <w:marLeft w:val="0"/>
      <w:marRight w:val="0"/>
      <w:marTop w:val="0"/>
      <w:marBottom w:val="0"/>
      <w:divBdr>
        <w:top w:val="none" w:sz="0" w:space="0" w:color="auto"/>
        <w:left w:val="none" w:sz="0" w:space="0" w:color="auto"/>
        <w:bottom w:val="none" w:sz="0" w:space="0" w:color="auto"/>
        <w:right w:val="none" w:sz="0" w:space="0" w:color="auto"/>
      </w:divBdr>
    </w:div>
    <w:div w:id="955988092">
      <w:bodyDiv w:val="1"/>
      <w:marLeft w:val="0"/>
      <w:marRight w:val="0"/>
      <w:marTop w:val="0"/>
      <w:marBottom w:val="0"/>
      <w:divBdr>
        <w:top w:val="none" w:sz="0" w:space="0" w:color="auto"/>
        <w:left w:val="none" w:sz="0" w:space="0" w:color="auto"/>
        <w:bottom w:val="none" w:sz="0" w:space="0" w:color="auto"/>
        <w:right w:val="none" w:sz="0" w:space="0" w:color="auto"/>
      </w:divBdr>
    </w:div>
    <w:div w:id="972716668">
      <w:bodyDiv w:val="1"/>
      <w:marLeft w:val="0"/>
      <w:marRight w:val="0"/>
      <w:marTop w:val="0"/>
      <w:marBottom w:val="0"/>
      <w:divBdr>
        <w:top w:val="none" w:sz="0" w:space="0" w:color="auto"/>
        <w:left w:val="none" w:sz="0" w:space="0" w:color="auto"/>
        <w:bottom w:val="none" w:sz="0" w:space="0" w:color="auto"/>
        <w:right w:val="none" w:sz="0" w:space="0" w:color="auto"/>
      </w:divBdr>
    </w:div>
    <w:div w:id="988826194">
      <w:bodyDiv w:val="1"/>
      <w:marLeft w:val="0"/>
      <w:marRight w:val="0"/>
      <w:marTop w:val="0"/>
      <w:marBottom w:val="0"/>
      <w:divBdr>
        <w:top w:val="none" w:sz="0" w:space="0" w:color="auto"/>
        <w:left w:val="none" w:sz="0" w:space="0" w:color="auto"/>
        <w:bottom w:val="none" w:sz="0" w:space="0" w:color="auto"/>
        <w:right w:val="none" w:sz="0" w:space="0" w:color="auto"/>
      </w:divBdr>
    </w:div>
    <w:div w:id="991830137">
      <w:bodyDiv w:val="1"/>
      <w:marLeft w:val="0"/>
      <w:marRight w:val="0"/>
      <w:marTop w:val="0"/>
      <w:marBottom w:val="0"/>
      <w:divBdr>
        <w:top w:val="none" w:sz="0" w:space="0" w:color="auto"/>
        <w:left w:val="none" w:sz="0" w:space="0" w:color="auto"/>
        <w:bottom w:val="none" w:sz="0" w:space="0" w:color="auto"/>
        <w:right w:val="none" w:sz="0" w:space="0" w:color="auto"/>
      </w:divBdr>
    </w:div>
    <w:div w:id="996956176">
      <w:bodyDiv w:val="1"/>
      <w:marLeft w:val="0"/>
      <w:marRight w:val="0"/>
      <w:marTop w:val="0"/>
      <w:marBottom w:val="0"/>
      <w:divBdr>
        <w:top w:val="none" w:sz="0" w:space="0" w:color="auto"/>
        <w:left w:val="none" w:sz="0" w:space="0" w:color="auto"/>
        <w:bottom w:val="none" w:sz="0" w:space="0" w:color="auto"/>
        <w:right w:val="none" w:sz="0" w:space="0" w:color="auto"/>
      </w:divBdr>
    </w:div>
    <w:div w:id="997343254">
      <w:bodyDiv w:val="1"/>
      <w:marLeft w:val="0"/>
      <w:marRight w:val="0"/>
      <w:marTop w:val="0"/>
      <w:marBottom w:val="0"/>
      <w:divBdr>
        <w:top w:val="none" w:sz="0" w:space="0" w:color="auto"/>
        <w:left w:val="none" w:sz="0" w:space="0" w:color="auto"/>
        <w:bottom w:val="none" w:sz="0" w:space="0" w:color="auto"/>
        <w:right w:val="none" w:sz="0" w:space="0" w:color="auto"/>
      </w:divBdr>
    </w:div>
    <w:div w:id="1012955694">
      <w:bodyDiv w:val="1"/>
      <w:marLeft w:val="0"/>
      <w:marRight w:val="0"/>
      <w:marTop w:val="0"/>
      <w:marBottom w:val="0"/>
      <w:divBdr>
        <w:top w:val="none" w:sz="0" w:space="0" w:color="auto"/>
        <w:left w:val="none" w:sz="0" w:space="0" w:color="auto"/>
        <w:bottom w:val="none" w:sz="0" w:space="0" w:color="auto"/>
        <w:right w:val="none" w:sz="0" w:space="0" w:color="auto"/>
      </w:divBdr>
    </w:div>
    <w:div w:id="1022245566">
      <w:bodyDiv w:val="1"/>
      <w:marLeft w:val="0"/>
      <w:marRight w:val="0"/>
      <w:marTop w:val="0"/>
      <w:marBottom w:val="0"/>
      <w:divBdr>
        <w:top w:val="none" w:sz="0" w:space="0" w:color="auto"/>
        <w:left w:val="none" w:sz="0" w:space="0" w:color="auto"/>
        <w:bottom w:val="none" w:sz="0" w:space="0" w:color="auto"/>
        <w:right w:val="none" w:sz="0" w:space="0" w:color="auto"/>
      </w:divBdr>
    </w:div>
    <w:div w:id="1027676025">
      <w:bodyDiv w:val="1"/>
      <w:marLeft w:val="0"/>
      <w:marRight w:val="0"/>
      <w:marTop w:val="0"/>
      <w:marBottom w:val="0"/>
      <w:divBdr>
        <w:top w:val="none" w:sz="0" w:space="0" w:color="auto"/>
        <w:left w:val="none" w:sz="0" w:space="0" w:color="auto"/>
        <w:bottom w:val="none" w:sz="0" w:space="0" w:color="auto"/>
        <w:right w:val="none" w:sz="0" w:space="0" w:color="auto"/>
      </w:divBdr>
    </w:div>
    <w:div w:id="1032725387">
      <w:bodyDiv w:val="1"/>
      <w:marLeft w:val="0"/>
      <w:marRight w:val="0"/>
      <w:marTop w:val="0"/>
      <w:marBottom w:val="0"/>
      <w:divBdr>
        <w:top w:val="none" w:sz="0" w:space="0" w:color="auto"/>
        <w:left w:val="none" w:sz="0" w:space="0" w:color="auto"/>
        <w:bottom w:val="none" w:sz="0" w:space="0" w:color="auto"/>
        <w:right w:val="none" w:sz="0" w:space="0" w:color="auto"/>
      </w:divBdr>
    </w:div>
    <w:div w:id="1034233666">
      <w:bodyDiv w:val="1"/>
      <w:marLeft w:val="0"/>
      <w:marRight w:val="0"/>
      <w:marTop w:val="0"/>
      <w:marBottom w:val="0"/>
      <w:divBdr>
        <w:top w:val="none" w:sz="0" w:space="0" w:color="auto"/>
        <w:left w:val="none" w:sz="0" w:space="0" w:color="auto"/>
        <w:bottom w:val="none" w:sz="0" w:space="0" w:color="auto"/>
        <w:right w:val="none" w:sz="0" w:space="0" w:color="auto"/>
      </w:divBdr>
    </w:div>
    <w:div w:id="1042099270">
      <w:bodyDiv w:val="1"/>
      <w:marLeft w:val="0"/>
      <w:marRight w:val="0"/>
      <w:marTop w:val="0"/>
      <w:marBottom w:val="0"/>
      <w:divBdr>
        <w:top w:val="none" w:sz="0" w:space="0" w:color="auto"/>
        <w:left w:val="none" w:sz="0" w:space="0" w:color="auto"/>
        <w:bottom w:val="none" w:sz="0" w:space="0" w:color="auto"/>
        <w:right w:val="none" w:sz="0" w:space="0" w:color="auto"/>
      </w:divBdr>
    </w:div>
    <w:div w:id="1050956114">
      <w:bodyDiv w:val="1"/>
      <w:marLeft w:val="0"/>
      <w:marRight w:val="0"/>
      <w:marTop w:val="0"/>
      <w:marBottom w:val="0"/>
      <w:divBdr>
        <w:top w:val="none" w:sz="0" w:space="0" w:color="auto"/>
        <w:left w:val="none" w:sz="0" w:space="0" w:color="auto"/>
        <w:bottom w:val="none" w:sz="0" w:space="0" w:color="auto"/>
        <w:right w:val="none" w:sz="0" w:space="0" w:color="auto"/>
      </w:divBdr>
    </w:div>
    <w:div w:id="1055279739">
      <w:bodyDiv w:val="1"/>
      <w:marLeft w:val="0"/>
      <w:marRight w:val="0"/>
      <w:marTop w:val="0"/>
      <w:marBottom w:val="0"/>
      <w:divBdr>
        <w:top w:val="none" w:sz="0" w:space="0" w:color="auto"/>
        <w:left w:val="none" w:sz="0" w:space="0" w:color="auto"/>
        <w:bottom w:val="none" w:sz="0" w:space="0" w:color="auto"/>
        <w:right w:val="none" w:sz="0" w:space="0" w:color="auto"/>
      </w:divBdr>
    </w:div>
    <w:div w:id="1058357865">
      <w:bodyDiv w:val="1"/>
      <w:marLeft w:val="0"/>
      <w:marRight w:val="0"/>
      <w:marTop w:val="0"/>
      <w:marBottom w:val="0"/>
      <w:divBdr>
        <w:top w:val="none" w:sz="0" w:space="0" w:color="auto"/>
        <w:left w:val="none" w:sz="0" w:space="0" w:color="auto"/>
        <w:bottom w:val="none" w:sz="0" w:space="0" w:color="auto"/>
        <w:right w:val="none" w:sz="0" w:space="0" w:color="auto"/>
      </w:divBdr>
    </w:div>
    <w:div w:id="1063798334">
      <w:bodyDiv w:val="1"/>
      <w:marLeft w:val="0"/>
      <w:marRight w:val="0"/>
      <w:marTop w:val="0"/>
      <w:marBottom w:val="0"/>
      <w:divBdr>
        <w:top w:val="none" w:sz="0" w:space="0" w:color="auto"/>
        <w:left w:val="none" w:sz="0" w:space="0" w:color="auto"/>
        <w:bottom w:val="none" w:sz="0" w:space="0" w:color="auto"/>
        <w:right w:val="none" w:sz="0" w:space="0" w:color="auto"/>
      </w:divBdr>
    </w:div>
    <w:div w:id="1063984794">
      <w:bodyDiv w:val="1"/>
      <w:marLeft w:val="0"/>
      <w:marRight w:val="0"/>
      <w:marTop w:val="0"/>
      <w:marBottom w:val="0"/>
      <w:divBdr>
        <w:top w:val="none" w:sz="0" w:space="0" w:color="auto"/>
        <w:left w:val="none" w:sz="0" w:space="0" w:color="auto"/>
        <w:bottom w:val="none" w:sz="0" w:space="0" w:color="auto"/>
        <w:right w:val="none" w:sz="0" w:space="0" w:color="auto"/>
      </w:divBdr>
    </w:div>
    <w:div w:id="1070495831">
      <w:bodyDiv w:val="1"/>
      <w:marLeft w:val="0"/>
      <w:marRight w:val="0"/>
      <w:marTop w:val="0"/>
      <w:marBottom w:val="0"/>
      <w:divBdr>
        <w:top w:val="none" w:sz="0" w:space="0" w:color="auto"/>
        <w:left w:val="none" w:sz="0" w:space="0" w:color="auto"/>
        <w:bottom w:val="none" w:sz="0" w:space="0" w:color="auto"/>
        <w:right w:val="none" w:sz="0" w:space="0" w:color="auto"/>
      </w:divBdr>
    </w:div>
    <w:div w:id="1091512935">
      <w:bodyDiv w:val="1"/>
      <w:marLeft w:val="0"/>
      <w:marRight w:val="0"/>
      <w:marTop w:val="0"/>
      <w:marBottom w:val="0"/>
      <w:divBdr>
        <w:top w:val="none" w:sz="0" w:space="0" w:color="auto"/>
        <w:left w:val="none" w:sz="0" w:space="0" w:color="auto"/>
        <w:bottom w:val="none" w:sz="0" w:space="0" w:color="auto"/>
        <w:right w:val="none" w:sz="0" w:space="0" w:color="auto"/>
      </w:divBdr>
    </w:div>
    <w:div w:id="1094321632">
      <w:bodyDiv w:val="1"/>
      <w:marLeft w:val="0"/>
      <w:marRight w:val="0"/>
      <w:marTop w:val="0"/>
      <w:marBottom w:val="0"/>
      <w:divBdr>
        <w:top w:val="none" w:sz="0" w:space="0" w:color="auto"/>
        <w:left w:val="none" w:sz="0" w:space="0" w:color="auto"/>
        <w:bottom w:val="none" w:sz="0" w:space="0" w:color="auto"/>
        <w:right w:val="none" w:sz="0" w:space="0" w:color="auto"/>
      </w:divBdr>
    </w:div>
    <w:div w:id="1105926577">
      <w:bodyDiv w:val="1"/>
      <w:marLeft w:val="0"/>
      <w:marRight w:val="0"/>
      <w:marTop w:val="0"/>
      <w:marBottom w:val="0"/>
      <w:divBdr>
        <w:top w:val="none" w:sz="0" w:space="0" w:color="auto"/>
        <w:left w:val="none" w:sz="0" w:space="0" w:color="auto"/>
        <w:bottom w:val="none" w:sz="0" w:space="0" w:color="auto"/>
        <w:right w:val="none" w:sz="0" w:space="0" w:color="auto"/>
      </w:divBdr>
    </w:div>
    <w:div w:id="1114516899">
      <w:bodyDiv w:val="1"/>
      <w:marLeft w:val="0"/>
      <w:marRight w:val="0"/>
      <w:marTop w:val="0"/>
      <w:marBottom w:val="0"/>
      <w:divBdr>
        <w:top w:val="none" w:sz="0" w:space="0" w:color="auto"/>
        <w:left w:val="none" w:sz="0" w:space="0" w:color="auto"/>
        <w:bottom w:val="none" w:sz="0" w:space="0" w:color="auto"/>
        <w:right w:val="none" w:sz="0" w:space="0" w:color="auto"/>
      </w:divBdr>
    </w:div>
    <w:div w:id="1124301473">
      <w:bodyDiv w:val="1"/>
      <w:marLeft w:val="0"/>
      <w:marRight w:val="0"/>
      <w:marTop w:val="0"/>
      <w:marBottom w:val="0"/>
      <w:divBdr>
        <w:top w:val="none" w:sz="0" w:space="0" w:color="auto"/>
        <w:left w:val="none" w:sz="0" w:space="0" w:color="auto"/>
        <w:bottom w:val="none" w:sz="0" w:space="0" w:color="auto"/>
        <w:right w:val="none" w:sz="0" w:space="0" w:color="auto"/>
      </w:divBdr>
    </w:div>
    <w:div w:id="1128862444">
      <w:bodyDiv w:val="1"/>
      <w:marLeft w:val="0"/>
      <w:marRight w:val="0"/>
      <w:marTop w:val="0"/>
      <w:marBottom w:val="0"/>
      <w:divBdr>
        <w:top w:val="none" w:sz="0" w:space="0" w:color="auto"/>
        <w:left w:val="none" w:sz="0" w:space="0" w:color="auto"/>
        <w:bottom w:val="none" w:sz="0" w:space="0" w:color="auto"/>
        <w:right w:val="none" w:sz="0" w:space="0" w:color="auto"/>
      </w:divBdr>
    </w:div>
    <w:div w:id="1151486966">
      <w:bodyDiv w:val="1"/>
      <w:marLeft w:val="0"/>
      <w:marRight w:val="0"/>
      <w:marTop w:val="0"/>
      <w:marBottom w:val="0"/>
      <w:divBdr>
        <w:top w:val="none" w:sz="0" w:space="0" w:color="auto"/>
        <w:left w:val="none" w:sz="0" w:space="0" w:color="auto"/>
        <w:bottom w:val="none" w:sz="0" w:space="0" w:color="auto"/>
        <w:right w:val="none" w:sz="0" w:space="0" w:color="auto"/>
      </w:divBdr>
    </w:div>
    <w:div w:id="1161657542">
      <w:bodyDiv w:val="1"/>
      <w:marLeft w:val="0"/>
      <w:marRight w:val="0"/>
      <w:marTop w:val="0"/>
      <w:marBottom w:val="0"/>
      <w:divBdr>
        <w:top w:val="none" w:sz="0" w:space="0" w:color="auto"/>
        <w:left w:val="none" w:sz="0" w:space="0" w:color="auto"/>
        <w:bottom w:val="none" w:sz="0" w:space="0" w:color="auto"/>
        <w:right w:val="none" w:sz="0" w:space="0" w:color="auto"/>
      </w:divBdr>
    </w:div>
    <w:div w:id="1166936368">
      <w:bodyDiv w:val="1"/>
      <w:marLeft w:val="0"/>
      <w:marRight w:val="0"/>
      <w:marTop w:val="0"/>
      <w:marBottom w:val="0"/>
      <w:divBdr>
        <w:top w:val="none" w:sz="0" w:space="0" w:color="auto"/>
        <w:left w:val="none" w:sz="0" w:space="0" w:color="auto"/>
        <w:bottom w:val="none" w:sz="0" w:space="0" w:color="auto"/>
        <w:right w:val="none" w:sz="0" w:space="0" w:color="auto"/>
      </w:divBdr>
    </w:div>
    <w:div w:id="1169519463">
      <w:bodyDiv w:val="1"/>
      <w:marLeft w:val="0"/>
      <w:marRight w:val="0"/>
      <w:marTop w:val="0"/>
      <w:marBottom w:val="0"/>
      <w:divBdr>
        <w:top w:val="none" w:sz="0" w:space="0" w:color="auto"/>
        <w:left w:val="none" w:sz="0" w:space="0" w:color="auto"/>
        <w:bottom w:val="none" w:sz="0" w:space="0" w:color="auto"/>
        <w:right w:val="none" w:sz="0" w:space="0" w:color="auto"/>
      </w:divBdr>
    </w:div>
    <w:div w:id="1171603213">
      <w:bodyDiv w:val="1"/>
      <w:marLeft w:val="0"/>
      <w:marRight w:val="0"/>
      <w:marTop w:val="0"/>
      <w:marBottom w:val="0"/>
      <w:divBdr>
        <w:top w:val="none" w:sz="0" w:space="0" w:color="auto"/>
        <w:left w:val="none" w:sz="0" w:space="0" w:color="auto"/>
        <w:bottom w:val="none" w:sz="0" w:space="0" w:color="auto"/>
        <w:right w:val="none" w:sz="0" w:space="0" w:color="auto"/>
      </w:divBdr>
    </w:div>
    <w:div w:id="1183058403">
      <w:bodyDiv w:val="1"/>
      <w:marLeft w:val="0"/>
      <w:marRight w:val="0"/>
      <w:marTop w:val="0"/>
      <w:marBottom w:val="0"/>
      <w:divBdr>
        <w:top w:val="none" w:sz="0" w:space="0" w:color="auto"/>
        <w:left w:val="none" w:sz="0" w:space="0" w:color="auto"/>
        <w:bottom w:val="none" w:sz="0" w:space="0" w:color="auto"/>
        <w:right w:val="none" w:sz="0" w:space="0" w:color="auto"/>
      </w:divBdr>
    </w:div>
    <w:div w:id="1189293533">
      <w:bodyDiv w:val="1"/>
      <w:marLeft w:val="0"/>
      <w:marRight w:val="0"/>
      <w:marTop w:val="0"/>
      <w:marBottom w:val="0"/>
      <w:divBdr>
        <w:top w:val="none" w:sz="0" w:space="0" w:color="auto"/>
        <w:left w:val="none" w:sz="0" w:space="0" w:color="auto"/>
        <w:bottom w:val="none" w:sz="0" w:space="0" w:color="auto"/>
        <w:right w:val="none" w:sz="0" w:space="0" w:color="auto"/>
      </w:divBdr>
    </w:div>
    <w:div w:id="1191912222">
      <w:bodyDiv w:val="1"/>
      <w:marLeft w:val="0"/>
      <w:marRight w:val="0"/>
      <w:marTop w:val="0"/>
      <w:marBottom w:val="0"/>
      <w:divBdr>
        <w:top w:val="none" w:sz="0" w:space="0" w:color="auto"/>
        <w:left w:val="none" w:sz="0" w:space="0" w:color="auto"/>
        <w:bottom w:val="none" w:sz="0" w:space="0" w:color="auto"/>
        <w:right w:val="none" w:sz="0" w:space="0" w:color="auto"/>
      </w:divBdr>
    </w:div>
    <w:div w:id="1192575882">
      <w:bodyDiv w:val="1"/>
      <w:marLeft w:val="0"/>
      <w:marRight w:val="0"/>
      <w:marTop w:val="0"/>
      <w:marBottom w:val="0"/>
      <w:divBdr>
        <w:top w:val="none" w:sz="0" w:space="0" w:color="auto"/>
        <w:left w:val="none" w:sz="0" w:space="0" w:color="auto"/>
        <w:bottom w:val="none" w:sz="0" w:space="0" w:color="auto"/>
        <w:right w:val="none" w:sz="0" w:space="0" w:color="auto"/>
      </w:divBdr>
    </w:div>
    <w:div w:id="1194341060">
      <w:bodyDiv w:val="1"/>
      <w:marLeft w:val="0"/>
      <w:marRight w:val="0"/>
      <w:marTop w:val="0"/>
      <w:marBottom w:val="0"/>
      <w:divBdr>
        <w:top w:val="none" w:sz="0" w:space="0" w:color="auto"/>
        <w:left w:val="none" w:sz="0" w:space="0" w:color="auto"/>
        <w:bottom w:val="none" w:sz="0" w:space="0" w:color="auto"/>
        <w:right w:val="none" w:sz="0" w:space="0" w:color="auto"/>
      </w:divBdr>
    </w:div>
    <w:div w:id="1202014636">
      <w:bodyDiv w:val="1"/>
      <w:marLeft w:val="0"/>
      <w:marRight w:val="0"/>
      <w:marTop w:val="0"/>
      <w:marBottom w:val="0"/>
      <w:divBdr>
        <w:top w:val="none" w:sz="0" w:space="0" w:color="auto"/>
        <w:left w:val="none" w:sz="0" w:space="0" w:color="auto"/>
        <w:bottom w:val="none" w:sz="0" w:space="0" w:color="auto"/>
        <w:right w:val="none" w:sz="0" w:space="0" w:color="auto"/>
      </w:divBdr>
    </w:div>
    <w:div w:id="1206328062">
      <w:bodyDiv w:val="1"/>
      <w:marLeft w:val="0"/>
      <w:marRight w:val="0"/>
      <w:marTop w:val="0"/>
      <w:marBottom w:val="0"/>
      <w:divBdr>
        <w:top w:val="none" w:sz="0" w:space="0" w:color="auto"/>
        <w:left w:val="none" w:sz="0" w:space="0" w:color="auto"/>
        <w:bottom w:val="none" w:sz="0" w:space="0" w:color="auto"/>
        <w:right w:val="none" w:sz="0" w:space="0" w:color="auto"/>
      </w:divBdr>
    </w:div>
    <w:div w:id="1208839945">
      <w:bodyDiv w:val="1"/>
      <w:marLeft w:val="0"/>
      <w:marRight w:val="0"/>
      <w:marTop w:val="0"/>
      <w:marBottom w:val="0"/>
      <w:divBdr>
        <w:top w:val="none" w:sz="0" w:space="0" w:color="auto"/>
        <w:left w:val="none" w:sz="0" w:space="0" w:color="auto"/>
        <w:bottom w:val="none" w:sz="0" w:space="0" w:color="auto"/>
        <w:right w:val="none" w:sz="0" w:space="0" w:color="auto"/>
      </w:divBdr>
    </w:div>
    <w:div w:id="1215895346">
      <w:bodyDiv w:val="1"/>
      <w:marLeft w:val="0"/>
      <w:marRight w:val="0"/>
      <w:marTop w:val="0"/>
      <w:marBottom w:val="0"/>
      <w:divBdr>
        <w:top w:val="none" w:sz="0" w:space="0" w:color="auto"/>
        <w:left w:val="none" w:sz="0" w:space="0" w:color="auto"/>
        <w:bottom w:val="none" w:sz="0" w:space="0" w:color="auto"/>
        <w:right w:val="none" w:sz="0" w:space="0" w:color="auto"/>
      </w:divBdr>
    </w:div>
    <w:div w:id="1256133856">
      <w:bodyDiv w:val="1"/>
      <w:marLeft w:val="0"/>
      <w:marRight w:val="0"/>
      <w:marTop w:val="0"/>
      <w:marBottom w:val="0"/>
      <w:divBdr>
        <w:top w:val="none" w:sz="0" w:space="0" w:color="auto"/>
        <w:left w:val="none" w:sz="0" w:space="0" w:color="auto"/>
        <w:bottom w:val="none" w:sz="0" w:space="0" w:color="auto"/>
        <w:right w:val="none" w:sz="0" w:space="0" w:color="auto"/>
      </w:divBdr>
    </w:div>
    <w:div w:id="1256474093">
      <w:bodyDiv w:val="1"/>
      <w:marLeft w:val="0"/>
      <w:marRight w:val="0"/>
      <w:marTop w:val="0"/>
      <w:marBottom w:val="0"/>
      <w:divBdr>
        <w:top w:val="none" w:sz="0" w:space="0" w:color="auto"/>
        <w:left w:val="none" w:sz="0" w:space="0" w:color="auto"/>
        <w:bottom w:val="none" w:sz="0" w:space="0" w:color="auto"/>
        <w:right w:val="none" w:sz="0" w:space="0" w:color="auto"/>
      </w:divBdr>
    </w:div>
    <w:div w:id="1270744107">
      <w:bodyDiv w:val="1"/>
      <w:marLeft w:val="0"/>
      <w:marRight w:val="0"/>
      <w:marTop w:val="0"/>
      <w:marBottom w:val="0"/>
      <w:divBdr>
        <w:top w:val="none" w:sz="0" w:space="0" w:color="auto"/>
        <w:left w:val="none" w:sz="0" w:space="0" w:color="auto"/>
        <w:bottom w:val="none" w:sz="0" w:space="0" w:color="auto"/>
        <w:right w:val="none" w:sz="0" w:space="0" w:color="auto"/>
      </w:divBdr>
    </w:div>
    <w:div w:id="1272400760">
      <w:bodyDiv w:val="1"/>
      <w:marLeft w:val="0"/>
      <w:marRight w:val="0"/>
      <w:marTop w:val="0"/>
      <w:marBottom w:val="0"/>
      <w:divBdr>
        <w:top w:val="none" w:sz="0" w:space="0" w:color="auto"/>
        <w:left w:val="none" w:sz="0" w:space="0" w:color="auto"/>
        <w:bottom w:val="none" w:sz="0" w:space="0" w:color="auto"/>
        <w:right w:val="none" w:sz="0" w:space="0" w:color="auto"/>
      </w:divBdr>
    </w:div>
    <w:div w:id="1276861349">
      <w:bodyDiv w:val="1"/>
      <w:marLeft w:val="0"/>
      <w:marRight w:val="0"/>
      <w:marTop w:val="0"/>
      <w:marBottom w:val="0"/>
      <w:divBdr>
        <w:top w:val="none" w:sz="0" w:space="0" w:color="auto"/>
        <w:left w:val="none" w:sz="0" w:space="0" w:color="auto"/>
        <w:bottom w:val="none" w:sz="0" w:space="0" w:color="auto"/>
        <w:right w:val="none" w:sz="0" w:space="0" w:color="auto"/>
      </w:divBdr>
    </w:div>
    <w:div w:id="1278022816">
      <w:bodyDiv w:val="1"/>
      <w:marLeft w:val="0"/>
      <w:marRight w:val="0"/>
      <w:marTop w:val="0"/>
      <w:marBottom w:val="0"/>
      <w:divBdr>
        <w:top w:val="none" w:sz="0" w:space="0" w:color="auto"/>
        <w:left w:val="none" w:sz="0" w:space="0" w:color="auto"/>
        <w:bottom w:val="none" w:sz="0" w:space="0" w:color="auto"/>
        <w:right w:val="none" w:sz="0" w:space="0" w:color="auto"/>
      </w:divBdr>
    </w:div>
    <w:div w:id="1295407521">
      <w:bodyDiv w:val="1"/>
      <w:marLeft w:val="0"/>
      <w:marRight w:val="0"/>
      <w:marTop w:val="0"/>
      <w:marBottom w:val="0"/>
      <w:divBdr>
        <w:top w:val="none" w:sz="0" w:space="0" w:color="auto"/>
        <w:left w:val="none" w:sz="0" w:space="0" w:color="auto"/>
        <w:bottom w:val="none" w:sz="0" w:space="0" w:color="auto"/>
        <w:right w:val="none" w:sz="0" w:space="0" w:color="auto"/>
      </w:divBdr>
    </w:div>
    <w:div w:id="1296133170">
      <w:bodyDiv w:val="1"/>
      <w:marLeft w:val="0"/>
      <w:marRight w:val="0"/>
      <w:marTop w:val="0"/>
      <w:marBottom w:val="0"/>
      <w:divBdr>
        <w:top w:val="none" w:sz="0" w:space="0" w:color="auto"/>
        <w:left w:val="none" w:sz="0" w:space="0" w:color="auto"/>
        <w:bottom w:val="none" w:sz="0" w:space="0" w:color="auto"/>
        <w:right w:val="none" w:sz="0" w:space="0" w:color="auto"/>
      </w:divBdr>
    </w:div>
    <w:div w:id="1302226794">
      <w:bodyDiv w:val="1"/>
      <w:marLeft w:val="0"/>
      <w:marRight w:val="0"/>
      <w:marTop w:val="0"/>
      <w:marBottom w:val="0"/>
      <w:divBdr>
        <w:top w:val="none" w:sz="0" w:space="0" w:color="auto"/>
        <w:left w:val="none" w:sz="0" w:space="0" w:color="auto"/>
        <w:bottom w:val="none" w:sz="0" w:space="0" w:color="auto"/>
        <w:right w:val="none" w:sz="0" w:space="0" w:color="auto"/>
      </w:divBdr>
    </w:div>
    <w:div w:id="1306158654">
      <w:bodyDiv w:val="1"/>
      <w:marLeft w:val="0"/>
      <w:marRight w:val="0"/>
      <w:marTop w:val="0"/>
      <w:marBottom w:val="0"/>
      <w:divBdr>
        <w:top w:val="none" w:sz="0" w:space="0" w:color="auto"/>
        <w:left w:val="none" w:sz="0" w:space="0" w:color="auto"/>
        <w:bottom w:val="none" w:sz="0" w:space="0" w:color="auto"/>
        <w:right w:val="none" w:sz="0" w:space="0" w:color="auto"/>
      </w:divBdr>
    </w:div>
    <w:div w:id="1307583833">
      <w:bodyDiv w:val="1"/>
      <w:marLeft w:val="0"/>
      <w:marRight w:val="0"/>
      <w:marTop w:val="0"/>
      <w:marBottom w:val="0"/>
      <w:divBdr>
        <w:top w:val="none" w:sz="0" w:space="0" w:color="auto"/>
        <w:left w:val="none" w:sz="0" w:space="0" w:color="auto"/>
        <w:bottom w:val="none" w:sz="0" w:space="0" w:color="auto"/>
        <w:right w:val="none" w:sz="0" w:space="0" w:color="auto"/>
      </w:divBdr>
    </w:div>
    <w:div w:id="1312977753">
      <w:bodyDiv w:val="1"/>
      <w:marLeft w:val="0"/>
      <w:marRight w:val="0"/>
      <w:marTop w:val="0"/>
      <w:marBottom w:val="0"/>
      <w:divBdr>
        <w:top w:val="none" w:sz="0" w:space="0" w:color="auto"/>
        <w:left w:val="none" w:sz="0" w:space="0" w:color="auto"/>
        <w:bottom w:val="none" w:sz="0" w:space="0" w:color="auto"/>
        <w:right w:val="none" w:sz="0" w:space="0" w:color="auto"/>
      </w:divBdr>
    </w:div>
    <w:div w:id="1312980961">
      <w:bodyDiv w:val="1"/>
      <w:marLeft w:val="0"/>
      <w:marRight w:val="0"/>
      <w:marTop w:val="0"/>
      <w:marBottom w:val="0"/>
      <w:divBdr>
        <w:top w:val="none" w:sz="0" w:space="0" w:color="auto"/>
        <w:left w:val="none" w:sz="0" w:space="0" w:color="auto"/>
        <w:bottom w:val="none" w:sz="0" w:space="0" w:color="auto"/>
        <w:right w:val="none" w:sz="0" w:space="0" w:color="auto"/>
      </w:divBdr>
    </w:div>
    <w:div w:id="1313175626">
      <w:bodyDiv w:val="1"/>
      <w:marLeft w:val="0"/>
      <w:marRight w:val="0"/>
      <w:marTop w:val="0"/>
      <w:marBottom w:val="0"/>
      <w:divBdr>
        <w:top w:val="none" w:sz="0" w:space="0" w:color="auto"/>
        <w:left w:val="none" w:sz="0" w:space="0" w:color="auto"/>
        <w:bottom w:val="none" w:sz="0" w:space="0" w:color="auto"/>
        <w:right w:val="none" w:sz="0" w:space="0" w:color="auto"/>
      </w:divBdr>
    </w:div>
    <w:div w:id="1316450848">
      <w:bodyDiv w:val="1"/>
      <w:marLeft w:val="0"/>
      <w:marRight w:val="0"/>
      <w:marTop w:val="0"/>
      <w:marBottom w:val="0"/>
      <w:divBdr>
        <w:top w:val="none" w:sz="0" w:space="0" w:color="auto"/>
        <w:left w:val="none" w:sz="0" w:space="0" w:color="auto"/>
        <w:bottom w:val="none" w:sz="0" w:space="0" w:color="auto"/>
        <w:right w:val="none" w:sz="0" w:space="0" w:color="auto"/>
      </w:divBdr>
    </w:div>
    <w:div w:id="1327897517">
      <w:bodyDiv w:val="1"/>
      <w:marLeft w:val="0"/>
      <w:marRight w:val="0"/>
      <w:marTop w:val="0"/>
      <w:marBottom w:val="0"/>
      <w:divBdr>
        <w:top w:val="none" w:sz="0" w:space="0" w:color="auto"/>
        <w:left w:val="none" w:sz="0" w:space="0" w:color="auto"/>
        <w:bottom w:val="none" w:sz="0" w:space="0" w:color="auto"/>
        <w:right w:val="none" w:sz="0" w:space="0" w:color="auto"/>
      </w:divBdr>
    </w:div>
    <w:div w:id="1341008153">
      <w:bodyDiv w:val="1"/>
      <w:marLeft w:val="0"/>
      <w:marRight w:val="0"/>
      <w:marTop w:val="0"/>
      <w:marBottom w:val="0"/>
      <w:divBdr>
        <w:top w:val="none" w:sz="0" w:space="0" w:color="auto"/>
        <w:left w:val="none" w:sz="0" w:space="0" w:color="auto"/>
        <w:bottom w:val="none" w:sz="0" w:space="0" w:color="auto"/>
        <w:right w:val="none" w:sz="0" w:space="0" w:color="auto"/>
      </w:divBdr>
    </w:div>
    <w:div w:id="1347366144">
      <w:bodyDiv w:val="1"/>
      <w:marLeft w:val="0"/>
      <w:marRight w:val="0"/>
      <w:marTop w:val="0"/>
      <w:marBottom w:val="0"/>
      <w:divBdr>
        <w:top w:val="none" w:sz="0" w:space="0" w:color="auto"/>
        <w:left w:val="none" w:sz="0" w:space="0" w:color="auto"/>
        <w:bottom w:val="none" w:sz="0" w:space="0" w:color="auto"/>
        <w:right w:val="none" w:sz="0" w:space="0" w:color="auto"/>
      </w:divBdr>
    </w:div>
    <w:div w:id="1361125456">
      <w:bodyDiv w:val="1"/>
      <w:marLeft w:val="0"/>
      <w:marRight w:val="0"/>
      <w:marTop w:val="0"/>
      <w:marBottom w:val="0"/>
      <w:divBdr>
        <w:top w:val="none" w:sz="0" w:space="0" w:color="auto"/>
        <w:left w:val="none" w:sz="0" w:space="0" w:color="auto"/>
        <w:bottom w:val="none" w:sz="0" w:space="0" w:color="auto"/>
        <w:right w:val="none" w:sz="0" w:space="0" w:color="auto"/>
      </w:divBdr>
    </w:div>
    <w:div w:id="1370758858">
      <w:bodyDiv w:val="1"/>
      <w:marLeft w:val="0"/>
      <w:marRight w:val="0"/>
      <w:marTop w:val="0"/>
      <w:marBottom w:val="0"/>
      <w:divBdr>
        <w:top w:val="none" w:sz="0" w:space="0" w:color="auto"/>
        <w:left w:val="none" w:sz="0" w:space="0" w:color="auto"/>
        <w:bottom w:val="none" w:sz="0" w:space="0" w:color="auto"/>
        <w:right w:val="none" w:sz="0" w:space="0" w:color="auto"/>
      </w:divBdr>
    </w:div>
    <w:div w:id="1377661478">
      <w:bodyDiv w:val="1"/>
      <w:marLeft w:val="0"/>
      <w:marRight w:val="0"/>
      <w:marTop w:val="0"/>
      <w:marBottom w:val="0"/>
      <w:divBdr>
        <w:top w:val="none" w:sz="0" w:space="0" w:color="auto"/>
        <w:left w:val="none" w:sz="0" w:space="0" w:color="auto"/>
        <w:bottom w:val="none" w:sz="0" w:space="0" w:color="auto"/>
        <w:right w:val="none" w:sz="0" w:space="0" w:color="auto"/>
      </w:divBdr>
    </w:div>
    <w:div w:id="1379089354">
      <w:bodyDiv w:val="1"/>
      <w:marLeft w:val="0"/>
      <w:marRight w:val="0"/>
      <w:marTop w:val="0"/>
      <w:marBottom w:val="0"/>
      <w:divBdr>
        <w:top w:val="none" w:sz="0" w:space="0" w:color="auto"/>
        <w:left w:val="none" w:sz="0" w:space="0" w:color="auto"/>
        <w:bottom w:val="none" w:sz="0" w:space="0" w:color="auto"/>
        <w:right w:val="none" w:sz="0" w:space="0" w:color="auto"/>
      </w:divBdr>
    </w:div>
    <w:div w:id="1384015599">
      <w:bodyDiv w:val="1"/>
      <w:marLeft w:val="0"/>
      <w:marRight w:val="0"/>
      <w:marTop w:val="0"/>
      <w:marBottom w:val="0"/>
      <w:divBdr>
        <w:top w:val="none" w:sz="0" w:space="0" w:color="auto"/>
        <w:left w:val="none" w:sz="0" w:space="0" w:color="auto"/>
        <w:bottom w:val="none" w:sz="0" w:space="0" w:color="auto"/>
        <w:right w:val="none" w:sz="0" w:space="0" w:color="auto"/>
      </w:divBdr>
    </w:div>
    <w:div w:id="1388334003">
      <w:bodyDiv w:val="1"/>
      <w:marLeft w:val="0"/>
      <w:marRight w:val="0"/>
      <w:marTop w:val="0"/>
      <w:marBottom w:val="0"/>
      <w:divBdr>
        <w:top w:val="none" w:sz="0" w:space="0" w:color="auto"/>
        <w:left w:val="none" w:sz="0" w:space="0" w:color="auto"/>
        <w:bottom w:val="none" w:sz="0" w:space="0" w:color="auto"/>
        <w:right w:val="none" w:sz="0" w:space="0" w:color="auto"/>
      </w:divBdr>
    </w:div>
    <w:div w:id="1388991231">
      <w:bodyDiv w:val="1"/>
      <w:marLeft w:val="0"/>
      <w:marRight w:val="0"/>
      <w:marTop w:val="0"/>
      <w:marBottom w:val="0"/>
      <w:divBdr>
        <w:top w:val="none" w:sz="0" w:space="0" w:color="auto"/>
        <w:left w:val="none" w:sz="0" w:space="0" w:color="auto"/>
        <w:bottom w:val="none" w:sz="0" w:space="0" w:color="auto"/>
        <w:right w:val="none" w:sz="0" w:space="0" w:color="auto"/>
      </w:divBdr>
    </w:div>
    <w:div w:id="1390684474">
      <w:bodyDiv w:val="1"/>
      <w:marLeft w:val="0"/>
      <w:marRight w:val="0"/>
      <w:marTop w:val="0"/>
      <w:marBottom w:val="0"/>
      <w:divBdr>
        <w:top w:val="none" w:sz="0" w:space="0" w:color="auto"/>
        <w:left w:val="none" w:sz="0" w:space="0" w:color="auto"/>
        <w:bottom w:val="none" w:sz="0" w:space="0" w:color="auto"/>
        <w:right w:val="none" w:sz="0" w:space="0" w:color="auto"/>
      </w:divBdr>
    </w:div>
    <w:div w:id="1393970390">
      <w:bodyDiv w:val="1"/>
      <w:marLeft w:val="0"/>
      <w:marRight w:val="0"/>
      <w:marTop w:val="0"/>
      <w:marBottom w:val="0"/>
      <w:divBdr>
        <w:top w:val="none" w:sz="0" w:space="0" w:color="auto"/>
        <w:left w:val="none" w:sz="0" w:space="0" w:color="auto"/>
        <w:bottom w:val="none" w:sz="0" w:space="0" w:color="auto"/>
        <w:right w:val="none" w:sz="0" w:space="0" w:color="auto"/>
      </w:divBdr>
    </w:div>
    <w:div w:id="1418331131">
      <w:bodyDiv w:val="1"/>
      <w:marLeft w:val="0"/>
      <w:marRight w:val="0"/>
      <w:marTop w:val="0"/>
      <w:marBottom w:val="0"/>
      <w:divBdr>
        <w:top w:val="none" w:sz="0" w:space="0" w:color="auto"/>
        <w:left w:val="none" w:sz="0" w:space="0" w:color="auto"/>
        <w:bottom w:val="none" w:sz="0" w:space="0" w:color="auto"/>
        <w:right w:val="none" w:sz="0" w:space="0" w:color="auto"/>
      </w:divBdr>
    </w:div>
    <w:div w:id="1427799615">
      <w:bodyDiv w:val="1"/>
      <w:marLeft w:val="0"/>
      <w:marRight w:val="0"/>
      <w:marTop w:val="0"/>
      <w:marBottom w:val="0"/>
      <w:divBdr>
        <w:top w:val="none" w:sz="0" w:space="0" w:color="auto"/>
        <w:left w:val="none" w:sz="0" w:space="0" w:color="auto"/>
        <w:bottom w:val="none" w:sz="0" w:space="0" w:color="auto"/>
        <w:right w:val="none" w:sz="0" w:space="0" w:color="auto"/>
      </w:divBdr>
    </w:div>
    <w:div w:id="1428309818">
      <w:bodyDiv w:val="1"/>
      <w:marLeft w:val="0"/>
      <w:marRight w:val="0"/>
      <w:marTop w:val="0"/>
      <w:marBottom w:val="0"/>
      <w:divBdr>
        <w:top w:val="none" w:sz="0" w:space="0" w:color="auto"/>
        <w:left w:val="none" w:sz="0" w:space="0" w:color="auto"/>
        <w:bottom w:val="none" w:sz="0" w:space="0" w:color="auto"/>
        <w:right w:val="none" w:sz="0" w:space="0" w:color="auto"/>
      </w:divBdr>
    </w:div>
    <w:div w:id="1431315019">
      <w:bodyDiv w:val="1"/>
      <w:marLeft w:val="0"/>
      <w:marRight w:val="0"/>
      <w:marTop w:val="0"/>
      <w:marBottom w:val="0"/>
      <w:divBdr>
        <w:top w:val="none" w:sz="0" w:space="0" w:color="auto"/>
        <w:left w:val="none" w:sz="0" w:space="0" w:color="auto"/>
        <w:bottom w:val="none" w:sz="0" w:space="0" w:color="auto"/>
        <w:right w:val="none" w:sz="0" w:space="0" w:color="auto"/>
      </w:divBdr>
    </w:div>
    <w:div w:id="1432897252">
      <w:bodyDiv w:val="1"/>
      <w:marLeft w:val="0"/>
      <w:marRight w:val="0"/>
      <w:marTop w:val="0"/>
      <w:marBottom w:val="0"/>
      <w:divBdr>
        <w:top w:val="none" w:sz="0" w:space="0" w:color="auto"/>
        <w:left w:val="none" w:sz="0" w:space="0" w:color="auto"/>
        <w:bottom w:val="none" w:sz="0" w:space="0" w:color="auto"/>
        <w:right w:val="none" w:sz="0" w:space="0" w:color="auto"/>
      </w:divBdr>
    </w:div>
    <w:div w:id="1441683915">
      <w:bodyDiv w:val="1"/>
      <w:marLeft w:val="0"/>
      <w:marRight w:val="0"/>
      <w:marTop w:val="0"/>
      <w:marBottom w:val="0"/>
      <w:divBdr>
        <w:top w:val="none" w:sz="0" w:space="0" w:color="auto"/>
        <w:left w:val="none" w:sz="0" w:space="0" w:color="auto"/>
        <w:bottom w:val="none" w:sz="0" w:space="0" w:color="auto"/>
        <w:right w:val="none" w:sz="0" w:space="0" w:color="auto"/>
      </w:divBdr>
    </w:div>
    <w:div w:id="1492675043">
      <w:bodyDiv w:val="1"/>
      <w:marLeft w:val="0"/>
      <w:marRight w:val="0"/>
      <w:marTop w:val="0"/>
      <w:marBottom w:val="0"/>
      <w:divBdr>
        <w:top w:val="none" w:sz="0" w:space="0" w:color="auto"/>
        <w:left w:val="none" w:sz="0" w:space="0" w:color="auto"/>
        <w:bottom w:val="none" w:sz="0" w:space="0" w:color="auto"/>
        <w:right w:val="none" w:sz="0" w:space="0" w:color="auto"/>
      </w:divBdr>
    </w:div>
    <w:div w:id="1527712272">
      <w:bodyDiv w:val="1"/>
      <w:marLeft w:val="0"/>
      <w:marRight w:val="0"/>
      <w:marTop w:val="0"/>
      <w:marBottom w:val="0"/>
      <w:divBdr>
        <w:top w:val="none" w:sz="0" w:space="0" w:color="auto"/>
        <w:left w:val="none" w:sz="0" w:space="0" w:color="auto"/>
        <w:bottom w:val="none" w:sz="0" w:space="0" w:color="auto"/>
        <w:right w:val="none" w:sz="0" w:space="0" w:color="auto"/>
      </w:divBdr>
    </w:div>
    <w:div w:id="1555239940">
      <w:bodyDiv w:val="1"/>
      <w:marLeft w:val="0"/>
      <w:marRight w:val="0"/>
      <w:marTop w:val="0"/>
      <w:marBottom w:val="0"/>
      <w:divBdr>
        <w:top w:val="none" w:sz="0" w:space="0" w:color="auto"/>
        <w:left w:val="none" w:sz="0" w:space="0" w:color="auto"/>
        <w:bottom w:val="none" w:sz="0" w:space="0" w:color="auto"/>
        <w:right w:val="none" w:sz="0" w:space="0" w:color="auto"/>
      </w:divBdr>
    </w:div>
    <w:div w:id="1555310493">
      <w:bodyDiv w:val="1"/>
      <w:marLeft w:val="0"/>
      <w:marRight w:val="0"/>
      <w:marTop w:val="0"/>
      <w:marBottom w:val="0"/>
      <w:divBdr>
        <w:top w:val="none" w:sz="0" w:space="0" w:color="auto"/>
        <w:left w:val="none" w:sz="0" w:space="0" w:color="auto"/>
        <w:bottom w:val="none" w:sz="0" w:space="0" w:color="auto"/>
        <w:right w:val="none" w:sz="0" w:space="0" w:color="auto"/>
      </w:divBdr>
    </w:div>
    <w:div w:id="1567455101">
      <w:bodyDiv w:val="1"/>
      <w:marLeft w:val="0"/>
      <w:marRight w:val="0"/>
      <w:marTop w:val="0"/>
      <w:marBottom w:val="0"/>
      <w:divBdr>
        <w:top w:val="none" w:sz="0" w:space="0" w:color="auto"/>
        <w:left w:val="none" w:sz="0" w:space="0" w:color="auto"/>
        <w:bottom w:val="none" w:sz="0" w:space="0" w:color="auto"/>
        <w:right w:val="none" w:sz="0" w:space="0" w:color="auto"/>
      </w:divBdr>
    </w:div>
    <w:div w:id="1583874715">
      <w:bodyDiv w:val="1"/>
      <w:marLeft w:val="0"/>
      <w:marRight w:val="0"/>
      <w:marTop w:val="0"/>
      <w:marBottom w:val="0"/>
      <w:divBdr>
        <w:top w:val="none" w:sz="0" w:space="0" w:color="auto"/>
        <w:left w:val="none" w:sz="0" w:space="0" w:color="auto"/>
        <w:bottom w:val="none" w:sz="0" w:space="0" w:color="auto"/>
        <w:right w:val="none" w:sz="0" w:space="0" w:color="auto"/>
      </w:divBdr>
    </w:div>
    <w:div w:id="1593199175">
      <w:bodyDiv w:val="1"/>
      <w:marLeft w:val="0"/>
      <w:marRight w:val="0"/>
      <w:marTop w:val="0"/>
      <w:marBottom w:val="0"/>
      <w:divBdr>
        <w:top w:val="none" w:sz="0" w:space="0" w:color="auto"/>
        <w:left w:val="none" w:sz="0" w:space="0" w:color="auto"/>
        <w:bottom w:val="none" w:sz="0" w:space="0" w:color="auto"/>
        <w:right w:val="none" w:sz="0" w:space="0" w:color="auto"/>
      </w:divBdr>
    </w:div>
    <w:div w:id="1594899206">
      <w:bodyDiv w:val="1"/>
      <w:marLeft w:val="0"/>
      <w:marRight w:val="0"/>
      <w:marTop w:val="0"/>
      <w:marBottom w:val="0"/>
      <w:divBdr>
        <w:top w:val="none" w:sz="0" w:space="0" w:color="auto"/>
        <w:left w:val="none" w:sz="0" w:space="0" w:color="auto"/>
        <w:bottom w:val="none" w:sz="0" w:space="0" w:color="auto"/>
        <w:right w:val="none" w:sz="0" w:space="0" w:color="auto"/>
      </w:divBdr>
    </w:div>
    <w:div w:id="1602059257">
      <w:bodyDiv w:val="1"/>
      <w:marLeft w:val="0"/>
      <w:marRight w:val="0"/>
      <w:marTop w:val="0"/>
      <w:marBottom w:val="0"/>
      <w:divBdr>
        <w:top w:val="none" w:sz="0" w:space="0" w:color="auto"/>
        <w:left w:val="none" w:sz="0" w:space="0" w:color="auto"/>
        <w:bottom w:val="none" w:sz="0" w:space="0" w:color="auto"/>
        <w:right w:val="none" w:sz="0" w:space="0" w:color="auto"/>
      </w:divBdr>
    </w:div>
    <w:div w:id="1603679827">
      <w:bodyDiv w:val="1"/>
      <w:marLeft w:val="0"/>
      <w:marRight w:val="0"/>
      <w:marTop w:val="0"/>
      <w:marBottom w:val="0"/>
      <w:divBdr>
        <w:top w:val="none" w:sz="0" w:space="0" w:color="auto"/>
        <w:left w:val="none" w:sz="0" w:space="0" w:color="auto"/>
        <w:bottom w:val="none" w:sz="0" w:space="0" w:color="auto"/>
        <w:right w:val="none" w:sz="0" w:space="0" w:color="auto"/>
      </w:divBdr>
    </w:div>
    <w:div w:id="1615208338">
      <w:bodyDiv w:val="1"/>
      <w:marLeft w:val="0"/>
      <w:marRight w:val="0"/>
      <w:marTop w:val="0"/>
      <w:marBottom w:val="0"/>
      <w:divBdr>
        <w:top w:val="none" w:sz="0" w:space="0" w:color="auto"/>
        <w:left w:val="none" w:sz="0" w:space="0" w:color="auto"/>
        <w:bottom w:val="none" w:sz="0" w:space="0" w:color="auto"/>
        <w:right w:val="none" w:sz="0" w:space="0" w:color="auto"/>
      </w:divBdr>
    </w:div>
    <w:div w:id="1617521386">
      <w:bodyDiv w:val="1"/>
      <w:marLeft w:val="0"/>
      <w:marRight w:val="0"/>
      <w:marTop w:val="0"/>
      <w:marBottom w:val="0"/>
      <w:divBdr>
        <w:top w:val="none" w:sz="0" w:space="0" w:color="auto"/>
        <w:left w:val="none" w:sz="0" w:space="0" w:color="auto"/>
        <w:bottom w:val="none" w:sz="0" w:space="0" w:color="auto"/>
        <w:right w:val="none" w:sz="0" w:space="0" w:color="auto"/>
      </w:divBdr>
    </w:div>
    <w:div w:id="1625498145">
      <w:bodyDiv w:val="1"/>
      <w:marLeft w:val="0"/>
      <w:marRight w:val="0"/>
      <w:marTop w:val="0"/>
      <w:marBottom w:val="0"/>
      <w:divBdr>
        <w:top w:val="none" w:sz="0" w:space="0" w:color="auto"/>
        <w:left w:val="none" w:sz="0" w:space="0" w:color="auto"/>
        <w:bottom w:val="none" w:sz="0" w:space="0" w:color="auto"/>
        <w:right w:val="none" w:sz="0" w:space="0" w:color="auto"/>
      </w:divBdr>
    </w:div>
    <w:div w:id="1645506340">
      <w:bodyDiv w:val="1"/>
      <w:marLeft w:val="0"/>
      <w:marRight w:val="0"/>
      <w:marTop w:val="0"/>
      <w:marBottom w:val="0"/>
      <w:divBdr>
        <w:top w:val="none" w:sz="0" w:space="0" w:color="auto"/>
        <w:left w:val="none" w:sz="0" w:space="0" w:color="auto"/>
        <w:bottom w:val="none" w:sz="0" w:space="0" w:color="auto"/>
        <w:right w:val="none" w:sz="0" w:space="0" w:color="auto"/>
      </w:divBdr>
    </w:div>
    <w:div w:id="1651858703">
      <w:bodyDiv w:val="1"/>
      <w:marLeft w:val="0"/>
      <w:marRight w:val="0"/>
      <w:marTop w:val="0"/>
      <w:marBottom w:val="0"/>
      <w:divBdr>
        <w:top w:val="none" w:sz="0" w:space="0" w:color="auto"/>
        <w:left w:val="none" w:sz="0" w:space="0" w:color="auto"/>
        <w:bottom w:val="none" w:sz="0" w:space="0" w:color="auto"/>
        <w:right w:val="none" w:sz="0" w:space="0" w:color="auto"/>
      </w:divBdr>
    </w:div>
    <w:div w:id="1656257498">
      <w:bodyDiv w:val="1"/>
      <w:marLeft w:val="0"/>
      <w:marRight w:val="0"/>
      <w:marTop w:val="0"/>
      <w:marBottom w:val="0"/>
      <w:divBdr>
        <w:top w:val="none" w:sz="0" w:space="0" w:color="auto"/>
        <w:left w:val="none" w:sz="0" w:space="0" w:color="auto"/>
        <w:bottom w:val="none" w:sz="0" w:space="0" w:color="auto"/>
        <w:right w:val="none" w:sz="0" w:space="0" w:color="auto"/>
      </w:divBdr>
    </w:div>
    <w:div w:id="1657413353">
      <w:bodyDiv w:val="1"/>
      <w:marLeft w:val="0"/>
      <w:marRight w:val="0"/>
      <w:marTop w:val="0"/>
      <w:marBottom w:val="0"/>
      <w:divBdr>
        <w:top w:val="none" w:sz="0" w:space="0" w:color="auto"/>
        <w:left w:val="none" w:sz="0" w:space="0" w:color="auto"/>
        <w:bottom w:val="none" w:sz="0" w:space="0" w:color="auto"/>
        <w:right w:val="none" w:sz="0" w:space="0" w:color="auto"/>
      </w:divBdr>
    </w:div>
    <w:div w:id="1659379126">
      <w:bodyDiv w:val="1"/>
      <w:marLeft w:val="0"/>
      <w:marRight w:val="0"/>
      <w:marTop w:val="0"/>
      <w:marBottom w:val="0"/>
      <w:divBdr>
        <w:top w:val="none" w:sz="0" w:space="0" w:color="auto"/>
        <w:left w:val="none" w:sz="0" w:space="0" w:color="auto"/>
        <w:bottom w:val="none" w:sz="0" w:space="0" w:color="auto"/>
        <w:right w:val="none" w:sz="0" w:space="0" w:color="auto"/>
      </w:divBdr>
    </w:div>
    <w:div w:id="1681620018">
      <w:bodyDiv w:val="1"/>
      <w:marLeft w:val="0"/>
      <w:marRight w:val="0"/>
      <w:marTop w:val="0"/>
      <w:marBottom w:val="0"/>
      <w:divBdr>
        <w:top w:val="none" w:sz="0" w:space="0" w:color="auto"/>
        <w:left w:val="none" w:sz="0" w:space="0" w:color="auto"/>
        <w:bottom w:val="none" w:sz="0" w:space="0" w:color="auto"/>
        <w:right w:val="none" w:sz="0" w:space="0" w:color="auto"/>
      </w:divBdr>
    </w:div>
    <w:div w:id="1688018767">
      <w:bodyDiv w:val="1"/>
      <w:marLeft w:val="0"/>
      <w:marRight w:val="0"/>
      <w:marTop w:val="0"/>
      <w:marBottom w:val="0"/>
      <w:divBdr>
        <w:top w:val="none" w:sz="0" w:space="0" w:color="auto"/>
        <w:left w:val="none" w:sz="0" w:space="0" w:color="auto"/>
        <w:bottom w:val="none" w:sz="0" w:space="0" w:color="auto"/>
        <w:right w:val="none" w:sz="0" w:space="0" w:color="auto"/>
      </w:divBdr>
    </w:div>
    <w:div w:id="1717391147">
      <w:bodyDiv w:val="1"/>
      <w:marLeft w:val="0"/>
      <w:marRight w:val="0"/>
      <w:marTop w:val="0"/>
      <w:marBottom w:val="0"/>
      <w:divBdr>
        <w:top w:val="none" w:sz="0" w:space="0" w:color="auto"/>
        <w:left w:val="none" w:sz="0" w:space="0" w:color="auto"/>
        <w:bottom w:val="none" w:sz="0" w:space="0" w:color="auto"/>
        <w:right w:val="none" w:sz="0" w:space="0" w:color="auto"/>
      </w:divBdr>
    </w:div>
    <w:div w:id="1733625868">
      <w:bodyDiv w:val="1"/>
      <w:marLeft w:val="0"/>
      <w:marRight w:val="0"/>
      <w:marTop w:val="0"/>
      <w:marBottom w:val="0"/>
      <w:divBdr>
        <w:top w:val="none" w:sz="0" w:space="0" w:color="auto"/>
        <w:left w:val="none" w:sz="0" w:space="0" w:color="auto"/>
        <w:bottom w:val="none" w:sz="0" w:space="0" w:color="auto"/>
        <w:right w:val="none" w:sz="0" w:space="0" w:color="auto"/>
      </w:divBdr>
    </w:div>
    <w:div w:id="1736781376">
      <w:bodyDiv w:val="1"/>
      <w:marLeft w:val="0"/>
      <w:marRight w:val="0"/>
      <w:marTop w:val="0"/>
      <w:marBottom w:val="0"/>
      <w:divBdr>
        <w:top w:val="none" w:sz="0" w:space="0" w:color="auto"/>
        <w:left w:val="none" w:sz="0" w:space="0" w:color="auto"/>
        <w:bottom w:val="none" w:sz="0" w:space="0" w:color="auto"/>
        <w:right w:val="none" w:sz="0" w:space="0" w:color="auto"/>
      </w:divBdr>
    </w:div>
    <w:div w:id="1736970166">
      <w:bodyDiv w:val="1"/>
      <w:marLeft w:val="0"/>
      <w:marRight w:val="0"/>
      <w:marTop w:val="0"/>
      <w:marBottom w:val="0"/>
      <w:divBdr>
        <w:top w:val="none" w:sz="0" w:space="0" w:color="auto"/>
        <w:left w:val="none" w:sz="0" w:space="0" w:color="auto"/>
        <w:bottom w:val="none" w:sz="0" w:space="0" w:color="auto"/>
        <w:right w:val="none" w:sz="0" w:space="0" w:color="auto"/>
      </w:divBdr>
    </w:div>
    <w:div w:id="1752314075">
      <w:bodyDiv w:val="1"/>
      <w:marLeft w:val="0"/>
      <w:marRight w:val="0"/>
      <w:marTop w:val="0"/>
      <w:marBottom w:val="0"/>
      <w:divBdr>
        <w:top w:val="none" w:sz="0" w:space="0" w:color="auto"/>
        <w:left w:val="none" w:sz="0" w:space="0" w:color="auto"/>
        <w:bottom w:val="none" w:sz="0" w:space="0" w:color="auto"/>
        <w:right w:val="none" w:sz="0" w:space="0" w:color="auto"/>
      </w:divBdr>
    </w:div>
    <w:div w:id="1755517876">
      <w:bodyDiv w:val="1"/>
      <w:marLeft w:val="0"/>
      <w:marRight w:val="0"/>
      <w:marTop w:val="0"/>
      <w:marBottom w:val="0"/>
      <w:divBdr>
        <w:top w:val="none" w:sz="0" w:space="0" w:color="auto"/>
        <w:left w:val="none" w:sz="0" w:space="0" w:color="auto"/>
        <w:bottom w:val="none" w:sz="0" w:space="0" w:color="auto"/>
        <w:right w:val="none" w:sz="0" w:space="0" w:color="auto"/>
      </w:divBdr>
    </w:div>
    <w:div w:id="1762600802">
      <w:bodyDiv w:val="1"/>
      <w:marLeft w:val="0"/>
      <w:marRight w:val="0"/>
      <w:marTop w:val="0"/>
      <w:marBottom w:val="0"/>
      <w:divBdr>
        <w:top w:val="none" w:sz="0" w:space="0" w:color="auto"/>
        <w:left w:val="none" w:sz="0" w:space="0" w:color="auto"/>
        <w:bottom w:val="none" w:sz="0" w:space="0" w:color="auto"/>
        <w:right w:val="none" w:sz="0" w:space="0" w:color="auto"/>
      </w:divBdr>
    </w:div>
    <w:div w:id="1772704194">
      <w:bodyDiv w:val="1"/>
      <w:marLeft w:val="0"/>
      <w:marRight w:val="0"/>
      <w:marTop w:val="0"/>
      <w:marBottom w:val="0"/>
      <w:divBdr>
        <w:top w:val="none" w:sz="0" w:space="0" w:color="auto"/>
        <w:left w:val="none" w:sz="0" w:space="0" w:color="auto"/>
        <w:bottom w:val="none" w:sz="0" w:space="0" w:color="auto"/>
        <w:right w:val="none" w:sz="0" w:space="0" w:color="auto"/>
      </w:divBdr>
    </w:div>
    <w:div w:id="1780444210">
      <w:bodyDiv w:val="1"/>
      <w:marLeft w:val="0"/>
      <w:marRight w:val="0"/>
      <w:marTop w:val="0"/>
      <w:marBottom w:val="0"/>
      <w:divBdr>
        <w:top w:val="none" w:sz="0" w:space="0" w:color="auto"/>
        <w:left w:val="none" w:sz="0" w:space="0" w:color="auto"/>
        <w:bottom w:val="none" w:sz="0" w:space="0" w:color="auto"/>
        <w:right w:val="none" w:sz="0" w:space="0" w:color="auto"/>
      </w:divBdr>
    </w:div>
    <w:div w:id="1790128191">
      <w:bodyDiv w:val="1"/>
      <w:marLeft w:val="0"/>
      <w:marRight w:val="0"/>
      <w:marTop w:val="0"/>
      <w:marBottom w:val="0"/>
      <w:divBdr>
        <w:top w:val="none" w:sz="0" w:space="0" w:color="auto"/>
        <w:left w:val="none" w:sz="0" w:space="0" w:color="auto"/>
        <w:bottom w:val="none" w:sz="0" w:space="0" w:color="auto"/>
        <w:right w:val="none" w:sz="0" w:space="0" w:color="auto"/>
      </w:divBdr>
    </w:div>
    <w:div w:id="1791168816">
      <w:bodyDiv w:val="1"/>
      <w:marLeft w:val="0"/>
      <w:marRight w:val="0"/>
      <w:marTop w:val="0"/>
      <w:marBottom w:val="0"/>
      <w:divBdr>
        <w:top w:val="none" w:sz="0" w:space="0" w:color="auto"/>
        <w:left w:val="none" w:sz="0" w:space="0" w:color="auto"/>
        <w:bottom w:val="none" w:sz="0" w:space="0" w:color="auto"/>
        <w:right w:val="none" w:sz="0" w:space="0" w:color="auto"/>
      </w:divBdr>
    </w:div>
    <w:div w:id="1792279528">
      <w:bodyDiv w:val="1"/>
      <w:marLeft w:val="0"/>
      <w:marRight w:val="0"/>
      <w:marTop w:val="0"/>
      <w:marBottom w:val="0"/>
      <w:divBdr>
        <w:top w:val="none" w:sz="0" w:space="0" w:color="auto"/>
        <w:left w:val="none" w:sz="0" w:space="0" w:color="auto"/>
        <w:bottom w:val="none" w:sz="0" w:space="0" w:color="auto"/>
        <w:right w:val="none" w:sz="0" w:space="0" w:color="auto"/>
      </w:divBdr>
    </w:div>
    <w:div w:id="1811095983">
      <w:bodyDiv w:val="1"/>
      <w:marLeft w:val="0"/>
      <w:marRight w:val="0"/>
      <w:marTop w:val="0"/>
      <w:marBottom w:val="0"/>
      <w:divBdr>
        <w:top w:val="none" w:sz="0" w:space="0" w:color="auto"/>
        <w:left w:val="none" w:sz="0" w:space="0" w:color="auto"/>
        <w:bottom w:val="none" w:sz="0" w:space="0" w:color="auto"/>
        <w:right w:val="none" w:sz="0" w:space="0" w:color="auto"/>
      </w:divBdr>
    </w:div>
    <w:div w:id="1812139418">
      <w:bodyDiv w:val="1"/>
      <w:marLeft w:val="0"/>
      <w:marRight w:val="0"/>
      <w:marTop w:val="0"/>
      <w:marBottom w:val="0"/>
      <w:divBdr>
        <w:top w:val="none" w:sz="0" w:space="0" w:color="auto"/>
        <w:left w:val="none" w:sz="0" w:space="0" w:color="auto"/>
        <w:bottom w:val="none" w:sz="0" w:space="0" w:color="auto"/>
        <w:right w:val="none" w:sz="0" w:space="0" w:color="auto"/>
      </w:divBdr>
    </w:div>
    <w:div w:id="1816415776">
      <w:bodyDiv w:val="1"/>
      <w:marLeft w:val="0"/>
      <w:marRight w:val="0"/>
      <w:marTop w:val="0"/>
      <w:marBottom w:val="0"/>
      <w:divBdr>
        <w:top w:val="none" w:sz="0" w:space="0" w:color="auto"/>
        <w:left w:val="none" w:sz="0" w:space="0" w:color="auto"/>
        <w:bottom w:val="none" w:sz="0" w:space="0" w:color="auto"/>
        <w:right w:val="none" w:sz="0" w:space="0" w:color="auto"/>
      </w:divBdr>
    </w:div>
    <w:div w:id="1817330530">
      <w:bodyDiv w:val="1"/>
      <w:marLeft w:val="0"/>
      <w:marRight w:val="0"/>
      <w:marTop w:val="0"/>
      <w:marBottom w:val="0"/>
      <w:divBdr>
        <w:top w:val="none" w:sz="0" w:space="0" w:color="auto"/>
        <w:left w:val="none" w:sz="0" w:space="0" w:color="auto"/>
        <w:bottom w:val="none" w:sz="0" w:space="0" w:color="auto"/>
        <w:right w:val="none" w:sz="0" w:space="0" w:color="auto"/>
      </w:divBdr>
    </w:div>
    <w:div w:id="1840265859">
      <w:bodyDiv w:val="1"/>
      <w:marLeft w:val="0"/>
      <w:marRight w:val="0"/>
      <w:marTop w:val="0"/>
      <w:marBottom w:val="0"/>
      <w:divBdr>
        <w:top w:val="none" w:sz="0" w:space="0" w:color="auto"/>
        <w:left w:val="none" w:sz="0" w:space="0" w:color="auto"/>
        <w:bottom w:val="none" w:sz="0" w:space="0" w:color="auto"/>
        <w:right w:val="none" w:sz="0" w:space="0" w:color="auto"/>
      </w:divBdr>
    </w:div>
    <w:div w:id="1847556883">
      <w:bodyDiv w:val="1"/>
      <w:marLeft w:val="0"/>
      <w:marRight w:val="0"/>
      <w:marTop w:val="0"/>
      <w:marBottom w:val="0"/>
      <w:divBdr>
        <w:top w:val="none" w:sz="0" w:space="0" w:color="auto"/>
        <w:left w:val="none" w:sz="0" w:space="0" w:color="auto"/>
        <w:bottom w:val="none" w:sz="0" w:space="0" w:color="auto"/>
        <w:right w:val="none" w:sz="0" w:space="0" w:color="auto"/>
      </w:divBdr>
    </w:div>
    <w:div w:id="1862818834">
      <w:bodyDiv w:val="1"/>
      <w:marLeft w:val="0"/>
      <w:marRight w:val="0"/>
      <w:marTop w:val="0"/>
      <w:marBottom w:val="0"/>
      <w:divBdr>
        <w:top w:val="none" w:sz="0" w:space="0" w:color="auto"/>
        <w:left w:val="none" w:sz="0" w:space="0" w:color="auto"/>
        <w:bottom w:val="none" w:sz="0" w:space="0" w:color="auto"/>
        <w:right w:val="none" w:sz="0" w:space="0" w:color="auto"/>
      </w:divBdr>
    </w:div>
    <w:div w:id="1877428042">
      <w:bodyDiv w:val="1"/>
      <w:marLeft w:val="0"/>
      <w:marRight w:val="0"/>
      <w:marTop w:val="0"/>
      <w:marBottom w:val="0"/>
      <w:divBdr>
        <w:top w:val="none" w:sz="0" w:space="0" w:color="auto"/>
        <w:left w:val="none" w:sz="0" w:space="0" w:color="auto"/>
        <w:bottom w:val="none" w:sz="0" w:space="0" w:color="auto"/>
        <w:right w:val="none" w:sz="0" w:space="0" w:color="auto"/>
      </w:divBdr>
    </w:div>
    <w:div w:id="1879705399">
      <w:bodyDiv w:val="1"/>
      <w:marLeft w:val="0"/>
      <w:marRight w:val="0"/>
      <w:marTop w:val="0"/>
      <w:marBottom w:val="0"/>
      <w:divBdr>
        <w:top w:val="none" w:sz="0" w:space="0" w:color="auto"/>
        <w:left w:val="none" w:sz="0" w:space="0" w:color="auto"/>
        <w:bottom w:val="none" w:sz="0" w:space="0" w:color="auto"/>
        <w:right w:val="none" w:sz="0" w:space="0" w:color="auto"/>
      </w:divBdr>
    </w:div>
    <w:div w:id="1885169213">
      <w:bodyDiv w:val="1"/>
      <w:marLeft w:val="0"/>
      <w:marRight w:val="0"/>
      <w:marTop w:val="0"/>
      <w:marBottom w:val="0"/>
      <w:divBdr>
        <w:top w:val="none" w:sz="0" w:space="0" w:color="auto"/>
        <w:left w:val="none" w:sz="0" w:space="0" w:color="auto"/>
        <w:bottom w:val="none" w:sz="0" w:space="0" w:color="auto"/>
        <w:right w:val="none" w:sz="0" w:space="0" w:color="auto"/>
      </w:divBdr>
    </w:div>
    <w:div w:id="1890070026">
      <w:bodyDiv w:val="1"/>
      <w:marLeft w:val="0"/>
      <w:marRight w:val="0"/>
      <w:marTop w:val="0"/>
      <w:marBottom w:val="0"/>
      <w:divBdr>
        <w:top w:val="none" w:sz="0" w:space="0" w:color="auto"/>
        <w:left w:val="none" w:sz="0" w:space="0" w:color="auto"/>
        <w:bottom w:val="none" w:sz="0" w:space="0" w:color="auto"/>
        <w:right w:val="none" w:sz="0" w:space="0" w:color="auto"/>
      </w:divBdr>
    </w:div>
    <w:div w:id="1905218093">
      <w:bodyDiv w:val="1"/>
      <w:marLeft w:val="0"/>
      <w:marRight w:val="0"/>
      <w:marTop w:val="0"/>
      <w:marBottom w:val="0"/>
      <w:divBdr>
        <w:top w:val="none" w:sz="0" w:space="0" w:color="auto"/>
        <w:left w:val="none" w:sz="0" w:space="0" w:color="auto"/>
        <w:bottom w:val="none" w:sz="0" w:space="0" w:color="auto"/>
        <w:right w:val="none" w:sz="0" w:space="0" w:color="auto"/>
      </w:divBdr>
    </w:div>
    <w:div w:id="1909605342">
      <w:bodyDiv w:val="1"/>
      <w:marLeft w:val="0"/>
      <w:marRight w:val="0"/>
      <w:marTop w:val="0"/>
      <w:marBottom w:val="0"/>
      <w:divBdr>
        <w:top w:val="none" w:sz="0" w:space="0" w:color="auto"/>
        <w:left w:val="none" w:sz="0" w:space="0" w:color="auto"/>
        <w:bottom w:val="none" w:sz="0" w:space="0" w:color="auto"/>
        <w:right w:val="none" w:sz="0" w:space="0" w:color="auto"/>
      </w:divBdr>
    </w:div>
    <w:div w:id="1912541379">
      <w:bodyDiv w:val="1"/>
      <w:marLeft w:val="0"/>
      <w:marRight w:val="0"/>
      <w:marTop w:val="0"/>
      <w:marBottom w:val="0"/>
      <w:divBdr>
        <w:top w:val="none" w:sz="0" w:space="0" w:color="auto"/>
        <w:left w:val="none" w:sz="0" w:space="0" w:color="auto"/>
        <w:bottom w:val="none" w:sz="0" w:space="0" w:color="auto"/>
        <w:right w:val="none" w:sz="0" w:space="0" w:color="auto"/>
      </w:divBdr>
    </w:div>
    <w:div w:id="1943956756">
      <w:bodyDiv w:val="1"/>
      <w:marLeft w:val="0"/>
      <w:marRight w:val="0"/>
      <w:marTop w:val="0"/>
      <w:marBottom w:val="0"/>
      <w:divBdr>
        <w:top w:val="none" w:sz="0" w:space="0" w:color="auto"/>
        <w:left w:val="none" w:sz="0" w:space="0" w:color="auto"/>
        <w:bottom w:val="none" w:sz="0" w:space="0" w:color="auto"/>
        <w:right w:val="none" w:sz="0" w:space="0" w:color="auto"/>
      </w:divBdr>
    </w:div>
    <w:div w:id="1945262283">
      <w:bodyDiv w:val="1"/>
      <w:marLeft w:val="0"/>
      <w:marRight w:val="0"/>
      <w:marTop w:val="0"/>
      <w:marBottom w:val="0"/>
      <w:divBdr>
        <w:top w:val="none" w:sz="0" w:space="0" w:color="auto"/>
        <w:left w:val="none" w:sz="0" w:space="0" w:color="auto"/>
        <w:bottom w:val="none" w:sz="0" w:space="0" w:color="auto"/>
        <w:right w:val="none" w:sz="0" w:space="0" w:color="auto"/>
      </w:divBdr>
    </w:div>
    <w:div w:id="1947928182">
      <w:bodyDiv w:val="1"/>
      <w:marLeft w:val="0"/>
      <w:marRight w:val="0"/>
      <w:marTop w:val="0"/>
      <w:marBottom w:val="0"/>
      <w:divBdr>
        <w:top w:val="none" w:sz="0" w:space="0" w:color="auto"/>
        <w:left w:val="none" w:sz="0" w:space="0" w:color="auto"/>
        <w:bottom w:val="none" w:sz="0" w:space="0" w:color="auto"/>
        <w:right w:val="none" w:sz="0" w:space="0" w:color="auto"/>
      </w:divBdr>
    </w:div>
    <w:div w:id="1963077329">
      <w:bodyDiv w:val="1"/>
      <w:marLeft w:val="0"/>
      <w:marRight w:val="0"/>
      <w:marTop w:val="0"/>
      <w:marBottom w:val="0"/>
      <w:divBdr>
        <w:top w:val="none" w:sz="0" w:space="0" w:color="auto"/>
        <w:left w:val="none" w:sz="0" w:space="0" w:color="auto"/>
        <w:bottom w:val="none" w:sz="0" w:space="0" w:color="auto"/>
        <w:right w:val="none" w:sz="0" w:space="0" w:color="auto"/>
      </w:divBdr>
    </w:div>
    <w:div w:id="1966154766">
      <w:bodyDiv w:val="1"/>
      <w:marLeft w:val="0"/>
      <w:marRight w:val="0"/>
      <w:marTop w:val="0"/>
      <w:marBottom w:val="0"/>
      <w:divBdr>
        <w:top w:val="none" w:sz="0" w:space="0" w:color="auto"/>
        <w:left w:val="none" w:sz="0" w:space="0" w:color="auto"/>
        <w:bottom w:val="none" w:sz="0" w:space="0" w:color="auto"/>
        <w:right w:val="none" w:sz="0" w:space="0" w:color="auto"/>
      </w:divBdr>
    </w:div>
    <w:div w:id="1967351984">
      <w:bodyDiv w:val="1"/>
      <w:marLeft w:val="0"/>
      <w:marRight w:val="0"/>
      <w:marTop w:val="0"/>
      <w:marBottom w:val="0"/>
      <w:divBdr>
        <w:top w:val="none" w:sz="0" w:space="0" w:color="auto"/>
        <w:left w:val="none" w:sz="0" w:space="0" w:color="auto"/>
        <w:bottom w:val="none" w:sz="0" w:space="0" w:color="auto"/>
        <w:right w:val="none" w:sz="0" w:space="0" w:color="auto"/>
      </w:divBdr>
    </w:div>
    <w:div w:id="1990481028">
      <w:bodyDiv w:val="1"/>
      <w:marLeft w:val="0"/>
      <w:marRight w:val="0"/>
      <w:marTop w:val="0"/>
      <w:marBottom w:val="0"/>
      <w:divBdr>
        <w:top w:val="none" w:sz="0" w:space="0" w:color="auto"/>
        <w:left w:val="none" w:sz="0" w:space="0" w:color="auto"/>
        <w:bottom w:val="none" w:sz="0" w:space="0" w:color="auto"/>
        <w:right w:val="none" w:sz="0" w:space="0" w:color="auto"/>
      </w:divBdr>
    </w:div>
    <w:div w:id="1992327052">
      <w:bodyDiv w:val="1"/>
      <w:marLeft w:val="0"/>
      <w:marRight w:val="0"/>
      <w:marTop w:val="0"/>
      <w:marBottom w:val="0"/>
      <w:divBdr>
        <w:top w:val="none" w:sz="0" w:space="0" w:color="auto"/>
        <w:left w:val="none" w:sz="0" w:space="0" w:color="auto"/>
        <w:bottom w:val="none" w:sz="0" w:space="0" w:color="auto"/>
        <w:right w:val="none" w:sz="0" w:space="0" w:color="auto"/>
      </w:divBdr>
    </w:div>
    <w:div w:id="2006975501">
      <w:bodyDiv w:val="1"/>
      <w:marLeft w:val="0"/>
      <w:marRight w:val="0"/>
      <w:marTop w:val="0"/>
      <w:marBottom w:val="0"/>
      <w:divBdr>
        <w:top w:val="none" w:sz="0" w:space="0" w:color="auto"/>
        <w:left w:val="none" w:sz="0" w:space="0" w:color="auto"/>
        <w:bottom w:val="none" w:sz="0" w:space="0" w:color="auto"/>
        <w:right w:val="none" w:sz="0" w:space="0" w:color="auto"/>
      </w:divBdr>
    </w:div>
    <w:div w:id="2009746964">
      <w:bodyDiv w:val="1"/>
      <w:marLeft w:val="0"/>
      <w:marRight w:val="0"/>
      <w:marTop w:val="0"/>
      <w:marBottom w:val="0"/>
      <w:divBdr>
        <w:top w:val="none" w:sz="0" w:space="0" w:color="auto"/>
        <w:left w:val="none" w:sz="0" w:space="0" w:color="auto"/>
        <w:bottom w:val="none" w:sz="0" w:space="0" w:color="auto"/>
        <w:right w:val="none" w:sz="0" w:space="0" w:color="auto"/>
      </w:divBdr>
    </w:div>
    <w:div w:id="2010205540">
      <w:bodyDiv w:val="1"/>
      <w:marLeft w:val="0"/>
      <w:marRight w:val="0"/>
      <w:marTop w:val="0"/>
      <w:marBottom w:val="0"/>
      <w:divBdr>
        <w:top w:val="none" w:sz="0" w:space="0" w:color="auto"/>
        <w:left w:val="none" w:sz="0" w:space="0" w:color="auto"/>
        <w:bottom w:val="none" w:sz="0" w:space="0" w:color="auto"/>
        <w:right w:val="none" w:sz="0" w:space="0" w:color="auto"/>
      </w:divBdr>
    </w:div>
    <w:div w:id="2023505150">
      <w:bodyDiv w:val="1"/>
      <w:marLeft w:val="0"/>
      <w:marRight w:val="0"/>
      <w:marTop w:val="0"/>
      <w:marBottom w:val="0"/>
      <w:divBdr>
        <w:top w:val="none" w:sz="0" w:space="0" w:color="auto"/>
        <w:left w:val="none" w:sz="0" w:space="0" w:color="auto"/>
        <w:bottom w:val="none" w:sz="0" w:space="0" w:color="auto"/>
        <w:right w:val="none" w:sz="0" w:space="0" w:color="auto"/>
      </w:divBdr>
    </w:div>
    <w:div w:id="2043356089">
      <w:bodyDiv w:val="1"/>
      <w:marLeft w:val="0"/>
      <w:marRight w:val="0"/>
      <w:marTop w:val="0"/>
      <w:marBottom w:val="0"/>
      <w:divBdr>
        <w:top w:val="none" w:sz="0" w:space="0" w:color="auto"/>
        <w:left w:val="none" w:sz="0" w:space="0" w:color="auto"/>
        <w:bottom w:val="none" w:sz="0" w:space="0" w:color="auto"/>
        <w:right w:val="none" w:sz="0" w:space="0" w:color="auto"/>
      </w:divBdr>
    </w:div>
    <w:div w:id="2047170606">
      <w:bodyDiv w:val="1"/>
      <w:marLeft w:val="0"/>
      <w:marRight w:val="0"/>
      <w:marTop w:val="0"/>
      <w:marBottom w:val="0"/>
      <w:divBdr>
        <w:top w:val="none" w:sz="0" w:space="0" w:color="auto"/>
        <w:left w:val="none" w:sz="0" w:space="0" w:color="auto"/>
        <w:bottom w:val="none" w:sz="0" w:space="0" w:color="auto"/>
        <w:right w:val="none" w:sz="0" w:space="0" w:color="auto"/>
      </w:divBdr>
    </w:div>
    <w:div w:id="2061438791">
      <w:bodyDiv w:val="1"/>
      <w:marLeft w:val="0"/>
      <w:marRight w:val="0"/>
      <w:marTop w:val="0"/>
      <w:marBottom w:val="0"/>
      <w:divBdr>
        <w:top w:val="none" w:sz="0" w:space="0" w:color="auto"/>
        <w:left w:val="none" w:sz="0" w:space="0" w:color="auto"/>
        <w:bottom w:val="none" w:sz="0" w:space="0" w:color="auto"/>
        <w:right w:val="none" w:sz="0" w:space="0" w:color="auto"/>
      </w:divBdr>
    </w:div>
    <w:div w:id="2064988588">
      <w:bodyDiv w:val="1"/>
      <w:marLeft w:val="0"/>
      <w:marRight w:val="0"/>
      <w:marTop w:val="0"/>
      <w:marBottom w:val="0"/>
      <w:divBdr>
        <w:top w:val="none" w:sz="0" w:space="0" w:color="auto"/>
        <w:left w:val="none" w:sz="0" w:space="0" w:color="auto"/>
        <w:bottom w:val="none" w:sz="0" w:space="0" w:color="auto"/>
        <w:right w:val="none" w:sz="0" w:space="0" w:color="auto"/>
      </w:divBdr>
    </w:div>
    <w:div w:id="2070493205">
      <w:bodyDiv w:val="1"/>
      <w:marLeft w:val="0"/>
      <w:marRight w:val="0"/>
      <w:marTop w:val="0"/>
      <w:marBottom w:val="0"/>
      <w:divBdr>
        <w:top w:val="none" w:sz="0" w:space="0" w:color="auto"/>
        <w:left w:val="none" w:sz="0" w:space="0" w:color="auto"/>
        <w:bottom w:val="none" w:sz="0" w:space="0" w:color="auto"/>
        <w:right w:val="none" w:sz="0" w:space="0" w:color="auto"/>
      </w:divBdr>
    </w:div>
    <w:div w:id="2076274158">
      <w:bodyDiv w:val="1"/>
      <w:marLeft w:val="0"/>
      <w:marRight w:val="0"/>
      <w:marTop w:val="0"/>
      <w:marBottom w:val="0"/>
      <w:divBdr>
        <w:top w:val="none" w:sz="0" w:space="0" w:color="auto"/>
        <w:left w:val="none" w:sz="0" w:space="0" w:color="auto"/>
        <w:bottom w:val="none" w:sz="0" w:space="0" w:color="auto"/>
        <w:right w:val="none" w:sz="0" w:space="0" w:color="auto"/>
      </w:divBdr>
    </w:div>
    <w:div w:id="2090614811">
      <w:bodyDiv w:val="1"/>
      <w:marLeft w:val="0"/>
      <w:marRight w:val="0"/>
      <w:marTop w:val="0"/>
      <w:marBottom w:val="0"/>
      <w:divBdr>
        <w:top w:val="none" w:sz="0" w:space="0" w:color="auto"/>
        <w:left w:val="none" w:sz="0" w:space="0" w:color="auto"/>
        <w:bottom w:val="none" w:sz="0" w:space="0" w:color="auto"/>
        <w:right w:val="none" w:sz="0" w:space="0" w:color="auto"/>
      </w:divBdr>
    </w:div>
    <w:div w:id="2098011655">
      <w:bodyDiv w:val="1"/>
      <w:marLeft w:val="0"/>
      <w:marRight w:val="0"/>
      <w:marTop w:val="0"/>
      <w:marBottom w:val="0"/>
      <w:divBdr>
        <w:top w:val="none" w:sz="0" w:space="0" w:color="auto"/>
        <w:left w:val="none" w:sz="0" w:space="0" w:color="auto"/>
        <w:bottom w:val="none" w:sz="0" w:space="0" w:color="auto"/>
        <w:right w:val="none" w:sz="0" w:space="0" w:color="auto"/>
      </w:divBdr>
    </w:div>
    <w:div w:id="2112388990">
      <w:bodyDiv w:val="1"/>
      <w:marLeft w:val="0"/>
      <w:marRight w:val="0"/>
      <w:marTop w:val="0"/>
      <w:marBottom w:val="0"/>
      <w:divBdr>
        <w:top w:val="none" w:sz="0" w:space="0" w:color="auto"/>
        <w:left w:val="none" w:sz="0" w:space="0" w:color="auto"/>
        <w:bottom w:val="none" w:sz="0" w:space="0" w:color="auto"/>
        <w:right w:val="none" w:sz="0" w:space="0" w:color="auto"/>
      </w:divBdr>
    </w:div>
    <w:div w:id="2116633538">
      <w:bodyDiv w:val="1"/>
      <w:marLeft w:val="0"/>
      <w:marRight w:val="0"/>
      <w:marTop w:val="0"/>
      <w:marBottom w:val="0"/>
      <w:divBdr>
        <w:top w:val="none" w:sz="0" w:space="0" w:color="auto"/>
        <w:left w:val="none" w:sz="0" w:space="0" w:color="auto"/>
        <w:bottom w:val="none" w:sz="0" w:space="0" w:color="auto"/>
        <w:right w:val="none" w:sz="0" w:space="0" w:color="auto"/>
      </w:divBdr>
    </w:div>
    <w:div w:id="2131778759">
      <w:bodyDiv w:val="1"/>
      <w:marLeft w:val="0"/>
      <w:marRight w:val="0"/>
      <w:marTop w:val="0"/>
      <w:marBottom w:val="0"/>
      <w:divBdr>
        <w:top w:val="none" w:sz="0" w:space="0" w:color="auto"/>
        <w:left w:val="none" w:sz="0" w:space="0" w:color="auto"/>
        <w:bottom w:val="none" w:sz="0" w:space="0" w:color="auto"/>
        <w:right w:val="none" w:sz="0" w:space="0" w:color="auto"/>
      </w:divBdr>
    </w:div>
    <w:div w:id="2132286125">
      <w:bodyDiv w:val="1"/>
      <w:marLeft w:val="0"/>
      <w:marRight w:val="0"/>
      <w:marTop w:val="0"/>
      <w:marBottom w:val="0"/>
      <w:divBdr>
        <w:top w:val="none" w:sz="0" w:space="0" w:color="auto"/>
        <w:left w:val="none" w:sz="0" w:space="0" w:color="auto"/>
        <w:bottom w:val="none" w:sz="0" w:space="0" w:color="auto"/>
        <w:right w:val="none" w:sz="0" w:space="0" w:color="auto"/>
      </w:divBdr>
    </w:div>
    <w:div w:id="2132626322">
      <w:bodyDiv w:val="1"/>
      <w:marLeft w:val="0"/>
      <w:marRight w:val="0"/>
      <w:marTop w:val="0"/>
      <w:marBottom w:val="0"/>
      <w:divBdr>
        <w:top w:val="none" w:sz="0" w:space="0" w:color="auto"/>
        <w:left w:val="none" w:sz="0" w:space="0" w:color="auto"/>
        <w:bottom w:val="none" w:sz="0" w:space="0" w:color="auto"/>
        <w:right w:val="none" w:sz="0" w:space="0" w:color="auto"/>
      </w:divBdr>
    </w:div>
    <w:div w:id="2134250417">
      <w:bodyDiv w:val="1"/>
      <w:marLeft w:val="0"/>
      <w:marRight w:val="0"/>
      <w:marTop w:val="0"/>
      <w:marBottom w:val="0"/>
      <w:divBdr>
        <w:top w:val="none" w:sz="0" w:space="0" w:color="auto"/>
        <w:left w:val="none" w:sz="0" w:space="0" w:color="auto"/>
        <w:bottom w:val="none" w:sz="0" w:space="0" w:color="auto"/>
        <w:right w:val="none" w:sz="0" w:space="0" w:color="auto"/>
      </w:divBdr>
    </w:div>
    <w:div w:id="2141263508">
      <w:bodyDiv w:val="1"/>
      <w:marLeft w:val="0"/>
      <w:marRight w:val="0"/>
      <w:marTop w:val="0"/>
      <w:marBottom w:val="0"/>
      <w:divBdr>
        <w:top w:val="none" w:sz="0" w:space="0" w:color="auto"/>
        <w:left w:val="none" w:sz="0" w:space="0" w:color="auto"/>
        <w:bottom w:val="none" w:sz="0" w:space="0" w:color="auto"/>
        <w:right w:val="none" w:sz="0" w:space="0" w:color="auto"/>
      </w:divBdr>
    </w:div>
    <w:div w:id="2142069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713664-89F4-4461-A109-9BD44004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7712</TotalTime>
  <Pages>89</Pages>
  <Words>8278</Words>
  <Characters>47187</Characters>
  <Application>Microsoft Office Word</Application>
  <DocSecurity>0</DocSecurity>
  <Lines>393</Lines>
  <Paragraphs>110</Paragraphs>
  <ScaleCrop>false</ScaleCrop>
  <Company/>
  <LinksUpToDate>false</LinksUpToDate>
  <CharactersWithSpaces>55355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 cl</dc:creator>
  <cp:keywords/>
  <dc:description/>
  <cp:lastModifiedBy>tcl cl</cp:lastModifiedBy>
  <cp:revision>3255</cp:revision>
  <dcterms:created xsi:type="dcterms:W3CDTF">2019-08-05T00:50:00Z</dcterms:created>
  <dcterms:modified xsi:type="dcterms:W3CDTF">2020-03-04T06:44:00Z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